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71D" w:rsidRDefault="0099371D">
      <w:pPr>
        <w:ind w:firstLineChars="2700" w:firstLine="5670"/>
        <w:jc w:val="right"/>
        <w:rPr>
          <w:rFonts w:ascii="宋体" w:hAnsi="宋体"/>
        </w:rPr>
      </w:pPr>
      <w:bookmarkStart w:id="0" w:name="_Hlk497751537"/>
    </w:p>
    <w:p w:rsidR="0099371D" w:rsidRDefault="0099371D">
      <w:pPr>
        <w:ind w:firstLineChars="2700" w:firstLine="5670"/>
        <w:jc w:val="right"/>
        <w:rPr>
          <w:rFonts w:ascii="宋体" w:hAnsi="宋体"/>
        </w:rPr>
      </w:pPr>
    </w:p>
    <w:p w:rsidR="0099371D" w:rsidRDefault="0099371D">
      <w:pPr>
        <w:ind w:firstLineChars="2700" w:firstLine="5670"/>
        <w:jc w:val="right"/>
        <w:rPr>
          <w:rFonts w:ascii="宋体" w:hAnsi="宋体"/>
        </w:rPr>
      </w:pPr>
    </w:p>
    <w:p w:rsidR="0099371D" w:rsidRDefault="0099371D">
      <w:pPr>
        <w:ind w:firstLineChars="2700" w:firstLine="5670"/>
        <w:jc w:val="right"/>
        <w:rPr>
          <w:rFonts w:ascii="宋体" w:hAnsi="宋体"/>
        </w:rPr>
      </w:pPr>
    </w:p>
    <w:p w:rsidR="0099371D" w:rsidRDefault="002A4916">
      <w:pPr>
        <w:ind w:right="1786"/>
        <w:jc w:val="center"/>
        <w:rPr>
          <w:rFonts w:ascii="宋体" w:hAnsi="宋体"/>
          <w:sz w:val="44"/>
          <w:szCs w:val="44"/>
        </w:rPr>
      </w:pPr>
      <w:r>
        <w:rPr>
          <w:rFonts w:ascii="宋体" w:hAnsi="宋体" w:hint="eastAsia"/>
          <w:sz w:val="44"/>
          <w:szCs w:val="44"/>
        </w:rPr>
        <w:t xml:space="preserve">      《</w:t>
      </w:r>
      <w:sdt>
        <w:sdtPr>
          <w:rPr>
            <w:rFonts w:ascii="宋体" w:hAnsi="宋体" w:hint="eastAsia"/>
            <w:b/>
            <w:sz w:val="44"/>
            <w:szCs w:val="44"/>
          </w:rPr>
          <w:id w:val="54605315"/>
          <w:placeholder>
            <w:docPart w:val="276B17089930428DB9D31B0EE7CD9833"/>
          </w:placeholder>
          <w:text/>
        </w:sdtPr>
        <w:sdtEndPr/>
        <w:sdtContent>
          <w:r w:rsidR="00C8401F">
            <w:rPr>
              <w:rFonts w:ascii="宋体" w:hAnsi="宋体" w:hint="eastAsia"/>
              <w:b/>
              <w:sz w:val="44"/>
              <w:szCs w:val="44"/>
            </w:rPr>
            <w:t>对内接口API接口文档</w:t>
          </w:r>
        </w:sdtContent>
      </w:sdt>
      <w:r>
        <w:rPr>
          <w:rFonts w:ascii="宋体" w:hAnsi="宋体" w:hint="eastAsia"/>
          <w:sz w:val="44"/>
          <w:szCs w:val="44"/>
        </w:rPr>
        <w:t>》</w:t>
      </w:r>
    </w:p>
    <w:p w:rsidR="0099371D" w:rsidRDefault="0099371D">
      <w:pPr>
        <w:ind w:right="1786"/>
        <w:jc w:val="right"/>
        <w:rPr>
          <w:rFonts w:ascii="宋体" w:hAnsi="宋体"/>
          <w:b/>
          <w:sz w:val="44"/>
          <w:szCs w:val="44"/>
        </w:rPr>
      </w:pPr>
    </w:p>
    <w:tbl>
      <w:tblPr>
        <w:tblW w:w="5778" w:type="dxa"/>
        <w:tblLayout w:type="fixed"/>
        <w:tblLook w:val="04A0" w:firstRow="1" w:lastRow="0" w:firstColumn="1" w:lastColumn="0" w:noHBand="0" w:noVBand="1"/>
      </w:tblPr>
      <w:tblGrid>
        <w:gridCol w:w="1951"/>
        <w:gridCol w:w="3827"/>
      </w:tblGrid>
      <w:tr w:rsidR="0099371D">
        <w:trPr>
          <w:trHeight w:val="320"/>
        </w:trPr>
        <w:tc>
          <w:tcPr>
            <w:tcW w:w="1951" w:type="dxa"/>
          </w:tcPr>
          <w:p w:rsidR="0099371D" w:rsidRDefault="002A4916">
            <w:pPr>
              <w:jc w:val="right"/>
              <w:rPr>
                <w:rFonts w:ascii="宋体" w:hAnsi="宋体"/>
                <w:szCs w:val="21"/>
              </w:rPr>
            </w:pPr>
            <w:r>
              <w:rPr>
                <w:rFonts w:ascii="宋体" w:hAnsi="宋体" w:hint="eastAsia"/>
                <w:szCs w:val="21"/>
              </w:rPr>
              <w:t>当前版本：</w:t>
            </w:r>
          </w:p>
        </w:tc>
        <w:sdt>
          <w:sdtPr>
            <w:rPr>
              <w:rFonts w:ascii="宋体" w:hAnsi="宋体" w:hint="eastAsia"/>
              <w:sz w:val="18"/>
              <w:szCs w:val="18"/>
              <w:u w:val="single"/>
            </w:rPr>
            <w:id w:val="54605339"/>
            <w:placeholder>
              <w:docPart w:val="931FA548CB4F4C23A5525618B520379B"/>
            </w:placeholder>
            <w:comboBox>
              <w:listItem w:displayText="0.2" w:value="0.2"/>
              <w:listItem w:displayText="0.5" w:value="0.5"/>
              <w:listItem w:displayText="1.0" w:value="1.0"/>
              <w:listItem w:displayText="1.5" w:value="1.5"/>
              <w:listItem w:displayText="2.0" w:value="2.0"/>
            </w:comboBox>
          </w:sdtPr>
          <w:sdtEndPr/>
          <w:sdtContent>
            <w:tc>
              <w:tcPr>
                <w:tcW w:w="3827" w:type="dxa"/>
              </w:tcPr>
              <w:p w:rsidR="0099371D" w:rsidRDefault="00C8401F">
                <w:pPr>
                  <w:rPr>
                    <w:rFonts w:ascii="宋体" w:hAnsi="宋体"/>
                    <w:sz w:val="18"/>
                    <w:szCs w:val="18"/>
                    <w:u w:val="single"/>
                  </w:rPr>
                </w:pPr>
                <w:r>
                  <w:rPr>
                    <w:rFonts w:ascii="宋体" w:hAnsi="宋体" w:hint="eastAsia"/>
                    <w:sz w:val="18"/>
                    <w:szCs w:val="18"/>
                    <w:u w:val="single"/>
                  </w:rPr>
                  <w:t>1.0</w:t>
                </w:r>
              </w:p>
            </w:tc>
          </w:sdtContent>
        </w:sdt>
      </w:tr>
      <w:tr w:rsidR="0099371D">
        <w:trPr>
          <w:trHeight w:val="320"/>
        </w:trPr>
        <w:tc>
          <w:tcPr>
            <w:tcW w:w="1951" w:type="dxa"/>
          </w:tcPr>
          <w:p w:rsidR="0099371D" w:rsidRDefault="002A4916">
            <w:pPr>
              <w:jc w:val="right"/>
              <w:rPr>
                <w:rFonts w:ascii="宋体" w:hAnsi="宋体"/>
                <w:szCs w:val="21"/>
              </w:rPr>
            </w:pPr>
            <w:r>
              <w:rPr>
                <w:rFonts w:ascii="宋体" w:hAnsi="宋体" w:hint="eastAsia"/>
                <w:szCs w:val="21"/>
              </w:rPr>
              <w:t>作者：</w:t>
            </w:r>
          </w:p>
        </w:tc>
        <w:sdt>
          <w:sdtPr>
            <w:rPr>
              <w:rFonts w:ascii="宋体" w:hAnsi="宋体"/>
              <w:sz w:val="18"/>
              <w:szCs w:val="18"/>
              <w:u w:val="single"/>
            </w:rPr>
            <w:id w:val="54605355"/>
            <w:placeholder>
              <w:docPart w:val="0133B1CC2F144A888A8614F3A5CC639D"/>
            </w:placeholder>
          </w:sdtPr>
          <w:sdtEndPr/>
          <w:sdtContent>
            <w:tc>
              <w:tcPr>
                <w:tcW w:w="3827" w:type="dxa"/>
              </w:tcPr>
              <w:p w:rsidR="0099371D" w:rsidRDefault="002A4916">
                <w:pPr>
                  <w:rPr>
                    <w:rFonts w:ascii="宋体" w:hAnsi="宋体"/>
                    <w:sz w:val="18"/>
                    <w:szCs w:val="18"/>
                    <w:u w:val="single"/>
                  </w:rPr>
                </w:pPr>
                <w:r>
                  <w:rPr>
                    <w:rFonts w:ascii="宋体" w:hAnsi="宋体" w:hint="eastAsia"/>
                    <w:sz w:val="18"/>
                    <w:szCs w:val="18"/>
                    <w:u w:val="single"/>
                  </w:rPr>
                  <w:t>徐红虹</w:t>
                </w:r>
              </w:p>
            </w:tc>
          </w:sdtContent>
        </w:sdt>
      </w:tr>
      <w:tr w:rsidR="0099371D">
        <w:trPr>
          <w:trHeight w:val="360"/>
        </w:trPr>
        <w:tc>
          <w:tcPr>
            <w:tcW w:w="1951" w:type="dxa"/>
          </w:tcPr>
          <w:p w:rsidR="0099371D" w:rsidRDefault="002A4916">
            <w:pPr>
              <w:jc w:val="right"/>
              <w:rPr>
                <w:rFonts w:ascii="宋体" w:hAnsi="宋体"/>
                <w:szCs w:val="21"/>
              </w:rPr>
            </w:pPr>
            <w:r>
              <w:rPr>
                <w:rFonts w:ascii="宋体" w:hAnsi="宋体" w:hint="eastAsia"/>
                <w:szCs w:val="21"/>
              </w:rPr>
              <w:t>创建日期：</w:t>
            </w:r>
          </w:p>
        </w:tc>
        <w:sdt>
          <w:sdtPr>
            <w:rPr>
              <w:rFonts w:ascii="宋体" w:hAnsi="宋体" w:hint="eastAsia"/>
              <w:sz w:val="20"/>
              <w:u w:val="single"/>
            </w:rPr>
            <w:id w:val="54605320"/>
            <w:placeholder>
              <w:docPart w:val="89369B77FBDD46EEB441A0B64F048714"/>
            </w:placeholder>
            <w:date w:fullDate="2017-07-02T00:00:00Z">
              <w:dateFormat w:val="yyyy-M-d"/>
              <w:lid w:val="zh-CN"/>
              <w:storeMappedDataAs w:val="dateTime"/>
              <w:calendar w:val="gregorian"/>
            </w:date>
          </w:sdtPr>
          <w:sdtEndPr/>
          <w:sdtContent>
            <w:tc>
              <w:tcPr>
                <w:tcW w:w="3827" w:type="dxa"/>
              </w:tcPr>
              <w:p w:rsidR="0099371D" w:rsidRDefault="00C8401F">
                <w:pPr>
                  <w:rPr>
                    <w:rFonts w:ascii="宋体" w:hAnsi="宋体"/>
                    <w:sz w:val="20"/>
                    <w:u w:val="single"/>
                  </w:rPr>
                </w:pPr>
                <w:r>
                  <w:rPr>
                    <w:rFonts w:ascii="宋体" w:hAnsi="宋体" w:hint="eastAsia"/>
                    <w:sz w:val="20"/>
                    <w:u w:val="single"/>
                  </w:rPr>
                  <w:t>2017-7-2</w:t>
                </w:r>
              </w:p>
            </w:tc>
          </w:sdtContent>
        </w:sdt>
      </w:tr>
      <w:tr w:rsidR="0099371D">
        <w:trPr>
          <w:trHeight w:val="320"/>
        </w:trPr>
        <w:tc>
          <w:tcPr>
            <w:tcW w:w="1951" w:type="dxa"/>
          </w:tcPr>
          <w:p w:rsidR="0099371D" w:rsidRDefault="002A4916">
            <w:pPr>
              <w:jc w:val="right"/>
              <w:rPr>
                <w:rFonts w:ascii="宋体" w:hAnsi="宋体"/>
                <w:szCs w:val="21"/>
              </w:rPr>
            </w:pPr>
            <w:r>
              <w:rPr>
                <w:rFonts w:ascii="宋体" w:hAnsi="宋体" w:hint="eastAsia"/>
                <w:szCs w:val="21"/>
              </w:rPr>
              <w:t>最后更新日期：</w:t>
            </w:r>
          </w:p>
        </w:tc>
        <w:sdt>
          <w:sdtPr>
            <w:rPr>
              <w:rFonts w:ascii="宋体" w:hAnsi="宋体" w:hint="eastAsia"/>
              <w:sz w:val="20"/>
              <w:u w:val="single"/>
            </w:rPr>
            <w:id w:val="54605349"/>
            <w:placeholder>
              <w:docPart w:val="16FBF9E5582B4E439C1BF447E20D5889"/>
            </w:placeholder>
            <w:date w:fullDate="2017-07-09T00:00:00Z">
              <w:dateFormat w:val="yyyy-M-d"/>
              <w:lid w:val="zh-CN"/>
              <w:storeMappedDataAs w:val="dateTime"/>
              <w:calendar w:val="gregorian"/>
            </w:date>
          </w:sdtPr>
          <w:sdtEndPr/>
          <w:sdtContent>
            <w:tc>
              <w:tcPr>
                <w:tcW w:w="3827" w:type="dxa"/>
              </w:tcPr>
              <w:p w:rsidR="0099371D" w:rsidRDefault="00C8401F">
                <w:pPr>
                  <w:rPr>
                    <w:rFonts w:ascii="宋体" w:hAnsi="宋体"/>
                    <w:sz w:val="18"/>
                    <w:szCs w:val="18"/>
                  </w:rPr>
                </w:pPr>
                <w:r>
                  <w:rPr>
                    <w:rFonts w:ascii="宋体" w:hAnsi="宋体" w:hint="eastAsia"/>
                    <w:sz w:val="20"/>
                    <w:u w:val="single"/>
                  </w:rPr>
                  <w:t>2017-7-9</w:t>
                </w:r>
              </w:p>
            </w:tc>
          </w:sdtContent>
        </w:sdt>
      </w:tr>
    </w:tbl>
    <w:p w:rsidR="0099371D" w:rsidRDefault="0099371D">
      <w:pPr>
        <w:rPr>
          <w:rFonts w:ascii="宋体" w:hAnsi="宋体"/>
          <w:sz w:val="18"/>
          <w:szCs w:val="18"/>
        </w:rPr>
      </w:pPr>
    </w:p>
    <w:p w:rsidR="0099371D" w:rsidRDefault="002A4916">
      <w:pPr>
        <w:rPr>
          <w:rFonts w:ascii="宋体" w:hAnsi="宋体"/>
          <w:b/>
          <w:szCs w:val="21"/>
        </w:rPr>
      </w:pPr>
      <w:r>
        <w:rPr>
          <w:rFonts w:ascii="宋体" w:hAnsi="宋体" w:hint="eastAsia"/>
          <w:b/>
          <w:szCs w:val="21"/>
        </w:rPr>
        <w:t>版本历史与变更说明</w:t>
      </w:r>
    </w:p>
    <w:tbl>
      <w:tblPr>
        <w:tblW w:w="10740" w:type="dxa"/>
        <w:tblLayout w:type="fixed"/>
        <w:tblLook w:val="04A0" w:firstRow="1" w:lastRow="0" w:firstColumn="1" w:lastColumn="0" w:noHBand="0" w:noVBand="1"/>
      </w:tblPr>
      <w:tblGrid>
        <w:gridCol w:w="1477"/>
        <w:gridCol w:w="1662"/>
        <w:gridCol w:w="7601"/>
      </w:tblGrid>
      <w:tr w:rsidR="0099371D">
        <w:trPr>
          <w:trHeight w:val="330"/>
        </w:trPr>
        <w:tc>
          <w:tcPr>
            <w:tcW w:w="1477" w:type="dxa"/>
          </w:tcPr>
          <w:p w:rsidR="0099371D" w:rsidRDefault="002A4916">
            <w:pPr>
              <w:jc w:val="center"/>
              <w:rPr>
                <w:rFonts w:ascii="宋体" w:hAnsi="宋体"/>
                <w:iCs/>
                <w:sz w:val="18"/>
                <w:szCs w:val="18"/>
              </w:rPr>
            </w:pPr>
            <w:r>
              <w:rPr>
                <w:rFonts w:ascii="宋体" w:hAnsi="宋体" w:hint="eastAsia"/>
                <w:iCs/>
                <w:sz w:val="18"/>
                <w:szCs w:val="18"/>
              </w:rPr>
              <w:t>作者</w:t>
            </w:r>
          </w:p>
        </w:tc>
        <w:tc>
          <w:tcPr>
            <w:tcW w:w="1662" w:type="dxa"/>
          </w:tcPr>
          <w:p w:rsidR="0099371D" w:rsidRDefault="002A4916">
            <w:pPr>
              <w:rPr>
                <w:rFonts w:ascii="宋体" w:hAnsi="宋体"/>
                <w:iCs/>
                <w:sz w:val="18"/>
                <w:szCs w:val="18"/>
              </w:rPr>
            </w:pPr>
            <w:r>
              <w:rPr>
                <w:rFonts w:ascii="宋体" w:hAnsi="宋体" w:hint="eastAsia"/>
                <w:iCs/>
                <w:sz w:val="18"/>
                <w:szCs w:val="18"/>
              </w:rPr>
              <w:t>完成/更新时间</w:t>
            </w:r>
          </w:p>
        </w:tc>
        <w:tc>
          <w:tcPr>
            <w:tcW w:w="7601" w:type="dxa"/>
          </w:tcPr>
          <w:p w:rsidR="0099371D" w:rsidRDefault="002A4916">
            <w:pPr>
              <w:jc w:val="center"/>
              <w:rPr>
                <w:rFonts w:ascii="宋体" w:hAnsi="宋体"/>
                <w:iCs/>
                <w:sz w:val="18"/>
                <w:szCs w:val="18"/>
              </w:rPr>
            </w:pPr>
            <w:r>
              <w:rPr>
                <w:rFonts w:ascii="宋体" w:hAnsi="宋体" w:hint="eastAsia"/>
                <w:iCs/>
                <w:sz w:val="18"/>
                <w:szCs w:val="18"/>
              </w:rPr>
              <w:t>变更描述</w:t>
            </w:r>
          </w:p>
        </w:tc>
      </w:tr>
      <w:tr w:rsidR="0099371D">
        <w:trPr>
          <w:trHeight w:val="485"/>
        </w:trPr>
        <w:tc>
          <w:tcPr>
            <w:tcW w:w="1477" w:type="dxa"/>
          </w:tcPr>
          <w:p w:rsidR="0099371D" w:rsidRDefault="002A4916">
            <w:pPr>
              <w:jc w:val="center"/>
              <w:rPr>
                <w:rFonts w:ascii="宋体" w:hAnsi="宋体"/>
                <w:iCs/>
                <w:sz w:val="18"/>
                <w:szCs w:val="18"/>
              </w:rPr>
            </w:pPr>
            <w:r>
              <w:rPr>
                <w:rFonts w:ascii="宋体" w:hAnsi="宋体" w:hint="eastAsia"/>
                <w:iCs/>
                <w:sz w:val="18"/>
                <w:szCs w:val="18"/>
              </w:rPr>
              <w:t>徐红虹</w:t>
            </w:r>
          </w:p>
        </w:tc>
        <w:sdt>
          <w:sdtPr>
            <w:rPr>
              <w:rFonts w:ascii="宋体" w:hAnsi="宋体" w:hint="eastAsia"/>
              <w:sz w:val="20"/>
              <w:u w:val="single"/>
            </w:rPr>
            <w:id w:val="54605397"/>
            <w:placeholder>
              <w:docPart w:val="3C33428B38924B6A848E904276532F0E"/>
            </w:placeholder>
            <w:date w:fullDate="2017-07-02T00:00:00Z">
              <w:dateFormat w:val="yyyy-M-d"/>
              <w:lid w:val="zh-CN"/>
              <w:storeMappedDataAs w:val="dateTime"/>
              <w:calendar w:val="gregorian"/>
            </w:date>
          </w:sdtPr>
          <w:sdtEndPr/>
          <w:sdtContent>
            <w:tc>
              <w:tcPr>
                <w:tcW w:w="1662" w:type="dxa"/>
              </w:tcPr>
              <w:p w:rsidR="0099371D" w:rsidRDefault="00C8401F">
                <w:pPr>
                  <w:rPr>
                    <w:rFonts w:ascii="宋体" w:hAnsi="宋体"/>
                    <w:iCs/>
                    <w:sz w:val="18"/>
                    <w:szCs w:val="18"/>
                  </w:rPr>
                </w:pPr>
                <w:r>
                  <w:rPr>
                    <w:rFonts w:ascii="宋体" w:hAnsi="宋体" w:hint="eastAsia"/>
                    <w:sz w:val="20"/>
                    <w:u w:val="single"/>
                  </w:rPr>
                  <w:t>2017-7-2</w:t>
                </w:r>
              </w:p>
            </w:tc>
          </w:sdtContent>
        </w:sdt>
        <w:tc>
          <w:tcPr>
            <w:tcW w:w="7601" w:type="dxa"/>
          </w:tcPr>
          <w:p w:rsidR="0099371D" w:rsidRDefault="002A4916">
            <w:pPr>
              <w:rPr>
                <w:rFonts w:ascii="宋体" w:hAnsi="宋体"/>
                <w:iCs/>
                <w:sz w:val="18"/>
                <w:szCs w:val="18"/>
              </w:rPr>
            </w:pPr>
            <w:r>
              <w:rPr>
                <w:rFonts w:ascii="宋体" w:hAnsi="宋体" w:hint="eastAsia"/>
                <w:iCs/>
                <w:sz w:val="18"/>
                <w:szCs w:val="18"/>
              </w:rPr>
              <w:t>初稿</w:t>
            </w:r>
          </w:p>
        </w:tc>
      </w:tr>
    </w:tbl>
    <w:p w:rsidR="0099371D" w:rsidRDefault="0099371D">
      <w:pPr>
        <w:jc w:val="center"/>
        <w:rPr>
          <w:rFonts w:ascii="宋体" w:hAnsi="宋体"/>
          <w:b/>
          <w:sz w:val="52"/>
          <w:szCs w:val="52"/>
        </w:rPr>
      </w:pPr>
    </w:p>
    <w:p w:rsidR="0099371D" w:rsidRDefault="0099371D">
      <w:pPr>
        <w:jc w:val="center"/>
        <w:rPr>
          <w:rFonts w:ascii="宋体" w:hAnsi="宋体"/>
          <w:b/>
          <w:sz w:val="52"/>
          <w:szCs w:val="52"/>
        </w:rPr>
      </w:pPr>
    </w:p>
    <w:p w:rsidR="0099371D" w:rsidRDefault="0099371D">
      <w:pPr>
        <w:jc w:val="center"/>
        <w:rPr>
          <w:rFonts w:ascii="宋体" w:hAnsi="宋体"/>
          <w:b/>
          <w:sz w:val="52"/>
          <w:szCs w:val="52"/>
        </w:rPr>
      </w:pPr>
    </w:p>
    <w:p w:rsidR="00515CD8" w:rsidRDefault="002A4916">
      <w:pPr>
        <w:jc w:val="center"/>
        <w:rPr>
          <w:noProof/>
        </w:rPr>
      </w:pPr>
      <w:r>
        <w:rPr>
          <w:rFonts w:ascii="宋体" w:hAnsi="宋体" w:hint="eastAsia"/>
          <w:b/>
          <w:sz w:val="52"/>
          <w:szCs w:val="52"/>
        </w:rPr>
        <w:t>目　录</w:t>
      </w:r>
      <w:r>
        <w:fldChar w:fldCharType="begin"/>
      </w:r>
      <w:r>
        <w:instrText xml:space="preserve"> TOC \o "1-3" \h \z \u </w:instrText>
      </w:r>
      <w:r>
        <w:fldChar w:fldCharType="separate"/>
      </w:r>
    </w:p>
    <w:p w:rsidR="00515CD8" w:rsidRDefault="00BA12C0">
      <w:pPr>
        <w:pStyle w:val="10"/>
        <w:tabs>
          <w:tab w:val="left" w:pos="420"/>
          <w:tab w:val="right" w:leader="dot" w:pos="10456"/>
        </w:tabs>
        <w:rPr>
          <w:b w:val="0"/>
          <w:caps w:val="0"/>
          <w:noProof/>
          <w:sz w:val="21"/>
        </w:rPr>
      </w:pPr>
      <w:hyperlink w:anchor="_Toc508982402" w:history="1">
        <w:r w:rsidR="00515CD8" w:rsidRPr="000F76DE">
          <w:rPr>
            <w:rStyle w:val="afa"/>
            <w:rFonts w:ascii="黑体" w:eastAsia="黑体" w:hAnsi="华文细黑"/>
            <w:noProof/>
          </w:rPr>
          <w:t>1.</w:t>
        </w:r>
        <w:r w:rsidR="00515CD8">
          <w:rPr>
            <w:b w:val="0"/>
            <w:caps w:val="0"/>
            <w:noProof/>
            <w:sz w:val="21"/>
          </w:rPr>
          <w:tab/>
        </w:r>
        <w:r w:rsidR="00515CD8" w:rsidRPr="000F76DE">
          <w:rPr>
            <w:rStyle w:val="afa"/>
            <w:rFonts w:ascii="黑体" w:eastAsia="黑体" w:hAnsi="华文细黑"/>
            <w:noProof/>
          </w:rPr>
          <w:t>前言</w:t>
        </w:r>
        <w:r w:rsidR="00515CD8">
          <w:rPr>
            <w:noProof/>
            <w:webHidden/>
          </w:rPr>
          <w:tab/>
        </w:r>
        <w:r w:rsidR="00515CD8">
          <w:rPr>
            <w:noProof/>
            <w:webHidden/>
          </w:rPr>
          <w:fldChar w:fldCharType="begin"/>
        </w:r>
        <w:r w:rsidR="00515CD8">
          <w:rPr>
            <w:noProof/>
            <w:webHidden/>
          </w:rPr>
          <w:instrText xml:space="preserve"> PAGEREF _Toc508982402 \h </w:instrText>
        </w:r>
        <w:r w:rsidR="00515CD8">
          <w:rPr>
            <w:noProof/>
            <w:webHidden/>
          </w:rPr>
        </w:r>
        <w:r w:rsidR="00515CD8">
          <w:rPr>
            <w:noProof/>
            <w:webHidden/>
          </w:rPr>
          <w:fldChar w:fldCharType="separate"/>
        </w:r>
        <w:r w:rsidR="00515CD8">
          <w:rPr>
            <w:noProof/>
            <w:webHidden/>
          </w:rPr>
          <w:t>24</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03" w:history="1">
        <w:r w:rsidR="00515CD8" w:rsidRPr="000F76DE">
          <w:rPr>
            <w:rStyle w:val="afa"/>
            <w:noProof/>
          </w:rPr>
          <w:t>1.1.</w:t>
        </w:r>
        <w:r w:rsidR="00515CD8">
          <w:rPr>
            <w:smallCaps w:val="0"/>
            <w:noProof/>
            <w:sz w:val="21"/>
          </w:rPr>
          <w:tab/>
        </w:r>
        <w:r w:rsidR="00515CD8" w:rsidRPr="000F76DE">
          <w:rPr>
            <w:rStyle w:val="afa"/>
            <w:noProof/>
          </w:rPr>
          <w:t>目的</w:t>
        </w:r>
        <w:r w:rsidR="00515CD8">
          <w:rPr>
            <w:noProof/>
            <w:webHidden/>
          </w:rPr>
          <w:tab/>
        </w:r>
        <w:r w:rsidR="00515CD8">
          <w:rPr>
            <w:noProof/>
            <w:webHidden/>
          </w:rPr>
          <w:fldChar w:fldCharType="begin"/>
        </w:r>
        <w:r w:rsidR="00515CD8">
          <w:rPr>
            <w:noProof/>
            <w:webHidden/>
          </w:rPr>
          <w:instrText xml:space="preserve"> PAGEREF _Toc508982403 \h </w:instrText>
        </w:r>
        <w:r w:rsidR="00515CD8">
          <w:rPr>
            <w:noProof/>
            <w:webHidden/>
          </w:rPr>
        </w:r>
        <w:r w:rsidR="00515CD8">
          <w:rPr>
            <w:noProof/>
            <w:webHidden/>
          </w:rPr>
          <w:fldChar w:fldCharType="separate"/>
        </w:r>
        <w:r w:rsidR="00515CD8">
          <w:rPr>
            <w:noProof/>
            <w:webHidden/>
          </w:rPr>
          <w:t>24</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04" w:history="1">
        <w:r w:rsidR="00515CD8" w:rsidRPr="000F76DE">
          <w:rPr>
            <w:rStyle w:val="afa"/>
            <w:noProof/>
          </w:rPr>
          <w:t>1.2.</w:t>
        </w:r>
        <w:r w:rsidR="00515CD8">
          <w:rPr>
            <w:smallCaps w:val="0"/>
            <w:noProof/>
            <w:sz w:val="21"/>
          </w:rPr>
          <w:tab/>
        </w:r>
        <w:r w:rsidR="00515CD8" w:rsidRPr="000F76DE">
          <w:rPr>
            <w:rStyle w:val="afa"/>
            <w:noProof/>
          </w:rPr>
          <w:t>对象范围</w:t>
        </w:r>
        <w:r w:rsidR="00515CD8">
          <w:rPr>
            <w:noProof/>
            <w:webHidden/>
          </w:rPr>
          <w:tab/>
        </w:r>
        <w:r w:rsidR="00515CD8">
          <w:rPr>
            <w:noProof/>
            <w:webHidden/>
          </w:rPr>
          <w:fldChar w:fldCharType="begin"/>
        </w:r>
        <w:r w:rsidR="00515CD8">
          <w:rPr>
            <w:noProof/>
            <w:webHidden/>
          </w:rPr>
          <w:instrText xml:space="preserve"> PAGEREF _Toc508982404 \h </w:instrText>
        </w:r>
        <w:r w:rsidR="00515CD8">
          <w:rPr>
            <w:noProof/>
            <w:webHidden/>
          </w:rPr>
        </w:r>
        <w:r w:rsidR="00515CD8">
          <w:rPr>
            <w:noProof/>
            <w:webHidden/>
          </w:rPr>
          <w:fldChar w:fldCharType="separate"/>
        </w:r>
        <w:r w:rsidR="00515CD8">
          <w:rPr>
            <w:noProof/>
            <w:webHidden/>
          </w:rPr>
          <w:t>24</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05" w:history="1">
        <w:r w:rsidR="00515CD8" w:rsidRPr="000F76DE">
          <w:rPr>
            <w:rStyle w:val="afa"/>
            <w:noProof/>
          </w:rPr>
          <w:t>1.3.</w:t>
        </w:r>
        <w:r w:rsidR="00515CD8">
          <w:rPr>
            <w:smallCaps w:val="0"/>
            <w:noProof/>
            <w:sz w:val="21"/>
          </w:rPr>
          <w:tab/>
        </w:r>
        <w:r w:rsidR="00515CD8" w:rsidRPr="000F76DE">
          <w:rPr>
            <w:rStyle w:val="afa"/>
            <w:noProof/>
          </w:rPr>
          <w:t>服务器地址</w:t>
        </w:r>
        <w:r w:rsidR="00515CD8">
          <w:rPr>
            <w:noProof/>
            <w:webHidden/>
          </w:rPr>
          <w:tab/>
        </w:r>
        <w:r w:rsidR="00515CD8">
          <w:rPr>
            <w:noProof/>
            <w:webHidden/>
          </w:rPr>
          <w:fldChar w:fldCharType="begin"/>
        </w:r>
        <w:r w:rsidR="00515CD8">
          <w:rPr>
            <w:noProof/>
            <w:webHidden/>
          </w:rPr>
          <w:instrText xml:space="preserve"> PAGEREF _Toc508982405 \h </w:instrText>
        </w:r>
        <w:r w:rsidR="00515CD8">
          <w:rPr>
            <w:noProof/>
            <w:webHidden/>
          </w:rPr>
        </w:r>
        <w:r w:rsidR="00515CD8">
          <w:rPr>
            <w:noProof/>
            <w:webHidden/>
          </w:rPr>
          <w:fldChar w:fldCharType="separate"/>
        </w:r>
        <w:r w:rsidR="00515CD8">
          <w:rPr>
            <w:noProof/>
            <w:webHidden/>
          </w:rPr>
          <w:t>25</w:t>
        </w:r>
        <w:r w:rsidR="00515CD8">
          <w:rPr>
            <w:noProof/>
            <w:webHidden/>
          </w:rPr>
          <w:fldChar w:fldCharType="end"/>
        </w:r>
      </w:hyperlink>
    </w:p>
    <w:p w:rsidR="00515CD8" w:rsidRDefault="00BA12C0">
      <w:pPr>
        <w:pStyle w:val="10"/>
        <w:tabs>
          <w:tab w:val="left" w:pos="420"/>
          <w:tab w:val="right" w:leader="dot" w:pos="10456"/>
        </w:tabs>
        <w:rPr>
          <w:b w:val="0"/>
          <w:caps w:val="0"/>
          <w:noProof/>
          <w:sz w:val="21"/>
        </w:rPr>
      </w:pPr>
      <w:hyperlink w:anchor="_Toc508982406" w:history="1">
        <w:r w:rsidR="00515CD8" w:rsidRPr="000F76DE">
          <w:rPr>
            <w:rStyle w:val="afa"/>
            <w:rFonts w:ascii="黑体" w:eastAsia="黑体" w:hAnsi="华文细黑"/>
            <w:noProof/>
          </w:rPr>
          <w:t>2.</w:t>
        </w:r>
        <w:r w:rsidR="00515CD8">
          <w:rPr>
            <w:b w:val="0"/>
            <w:caps w:val="0"/>
            <w:noProof/>
            <w:sz w:val="21"/>
          </w:rPr>
          <w:tab/>
        </w:r>
        <w:r w:rsidR="00515CD8" w:rsidRPr="000F76DE">
          <w:rPr>
            <w:rStyle w:val="afa"/>
            <w:rFonts w:ascii="黑体" w:eastAsia="黑体" w:hAnsi="华文细黑"/>
            <w:noProof/>
          </w:rPr>
          <w:t>接口协议约定</w:t>
        </w:r>
        <w:r w:rsidR="00515CD8">
          <w:rPr>
            <w:noProof/>
            <w:webHidden/>
          </w:rPr>
          <w:tab/>
        </w:r>
        <w:r w:rsidR="00515CD8">
          <w:rPr>
            <w:noProof/>
            <w:webHidden/>
          </w:rPr>
          <w:fldChar w:fldCharType="begin"/>
        </w:r>
        <w:r w:rsidR="00515CD8">
          <w:rPr>
            <w:noProof/>
            <w:webHidden/>
          </w:rPr>
          <w:instrText xml:space="preserve"> PAGEREF _Toc508982406 \h </w:instrText>
        </w:r>
        <w:r w:rsidR="00515CD8">
          <w:rPr>
            <w:noProof/>
            <w:webHidden/>
          </w:rPr>
        </w:r>
        <w:r w:rsidR="00515CD8">
          <w:rPr>
            <w:noProof/>
            <w:webHidden/>
          </w:rPr>
          <w:fldChar w:fldCharType="separate"/>
        </w:r>
        <w:r w:rsidR="00515CD8">
          <w:rPr>
            <w:noProof/>
            <w:webHidden/>
          </w:rPr>
          <w:t>25</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07" w:history="1">
        <w:r w:rsidR="00515CD8" w:rsidRPr="000F76DE">
          <w:rPr>
            <w:rStyle w:val="afa"/>
            <w:noProof/>
          </w:rPr>
          <w:t>2.1.</w:t>
        </w:r>
        <w:r w:rsidR="00515CD8">
          <w:rPr>
            <w:smallCaps w:val="0"/>
            <w:noProof/>
            <w:sz w:val="21"/>
          </w:rPr>
          <w:tab/>
        </w:r>
        <w:r w:rsidR="00515CD8" w:rsidRPr="000F76DE">
          <w:rPr>
            <w:rStyle w:val="afa"/>
            <w:noProof/>
          </w:rPr>
          <w:t>接口功能</w:t>
        </w:r>
        <w:r w:rsidR="00515CD8">
          <w:rPr>
            <w:noProof/>
            <w:webHidden/>
          </w:rPr>
          <w:tab/>
        </w:r>
        <w:r w:rsidR="00515CD8">
          <w:rPr>
            <w:noProof/>
            <w:webHidden/>
          </w:rPr>
          <w:fldChar w:fldCharType="begin"/>
        </w:r>
        <w:r w:rsidR="00515CD8">
          <w:rPr>
            <w:noProof/>
            <w:webHidden/>
          </w:rPr>
          <w:instrText xml:space="preserve"> PAGEREF _Toc508982407 \h </w:instrText>
        </w:r>
        <w:r w:rsidR="00515CD8">
          <w:rPr>
            <w:noProof/>
            <w:webHidden/>
          </w:rPr>
        </w:r>
        <w:r w:rsidR="00515CD8">
          <w:rPr>
            <w:noProof/>
            <w:webHidden/>
          </w:rPr>
          <w:fldChar w:fldCharType="separate"/>
        </w:r>
        <w:r w:rsidR="00515CD8">
          <w:rPr>
            <w:noProof/>
            <w:webHidden/>
          </w:rPr>
          <w:t>25</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08" w:history="1">
        <w:r w:rsidR="00515CD8" w:rsidRPr="000F76DE">
          <w:rPr>
            <w:rStyle w:val="afa"/>
            <w:noProof/>
          </w:rPr>
          <w:t>2.2.</w:t>
        </w:r>
        <w:r w:rsidR="00515CD8">
          <w:rPr>
            <w:smallCaps w:val="0"/>
            <w:noProof/>
            <w:sz w:val="21"/>
          </w:rPr>
          <w:tab/>
        </w:r>
        <w:r w:rsidR="00515CD8" w:rsidRPr="000F76DE">
          <w:rPr>
            <w:rStyle w:val="afa"/>
            <w:noProof/>
          </w:rPr>
          <w:t>接口协议</w:t>
        </w:r>
        <w:r w:rsidR="00515CD8">
          <w:rPr>
            <w:noProof/>
            <w:webHidden/>
          </w:rPr>
          <w:tab/>
        </w:r>
        <w:r w:rsidR="00515CD8">
          <w:rPr>
            <w:noProof/>
            <w:webHidden/>
          </w:rPr>
          <w:fldChar w:fldCharType="begin"/>
        </w:r>
        <w:r w:rsidR="00515CD8">
          <w:rPr>
            <w:noProof/>
            <w:webHidden/>
          </w:rPr>
          <w:instrText xml:space="preserve"> PAGEREF _Toc508982408 \h </w:instrText>
        </w:r>
        <w:r w:rsidR="00515CD8">
          <w:rPr>
            <w:noProof/>
            <w:webHidden/>
          </w:rPr>
        </w:r>
        <w:r w:rsidR="00515CD8">
          <w:rPr>
            <w:noProof/>
            <w:webHidden/>
          </w:rPr>
          <w:fldChar w:fldCharType="separate"/>
        </w:r>
        <w:r w:rsidR="00515CD8">
          <w:rPr>
            <w:noProof/>
            <w:webHidden/>
          </w:rPr>
          <w:t>25</w:t>
        </w:r>
        <w:r w:rsidR="00515CD8">
          <w:rPr>
            <w:noProof/>
            <w:webHidden/>
          </w:rPr>
          <w:fldChar w:fldCharType="end"/>
        </w:r>
      </w:hyperlink>
    </w:p>
    <w:p w:rsidR="00515CD8" w:rsidRDefault="00BA12C0">
      <w:pPr>
        <w:pStyle w:val="10"/>
        <w:tabs>
          <w:tab w:val="left" w:pos="420"/>
          <w:tab w:val="right" w:leader="dot" w:pos="10456"/>
        </w:tabs>
        <w:rPr>
          <w:b w:val="0"/>
          <w:caps w:val="0"/>
          <w:noProof/>
          <w:sz w:val="21"/>
        </w:rPr>
      </w:pPr>
      <w:hyperlink w:anchor="_Toc508982409" w:history="1">
        <w:r w:rsidR="00515CD8" w:rsidRPr="000F76DE">
          <w:rPr>
            <w:rStyle w:val="afa"/>
            <w:rFonts w:ascii="黑体" w:eastAsia="黑体" w:hAnsi="华文细黑"/>
            <w:noProof/>
          </w:rPr>
          <w:t>3.</w:t>
        </w:r>
        <w:r w:rsidR="00515CD8">
          <w:rPr>
            <w:b w:val="0"/>
            <w:caps w:val="0"/>
            <w:noProof/>
            <w:sz w:val="21"/>
          </w:rPr>
          <w:tab/>
        </w:r>
        <w:r w:rsidR="00515CD8" w:rsidRPr="000F76DE">
          <w:rPr>
            <w:rStyle w:val="afa"/>
            <w:rFonts w:ascii="黑体" w:eastAsia="黑体" w:hAnsi="华文细黑"/>
            <w:noProof/>
          </w:rPr>
          <w:t>接口协议列表</w:t>
        </w:r>
        <w:r w:rsidR="00515CD8">
          <w:rPr>
            <w:noProof/>
            <w:webHidden/>
          </w:rPr>
          <w:tab/>
        </w:r>
        <w:r w:rsidR="00515CD8">
          <w:rPr>
            <w:noProof/>
            <w:webHidden/>
          </w:rPr>
          <w:fldChar w:fldCharType="begin"/>
        </w:r>
        <w:r w:rsidR="00515CD8">
          <w:rPr>
            <w:noProof/>
            <w:webHidden/>
          </w:rPr>
          <w:instrText xml:space="preserve"> PAGEREF _Toc508982409 \h </w:instrText>
        </w:r>
        <w:r w:rsidR="00515CD8">
          <w:rPr>
            <w:noProof/>
            <w:webHidden/>
          </w:rPr>
        </w:r>
        <w:r w:rsidR="00515CD8">
          <w:rPr>
            <w:noProof/>
            <w:webHidden/>
          </w:rPr>
          <w:fldChar w:fldCharType="separate"/>
        </w:r>
        <w:r w:rsidR="00515CD8">
          <w:rPr>
            <w:noProof/>
            <w:webHidden/>
          </w:rPr>
          <w:t>25</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10" w:history="1">
        <w:r w:rsidR="00515CD8" w:rsidRPr="000F76DE">
          <w:rPr>
            <w:rStyle w:val="afa"/>
            <w:noProof/>
          </w:rPr>
          <w:t>3.1.</w:t>
        </w:r>
        <w:r w:rsidR="00515CD8">
          <w:rPr>
            <w:smallCaps w:val="0"/>
            <w:noProof/>
            <w:sz w:val="21"/>
          </w:rPr>
          <w:tab/>
        </w:r>
        <w:r w:rsidR="00515CD8" w:rsidRPr="000F76DE">
          <w:rPr>
            <w:rStyle w:val="afa"/>
            <w:noProof/>
          </w:rPr>
          <w:t>实物商品列表接口</w:t>
        </w:r>
        <w:r w:rsidR="00515CD8">
          <w:rPr>
            <w:noProof/>
            <w:webHidden/>
          </w:rPr>
          <w:tab/>
        </w:r>
        <w:r w:rsidR="00515CD8">
          <w:rPr>
            <w:noProof/>
            <w:webHidden/>
          </w:rPr>
          <w:fldChar w:fldCharType="begin"/>
        </w:r>
        <w:r w:rsidR="00515CD8">
          <w:rPr>
            <w:noProof/>
            <w:webHidden/>
          </w:rPr>
          <w:instrText xml:space="preserve"> PAGEREF _Toc508982410 \h </w:instrText>
        </w:r>
        <w:r w:rsidR="00515CD8">
          <w:rPr>
            <w:noProof/>
            <w:webHidden/>
          </w:rPr>
        </w:r>
        <w:r w:rsidR="00515CD8">
          <w:rPr>
            <w:noProof/>
            <w:webHidden/>
          </w:rPr>
          <w:fldChar w:fldCharType="separate"/>
        </w:r>
        <w:r w:rsidR="00515CD8">
          <w:rPr>
            <w:noProof/>
            <w:webHidden/>
          </w:rPr>
          <w:t>25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11" w:history="1">
        <w:r w:rsidR="00515CD8" w:rsidRPr="000F76DE">
          <w:rPr>
            <w:rStyle w:val="afa"/>
            <w:rFonts w:ascii="华文细黑" w:eastAsia="华文细黑" w:hAnsi="华文细黑"/>
            <w:noProof/>
          </w:rPr>
          <w:t>3.1.1.</w:t>
        </w:r>
        <w:r w:rsidR="00515CD8">
          <w:rPr>
            <w:i w:val="0"/>
            <w:noProof/>
            <w:sz w:val="21"/>
          </w:rPr>
          <w:tab/>
        </w:r>
        <w:r w:rsidR="00515CD8" w:rsidRPr="000F76DE">
          <w:rPr>
            <w:rStyle w:val="afa"/>
            <w:noProof/>
          </w:rPr>
          <w:t>接口地址：</w:t>
        </w:r>
        <w:r w:rsidR="00515CD8" w:rsidRPr="000F76DE">
          <w:rPr>
            <w:rStyle w:val="afa"/>
            <w:noProof/>
          </w:rPr>
          <w:t>product/goods/goodsList.do</w:t>
        </w:r>
        <w:r w:rsidR="00515CD8">
          <w:rPr>
            <w:noProof/>
            <w:webHidden/>
          </w:rPr>
          <w:tab/>
        </w:r>
        <w:r w:rsidR="00515CD8">
          <w:rPr>
            <w:noProof/>
            <w:webHidden/>
          </w:rPr>
          <w:fldChar w:fldCharType="begin"/>
        </w:r>
        <w:r w:rsidR="00515CD8">
          <w:rPr>
            <w:noProof/>
            <w:webHidden/>
          </w:rPr>
          <w:instrText xml:space="preserve"> PAGEREF _Toc508982411 \h </w:instrText>
        </w:r>
        <w:r w:rsidR="00515CD8">
          <w:rPr>
            <w:noProof/>
            <w:webHidden/>
          </w:rPr>
        </w:r>
        <w:r w:rsidR="00515CD8">
          <w:rPr>
            <w:noProof/>
            <w:webHidden/>
          </w:rPr>
          <w:fldChar w:fldCharType="separate"/>
        </w:r>
        <w:r w:rsidR="00515CD8">
          <w:rPr>
            <w:noProof/>
            <w:webHidden/>
          </w:rPr>
          <w:t>25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12" w:history="1">
        <w:r w:rsidR="00515CD8" w:rsidRPr="000F76DE">
          <w:rPr>
            <w:rStyle w:val="afa"/>
            <w:rFonts w:ascii="华文细黑" w:eastAsia="华文细黑" w:hAnsi="华文细黑"/>
            <w:noProof/>
          </w:rPr>
          <w:t>3.1.2.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_Toc508982412 \h </w:instrText>
        </w:r>
        <w:r w:rsidR="00515CD8">
          <w:rPr>
            <w:noProof/>
            <w:webHidden/>
          </w:rPr>
        </w:r>
        <w:r w:rsidR="00515CD8">
          <w:rPr>
            <w:noProof/>
            <w:webHidden/>
          </w:rPr>
          <w:fldChar w:fldCharType="separate"/>
        </w:r>
        <w:r w:rsidR="00515CD8">
          <w:rPr>
            <w:noProof/>
            <w:webHidden/>
          </w:rPr>
          <w:t>25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13" w:history="1">
        <w:r w:rsidR="00515CD8" w:rsidRPr="000F76DE">
          <w:rPr>
            <w:rStyle w:val="afa"/>
            <w:rFonts w:ascii="华文细黑" w:eastAsia="华文细黑" w:hAnsi="华文细黑"/>
            <w:noProof/>
          </w:rPr>
          <w:t>3.1.3.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_Toc508982413 \h </w:instrText>
        </w:r>
        <w:r w:rsidR="00515CD8">
          <w:rPr>
            <w:noProof/>
            <w:webHidden/>
          </w:rPr>
        </w:r>
        <w:r w:rsidR="00515CD8">
          <w:rPr>
            <w:noProof/>
            <w:webHidden/>
          </w:rPr>
          <w:fldChar w:fldCharType="separate"/>
        </w:r>
        <w:r w:rsidR="00515CD8">
          <w:rPr>
            <w:noProof/>
            <w:webHidden/>
          </w:rPr>
          <w:t>26</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14" w:history="1">
        <w:r w:rsidR="00515CD8" w:rsidRPr="000F76DE">
          <w:rPr>
            <w:rStyle w:val="afa"/>
            <w:noProof/>
          </w:rPr>
          <w:t>3.2.</w:t>
        </w:r>
        <w:r w:rsidR="00515CD8">
          <w:rPr>
            <w:smallCaps w:val="0"/>
            <w:noProof/>
            <w:sz w:val="21"/>
          </w:rPr>
          <w:tab/>
        </w:r>
        <w:r w:rsidR="00515CD8" w:rsidRPr="000F76DE">
          <w:rPr>
            <w:rStyle w:val="afa"/>
            <w:noProof/>
          </w:rPr>
          <w:t>实物商品基本信息接口</w:t>
        </w:r>
        <w:r w:rsidR="00515CD8">
          <w:rPr>
            <w:noProof/>
            <w:webHidden/>
          </w:rPr>
          <w:tab/>
        </w:r>
        <w:r w:rsidR="00515CD8">
          <w:rPr>
            <w:noProof/>
            <w:webHidden/>
          </w:rPr>
          <w:fldChar w:fldCharType="begin"/>
        </w:r>
        <w:r w:rsidR="00515CD8">
          <w:rPr>
            <w:noProof/>
            <w:webHidden/>
          </w:rPr>
          <w:instrText xml:space="preserve"> PAGEREF _Toc508982414 \h </w:instrText>
        </w:r>
        <w:r w:rsidR="00515CD8">
          <w:rPr>
            <w:noProof/>
            <w:webHidden/>
          </w:rPr>
        </w:r>
        <w:r w:rsidR="00515CD8">
          <w:rPr>
            <w:noProof/>
            <w:webHidden/>
          </w:rPr>
          <w:fldChar w:fldCharType="separate"/>
        </w:r>
        <w:r w:rsidR="00515CD8">
          <w:rPr>
            <w:noProof/>
            <w:webHidden/>
          </w:rPr>
          <w:t>27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15" w:history="1">
        <w:r w:rsidR="00515CD8" w:rsidRPr="000F76DE">
          <w:rPr>
            <w:rStyle w:val="afa"/>
            <w:rFonts w:ascii="华文细黑" w:eastAsia="华文细黑" w:hAnsi="华文细黑"/>
            <w:noProof/>
          </w:rPr>
          <w:t>3.2.1.</w:t>
        </w:r>
        <w:r w:rsidR="00515CD8">
          <w:rPr>
            <w:i w:val="0"/>
            <w:noProof/>
            <w:sz w:val="21"/>
          </w:rPr>
          <w:tab/>
        </w:r>
        <w:r w:rsidR="00515CD8" w:rsidRPr="000F76DE">
          <w:rPr>
            <w:rStyle w:val="afa"/>
            <w:noProof/>
          </w:rPr>
          <w:t>接口地址：</w:t>
        </w:r>
        <w:r w:rsidR="00515CD8" w:rsidRPr="000F76DE">
          <w:rPr>
            <w:rStyle w:val="afa"/>
            <w:noProof/>
          </w:rPr>
          <w:t>product/goods/goodsInfo.do</w:t>
        </w:r>
        <w:r w:rsidR="00515CD8">
          <w:rPr>
            <w:noProof/>
            <w:webHidden/>
          </w:rPr>
          <w:tab/>
        </w:r>
        <w:r w:rsidR="00515CD8">
          <w:rPr>
            <w:noProof/>
            <w:webHidden/>
          </w:rPr>
          <w:fldChar w:fldCharType="begin"/>
        </w:r>
        <w:r w:rsidR="00515CD8">
          <w:rPr>
            <w:noProof/>
            <w:webHidden/>
          </w:rPr>
          <w:instrText xml:space="preserve"> PAGEREF _Toc508982415 \h </w:instrText>
        </w:r>
        <w:r w:rsidR="00515CD8">
          <w:rPr>
            <w:noProof/>
            <w:webHidden/>
          </w:rPr>
        </w:r>
        <w:r w:rsidR="00515CD8">
          <w:rPr>
            <w:noProof/>
            <w:webHidden/>
          </w:rPr>
          <w:fldChar w:fldCharType="separate"/>
        </w:r>
        <w:r w:rsidR="00515CD8">
          <w:rPr>
            <w:noProof/>
            <w:webHidden/>
          </w:rPr>
          <w:t>27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16" w:history="1">
        <w:r w:rsidR="00515CD8" w:rsidRPr="000F76DE">
          <w:rPr>
            <w:rStyle w:val="afa"/>
            <w:rFonts w:ascii="华文细黑" w:eastAsia="华文细黑" w:hAnsi="华文细黑"/>
            <w:noProof/>
          </w:rPr>
          <w:t>3.2.2.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_Toc508982416 \h </w:instrText>
        </w:r>
        <w:r w:rsidR="00515CD8">
          <w:rPr>
            <w:noProof/>
            <w:webHidden/>
          </w:rPr>
        </w:r>
        <w:r w:rsidR="00515CD8">
          <w:rPr>
            <w:noProof/>
            <w:webHidden/>
          </w:rPr>
          <w:fldChar w:fldCharType="separate"/>
        </w:r>
        <w:r w:rsidR="00515CD8">
          <w:rPr>
            <w:noProof/>
            <w:webHidden/>
          </w:rPr>
          <w:t>27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17" w:history="1">
        <w:r w:rsidR="00515CD8" w:rsidRPr="000F76DE">
          <w:rPr>
            <w:rStyle w:val="afa"/>
            <w:rFonts w:ascii="华文细黑" w:eastAsia="华文细黑" w:hAnsi="华文细黑"/>
            <w:noProof/>
          </w:rPr>
          <w:t>3.2.3.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_Toc508982417 \h </w:instrText>
        </w:r>
        <w:r w:rsidR="00515CD8">
          <w:rPr>
            <w:noProof/>
            <w:webHidden/>
          </w:rPr>
        </w:r>
        <w:r w:rsidR="00515CD8">
          <w:rPr>
            <w:noProof/>
            <w:webHidden/>
          </w:rPr>
          <w:fldChar w:fldCharType="separate"/>
        </w:r>
        <w:r w:rsidR="00515CD8">
          <w:rPr>
            <w:noProof/>
            <w:webHidden/>
          </w:rPr>
          <w:t>28</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18" w:history="1">
        <w:r w:rsidR="00515CD8" w:rsidRPr="000F76DE">
          <w:rPr>
            <w:rStyle w:val="afa"/>
            <w:noProof/>
          </w:rPr>
          <w:t>3.3.</w:t>
        </w:r>
        <w:r w:rsidR="00515CD8">
          <w:rPr>
            <w:smallCaps w:val="0"/>
            <w:noProof/>
            <w:sz w:val="21"/>
          </w:rPr>
          <w:tab/>
        </w:r>
        <w:r w:rsidR="00515CD8" w:rsidRPr="000F76DE">
          <w:rPr>
            <w:rStyle w:val="afa"/>
            <w:noProof/>
          </w:rPr>
          <w:t>实物商品价格信息接口</w:t>
        </w:r>
        <w:r w:rsidR="00515CD8">
          <w:rPr>
            <w:noProof/>
            <w:webHidden/>
          </w:rPr>
          <w:tab/>
        </w:r>
        <w:r w:rsidR="00515CD8">
          <w:rPr>
            <w:noProof/>
            <w:webHidden/>
          </w:rPr>
          <w:fldChar w:fldCharType="begin"/>
        </w:r>
        <w:r w:rsidR="00515CD8">
          <w:rPr>
            <w:noProof/>
            <w:webHidden/>
          </w:rPr>
          <w:instrText xml:space="preserve"> PAGEREF _Toc508982418 \h </w:instrText>
        </w:r>
        <w:r w:rsidR="00515CD8">
          <w:rPr>
            <w:noProof/>
            <w:webHidden/>
          </w:rPr>
        </w:r>
        <w:r w:rsidR="00515CD8">
          <w:rPr>
            <w:noProof/>
            <w:webHidden/>
          </w:rPr>
          <w:fldChar w:fldCharType="separate"/>
        </w:r>
        <w:r w:rsidR="00515CD8">
          <w:rPr>
            <w:noProof/>
            <w:webHidden/>
          </w:rPr>
          <w:t>29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19" w:history="1">
        <w:r w:rsidR="00515CD8" w:rsidRPr="000F76DE">
          <w:rPr>
            <w:rStyle w:val="afa"/>
            <w:rFonts w:ascii="华文细黑" w:eastAsia="华文细黑" w:hAnsi="华文细黑"/>
            <w:noProof/>
          </w:rPr>
          <w:t>3.3.1.</w:t>
        </w:r>
        <w:r w:rsidR="00515CD8">
          <w:rPr>
            <w:i w:val="0"/>
            <w:noProof/>
            <w:sz w:val="21"/>
          </w:rPr>
          <w:tab/>
        </w:r>
        <w:r w:rsidR="00515CD8" w:rsidRPr="000F76DE">
          <w:rPr>
            <w:rStyle w:val="afa"/>
            <w:noProof/>
          </w:rPr>
          <w:t>接口地址：</w:t>
        </w:r>
        <w:r w:rsidR="00515CD8" w:rsidRPr="000F76DE">
          <w:rPr>
            <w:rStyle w:val="afa"/>
            <w:noProof/>
          </w:rPr>
          <w:t>product/goods/goodsPrice.do</w:t>
        </w:r>
        <w:r w:rsidR="00515CD8">
          <w:rPr>
            <w:noProof/>
            <w:webHidden/>
          </w:rPr>
          <w:tab/>
        </w:r>
        <w:r w:rsidR="00515CD8">
          <w:rPr>
            <w:noProof/>
            <w:webHidden/>
          </w:rPr>
          <w:fldChar w:fldCharType="begin"/>
        </w:r>
        <w:r w:rsidR="00515CD8">
          <w:rPr>
            <w:noProof/>
            <w:webHidden/>
          </w:rPr>
          <w:instrText xml:space="preserve"> PAGEREF _Toc508982419 \h </w:instrText>
        </w:r>
        <w:r w:rsidR="00515CD8">
          <w:rPr>
            <w:noProof/>
            <w:webHidden/>
          </w:rPr>
        </w:r>
        <w:r w:rsidR="00515CD8">
          <w:rPr>
            <w:noProof/>
            <w:webHidden/>
          </w:rPr>
          <w:fldChar w:fldCharType="separate"/>
        </w:r>
        <w:r w:rsidR="00515CD8">
          <w:rPr>
            <w:noProof/>
            <w:webHidden/>
          </w:rPr>
          <w:t>29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20" w:history="1">
        <w:r w:rsidR="00515CD8" w:rsidRPr="000F76DE">
          <w:rPr>
            <w:rStyle w:val="afa"/>
            <w:rFonts w:ascii="华文细黑" w:eastAsia="华文细黑" w:hAnsi="华文细黑"/>
            <w:noProof/>
          </w:rPr>
          <w:t>3.3.2.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_Toc508982420 \h </w:instrText>
        </w:r>
        <w:r w:rsidR="00515CD8">
          <w:rPr>
            <w:noProof/>
            <w:webHidden/>
          </w:rPr>
        </w:r>
        <w:r w:rsidR="00515CD8">
          <w:rPr>
            <w:noProof/>
            <w:webHidden/>
          </w:rPr>
          <w:fldChar w:fldCharType="separate"/>
        </w:r>
        <w:r w:rsidR="00515CD8">
          <w:rPr>
            <w:noProof/>
            <w:webHidden/>
          </w:rPr>
          <w:t>29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21" w:history="1">
        <w:r w:rsidR="00515CD8" w:rsidRPr="000F76DE">
          <w:rPr>
            <w:rStyle w:val="afa"/>
            <w:rFonts w:ascii="华文细黑" w:eastAsia="华文细黑" w:hAnsi="华文细黑"/>
            <w:noProof/>
          </w:rPr>
          <w:t>3.3.3.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_Toc508982421 \h </w:instrText>
        </w:r>
        <w:r w:rsidR="00515CD8">
          <w:rPr>
            <w:noProof/>
            <w:webHidden/>
          </w:rPr>
        </w:r>
        <w:r w:rsidR="00515CD8">
          <w:rPr>
            <w:noProof/>
            <w:webHidden/>
          </w:rPr>
          <w:fldChar w:fldCharType="separate"/>
        </w:r>
        <w:r w:rsidR="00515CD8">
          <w:rPr>
            <w:noProof/>
            <w:webHidden/>
          </w:rPr>
          <w:t>29</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22" w:history="1">
        <w:r w:rsidR="00515CD8" w:rsidRPr="000F76DE">
          <w:rPr>
            <w:rStyle w:val="afa"/>
            <w:noProof/>
          </w:rPr>
          <w:t>3.4.</w:t>
        </w:r>
        <w:r w:rsidR="00515CD8">
          <w:rPr>
            <w:smallCaps w:val="0"/>
            <w:noProof/>
            <w:sz w:val="21"/>
          </w:rPr>
          <w:tab/>
        </w:r>
        <w:r w:rsidR="00515CD8" w:rsidRPr="000F76DE">
          <w:rPr>
            <w:rStyle w:val="afa"/>
            <w:noProof/>
          </w:rPr>
          <w:t>实物商品销售信息接口</w:t>
        </w:r>
        <w:r w:rsidR="00515CD8">
          <w:rPr>
            <w:noProof/>
            <w:webHidden/>
          </w:rPr>
          <w:tab/>
        </w:r>
        <w:r w:rsidR="00515CD8">
          <w:rPr>
            <w:noProof/>
            <w:webHidden/>
          </w:rPr>
          <w:fldChar w:fldCharType="begin"/>
        </w:r>
        <w:r w:rsidR="00515CD8">
          <w:rPr>
            <w:noProof/>
            <w:webHidden/>
          </w:rPr>
          <w:instrText xml:space="preserve"> PAGEREF _Toc508982422 \h </w:instrText>
        </w:r>
        <w:r w:rsidR="00515CD8">
          <w:rPr>
            <w:noProof/>
            <w:webHidden/>
          </w:rPr>
        </w:r>
        <w:r w:rsidR="00515CD8">
          <w:rPr>
            <w:noProof/>
            <w:webHidden/>
          </w:rPr>
          <w:fldChar w:fldCharType="separate"/>
        </w:r>
        <w:r w:rsidR="00515CD8">
          <w:rPr>
            <w:noProof/>
            <w:webHidden/>
          </w:rPr>
          <w:t>30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23" w:history="1">
        <w:r w:rsidR="00515CD8" w:rsidRPr="000F76DE">
          <w:rPr>
            <w:rStyle w:val="afa"/>
            <w:rFonts w:ascii="华文细黑" w:eastAsia="华文细黑" w:hAnsi="华文细黑"/>
            <w:noProof/>
          </w:rPr>
          <w:t>3.4.1.</w:t>
        </w:r>
        <w:r w:rsidR="00515CD8">
          <w:rPr>
            <w:i w:val="0"/>
            <w:noProof/>
            <w:sz w:val="21"/>
          </w:rPr>
          <w:tab/>
        </w:r>
        <w:r w:rsidR="00515CD8" w:rsidRPr="000F76DE">
          <w:rPr>
            <w:rStyle w:val="afa"/>
            <w:noProof/>
          </w:rPr>
          <w:t>接口名称：</w:t>
        </w:r>
        <w:r w:rsidR="00515CD8" w:rsidRPr="000F76DE">
          <w:rPr>
            <w:rStyle w:val="afa"/>
            <w:noProof/>
          </w:rPr>
          <w:t>product/goods/goodsOnSell.do</w:t>
        </w:r>
        <w:r w:rsidR="00515CD8">
          <w:rPr>
            <w:noProof/>
            <w:webHidden/>
          </w:rPr>
          <w:tab/>
        </w:r>
        <w:r w:rsidR="00515CD8">
          <w:rPr>
            <w:noProof/>
            <w:webHidden/>
          </w:rPr>
          <w:fldChar w:fldCharType="begin"/>
        </w:r>
        <w:r w:rsidR="00515CD8">
          <w:rPr>
            <w:noProof/>
            <w:webHidden/>
          </w:rPr>
          <w:instrText xml:space="preserve"> PAGEREF _Toc508982423 \h </w:instrText>
        </w:r>
        <w:r w:rsidR="00515CD8">
          <w:rPr>
            <w:noProof/>
            <w:webHidden/>
          </w:rPr>
        </w:r>
        <w:r w:rsidR="00515CD8">
          <w:rPr>
            <w:noProof/>
            <w:webHidden/>
          </w:rPr>
          <w:fldChar w:fldCharType="separate"/>
        </w:r>
        <w:r w:rsidR="00515CD8">
          <w:rPr>
            <w:noProof/>
            <w:webHidden/>
          </w:rPr>
          <w:t>30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24" w:history="1">
        <w:r w:rsidR="00515CD8" w:rsidRPr="000F76DE">
          <w:rPr>
            <w:rStyle w:val="afa"/>
            <w:rFonts w:ascii="华文细黑" w:eastAsia="华文细黑" w:hAnsi="华文细黑"/>
            <w:noProof/>
          </w:rPr>
          <w:t>3.4.2.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_Toc508982424 \h </w:instrText>
        </w:r>
        <w:r w:rsidR="00515CD8">
          <w:rPr>
            <w:noProof/>
            <w:webHidden/>
          </w:rPr>
        </w:r>
        <w:r w:rsidR="00515CD8">
          <w:rPr>
            <w:noProof/>
            <w:webHidden/>
          </w:rPr>
          <w:fldChar w:fldCharType="separate"/>
        </w:r>
        <w:r w:rsidR="00515CD8">
          <w:rPr>
            <w:noProof/>
            <w:webHidden/>
          </w:rPr>
          <w:t>30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25" w:history="1">
        <w:r w:rsidR="00515CD8" w:rsidRPr="000F76DE">
          <w:rPr>
            <w:rStyle w:val="afa"/>
            <w:rFonts w:ascii="华文细黑" w:eastAsia="华文细黑" w:hAnsi="华文细黑"/>
            <w:noProof/>
          </w:rPr>
          <w:t>3.4.3.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_Toc508982425 \h </w:instrText>
        </w:r>
        <w:r w:rsidR="00515CD8">
          <w:rPr>
            <w:noProof/>
            <w:webHidden/>
          </w:rPr>
        </w:r>
        <w:r w:rsidR="00515CD8">
          <w:rPr>
            <w:noProof/>
            <w:webHidden/>
          </w:rPr>
          <w:fldChar w:fldCharType="separate"/>
        </w:r>
        <w:r w:rsidR="00515CD8">
          <w:rPr>
            <w:noProof/>
            <w:webHidden/>
          </w:rPr>
          <w:t>30</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26" w:history="1">
        <w:r w:rsidR="00515CD8" w:rsidRPr="000F76DE">
          <w:rPr>
            <w:rStyle w:val="afa"/>
            <w:noProof/>
          </w:rPr>
          <w:t>3.5.</w:t>
        </w:r>
        <w:r w:rsidR="00515CD8">
          <w:rPr>
            <w:smallCaps w:val="0"/>
            <w:noProof/>
            <w:sz w:val="21"/>
          </w:rPr>
          <w:tab/>
        </w:r>
        <w:r w:rsidR="00515CD8" w:rsidRPr="000F76DE">
          <w:rPr>
            <w:rStyle w:val="afa"/>
            <w:noProof/>
          </w:rPr>
          <w:t>实物商品</w:t>
        </w:r>
        <w:r w:rsidR="00515CD8" w:rsidRPr="000F76DE">
          <w:rPr>
            <w:rStyle w:val="afa"/>
            <w:noProof/>
          </w:rPr>
          <w:t>SKU</w:t>
        </w:r>
        <w:r w:rsidR="00515CD8" w:rsidRPr="000F76DE">
          <w:rPr>
            <w:rStyle w:val="afa"/>
            <w:noProof/>
          </w:rPr>
          <w:t>属性信息接口</w:t>
        </w:r>
        <w:r w:rsidR="00515CD8">
          <w:rPr>
            <w:noProof/>
            <w:webHidden/>
          </w:rPr>
          <w:tab/>
        </w:r>
        <w:r w:rsidR="00515CD8">
          <w:rPr>
            <w:noProof/>
            <w:webHidden/>
          </w:rPr>
          <w:fldChar w:fldCharType="begin"/>
        </w:r>
        <w:r w:rsidR="00515CD8">
          <w:rPr>
            <w:noProof/>
            <w:webHidden/>
          </w:rPr>
          <w:instrText xml:space="preserve"> PAGEREF _Toc508982426 \h </w:instrText>
        </w:r>
        <w:r w:rsidR="00515CD8">
          <w:rPr>
            <w:noProof/>
            <w:webHidden/>
          </w:rPr>
        </w:r>
        <w:r w:rsidR="00515CD8">
          <w:rPr>
            <w:noProof/>
            <w:webHidden/>
          </w:rPr>
          <w:fldChar w:fldCharType="separate"/>
        </w:r>
        <w:r w:rsidR="00515CD8">
          <w:rPr>
            <w:noProof/>
            <w:webHidden/>
          </w:rPr>
          <w:t>31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27" w:history="1">
        <w:r w:rsidR="00515CD8" w:rsidRPr="000F76DE">
          <w:rPr>
            <w:rStyle w:val="afa"/>
            <w:rFonts w:ascii="华文细黑" w:eastAsia="华文细黑" w:hAnsi="华文细黑"/>
            <w:noProof/>
          </w:rPr>
          <w:t>3.5.1.</w:t>
        </w:r>
        <w:r w:rsidR="00515CD8">
          <w:rPr>
            <w:i w:val="0"/>
            <w:noProof/>
            <w:sz w:val="21"/>
          </w:rPr>
          <w:tab/>
        </w:r>
        <w:r w:rsidR="00515CD8" w:rsidRPr="000F76DE">
          <w:rPr>
            <w:rStyle w:val="afa"/>
            <w:noProof/>
          </w:rPr>
          <w:t>接口名称：</w:t>
        </w:r>
        <w:r w:rsidR="00515CD8" w:rsidRPr="000F76DE">
          <w:rPr>
            <w:rStyle w:val="afa"/>
            <w:noProof/>
          </w:rPr>
          <w:t>product/goods/goodsSkuPro.do</w:t>
        </w:r>
        <w:r w:rsidR="00515CD8">
          <w:rPr>
            <w:noProof/>
            <w:webHidden/>
          </w:rPr>
          <w:tab/>
        </w:r>
        <w:r w:rsidR="00515CD8">
          <w:rPr>
            <w:noProof/>
            <w:webHidden/>
          </w:rPr>
          <w:fldChar w:fldCharType="begin"/>
        </w:r>
        <w:r w:rsidR="00515CD8">
          <w:rPr>
            <w:noProof/>
            <w:webHidden/>
          </w:rPr>
          <w:instrText xml:space="preserve"> PAGEREF _Toc508982427 \h </w:instrText>
        </w:r>
        <w:r w:rsidR="00515CD8">
          <w:rPr>
            <w:noProof/>
            <w:webHidden/>
          </w:rPr>
        </w:r>
        <w:r w:rsidR="00515CD8">
          <w:rPr>
            <w:noProof/>
            <w:webHidden/>
          </w:rPr>
          <w:fldChar w:fldCharType="separate"/>
        </w:r>
        <w:r w:rsidR="00515CD8">
          <w:rPr>
            <w:noProof/>
            <w:webHidden/>
          </w:rPr>
          <w:t>31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28" w:history="1">
        <w:r w:rsidR="00515CD8" w:rsidRPr="000F76DE">
          <w:rPr>
            <w:rStyle w:val="afa"/>
            <w:rFonts w:ascii="华文细黑" w:eastAsia="华文细黑" w:hAnsi="华文细黑"/>
            <w:noProof/>
          </w:rPr>
          <w:t>3.5.2.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_Toc508982428 \h </w:instrText>
        </w:r>
        <w:r w:rsidR="00515CD8">
          <w:rPr>
            <w:noProof/>
            <w:webHidden/>
          </w:rPr>
        </w:r>
        <w:r w:rsidR="00515CD8">
          <w:rPr>
            <w:noProof/>
            <w:webHidden/>
          </w:rPr>
          <w:fldChar w:fldCharType="separate"/>
        </w:r>
        <w:r w:rsidR="00515CD8">
          <w:rPr>
            <w:noProof/>
            <w:webHidden/>
          </w:rPr>
          <w:t>31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29" w:history="1">
        <w:r w:rsidR="00515CD8" w:rsidRPr="000F76DE">
          <w:rPr>
            <w:rStyle w:val="afa"/>
            <w:rFonts w:ascii="华文细黑" w:eastAsia="华文细黑" w:hAnsi="华文细黑"/>
            <w:noProof/>
          </w:rPr>
          <w:t>3.5.3.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_Toc508982429 \h </w:instrText>
        </w:r>
        <w:r w:rsidR="00515CD8">
          <w:rPr>
            <w:noProof/>
            <w:webHidden/>
          </w:rPr>
        </w:r>
        <w:r w:rsidR="00515CD8">
          <w:rPr>
            <w:noProof/>
            <w:webHidden/>
          </w:rPr>
          <w:fldChar w:fldCharType="separate"/>
        </w:r>
        <w:r w:rsidR="00515CD8">
          <w:rPr>
            <w:noProof/>
            <w:webHidden/>
          </w:rPr>
          <w:t>31</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30" w:history="1">
        <w:r w:rsidR="00515CD8" w:rsidRPr="000F76DE">
          <w:rPr>
            <w:rStyle w:val="afa"/>
            <w:noProof/>
          </w:rPr>
          <w:t>3.6.</w:t>
        </w:r>
        <w:r w:rsidR="00515CD8">
          <w:rPr>
            <w:smallCaps w:val="0"/>
            <w:noProof/>
            <w:sz w:val="21"/>
          </w:rPr>
          <w:tab/>
        </w:r>
        <w:r w:rsidR="00515CD8" w:rsidRPr="000F76DE">
          <w:rPr>
            <w:rStyle w:val="afa"/>
            <w:noProof/>
          </w:rPr>
          <w:t>产品类别列表接口</w:t>
        </w:r>
        <w:r w:rsidR="00515CD8">
          <w:rPr>
            <w:noProof/>
            <w:webHidden/>
          </w:rPr>
          <w:tab/>
        </w:r>
        <w:r w:rsidR="00515CD8">
          <w:rPr>
            <w:noProof/>
            <w:webHidden/>
          </w:rPr>
          <w:fldChar w:fldCharType="begin"/>
        </w:r>
        <w:r w:rsidR="00515CD8">
          <w:rPr>
            <w:noProof/>
            <w:webHidden/>
          </w:rPr>
          <w:instrText xml:space="preserve"> PAGEREF _Toc508982430 \h </w:instrText>
        </w:r>
        <w:r w:rsidR="00515CD8">
          <w:rPr>
            <w:noProof/>
            <w:webHidden/>
          </w:rPr>
        </w:r>
        <w:r w:rsidR="00515CD8">
          <w:rPr>
            <w:noProof/>
            <w:webHidden/>
          </w:rPr>
          <w:fldChar w:fldCharType="separate"/>
        </w:r>
        <w:r w:rsidR="00515CD8">
          <w:rPr>
            <w:noProof/>
            <w:webHidden/>
          </w:rPr>
          <w:t>32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31" w:history="1">
        <w:r w:rsidR="00515CD8" w:rsidRPr="000F76DE">
          <w:rPr>
            <w:rStyle w:val="afa"/>
            <w:rFonts w:ascii="华文细黑" w:eastAsia="华文细黑" w:hAnsi="华文细黑"/>
            <w:noProof/>
          </w:rPr>
          <w:t>3.6.1.</w:t>
        </w:r>
        <w:r w:rsidR="00515CD8">
          <w:rPr>
            <w:i w:val="0"/>
            <w:noProof/>
            <w:sz w:val="21"/>
          </w:rPr>
          <w:tab/>
        </w:r>
        <w:r w:rsidR="00515CD8" w:rsidRPr="000F76DE">
          <w:rPr>
            <w:rStyle w:val="afa"/>
            <w:noProof/>
          </w:rPr>
          <w:t>接口名称：</w:t>
        </w:r>
        <w:r w:rsidR="00515CD8" w:rsidRPr="000F76DE">
          <w:rPr>
            <w:rStyle w:val="afa"/>
            <w:noProof/>
          </w:rPr>
          <w:t>product/category/productCategoryList.do</w:t>
        </w:r>
        <w:r w:rsidR="00515CD8">
          <w:rPr>
            <w:noProof/>
            <w:webHidden/>
          </w:rPr>
          <w:tab/>
        </w:r>
        <w:r w:rsidR="00515CD8">
          <w:rPr>
            <w:noProof/>
            <w:webHidden/>
          </w:rPr>
          <w:fldChar w:fldCharType="begin"/>
        </w:r>
        <w:r w:rsidR="00515CD8">
          <w:rPr>
            <w:noProof/>
            <w:webHidden/>
          </w:rPr>
          <w:instrText xml:space="preserve"> PAGEREF _Toc508982431 \h </w:instrText>
        </w:r>
        <w:r w:rsidR="00515CD8">
          <w:rPr>
            <w:noProof/>
            <w:webHidden/>
          </w:rPr>
        </w:r>
        <w:r w:rsidR="00515CD8">
          <w:rPr>
            <w:noProof/>
            <w:webHidden/>
          </w:rPr>
          <w:fldChar w:fldCharType="separate"/>
        </w:r>
        <w:r w:rsidR="00515CD8">
          <w:rPr>
            <w:noProof/>
            <w:webHidden/>
          </w:rPr>
          <w:t>32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32" w:history="1">
        <w:r w:rsidR="00515CD8" w:rsidRPr="000F76DE">
          <w:rPr>
            <w:rStyle w:val="afa"/>
            <w:rFonts w:ascii="华文细黑" w:eastAsia="华文细黑" w:hAnsi="华文细黑"/>
            <w:noProof/>
          </w:rPr>
          <w:t>3.6.2.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_Toc508982432 \h </w:instrText>
        </w:r>
        <w:r w:rsidR="00515CD8">
          <w:rPr>
            <w:noProof/>
            <w:webHidden/>
          </w:rPr>
        </w:r>
        <w:r w:rsidR="00515CD8">
          <w:rPr>
            <w:noProof/>
            <w:webHidden/>
          </w:rPr>
          <w:fldChar w:fldCharType="separate"/>
        </w:r>
        <w:r w:rsidR="00515CD8">
          <w:rPr>
            <w:noProof/>
            <w:webHidden/>
          </w:rPr>
          <w:t>32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33" w:history="1">
        <w:r w:rsidR="00515CD8" w:rsidRPr="000F76DE">
          <w:rPr>
            <w:rStyle w:val="afa"/>
            <w:rFonts w:ascii="华文细黑" w:eastAsia="华文细黑" w:hAnsi="华文细黑"/>
            <w:noProof/>
          </w:rPr>
          <w:t>3.6.3.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_Toc508982433 \h </w:instrText>
        </w:r>
        <w:r w:rsidR="00515CD8">
          <w:rPr>
            <w:noProof/>
            <w:webHidden/>
          </w:rPr>
        </w:r>
        <w:r w:rsidR="00515CD8">
          <w:rPr>
            <w:noProof/>
            <w:webHidden/>
          </w:rPr>
          <w:fldChar w:fldCharType="separate"/>
        </w:r>
        <w:r w:rsidR="00515CD8">
          <w:rPr>
            <w:noProof/>
            <w:webHidden/>
          </w:rPr>
          <w:t>33</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34" w:history="1">
        <w:r w:rsidR="00515CD8" w:rsidRPr="000F76DE">
          <w:rPr>
            <w:rStyle w:val="afa"/>
            <w:noProof/>
          </w:rPr>
          <w:t>3.7.</w:t>
        </w:r>
        <w:r w:rsidR="00515CD8">
          <w:rPr>
            <w:smallCaps w:val="0"/>
            <w:noProof/>
            <w:sz w:val="21"/>
          </w:rPr>
          <w:tab/>
        </w:r>
        <w:r w:rsidR="00515CD8" w:rsidRPr="000F76DE">
          <w:rPr>
            <w:rStyle w:val="afa"/>
            <w:noProof/>
          </w:rPr>
          <w:t>按已有产品查询产品类别列表接口</w:t>
        </w:r>
        <w:r w:rsidR="00515CD8">
          <w:rPr>
            <w:noProof/>
            <w:webHidden/>
          </w:rPr>
          <w:tab/>
        </w:r>
        <w:r w:rsidR="00515CD8">
          <w:rPr>
            <w:noProof/>
            <w:webHidden/>
          </w:rPr>
          <w:fldChar w:fldCharType="begin"/>
        </w:r>
        <w:r w:rsidR="00515CD8">
          <w:rPr>
            <w:noProof/>
            <w:webHidden/>
          </w:rPr>
          <w:instrText xml:space="preserve"> PAGEREF _Toc508982434 \h </w:instrText>
        </w:r>
        <w:r w:rsidR="00515CD8">
          <w:rPr>
            <w:noProof/>
            <w:webHidden/>
          </w:rPr>
        </w:r>
        <w:r w:rsidR="00515CD8">
          <w:rPr>
            <w:noProof/>
            <w:webHidden/>
          </w:rPr>
          <w:fldChar w:fldCharType="separate"/>
        </w:r>
        <w:r w:rsidR="00515CD8">
          <w:rPr>
            <w:noProof/>
            <w:webHidden/>
          </w:rPr>
          <w:t>34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35" w:history="1">
        <w:r w:rsidR="00515CD8" w:rsidRPr="000F76DE">
          <w:rPr>
            <w:rStyle w:val="afa"/>
            <w:rFonts w:ascii="华文细黑" w:eastAsia="华文细黑" w:hAnsi="华文细黑"/>
            <w:noProof/>
          </w:rPr>
          <w:t>3.7.1.</w:t>
        </w:r>
        <w:r w:rsidR="00515CD8">
          <w:rPr>
            <w:i w:val="0"/>
            <w:noProof/>
            <w:sz w:val="21"/>
          </w:rPr>
          <w:tab/>
        </w:r>
        <w:r w:rsidR="00515CD8" w:rsidRPr="000F76DE">
          <w:rPr>
            <w:rStyle w:val="afa"/>
            <w:noProof/>
          </w:rPr>
          <w:t>接口名称：</w:t>
        </w:r>
        <w:r w:rsidR="00515CD8" w:rsidRPr="000F76DE">
          <w:rPr>
            <w:rStyle w:val="afa"/>
            <w:noProof/>
          </w:rPr>
          <w:t>product/category/giantClassListByProduct.do</w:t>
        </w:r>
        <w:r w:rsidR="00515CD8">
          <w:rPr>
            <w:noProof/>
            <w:webHidden/>
          </w:rPr>
          <w:tab/>
        </w:r>
        <w:r w:rsidR="00515CD8">
          <w:rPr>
            <w:noProof/>
            <w:webHidden/>
          </w:rPr>
          <w:fldChar w:fldCharType="begin"/>
        </w:r>
        <w:r w:rsidR="00515CD8">
          <w:rPr>
            <w:noProof/>
            <w:webHidden/>
          </w:rPr>
          <w:instrText xml:space="preserve"> PAGEREF _Toc508982435 \h </w:instrText>
        </w:r>
        <w:r w:rsidR="00515CD8">
          <w:rPr>
            <w:noProof/>
            <w:webHidden/>
          </w:rPr>
        </w:r>
        <w:r w:rsidR="00515CD8">
          <w:rPr>
            <w:noProof/>
            <w:webHidden/>
          </w:rPr>
          <w:fldChar w:fldCharType="separate"/>
        </w:r>
        <w:r w:rsidR="00515CD8">
          <w:rPr>
            <w:noProof/>
            <w:webHidden/>
          </w:rPr>
          <w:t>34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36" w:history="1">
        <w:r w:rsidR="00515CD8" w:rsidRPr="000F76DE">
          <w:rPr>
            <w:rStyle w:val="afa"/>
            <w:rFonts w:ascii="华文细黑" w:eastAsia="华文细黑" w:hAnsi="华文细黑"/>
            <w:noProof/>
          </w:rPr>
          <w:t>3.7.2.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_Toc508982436 \h </w:instrText>
        </w:r>
        <w:r w:rsidR="00515CD8">
          <w:rPr>
            <w:noProof/>
            <w:webHidden/>
          </w:rPr>
        </w:r>
        <w:r w:rsidR="00515CD8">
          <w:rPr>
            <w:noProof/>
            <w:webHidden/>
          </w:rPr>
          <w:fldChar w:fldCharType="separate"/>
        </w:r>
        <w:r w:rsidR="00515CD8">
          <w:rPr>
            <w:noProof/>
            <w:webHidden/>
          </w:rPr>
          <w:t>34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37" w:history="1">
        <w:r w:rsidR="00515CD8" w:rsidRPr="000F76DE">
          <w:rPr>
            <w:rStyle w:val="afa"/>
            <w:rFonts w:ascii="华文细黑" w:eastAsia="华文细黑" w:hAnsi="华文细黑"/>
            <w:noProof/>
          </w:rPr>
          <w:t>3.7.3.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_Toc508982437 \h </w:instrText>
        </w:r>
        <w:r w:rsidR="00515CD8">
          <w:rPr>
            <w:noProof/>
            <w:webHidden/>
          </w:rPr>
        </w:r>
        <w:r w:rsidR="00515CD8">
          <w:rPr>
            <w:noProof/>
            <w:webHidden/>
          </w:rPr>
          <w:fldChar w:fldCharType="separate"/>
        </w:r>
        <w:r w:rsidR="00515CD8">
          <w:rPr>
            <w:noProof/>
            <w:webHidden/>
          </w:rPr>
          <w:t>34</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38" w:history="1">
        <w:r w:rsidR="00515CD8" w:rsidRPr="000F76DE">
          <w:rPr>
            <w:rStyle w:val="afa"/>
            <w:noProof/>
          </w:rPr>
          <w:t>3.8.</w:t>
        </w:r>
        <w:r w:rsidR="00515CD8">
          <w:rPr>
            <w:smallCaps w:val="0"/>
            <w:noProof/>
            <w:sz w:val="21"/>
          </w:rPr>
          <w:tab/>
        </w:r>
        <w:r w:rsidR="00515CD8" w:rsidRPr="000F76DE">
          <w:rPr>
            <w:rStyle w:val="afa"/>
            <w:noProof/>
          </w:rPr>
          <w:t>实物商品详情接口（包括销售、价格、</w:t>
        </w:r>
        <w:r w:rsidR="00515CD8" w:rsidRPr="000F76DE">
          <w:rPr>
            <w:rStyle w:val="afa"/>
            <w:noProof/>
          </w:rPr>
          <w:t>suk</w:t>
        </w:r>
        <w:r w:rsidR="00515CD8" w:rsidRPr="000F76DE">
          <w:rPr>
            <w:rStyle w:val="afa"/>
            <w:noProof/>
          </w:rPr>
          <w:t>属性信息）</w:t>
        </w:r>
        <w:r w:rsidR="00515CD8">
          <w:rPr>
            <w:noProof/>
            <w:webHidden/>
          </w:rPr>
          <w:tab/>
        </w:r>
        <w:r w:rsidR="00515CD8">
          <w:rPr>
            <w:noProof/>
            <w:webHidden/>
          </w:rPr>
          <w:fldChar w:fldCharType="begin"/>
        </w:r>
        <w:r w:rsidR="00515CD8">
          <w:rPr>
            <w:noProof/>
            <w:webHidden/>
          </w:rPr>
          <w:instrText xml:space="preserve"> PAGEREF _Toc508982438 \h </w:instrText>
        </w:r>
        <w:r w:rsidR="00515CD8">
          <w:rPr>
            <w:noProof/>
            <w:webHidden/>
          </w:rPr>
        </w:r>
        <w:r w:rsidR="00515CD8">
          <w:rPr>
            <w:noProof/>
            <w:webHidden/>
          </w:rPr>
          <w:fldChar w:fldCharType="separate"/>
        </w:r>
        <w:r w:rsidR="00515CD8">
          <w:rPr>
            <w:noProof/>
            <w:webHidden/>
          </w:rPr>
          <w:t>35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39" w:history="1">
        <w:r w:rsidR="00515CD8" w:rsidRPr="000F76DE">
          <w:rPr>
            <w:rStyle w:val="afa"/>
            <w:rFonts w:ascii="华文细黑" w:eastAsia="华文细黑" w:hAnsi="华文细黑"/>
            <w:noProof/>
          </w:rPr>
          <w:t>3.8.1.</w:t>
        </w:r>
        <w:r w:rsidR="00515CD8">
          <w:rPr>
            <w:i w:val="0"/>
            <w:noProof/>
            <w:sz w:val="21"/>
          </w:rPr>
          <w:tab/>
        </w:r>
        <w:r w:rsidR="00515CD8" w:rsidRPr="000F76DE">
          <w:rPr>
            <w:rStyle w:val="afa"/>
            <w:noProof/>
          </w:rPr>
          <w:t>接口名称：</w:t>
        </w:r>
        <w:r w:rsidR="00515CD8" w:rsidRPr="000F76DE">
          <w:rPr>
            <w:rStyle w:val="afa"/>
            <w:noProof/>
          </w:rPr>
          <w:t>product/goods/goodsDetail.do</w:t>
        </w:r>
        <w:r w:rsidR="00515CD8">
          <w:rPr>
            <w:noProof/>
            <w:webHidden/>
          </w:rPr>
          <w:tab/>
        </w:r>
        <w:r w:rsidR="00515CD8">
          <w:rPr>
            <w:noProof/>
            <w:webHidden/>
          </w:rPr>
          <w:fldChar w:fldCharType="begin"/>
        </w:r>
        <w:r w:rsidR="00515CD8">
          <w:rPr>
            <w:noProof/>
            <w:webHidden/>
          </w:rPr>
          <w:instrText xml:space="preserve"> PAGEREF _Toc508982439 \h </w:instrText>
        </w:r>
        <w:r w:rsidR="00515CD8">
          <w:rPr>
            <w:noProof/>
            <w:webHidden/>
          </w:rPr>
        </w:r>
        <w:r w:rsidR="00515CD8">
          <w:rPr>
            <w:noProof/>
            <w:webHidden/>
          </w:rPr>
          <w:fldChar w:fldCharType="separate"/>
        </w:r>
        <w:r w:rsidR="00515CD8">
          <w:rPr>
            <w:noProof/>
            <w:webHidden/>
          </w:rPr>
          <w:t>35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40" w:history="1">
        <w:r w:rsidR="00515CD8" w:rsidRPr="000F76DE">
          <w:rPr>
            <w:rStyle w:val="afa"/>
            <w:rFonts w:ascii="华文细黑" w:eastAsia="华文细黑" w:hAnsi="华文细黑"/>
            <w:noProof/>
          </w:rPr>
          <w:t>3.8.2.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_Toc508982440 \h </w:instrText>
        </w:r>
        <w:r w:rsidR="00515CD8">
          <w:rPr>
            <w:noProof/>
            <w:webHidden/>
          </w:rPr>
        </w:r>
        <w:r w:rsidR="00515CD8">
          <w:rPr>
            <w:noProof/>
            <w:webHidden/>
          </w:rPr>
          <w:fldChar w:fldCharType="separate"/>
        </w:r>
        <w:r w:rsidR="00515CD8">
          <w:rPr>
            <w:noProof/>
            <w:webHidden/>
          </w:rPr>
          <w:t>35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41" w:history="1">
        <w:r w:rsidR="00515CD8" w:rsidRPr="000F76DE">
          <w:rPr>
            <w:rStyle w:val="afa"/>
            <w:rFonts w:ascii="华文细黑" w:eastAsia="华文细黑" w:hAnsi="华文细黑"/>
            <w:noProof/>
          </w:rPr>
          <w:t>3.8.3.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_Toc508982441 \h </w:instrText>
        </w:r>
        <w:r w:rsidR="00515CD8">
          <w:rPr>
            <w:noProof/>
            <w:webHidden/>
          </w:rPr>
        </w:r>
        <w:r w:rsidR="00515CD8">
          <w:rPr>
            <w:noProof/>
            <w:webHidden/>
          </w:rPr>
          <w:fldChar w:fldCharType="separate"/>
        </w:r>
        <w:r w:rsidR="00515CD8">
          <w:rPr>
            <w:noProof/>
            <w:webHidden/>
          </w:rPr>
          <w:t>35</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42" w:history="1">
        <w:r w:rsidR="00515CD8" w:rsidRPr="000F76DE">
          <w:rPr>
            <w:rStyle w:val="afa"/>
            <w:noProof/>
          </w:rPr>
          <w:t>3.9.</w:t>
        </w:r>
        <w:r w:rsidR="00515CD8">
          <w:rPr>
            <w:smallCaps w:val="0"/>
            <w:noProof/>
            <w:sz w:val="21"/>
          </w:rPr>
          <w:tab/>
        </w:r>
        <w:r w:rsidR="00515CD8" w:rsidRPr="000F76DE">
          <w:rPr>
            <w:rStyle w:val="afa"/>
            <w:noProof/>
          </w:rPr>
          <w:t>实物商品基本信息新增或更新接口</w:t>
        </w:r>
        <w:r w:rsidR="00515CD8">
          <w:rPr>
            <w:noProof/>
            <w:webHidden/>
          </w:rPr>
          <w:tab/>
        </w:r>
        <w:r w:rsidR="00515CD8">
          <w:rPr>
            <w:noProof/>
            <w:webHidden/>
          </w:rPr>
          <w:fldChar w:fldCharType="begin"/>
        </w:r>
        <w:r w:rsidR="00515CD8">
          <w:rPr>
            <w:noProof/>
            <w:webHidden/>
          </w:rPr>
          <w:instrText xml:space="preserve"> PAGEREF _Toc508982442 \h </w:instrText>
        </w:r>
        <w:r w:rsidR="00515CD8">
          <w:rPr>
            <w:noProof/>
            <w:webHidden/>
          </w:rPr>
        </w:r>
        <w:r w:rsidR="00515CD8">
          <w:rPr>
            <w:noProof/>
            <w:webHidden/>
          </w:rPr>
          <w:fldChar w:fldCharType="separate"/>
        </w:r>
        <w:r w:rsidR="00515CD8">
          <w:rPr>
            <w:noProof/>
            <w:webHidden/>
          </w:rPr>
          <w:t>38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43" w:history="1">
        <w:r w:rsidR="00515CD8" w:rsidRPr="000F76DE">
          <w:rPr>
            <w:rStyle w:val="afa"/>
            <w:rFonts w:ascii="华文细黑" w:eastAsia="华文细黑" w:hAnsi="华文细黑"/>
            <w:noProof/>
          </w:rPr>
          <w:t>3.9.1.</w:t>
        </w:r>
        <w:r w:rsidR="00515CD8">
          <w:rPr>
            <w:i w:val="0"/>
            <w:noProof/>
            <w:sz w:val="21"/>
          </w:rPr>
          <w:tab/>
        </w:r>
        <w:r w:rsidR="00515CD8" w:rsidRPr="000F76DE">
          <w:rPr>
            <w:rStyle w:val="afa"/>
            <w:noProof/>
          </w:rPr>
          <w:t>接口名称：</w:t>
        </w:r>
        <w:r w:rsidR="00515CD8" w:rsidRPr="000F76DE">
          <w:rPr>
            <w:rStyle w:val="afa"/>
            <w:noProof/>
          </w:rPr>
          <w:t>product/goods/goodsInfoInsertOrUpdate.do</w:t>
        </w:r>
        <w:r w:rsidR="00515CD8">
          <w:rPr>
            <w:noProof/>
            <w:webHidden/>
          </w:rPr>
          <w:tab/>
        </w:r>
        <w:r w:rsidR="00515CD8">
          <w:rPr>
            <w:noProof/>
            <w:webHidden/>
          </w:rPr>
          <w:fldChar w:fldCharType="begin"/>
        </w:r>
        <w:r w:rsidR="00515CD8">
          <w:rPr>
            <w:noProof/>
            <w:webHidden/>
          </w:rPr>
          <w:instrText xml:space="preserve"> PAGEREF _Toc508982443 \h </w:instrText>
        </w:r>
        <w:r w:rsidR="00515CD8">
          <w:rPr>
            <w:noProof/>
            <w:webHidden/>
          </w:rPr>
        </w:r>
        <w:r w:rsidR="00515CD8">
          <w:rPr>
            <w:noProof/>
            <w:webHidden/>
          </w:rPr>
          <w:fldChar w:fldCharType="separate"/>
        </w:r>
        <w:r w:rsidR="00515CD8">
          <w:rPr>
            <w:noProof/>
            <w:webHidden/>
          </w:rPr>
          <w:t>38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44" w:history="1">
        <w:r w:rsidR="00515CD8" w:rsidRPr="000F76DE">
          <w:rPr>
            <w:rStyle w:val="afa"/>
            <w:rFonts w:ascii="华文细黑" w:eastAsia="华文细黑" w:hAnsi="华文细黑"/>
            <w:noProof/>
          </w:rPr>
          <w:t>3.9.2.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_Toc508982444 \h </w:instrText>
        </w:r>
        <w:r w:rsidR="00515CD8">
          <w:rPr>
            <w:noProof/>
            <w:webHidden/>
          </w:rPr>
        </w:r>
        <w:r w:rsidR="00515CD8">
          <w:rPr>
            <w:noProof/>
            <w:webHidden/>
          </w:rPr>
          <w:fldChar w:fldCharType="separate"/>
        </w:r>
        <w:r w:rsidR="00515CD8">
          <w:rPr>
            <w:noProof/>
            <w:webHidden/>
          </w:rPr>
          <w:t>38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45" w:history="1">
        <w:r w:rsidR="00515CD8" w:rsidRPr="000F76DE">
          <w:rPr>
            <w:rStyle w:val="afa"/>
            <w:rFonts w:ascii="华文细黑" w:eastAsia="华文细黑" w:hAnsi="华文细黑"/>
            <w:noProof/>
          </w:rPr>
          <w:t>3.9.3.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_Toc508982445 \h </w:instrText>
        </w:r>
        <w:r w:rsidR="00515CD8">
          <w:rPr>
            <w:noProof/>
            <w:webHidden/>
          </w:rPr>
        </w:r>
        <w:r w:rsidR="00515CD8">
          <w:rPr>
            <w:noProof/>
            <w:webHidden/>
          </w:rPr>
          <w:fldChar w:fldCharType="separate"/>
        </w:r>
        <w:r w:rsidR="00515CD8">
          <w:rPr>
            <w:noProof/>
            <w:webHidden/>
          </w:rPr>
          <w:t>39</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46" w:history="1">
        <w:r w:rsidR="00515CD8" w:rsidRPr="000F76DE">
          <w:rPr>
            <w:rStyle w:val="afa"/>
            <w:noProof/>
          </w:rPr>
          <w:t>3.10.</w:t>
        </w:r>
        <w:r w:rsidR="00515CD8">
          <w:rPr>
            <w:smallCaps w:val="0"/>
            <w:noProof/>
            <w:sz w:val="21"/>
          </w:rPr>
          <w:tab/>
        </w:r>
        <w:r w:rsidR="00515CD8" w:rsidRPr="000F76DE">
          <w:rPr>
            <w:rStyle w:val="afa"/>
            <w:noProof/>
          </w:rPr>
          <w:t>实物商品价格信息新增或更新接口</w:t>
        </w:r>
        <w:r w:rsidR="00515CD8">
          <w:rPr>
            <w:noProof/>
            <w:webHidden/>
          </w:rPr>
          <w:tab/>
        </w:r>
        <w:r w:rsidR="00515CD8">
          <w:rPr>
            <w:noProof/>
            <w:webHidden/>
          </w:rPr>
          <w:fldChar w:fldCharType="begin"/>
        </w:r>
        <w:r w:rsidR="00515CD8">
          <w:rPr>
            <w:noProof/>
            <w:webHidden/>
          </w:rPr>
          <w:instrText xml:space="preserve"> PAGEREF _Toc508982446 \h </w:instrText>
        </w:r>
        <w:r w:rsidR="00515CD8">
          <w:rPr>
            <w:noProof/>
            <w:webHidden/>
          </w:rPr>
        </w:r>
        <w:r w:rsidR="00515CD8">
          <w:rPr>
            <w:noProof/>
            <w:webHidden/>
          </w:rPr>
          <w:fldChar w:fldCharType="separate"/>
        </w:r>
        <w:r w:rsidR="00515CD8">
          <w:rPr>
            <w:noProof/>
            <w:webHidden/>
          </w:rPr>
          <w:t>40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47" w:history="1">
        <w:r w:rsidR="00515CD8" w:rsidRPr="000F76DE">
          <w:rPr>
            <w:rStyle w:val="afa"/>
            <w:rFonts w:ascii="华文细黑" w:eastAsia="华文细黑" w:hAnsi="华文细黑"/>
            <w:noProof/>
          </w:rPr>
          <w:t>3.10.1.</w:t>
        </w:r>
        <w:r w:rsidR="00515CD8">
          <w:rPr>
            <w:i w:val="0"/>
            <w:noProof/>
            <w:sz w:val="21"/>
          </w:rPr>
          <w:tab/>
        </w:r>
        <w:r w:rsidR="00515CD8" w:rsidRPr="000F76DE">
          <w:rPr>
            <w:rStyle w:val="afa"/>
            <w:noProof/>
          </w:rPr>
          <w:t>接口名称：</w:t>
        </w:r>
        <w:r w:rsidR="00515CD8" w:rsidRPr="000F76DE">
          <w:rPr>
            <w:rStyle w:val="afa"/>
            <w:noProof/>
          </w:rPr>
          <w:t>product/goods/goodsPriceInsertOrUpdate.do</w:t>
        </w:r>
        <w:r w:rsidR="00515CD8">
          <w:rPr>
            <w:noProof/>
            <w:webHidden/>
          </w:rPr>
          <w:tab/>
        </w:r>
        <w:r w:rsidR="00515CD8">
          <w:rPr>
            <w:noProof/>
            <w:webHidden/>
          </w:rPr>
          <w:fldChar w:fldCharType="begin"/>
        </w:r>
        <w:r w:rsidR="00515CD8">
          <w:rPr>
            <w:noProof/>
            <w:webHidden/>
          </w:rPr>
          <w:instrText xml:space="preserve"> PAGEREF _Toc508982447 \h </w:instrText>
        </w:r>
        <w:r w:rsidR="00515CD8">
          <w:rPr>
            <w:noProof/>
            <w:webHidden/>
          </w:rPr>
        </w:r>
        <w:r w:rsidR="00515CD8">
          <w:rPr>
            <w:noProof/>
            <w:webHidden/>
          </w:rPr>
          <w:fldChar w:fldCharType="separate"/>
        </w:r>
        <w:r w:rsidR="00515CD8">
          <w:rPr>
            <w:noProof/>
            <w:webHidden/>
          </w:rPr>
          <w:t>40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48" w:history="1">
        <w:r w:rsidR="00515CD8" w:rsidRPr="000F76DE">
          <w:rPr>
            <w:rStyle w:val="afa"/>
            <w:rFonts w:ascii="华文细黑" w:eastAsia="华文细黑" w:hAnsi="华文细黑"/>
            <w:noProof/>
          </w:rPr>
          <w:t>3.10.2.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_Toc508982448 \h </w:instrText>
        </w:r>
        <w:r w:rsidR="00515CD8">
          <w:rPr>
            <w:noProof/>
            <w:webHidden/>
          </w:rPr>
        </w:r>
        <w:r w:rsidR="00515CD8">
          <w:rPr>
            <w:noProof/>
            <w:webHidden/>
          </w:rPr>
          <w:fldChar w:fldCharType="separate"/>
        </w:r>
        <w:r w:rsidR="00515CD8">
          <w:rPr>
            <w:noProof/>
            <w:webHidden/>
          </w:rPr>
          <w:t>40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49" w:history="1">
        <w:r w:rsidR="00515CD8" w:rsidRPr="000F76DE">
          <w:rPr>
            <w:rStyle w:val="afa"/>
            <w:rFonts w:ascii="华文细黑" w:eastAsia="华文细黑" w:hAnsi="华文细黑"/>
            <w:noProof/>
          </w:rPr>
          <w:t>3.10.3.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_Toc508982449 \h </w:instrText>
        </w:r>
        <w:r w:rsidR="00515CD8">
          <w:rPr>
            <w:noProof/>
            <w:webHidden/>
          </w:rPr>
        </w:r>
        <w:r w:rsidR="00515CD8">
          <w:rPr>
            <w:noProof/>
            <w:webHidden/>
          </w:rPr>
          <w:fldChar w:fldCharType="separate"/>
        </w:r>
        <w:r w:rsidR="00515CD8">
          <w:rPr>
            <w:noProof/>
            <w:webHidden/>
          </w:rPr>
          <w:t>40</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50" w:history="1">
        <w:r w:rsidR="00515CD8" w:rsidRPr="000F76DE">
          <w:rPr>
            <w:rStyle w:val="afa"/>
            <w:noProof/>
          </w:rPr>
          <w:t>3.11.</w:t>
        </w:r>
        <w:r w:rsidR="00515CD8">
          <w:rPr>
            <w:smallCaps w:val="0"/>
            <w:noProof/>
            <w:sz w:val="21"/>
          </w:rPr>
          <w:tab/>
        </w:r>
        <w:r w:rsidR="00515CD8" w:rsidRPr="000F76DE">
          <w:rPr>
            <w:rStyle w:val="afa"/>
            <w:noProof/>
          </w:rPr>
          <w:t>实物商品销售信息新增或更新接口</w:t>
        </w:r>
        <w:r w:rsidR="00515CD8">
          <w:rPr>
            <w:noProof/>
            <w:webHidden/>
          </w:rPr>
          <w:tab/>
        </w:r>
        <w:r w:rsidR="00515CD8">
          <w:rPr>
            <w:noProof/>
            <w:webHidden/>
          </w:rPr>
          <w:fldChar w:fldCharType="begin"/>
        </w:r>
        <w:r w:rsidR="00515CD8">
          <w:rPr>
            <w:noProof/>
            <w:webHidden/>
          </w:rPr>
          <w:instrText xml:space="preserve"> PAGEREF _Toc508982450 \h </w:instrText>
        </w:r>
        <w:r w:rsidR="00515CD8">
          <w:rPr>
            <w:noProof/>
            <w:webHidden/>
          </w:rPr>
        </w:r>
        <w:r w:rsidR="00515CD8">
          <w:rPr>
            <w:noProof/>
            <w:webHidden/>
          </w:rPr>
          <w:fldChar w:fldCharType="separate"/>
        </w:r>
        <w:r w:rsidR="00515CD8">
          <w:rPr>
            <w:noProof/>
            <w:webHidden/>
          </w:rPr>
          <w:t>41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51" w:history="1">
        <w:r w:rsidR="00515CD8" w:rsidRPr="000F76DE">
          <w:rPr>
            <w:rStyle w:val="afa"/>
            <w:rFonts w:ascii="华文细黑" w:eastAsia="华文细黑" w:hAnsi="华文细黑"/>
            <w:noProof/>
          </w:rPr>
          <w:t>3.11.1.</w:t>
        </w:r>
        <w:r w:rsidR="00515CD8">
          <w:rPr>
            <w:i w:val="0"/>
            <w:noProof/>
            <w:sz w:val="21"/>
          </w:rPr>
          <w:tab/>
        </w:r>
        <w:r w:rsidR="00515CD8" w:rsidRPr="000F76DE">
          <w:rPr>
            <w:rStyle w:val="afa"/>
            <w:noProof/>
          </w:rPr>
          <w:t>接口名称：</w:t>
        </w:r>
        <w:r w:rsidR="00515CD8" w:rsidRPr="000F76DE">
          <w:rPr>
            <w:rStyle w:val="afa"/>
            <w:noProof/>
          </w:rPr>
          <w:t>product/goods/goodsOnSellInsertOrUpdate.do</w:t>
        </w:r>
        <w:r w:rsidR="00515CD8">
          <w:rPr>
            <w:noProof/>
            <w:webHidden/>
          </w:rPr>
          <w:tab/>
        </w:r>
        <w:r w:rsidR="00515CD8">
          <w:rPr>
            <w:noProof/>
            <w:webHidden/>
          </w:rPr>
          <w:fldChar w:fldCharType="begin"/>
        </w:r>
        <w:r w:rsidR="00515CD8">
          <w:rPr>
            <w:noProof/>
            <w:webHidden/>
          </w:rPr>
          <w:instrText xml:space="preserve"> PAGEREF _Toc508982451 \h </w:instrText>
        </w:r>
        <w:r w:rsidR="00515CD8">
          <w:rPr>
            <w:noProof/>
            <w:webHidden/>
          </w:rPr>
        </w:r>
        <w:r w:rsidR="00515CD8">
          <w:rPr>
            <w:noProof/>
            <w:webHidden/>
          </w:rPr>
          <w:fldChar w:fldCharType="separate"/>
        </w:r>
        <w:r w:rsidR="00515CD8">
          <w:rPr>
            <w:noProof/>
            <w:webHidden/>
          </w:rPr>
          <w:t>41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52" w:history="1">
        <w:r w:rsidR="00515CD8" w:rsidRPr="000F76DE">
          <w:rPr>
            <w:rStyle w:val="afa"/>
            <w:rFonts w:ascii="华文细黑" w:eastAsia="华文细黑" w:hAnsi="华文细黑"/>
            <w:noProof/>
          </w:rPr>
          <w:t>3.11.2.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_Toc508982452 \h </w:instrText>
        </w:r>
        <w:r w:rsidR="00515CD8">
          <w:rPr>
            <w:noProof/>
            <w:webHidden/>
          </w:rPr>
        </w:r>
        <w:r w:rsidR="00515CD8">
          <w:rPr>
            <w:noProof/>
            <w:webHidden/>
          </w:rPr>
          <w:fldChar w:fldCharType="separate"/>
        </w:r>
        <w:r w:rsidR="00515CD8">
          <w:rPr>
            <w:noProof/>
            <w:webHidden/>
          </w:rPr>
          <w:t>41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53" w:history="1">
        <w:r w:rsidR="00515CD8" w:rsidRPr="000F76DE">
          <w:rPr>
            <w:rStyle w:val="afa"/>
            <w:rFonts w:ascii="华文细黑" w:eastAsia="华文细黑" w:hAnsi="华文细黑"/>
            <w:noProof/>
          </w:rPr>
          <w:t>3.11.3.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_Toc508982453 \h </w:instrText>
        </w:r>
        <w:r w:rsidR="00515CD8">
          <w:rPr>
            <w:noProof/>
            <w:webHidden/>
          </w:rPr>
        </w:r>
        <w:r w:rsidR="00515CD8">
          <w:rPr>
            <w:noProof/>
            <w:webHidden/>
          </w:rPr>
          <w:fldChar w:fldCharType="separate"/>
        </w:r>
        <w:r w:rsidR="00515CD8">
          <w:rPr>
            <w:noProof/>
            <w:webHidden/>
          </w:rPr>
          <w:t>42</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54" w:history="1">
        <w:r w:rsidR="00515CD8" w:rsidRPr="000F76DE">
          <w:rPr>
            <w:rStyle w:val="afa"/>
            <w:noProof/>
          </w:rPr>
          <w:t>3.12.</w:t>
        </w:r>
        <w:r w:rsidR="00515CD8">
          <w:rPr>
            <w:smallCaps w:val="0"/>
            <w:noProof/>
            <w:sz w:val="21"/>
          </w:rPr>
          <w:tab/>
        </w:r>
        <w:r w:rsidR="00515CD8" w:rsidRPr="000F76DE">
          <w:rPr>
            <w:rStyle w:val="afa"/>
            <w:noProof/>
          </w:rPr>
          <w:t>实物商品</w:t>
        </w:r>
        <w:r w:rsidR="00515CD8" w:rsidRPr="000F76DE">
          <w:rPr>
            <w:rStyle w:val="afa"/>
            <w:noProof/>
          </w:rPr>
          <w:t>SKU</w:t>
        </w:r>
        <w:r w:rsidR="00515CD8" w:rsidRPr="000F76DE">
          <w:rPr>
            <w:rStyle w:val="afa"/>
            <w:noProof/>
          </w:rPr>
          <w:t>属性信息新增或更新接口</w:t>
        </w:r>
        <w:r w:rsidR="00515CD8">
          <w:rPr>
            <w:noProof/>
            <w:webHidden/>
          </w:rPr>
          <w:tab/>
        </w:r>
        <w:r w:rsidR="00515CD8">
          <w:rPr>
            <w:noProof/>
            <w:webHidden/>
          </w:rPr>
          <w:fldChar w:fldCharType="begin"/>
        </w:r>
        <w:r w:rsidR="00515CD8">
          <w:rPr>
            <w:noProof/>
            <w:webHidden/>
          </w:rPr>
          <w:instrText xml:space="preserve"> PAGEREF _Toc508982454 \h </w:instrText>
        </w:r>
        <w:r w:rsidR="00515CD8">
          <w:rPr>
            <w:noProof/>
            <w:webHidden/>
          </w:rPr>
        </w:r>
        <w:r w:rsidR="00515CD8">
          <w:rPr>
            <w:noProof/>
            <w:webHidden/>
          </w:rPr>
          <w:fldChar w:fldCharType="separate"/>
        </w:r>
        <w:r w:rsidR="00515CD8">
          <w:rPr>
            <w:noProof/>
            <w:webHidden/>
          </w:rPr>
          <w:t>42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55" w:history="1">
        <w:r w:rsidR="00515CD8" w:rsidRPr="000F76DE">
          <w:rPr>
            <w:rStyle w:val="afa"/>
            <w:rFonts w:ascii="华文细黑" w:eastAsia="华文细黑" w:hAnsi="华文细黑"/>
            <w:noProof/>
          </w:rPr>
          <w:t>3.12.1.</w:t>
        </w:r>
        <w:r w:rsidR="00515CD8">
          <w:rPr>
            <w:i w:val="0"/>
            <w:noProof/>
            <w:sz w:val="21"/>
          </w:rPr>
          <w:tab/>
        </w:r>
        <w:r w:rsidR="00515CD8" w:rsidRPr="000F76DE">
          <w:rPr>
            <w:rStyle w:val="afa"/>
            <w:noProof/>
          </w:rPr>
          <w:t>接口名称：</w:t>
        </w:r>
        <w:r w:rsidR="00515CD8" w:rsidRPr="000F76DE">
          <w:rPr>
            <w:rStyle w:val="afa"/>
            <w:noProof/>
          </w:rPr>
          <w:t>product/goods/goodsSkuProInsertOrUpdate.do</w:t>
        </w:r>
        <w:r w:rsidR="00515CD8">
          <w:rPr>
            <w:noProof/>
            <w:webHidden/>
          </w:rPr>
          <w:tab/>
        </w:r>
        <w:r w:rsidR="00515CD8">
          <w:rPr>
            <w:noProof/>
            <w:webHidden/>
          </w:rPr>
          <w:fldChar w:fldCharType="begin"/>
        </w:r>
        <w:r w:rsidR="00515CD8">
          <w:rPr>
            <w:noProof/>
            <w:webHidden/>
          </w:rPr>
          <w:instrText xml:space="preserve"> PAGEREF _Toc508982455 \h </w:instrText>
        </w:r>
        <w:r w:rsidR="00515CD8">
          <w:rPr>
            <w:noProof/>
            <w:webHidden/>
          </w:rPr>
        </w:r>
        <w:r w:rsidR="00515CD8">
          <w:rPr>
            <w:noProof/>
            <w:webHidden/>
          </w:rPr>
          <w:fldChar w:fldCharType="separate"/>
        </w:r>
        <w:r w:rsidR="00515CD8">
          <w:rPr>
            <w:noProof/>
            <w:webHidden/>
          </w:rPr>
          <w:t>42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56" w:history="1">
        <w:r w:rsidR="00515CD8" w:rsidRPr="000F76DE">
          <w:rPr>
            <w:rStyle w:val="afa"/>
            <w:rFonts w:ascii="华文细黑" w:eastAsia="华文细黑" w:hAnsi="华文细黑"/>
            <w:noProof/>
          </w:rPr>
          <w:t>3.12.2.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_Toc508982456 \h </w:instrText>
        </w:r>
        <w:r w:rsidR="00515CD8">
          <w:rPr>
            <w:noProof/>
            <w:webHidden/>
          </w:rPr>
        </w:r>
        <w:r w:rsidR="00515CD8">
          <w:rPr>
            <w:noProof/>
            <w:webHidden/>
          </w:rPr>
          <w:fldChar w:fldCharType="separate"/>
        </w:r>
        <w:r w:rsidR="00515CD8">
          <w:rPr>
            <w:noProof/>
            <w:webHidden/>
          </w:rPr>
          <w:t>42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57" w:history="1">
        <w:r w:rsidR="00515CD8" w:rsidRPr="000F76DE">
          <w:rPr>
            <w:rStyle w:val="afa"/>
            <w:rFonts w:ascii="华文细黑" w:eastAsia="华文细黑" w:hAnsi="华文细黑"/>
            <w:noProof/>
          </w:rPr>
          <w:t>3.12.3.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_Toc508982457 \h </w:instrText>
        </w:r>
        <w:r w:rsidR="00515CD8">
          <w:rPr>
            <w:noProof/>
            <w:webHidden/>
          </w:rPr>
        </w:r>
        <w:r w:rsidR="00515CD8">
          <w:rPr>
            <w:noProof/>
            <w:webHidden/>
          </w:rPr>
          <w:fldChar w:fldCharType="separate"/>
        </w:r>
        <w:r w:rsidR="00515CD8">
          <w:rPr>
            <w:noProof/>
            <w:webHidden/>
          </w:rPr>
          <w:t>43</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58" w:history="1">
        <w:r w:rsidR="00515CD8" w:rsidRPr="000F76DE">
          <w:rPr>
            <w:rStyle w:val="afa"/>
            <w:noProof/>
          </w:rPr>
          <w:t>3.13.</w:t>
        </w:r>
        <w:r w:rsidR="00515CD8">
          <w:rPr>
            <w:smallCaps w:val="0"/>
            <w:noProof/>
            <w:sz w:val="21"/>
          </w:rPr>
          <w:tab/>
        </w:r>
        <w:r w:rsidR="00515CD8" w:rsidRPr="000F76DE">
          <w:rPr>
            <w:rStyle w:val="afa"/>
            <w:noProof/>
          </w:rPr>
          <w:t>用户基本信息查询接口</w:t>
        </w:r>
        <w:r w:rsidR="00515CD8">
          <w:rPr>
            <w:noProof/>
            <w:webHidden/>
          </w:rPr>
          <w:tab/>
        </w:r>
        <w:r w:rsidR="00515CD8">
          <w:rPr>
            <w:noProof/>
            <w:webHidden/>
          </w:rPr>
          <w:fldChar w:fldCharType="begin"/>
        </w:r>
        <w:r w:rsidR="00515CD8">
          <w:rPr>
            <w:noProof/>
            <w:webHidden/>
          </w:rPr>
          <w:instrText xml:space="preserve"> PAGEREF _Toc508982458 \h </w:instrText>
        </w:r>
        <w:r w:rsidR="00515CD8">
          <w:rPr>
            <w:noProof/>
            <w:webHidden/>
          </w:rPr>
        </w:r>
        <w:r w:rsidR="00515CD8">
          <w:rPr>
            <w:noProof/>
            <w:webHidden/>
          </w:rPr>
          <w:fldChar w:fldCharType="separate"/>
        </w:r>
        <w:r w:rsidR="00515CD8">
          <w:rPr>
            <w:noProof/>
            <w:webHidden/>
          </w:rPr>
          <w:t>43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59" w:history="1">
        <w:r w:rsidR="00515CD8" w:rsidRPr="000F76DE">
          <w:rPr>
            <w:rStyle w:val="afa"/>
            <w:rFonts w:ascii="华文细黑" w:eastAsia="华文细黑" w:hAnsi="华文细黑"/>
            <w:noProof/>
          </w:rPr>
          <w:t>3.13.1.</w:t>
        </w:r>
        <w:r w:rsidR="00515CD8">
          <w:rPr>
            <w:i w:val="0"/>
            <w:noProof/>
            <w:sz w:val="21"/>
          </w:rPr>
          <w:tab/>
        </w:r>
        <w:r w:rsidR="00515CD8" w:rsidRPr="000F76DE">
          <w:rPr>
            <w:rStyle w:val="afa"/>
            <w:noProof/>
          </w:rPr>
          <w:t>接口名称：</w:t>
        </w:r>
        <w:r w:rsidR="00515CD8" w:rsidRPr="000F76DE">
          <w:rPr>
            <w:rStyle w:val="afa"/>
            <w:noProof/>
          </w:rPr>
          <w:t>user/baseInfo/userInfo.do</w:t>
        </w:r>
        <w:r w:rsidR="00515CD8">
          <w:rPr>
            <w:noProof/>
            <w:webHidden/>
          </w:rPr>
          <w:tab/>
        </w:r>
        <w:r w:rsidR="00515CD8">
          <w:rPr>
            <w:noProof/>
            <w:webHidden/>
          </w:rPr>
          <w:fldChar w:fldCharType="begin"/>
        </w:r>
        <w:r w:rsidR="00515CD8">
          <w:rPr>
            <w:noProof/>
            <w:webHidden/>
          </w:rPr>
          <w:instrText xml:space="preserve"> PAGEREF _Toc508982459 \h </w:instrText>
        </w:r>
        <w:r w:rsidR="00515CD8">
          <w:rPr>
            <w:noProof/>
            <w:webHidden/>
          </w:rPr>
        </w:r>
        <w:r w:rsidR="00515CD8">
          <w:rPr>
            <w:noProof/>
            <w:webHidden/>
          </w:rPr>
          <w:fldChar w:fldCharType="separate"/>
        </w:r>
        <w:r w:rsidR="00515CD8">
          <w:rPr>
            <w:noProof/>
            <w:webHidden/>
          </w:rPr>
          <w:t>43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60" w:history="1">
        <w:r w:rsidR="00515CD8" w:rsidRPr="000F76DE">
          <w:rPr>
            <w:rStyle w:val="afa"/>
            <w:rFonts w:ascii="华文细黑" w:eastAsia="华文细黑" w:hAnsi="华文细黑"/>
            <w:noProof/>
          </w:rPr>
          <w:t>3.13.2.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_Toc508982460 \h </w:instrText>
        </w:r>
        <w:r w:rsidR="00515CD8">
          <w:rPr>
            <w:noProof/>
            <w:webHidden/>
          </w:rPr>
        </w:r>
        <w:r w:rsidR="00515CD8">
          <w:rPr>
            <w:noProof/>
            <w:webHidden/>
          </w:rPr>
          <w:fldChar w:fldCharType="separate"/>
        </w:r>
        <w:r w:rsidR="00515CD8">
          <w:rPr>
            <w:noProof/>
            <w:webHidden/>
          </w:rPr>
          <w:t>43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61" w:history="1">
        <w:r w:rsidR="00515CD8" w:rsidRPr="000F76DE">
          <w:rPr>
            <w:rStyle w:val="afa"/>
            <w:rFonts w:ascii="华文细黑" w:eastAsia="华文细黑" w:hAnsi="华文细黑"/>
            <w:noProof/>
          </w:rPr>
          <w:t>3.13.3.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_Toc508982461 \h </w:instrText>
        </w:r>
        <w:r w:rsidR="00515CD8">
          <w:rPr>
            <w:noProof/>
            <w:webHidden/>
          </w:rPr>
        </w:r>
        <w:r w:rsidR="00515CD8">
          <w:rPr>
            <w:noProof/>
            <w:webHidden/>
          </w:rPr>
          <w:fldChar w:fldCharType="separate"/>
        </w:r>
        <w:r w:rsidR="00515CD8">
          <w:rPr>
            <w:noProof/>
            <w:webHidden/>
          </w:rPr>
          <w:t>43</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62" w:history="1">
        <w:r w:rsidR="00515CD8" w:rsidRPr="000F76DE">
          <w:rPr>
            <w:rStyle w:val="afa"/>
            <w:noProof/>
          </w:rPr>
          <w:t>3.14.</w:t>
        </w:r>
        <w:r w:rsidR="00515CD8">
          <w:rPr>
            <w:smallCaps w:val="0"/>
            <w:noProof/>
            <w:sz w:val="21"/>
          </w:rPr>
          <w:tab/>
        </w:r>
        <w:r w:rsidR="00515CD8" w:rsidRPr="000F76DE">
          <w:rPr>
            <w:rStyle w:val="afa"/>
            <w:noProof/>
          </w:rPr>
          <w:t>用户基本信息更新接口（只更新有值字段）</w:t>
        </w:r>
        <w:r w:rsidR="00515CD8">
          <w:rPr>
            <w:noProof/>
            <w:webHidden/>
          </w:rPr>
          <w:tab/>
        </w:r>
        <w:r w:rsidR="00515CD8">
          <w:rPr>
            <w:noProof/>
            <w:webHidden/>
          </w:rPr>
          <w:fldChar w:fldCharType="begin"/>
        </w:r>
        <w:r w:rsidR="00515CD8">
          <w:rPr>
            <w:noProof/>
            <w:webHidden/>
          </w:rPr>
          <w:instrText xml:space="preserve"> PAGEREF _Toc508982462 \h </w:instrText>
        </w:r>
        <w:r w:rsidR="00515CD8">
          <w:rPr>
            <w:noProof/>
            <w:webHidden/>
          </w:rPr>
        </w:r>
        <w:r w:rsidR="00515CD8">
          <w:rPr>
            <w:noProof/>
            <w:webHidden/>
          </w:rPr>
          <w:fldChar w:fldCharType="separate"/>
        </w:r>
        <w:r w:rsidR="00515CD8">
          <w:rPr>
            <w:noProof/>
            <w:webHidden/>
          </w:rPr>
          <w:t>45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63" w:history="1">
        <w:r w:rsidR="00515CD8" w:rsidRPr="000F76DE">
          <w:rPr>
            <w:rStyle w:val="afa"/>
            <w:rFonts w:ascii="华文细黑" w:eastAsia="华文细黑" w:hAnsi="华文细黑"/>
            <w:noProof/>
          </w:rPr>
          <w:t>3.14.1.</w:t>
        </w:r>
        <w:r w:rsidR="00515CD8">
          <w:rPr>
            <w:i w:val="0"/>
            <w:noProof/>
            <w:sz w:val="21"/>
          </w:rPr>
          <w:tab/>
        </w:r>
        <w:r w:rsidR="00515CD8" w:rsidRPr="000F76DE">
          <w:rPr>
            <w:rStyle w:val="afa"/>
            <w:noProof/>
          </w:rPr>
          <w:t>接口名称：</w:t>
        </w:r>
        <w:r w:rsidR="00515CD8" w:rsidRPr="000F76DE">
          <w:rPr>
            <w:rStyle w:val="afa"/>
            <w:noProof/>
          </w:rPr>
          <w:t>user/baseInfo/userInfoUpdate.do</w:t>
        </w:r>
        <w:r w:rsidR="00515CD8">
          <w:rPr>
            <w:noProof/>
            <w:webHidden/>
          </w:rPr>
          <w:tab/>
        </w:r>
        <w:r w:rsidR="00515CD8">
          <w:rPr>
            <w:noProof/>
            <w:webHidden/>
          </w:rPr>
          <w:fldChar w:fldCharType="begin"/>
        </w:r>
        <w:r w:rsidR="00515CD8">
          <w:rPr>
            <w:noProof/>
            <w:webHidden/>
          </w:rPr>
          <w:instrText xml:space="preserve"> PAGEREF _Toc508982463 \h </w:instrText>
        </w:r>
        <w:r w:rsidR="00515CD8">
          <w:rPr>
            <w:noProof/>
            <w:webHidden/>
          </w:rPr>
        </w:r>
        <w:r w:rsidR="00515CD8">
          <w:rPr>
            <w:noProof/>
            <w:webHidden/>
          </w:rPr>
          <w:fldChar w:fldCharType="separate"/>
        </w:r>
        <w:r w:rsidR="00515CD8">
          <w:rPr>
            <w:noProof/>
            <w:webHidden/>
          </w:rPr>
          <w:t>45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64" w:history="1">
        <w:r w:rsidR="00515CD8" w:rsidRPr="000F76DE">
          <w:rPr>
            <w:rStyle w:val="afa"/>
            <w:rFonts w:ascii="华文细黑" w:eastAsia="华文细黑" w:hAnsi="华文细黑"/>
            <w:noProof/>
          </w:rPr>
          <w:t>3.14.2.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_Toc508982464 \h </w:instrText>
        </w:r>
        <w:r w:rsidR="00515CD8">
          <w:rPr>
            <w:noProof/>
            <w:webHidden/>
          </w:rPr>
        </w:r>
        <w:r w:rsidR="00515CD8">
          <w:rPr>
            <w:noProof/>
            <w:webHidden/>
          </w:rPr>
          <w:fldChar w:fldCharType="separate"/>
        </w:r>
        <w:r w:rsidR="00515CD8">
          <w:rPr>
            <w:noProof/>
            <w:webHidden/>
          </w:rPr>
          <w:t>45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65" w:history="1">
        <w:r w:rsidR="00515CD8" w:rsidRPr="000F76DE">
          <w:rPr>
            <w:rStyle w:val="afa"/>
            <w:rFonts w:ascii="华文细黑" w:eastAsia="华文细黑" w:hAnsi="华文细黑"/>
            <w:noProof/>
          </w:rPr>
          <w:t>3.14.3.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_Toc508982465 \h </w:instrText>
        </w:r>
        <w:r w:rsidR="00515CD8">
          <w:rPr>
            <w:noProof/>
            <w:webHidden/>
          </w:rPr>
        </w:r>
        <w:r w:rsidR="00515CD8">
          <w:rPr>
            <w:noProof/>
            <w:webHidden/>
          </w:rPr>
          <w:fldChar w:fldCharType="separate"/>
        </w:r>
        <w:r w:rsidR="00515CD8">
          <w:rPr>
            <w:noProof/>
            <w:webHidden/>
          </w:rPr>
          <w:t>47</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66" w:history="1">
        <w:r w:rsidR="00515CD8" w:rsidRPr="000F76DE">
          <w:rPr>
            <w:rStyle w:val="afa"/>
            <w:noProof/>
          </w:rPr>
          <w:t>3.15.</w:t>
        </w:r>
        <w:r w:rsidR="00515CD8">
          <w:rPr>
            <w:smallCaps w:val="0"/>
            <w:noProof/>
            <w:sz w:val="21"/>
          </w:rPr>
          <w:tab/>
        </w:r>
        <w:r w:rsidR="00515CD8" w:rsidRPr="000F76DE">
          <w:rPr>
            <w:rStyle w:val="afa"/>
            <w:noProof/>
          </w:rPr>
          <w:t>注册接口（默认激活）</w:t>
        </w:r>
        <w:r w:rsidR="00515CD8">
          <w:rPr>
            <w:noProof/>
            <w:webHidden/>
          </w:rPr>
          <w:tab/>
        </w:r>
        <w:r w:rsidR="00515CD8">
          <w:rPr>
            <w:noProof/>
            <w:webHidden/>
          </w:rPr>
          <w:fldChar w:fldCharType="begin"/>
        </w:r>
        <w:r w:rsidR="00515CD8">
          <w:rPr>
            <w:noProof/>
            <w:webHidden/>
          </w:rPr>
          <w:instrText xml:space="preserve"> PAGEREF _Toc508982466 \h </w:instrText>
        </w:r>
        <w:r w:rsidR="00515CD8">
          <w:rPr>
            <w:noProof/>
            <w:webHidden/>
          </w:rPr>
        </w:r>
        <w:r w:rsidR="00515CD8">
          <w:rPr>
            <w:noProof/>
            <w:webHidden/>
          </w:rPr>
          <w:fldChar w:fldCharType="separate"/>
        </w:r>
        <w:r w:rsidR="00515CD8">
          <w:rPr>
            <w:noProof/>
            <w:webHidden/>
          </w:rPr>
          <w:t>47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67" w:history="1">
        <w:r w:rsidR="00515CD8" w:rsidRPr="000F76DE">
          <w:rPr>
            <w:rStyle w:val="afa"/>
            <w:rFonts w:ascii="华文细黑" w:eastAsia="华文细黑" w:hAnsi="华文细黑"/>
            <w:noProof/>
          </w:rPr>
          <w:t>3.15.1.</w:t>
        </w:r>
        <w:r w:rsidR="00515CD8">
          <w:rPr>
            <w:i w:val="0"/>
            <w:noProof/>
            <w:sz w:val="21"/>
          </w:rPr>
          <w:tab/>
        </w:r>
        <w:r w:rsidR="00515CD8" w:rsidRPr="000F76DE">
          <w:rPr>
            <w:rStyle w:val="afa"/>
            <w:noProof/>
          </w:rPr>
          <w:t>接口名称：</w:t>
        </w:r>
        <w:r w:rsidR="00515CD8" w:rsidRPr="000F76DE">
          <w:rPr>
            <w:rStyle w:val="afa"/>
            <w:noProof/>
          </w:rPr>
          <w:t>user/baseInfo/userRegiste.do</w:t>
        </w:r>
        <w:r w:rsidR="00515CD8">
          <w:rPr>
            <w:noProof/>
            <w:webHidden/>
          </w:rPr>
          <w:tab/>
        </w:r>
        <w:r w:rsidR="00515CD8">
          <w:rPr>
            <w:noProof/>
            <w:webHidden/>
          </w:rPr>
          <w:fldChar w:fldCharType="begin"/>
        </w:r>
        <w:r w:rsidR="00515CD8">
          <w:rPr>
            <w:noProof/>
            <w:webHidden/>
          </w:rPr>
          <w:instrText xml:space="preserve"> PAGEREF _Toc508982467 \h </w:instrText>
        </w:r>
        <w:r w:rsidR="00515CD8">
          <w:rPr>
            <w:noProof/>
            <w:webHidden/>
          </w:rPr>
        </w:r>
        <w:r w:rsidR="00515CD8">
          <w:rPr>
            <w:noProof/>
            <w:webHidden/>
          </w:rPr>
          <w:fldChar w:fldCharType="separate"/>
        </w:r>
        <w:r w:rsidR="00515CD8">
          <w:rPr>
            <w:noProof/>
            <w:webHidden/>
          </w:rPr>
          <w:t>47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68" w:history="1">
        <w:r w:rsidR="00515CD8" w:rsidRPr="000F76DE">
          <w:rPr>
            <w:rStyle w:val="afa"/>
            <w:rFonts w:ascii="华文细黑" w:eastAsia="华文细黑" w:hAnsi="华文细黑"/>
            <w:noProof/>
          </w:rPr>
          <w:t>3.15.2.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_Toc508982468 \h </w:instrText>
        </w:r>
        <w:r w:rsidR="00515CD8">
          <w:rPr>
            <w:noProof/>
            <w:webHidden/>
          </w:rPr>
        </w:r>
        <w:r w:rsidR="00515CD8">
          <w:rPr>
            <w:noProof/>
            <w:webHidden/>
          </w:rPr>
          <w:fldChar w:fldCharType="separate"/>
        </w:r>
        <w:r w:rsidR="00515CD8">
          <w:rPr>
            <w:noProof/>
            <w:webHidden/>
          </w:rPr>
          <w:t>47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69" w:history="1">
        <w:r w:rsidR="00515CD8" w:rsidRPr="000F76DE">
          <w:rPr>
            <w:rStyle w:val="afa"/>
            <w:rFonts w:ascii="华文细黑" w:eastAsia="华文细黑" w:hAnsi="华文细黑"/>
            <w:noProof/>
          </w:rPr>
          <w:t>3.15.3.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_Toc508982469 \h </w:instrText>
        </w:r>
        <w:r w:rsidR="00515CD8">
          <w:rPr>
            <w:noProof/>
            <w:webHidden/>
          </w:rPr>
        </w:r>
        <w:r w:rsidR="00515CD8">
          <w:rPr>
            <w:noProof/>
            <w:webHidden/>
          </w:rPr>
          <w:fldChar w:fldCharType="separate"/>
        </w:r>
        <w:r w:rsidR="00515CD8">
          <w:rPr>
            <w:noProof/>
            <w:webHidden/>
          </w:rPr>
          <w:t>47</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70" w:history="1">
        <w:r w:rsidR="00515CD8" w:rsidRPr="000F76DE">
          <w:rPr>
            <w:rStyle w:val="afa"/>
            <w:noProof/>
          </w:rPr>
          <w:t>3.16.</w:t>
        </w:r>
        <w:r w:rsidR="00515CD8">
          <w:rPr>
            <w:smallCaps w:val="0"/>
            <w:noProof/>
            <w:sz w:val="21"/>
          </w:rPr>
          <w:tab/>
        </w:r>
        <w:r w:rsidR="00515CD8" w:rsidRPr="000F76DE">
          <w:rPr>
            <w:rStyle w:val="afa"/>
            <w:noProof/>
          </w:rPr>
          <w:t>登录接口</w:t>
        </w:r>
        <w:r w:rsidR="00515CD8">
          <w:rPr>
            <w:noProof/>
            <w:webHidden/>
          </w:rPr>
          <w:tab/>
        </w:r>
        <w:r w:rsidR="00515CD8">
          <w:rPr>
            <w:noProof/>
            <w:webHidden/>
          </w:rPr>
          <w:fldChar w:fldCharType="begin"/>
        </w:r>
        <w:r w:rsidR="00515CD8">
          <w:rPr>
            <w:noProof/>
            <w:webHidden/>
          </w:rPr>
          <w:instrText xml:space="preserve"> PAGEREF _Toc508982470 \h </w:instrText>
        </w:r>
        <w:r w:rsidR="00515CD8">
          <w:rPr>
            <w:noProof/>
            <w:webHidden/>
          </w:rPr>
        </w:r>
        <w:r w:rsidR="00515CD8">
          <w:rPr>
            <w:noProof/>
            <w:webHidden/>
          </w:rPr>
          <w:fldChar w:fldCharType="separate"/>
        </w:r>
        <w:r w:rsidR="00515CD8">
          <w:rPr>
            <w:noProof/>
            <w:webHidden/>
          </w:rPr>
          <w:t>49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71" w:history="1">
        <w:r w:rsidR="00515CD8" w:rsidRPr="000F76DE">
          <w:rPr>
            <w:rStyle w:val="afa"/>
            <w:rFonts w:ascii="华文细黑" w:eastAsia="华文细黑" w:hAnsi="华文细黑"/>
            <w:noProof/>
          </w:rPr>
          <w:t>3.16.1.</w:t>
        </w:r>
        <w:r w:rsidR="00515CD8">
          <w:rPr>
            <w:i w:val="0"/>
            <w:noProof/>
            <w:sz w:val="21"/>
          </w:rPr>
          <w:tab/>
        </w:r>
        <w:r w:rsidR="00515CD8" w:rsidRPr="000F76DE">
          <w:rPr>
            <w:rStyle w:val="afa"/>
            <w:noProof/>
          </w:rPr>
          <w:t>接口名称：</w:t>
        </w:r>
        <w:r w:rsidR="00515CD8" w:rsidRPr="000F76DE">
          <w:rPr>
            <w:rStyle w:val="afa"/>
            <w:noProof/>
          </w:rPr>
          <w:t>user/baseInfo/userLogin.do</w:t>
        </w:r>
        <w:r w:rsidR="00515CD8">
          <w:rPr>
            <w:noProof/>
            <w:webHidden/>
          </w:rPr>
          <w:tab/>
        </w:r>
        <w:r w:rsidR="00515CD8">
          <w:rPr>
            <w:noProof/>
            <w:webHidden/>
          </w:rPr>
          <w:fldChar w:fldCharType="begin"/>
        </w:r>
        <w:r w:rsidR="00515CD8">
          <w:rPr>
            <w:noProof/>
            <w:webHidden/>
          </w:rPr>
          <w:instrText xml:space="preserve"> PAGEREF _Toc508982471 \h </w:instrText>
        </w:r>
        <w:r w:rsidR="00515CD8">
          <w:rPr>
            <w:noProof/>
            <w:webHidden/>
          </w:rPr>
        </w:r>
        <w:r w:rsidR="00515CD8">
          <w:rPr>
            <w:noProof/>
            <w:webHidden/>
          </w:rPr>
          <w:fldChar w:fldCharType="separate"/>
        </w:r>
        <w:r w:rsidR="00515CD8">
          <w:rPr>
            <w:noProof/>
            <w:webHidden/>
          </w:rPr>
          <w:t>49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72" w:history="1">
        <w:r w:rsidR="00515CD8" w:rsidRPr="000F76DE">
          <w:rPr>
            <w:rStyle w:val="afa"/>
            <w:rFonts w:ascii="华文细黑" w:eastAsia="华文细黑" w:hAnsi="华文细黑"/>
            <w:noProof/>
          </w:rPr>
          <w:t>3.16.2.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_Toc508982472 \h </w:instrText>
        </w:r>
        <w:r w:rsidR="00515CD8">
          <w:rPr>
            <w:noProof/>
            <w:webHidden/>
          </w:rPr>
        </w:r>
        <w:r w:rsidR="00515CD8">
          <w:rPr>
            <w:noProof/>
            <w:webHidden/>
          </w:rPr>
          <w:fldChar w:fldCharType="separate"/>
        </w:r>
        <w:r w:rsidR="00515CD8">
          <w:rPr>
            <w:noProof/>
            <w:webHidden/>
          </w:rPr>
          <w:t>49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73" w:history="1">
        <w:r w:rsidR="00515CD8" w:rsidRPr="000F76DE">
          <w:rPr>
            <w:rStyle w:val="afa"/>
            <w:rFonts w:ascii="华文细黑" w:eastAsia="华文细黑" w:hAnsi="华文细黑"/>
            <w:noProof/>
          </w:rPr>
          <w:t>3.16.3.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_Toc508982473 \h </w:instrText>
        </w:r>
        <w:r w:rsidR="00515CD8">
          <w:rPr>
            <w:noProof/>
            <w:webHidden/>
          </w:rPr>
        </w:r>
        <w:r w:rsidR="00515CD8">
          <w:rPr>
            <w:noProof/>
            <w:webHidden/>
          </w:rPr>
          <w:fldChar w:fldCharType="separate"/>
        </w:r>
        <w:r w:rsidR="00515CD8">
          <w:rPr>
            <w:noProof/>
            <w:webHidden/>
          </w:rPr>
          <w:t>49</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74" w:history="1">
        <w:r w:rsidR="00515CD8" w:rsidRPr="000F76DE">
          <w:rPr>
            <w:rStyle w:val="afa"/>
            <w:noProof/>
          </w:rPr>
          <w:t>3.17.</w:t>
        </w:r>
        <w:r w:rsidR="00515CD8">
          <w:rPr>
            <w:smallCaps w:val="0"/>
            <w:noProof/>
            <w:sz w:val="21"/>
          </w:rPr>
          <w:tab/>
        </w:r>
        <w:r w:rsidR="00515CD8" w:rsidRPr="000F76DE">
          <w:rPr>
            <w:rStyle w:val="afa"/>
            <w:noProof/>
          </w:rPr>
          <w:t>短信发送接口（单一放送）</w:t>
        </w:r>
        <w:r w:rsidR="00515CD8">
          <w:rPr>
            <w:noProof/>
            <w:webHidden/>
          </w:rPr>
          <w:tab/>
        </w:r>
        <w:r w:rsidR="00515CD8">
          <w:rPr>
            <w:noProof/>
            <w:webHidden/>
          </w:rPr>
          <w:fldChar w:fldCharType="begin"/>
        </w:r>
        <w:r w:rsidR="00515CD8">
          <w:rPr>
            <w:noProof/>
            <w:webHidden/>
          </w:rPr>
          <w:instrText xml:space="preserve"> PAGEREF _Toc508982474 \h </w:instrText>
        </w:r>
        <w:r w:rsidR="00515CD8">
          <w:rPr>
            <w:noProof/>
            <w:webHidden/>
          </w:rPr>
        </w:r>
        <w:r w:rsidR="00515CD8">
          <w:rPr>
            <w:noProof/>
            <w:webHidden/>
          </w:rPr>
          <w:fldChar w:fldCharType="separate"/>
        </w:r>
        <w:r w:rsidR="00515CD8">
          <w:rPr>
            <w:noProof/>
            <w:webHidden/>
          </w:rPr>
          <w:t>51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75" w:history="1">
        <w:r w:rsidR="00515CD8" w:rsidRPr="000F76DE">
          <w:rPr>
            <w:rStyle w:val="afa"/>
            <w:rFonts w:ascii="华文细黑" w:eastAsia="华文细黑" w:hAnsi="华文细黑"/>
            <w:noProof/>
          </w:rPr>
          <w:t>3.17.1.</w:t>
        </w:r>
        <w:r w:rsidR="00515CD8">
          <w:rPr>
            <w:i w:val="0"/>
            <w:noProof/>
            <w:sz w:val="21"/>
          </w:rPr>
          <w:tab/>
        </w:r>
        <w:r w:rsidR="00515CD8" w:rsidRPr="000F76DE">
          <w:rPr>
            <w:rStyle w:val="afa"/>
            <w:noProof/>
          </w:rPr>
          <w:t>接口名称：</w:t>
        </w:r>
        <w:r w:rsidR="00515CD8" w:rsidRPr="000F76DE">
          <w:rPr>
            <w:rStyle w:val="afa"/>
            <w:noProof/>
          </w:rPr>
          <w:t>third/sms/smsSend.do</w:t>
        </w:r>
        <w:r w:rsidR="00515CD8">
          <w:rPr>
            <w:noProof/>
            <w:webHidden/>
          </w:rPr>
          <w:tab/>
        </w:r>
        <w:r w:rsidR="00515CD8">
          <w:rPr>
            <w:noProof/>
            <w:webHidden/>
          </w:rPr>
          <w:fldChar w:fldCharType="begin"/>
        </w:r>
        <w:r w:rsidR="00515CD8">
          <w:rPr>
            <w:noProof/>
            <w:webHidden/>
          </w:rPr>
          <w:instrText xml:space="preserve"> PAGEREF _Toc508982475 \h </w:instrText>
        </w:r>
        <w:r w:rsidR="00515CD8">
          <w:rPr>
            <w:noProof/>
            <w:webHidden/>
          </w:rPr>
        </w:r>
        <w:r w:rsidR="00515CD8">
          <w:rPr>
            <w:noProof/>
            <w:webHidden/>
          </w:rPr>
          <w:fldChar w:fldCharType="separate"/>
        </w:r>
        <w:r w:rsidR="00515CD8">
          <w:rPr>
            <w:noProof/>
            <w:webHidden/>
          </w:rPr>
          <w:t>51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76" w:history="1">
        <w:r w:rsidR="00515CD8" w:rsidRPr="000F76DE">
          <w:rPr>
            <w:rStyle w:val="afa"/>
            <w:rFonts w:ascii="华文细黑" w:eastAsia="华文细黑" w:hAnsi="华文细黑"/>
            <w:noProof/>
          </w:rPr>
          <w:t>3.17.2.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_Toc508982476 \h </w:instrText>
        </w:r>
        <w:r w:rsidR="00515CD8">
          <w:rPr>
            <w:noProof/>
            <w:webHidden/>
          </w:rPr>
        </w:r>
        <w:r w:rsidR="00515CD8">
          <w:rPr>
            <w:noProof/>
            <w:webHidden/>
          </w:rPr>
          <w:fldChar w:fldCharType="separate"/>
        </w:r>
        <w:r w:rsidR="00515CD8">
          <w:rPr>
            <w:noProof/>
            <w:webHidden/>
          </w:rPr>
          <w:t>51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77" w:history="1">
        <w:r w:rsidR="00515CD8" w:rsidRPr="000F76DE">
          <w:rPr>
            <w:rStyle w:val="afa"/>
            <w:rFonts w:ascii="华文细黑" w:eastAsia="华文细黑" w:hAnsi="华文细黑"/>
            <w:noProof/>
          </w:rPr>
          <w:t>3.17.3.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_Toc508982477 \h </w:instrText>
        </w:r>
        <w:r w:rsidR="00515CD8">
          <w:rPr>
            <w:noProof/>
            <w:webHidden/>
          </w:rPr>
        </w:r>
        <w:r w:rsidR="00515CD8">
          <w:rPr>
            <w:noProof/>
            <w:webHidden/>
          </w:rPr>
          <w:fldChar w:fldCharType="separate"/>
        </w:r>
        <w:r w:rsidR="00515CD8">
          <w:rPr>
            <w:noProof/>
            <w:webHidden/>
          </w:rPr>
          <w:t>51</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78" w:history="1">
        <w:r w:rsidR="00515CD8" w:rsidRPr="000F76DE">
          <w:rPr>
            <w:rStyle w:val="afa"/>
            <w:noProof/>
          </w:rPr>
          <w:t>3.18.</w:t>
        </w:r>
        <w:r w:rsidR="00515CD8">
          <w:rPr>
            <w:smallCaps w:val="0"/>
            <w:noProof/>
            <w:sz w:val="21"/>
          </w:rPr>
          <w:tab/>
        </w:r>
        <w:r w:rsidR="00515CD8" w:rsidRPr="000F76DE">
          <w:rPr>
            <w:rStyle w:val="afa"/>
            <w:noProof/>
          </w:rPr>
          <w:t>验证码验证接口</w:t>
        </w:r>
        <w:r w:rsidR="00515CD8">
          <w:rPr>
            <w:noProof/>
            <w:webHidden/>
          </w:rPr>
          <w:tab/>
        </w:r>
        <w:r w:rsidR="00515CD8">
          <w:rPr>
            <w:noProof/>
            <w:webHidden/>
          </w:rPr>
          <w:fldChar w:fldCharType="begin"/>
        </w:r>
        <w:r w:rsidR="00515CD8">
          <w:rPr>
            <w:noProof/>
            <w:webHidden/>
          </w:rPr>
          <w:instrText xml:space="preserve"> PAGEREF _Toc508982478 \h </w:instrText>
        </w:r>
        <w:r w:rsidR="00515CD8">
          <w:rPr>
            <w:noProof/>
            <w:webHidden/>
          </w:rPr>
        </w:r>
        <w:r w:rsidR="00515CD8">
          <w:rPr>
            <w:noProof/>
            <w:webHidden/>
          </w:rPr>
          <w:fldChar w:fldCharType="separate"/>
        </w:r>
        <w:r w:rsidR="00515CD8">
          <w:rPr>
            <w:noProof/>
            <w:webHidden/>
          </w:rPr>
          <w:t>52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79" w:history="1">
        <w:r w:rsidR="00515CD8" w:rsidRPr="000F76DE">
          <w:rPr>
            <w:rStyle w:val="afa"/>
            <w:rFonts w:ascii="华文细黑" w:eastAsia="华文细黑" w:hAnsi="华文细黑"/>
            <w:noProof/>
          </w:rPr>
          <w:t>3.18.1.</w:t>
        </w:r>
        <w:r w:rsidR="00515CD8">
          <w:rPr>
            <w:i w:val="0"/>
            <w:noProof/>
            <w:sz w:val="21"/>
          </w:rPr>
          <w:tab/>
        </w:r>
        <w:r w:rsidR="00515CD8" w:rsidRPr="000F76DE">
          <w:rPr>
            <w:rStyle w:val="afa"/>
            <w:noProof/>
          </w:rPr>
          <w:t>接口名称：</w:t>
        </w:r>
        <w:r w:rsidR="00515CD8" w:rsidRPr="000F76DE">
          <w:rPr>
            <w:rStyle w:val="afa"/>
            <w:noProof/>
          </w:rPr>
          <w:t>user/validate/codeValidate.do</w:t>
        </w:r>
        <w:r w:rsidR="00515CD8">
          <w:rPr>
            <w:noProof/>
            <w:webHidden/>
          </w:rPr>
          <w:tab/>
        </w:r>
        <w:r w:rsidR="00515CD8">
          <w:rPr>
            <w:noProof/>
            <w:webHidden/>
          </w:rPr>
          <w:fldChar w:fldCharType="begin"/>
        </w:r>
        <w:r w:rsidR="00515CD8">
          <w:rPr>
            <w:noProof/>
            <w:webHidden/>
          </w:rPr>
          <w:instrText xml:space="preserve"> PAGEREF _Toc508982479 \h </w:instrText>
        </w:r>
        <w:r w:rsidR="00515CD8">
          <w:rPr>
            <w:noProof/>
            <w:webHidden/>
          </w:rPr>
        </w:r>
        <w:r w:rsidR="00515CD8">
          <w:rPr>
            <w:noProof/>
            <w:webHidden/>
          </w:rPr>
          <w:fldChar w:fldCharType="separate"/>
        </w:r>
        <w:r w:rsidR="00515CD8">
          <w:rPr>
            <w:noProof/>
            <w:webHidden/>
          </w:rPr>
          <w:t>52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80" w:history="1">
        <w:r w:rsidR="00515CD8" w:rsidRPr="000F76DE">
          <w:rPr>
            <w:rStyle w:val="afa"/>
            <w:rFonts w:ascii="华文细黑" w:eastAsia="华文细黑" w:hAnsi="华文细黑"/>
            <w:noProof/>
          </w:rPr>
          <w:t>3.18.2.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_Toc508982480 \h </w:instrText>
        </w:r>
        <w:r w:rsidR="00515CD8">
          <w:rPr>
            <w:noProof/>
            <w:webHidden/>
          </w:rPr>
        </w:r>
        <w:r w:rsidR="00515CD8">
          <w:rPr>
            <w:noProof/>
            <w:webHidden/>
          </w:rPr>
          <w:fldChar w:fldCharType="separate"/>
        </w:r>
        <w:r w:rsidR="00515CD8">
          <w:rPr>
            <w:noProof/>
            <w:webHidden/>
          </w:rPr>
          <w:t>52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81" w:history="1">
        <w:r w:rsidR="00515CD8" w:rsidRPr="000F76DE">
          <w:rPr>
            <w:rStyle w:val="afa"/>
            <w:rFonts w:ascii="华文细黑" w:eastAsia="华文细黑" w:hAnsi="华文细黑"/>
            <w:noProof/>
          </w:rPr>
          <w:t>3.18.3.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_Toc508982481 \h </w:instrText>
        </w:r>
        <w:r w:rsidR="00515CD8">
          <w:rPr>
            <w:noProof/>
            <w:webHidden/>
          </w:rPr>
        </w:r>
        <w:r w:rsidR="00515CD8">
          <w:rPr>
            <w:noProof/>
            <w:webHidden/>
          </w:rPr>
          <w:fldChar w:fldCharType="separate"/>
        </w:r>
        <w:r w:rsidR="00515CD8">
          <w:rPr>
            <w:noProof/>
            <w:webHidden/>
          </w:rPr>
          <w:t>52</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82" w:history="1">
        <w:r w:rsidR="00515CD8" w:rsidRPr="000F76DE">
          <w:rPr>
            <w:rStyle w:val="afa"/>
            <w:noProof/>
          </w:rPr>
          <w:t>3.19.</w:t>
        </w:r>
        <w:r w:rsidR="00515CD8">
          <w:rPr>
            <w:smallCaps w:val="0"/>
            <w:noProof/>
            <w:sz w:val="21"/>
          </w:rPr>
          <w:tab/>
        </w:r>
        <w:r w:rsidR="00515CD8" w:rsidRPr="000F76DE">
          <w:rPr>
            <w:rStyle w:val="afa"/>
            <w:noProof/>
          </w:rPr>
          <w:t>邮件发送接口</w:t>
        </w:r>
        <w:r w:rsidR="00515CD8">
          <w:rPr>
            <w:noProof/>
            <w:webHidden/>
          </w:rPr>
          <w:tab/>
        </w:r>
        <w:r w:rsidR="00515CD8">
          <w:rPr>
            <w:noProof/>
            <w:webHidden/>
          </w:rPr>
          <w:fldChar w:fldCharType="begin"/>
        </w:r>
        <w:r w:rsidR="00515CD8">
          <w:rPr>
            <w:noProof/>
            <w:webHidden/>
          </w:rPr>
          <w:instrText xml:space="preserve"> PAGEREF _Toc508982482 \h </w:instrText>
        </w:r>
        <w:r w:rsidR="00515CD8">
          <w:rPr>
            <w:noProof/>
            <w:webHidden/>
          </w:rPr>
        </w:r>
        <w:r w:rsidR="00515CD8">
          <w:rPr>
            <w:noProof/>
            <w:webHidden/>
          </w:rPr>
          <w:fldChar w:fldCharType="separate"/>
        </w:r>
        <w:r w:rsidR="00515CD8">
          <w:rPr>
            <w:noProof/>
            <w:webHidden/>
          </w:rPr>
          <w:t>53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83" w:history="1">
        <w:r w:rsidR="00515CD8" w:rsidRPr="000F76DE">
          <w:rPr>
            <w:rStyle w:val="afa"/>
            <w:rFonts w:ascii="华文细黑" w:eastAsia="华文细黑" w:hAnsi="华文细黑"/>
            <w:noProof/>
          </w:rPr>
          <w:t>3.19.1.</w:t>
        </w:r>
        <w:r w:rsidR="00515CD8">
          <w:rPr>
            <w:i w:val="0"/>
            <w:noProof/>
            <w:sz w:val="21"/>
          </w:rPr>
          <w:tab/>
        </w:r>
        <w:r w:rsidR="00515CD8" w:rsidRPr="000F76DE">
          <w:rPr>
            <w:rStyle w:val="afa"/>
            <w:noProof/>
          </w:rPr>
          <w:t>接口名称：</w:t>
        </w:r>
        <w:r w:rsidR="00515CD8" w:rsidRPr="000F76DE">
          <w:rPr>
            <w:rStyle w:val="afa"/>
            <w:noProof/>
          </w:rPr>
          <w:t>utils/email/emailSend.do</w:t>
        </w:r>
        <w:r w:rsidR="00515CD8">
          <w:rPr>
            <w:noProof/>
            <w:webHidden/>
          </w:rPr>
          <w:tab/>
        </w:r>
        <w:r w:rsidR="00515CD8">
          <w:rPr>
            <w:noProof/>
            <w:webHidden/>
          </w:rPr>
          <w:fldChar w:fldCharType="begin"/>
        </w:r>
        <w:r w:rsidR="00515CD8">
          <w:rPr>
            <w:noProof/>
            <w:webHidden/>
          </w:rPr>
          <w:instrText xml:space="preserve"> PAGEREF _Toc508982483 \h </w:instrText>
        </w:r>
        <w:r w:rsidR="00515CD8">
          <w:rPr>
            <w:noProof/>
            <w:webHidden/>
          </w:rPr>
        </w:r>
        <w:r w:rsidR="00515CD8">
          <w:rPr>
            <w:noProof/>
            <w:webHidden/>
          </w:rPr>
          <w:fldChar w:fldCharType="separate"/>
        </w:r>
        <w:r w:rsidR="00515CD8">
          <w:rPr>
            <w:noProof/>
            <w:webHidden/>
          </w:rPr>
          <w:t>53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84" w:history="1">
        <w:r w:rsidR="00515CD8" w:rsidRPr="000F76DE">
          <w:rPr>
            <w:rStyle w:val="afa"/>
            <w:rFonts w:ascii="华文细黑" w:eastAsia="华文细黑" w:hAnsi="华文细黑"/>
            <w:noProof/>
          </w:rPr>
          <w:t>3.19.2.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_Toc508982484 \h </w:instrText>
        </w:r>
        <w:r w:rsidR="00515CD8">
          <w:rPr>
            <w:noProof/>
            <w:webHidden/>
          </w:rPr>
        </w:r>
        <w:r w:rsidR="00515CD8">
          <w:rPr>
            <w:noProof/>
            <w:webHidden/>
          </w:rPr>
          <w:fldChar w:fldCharType="separate"/>
        </w:r>
        <w:r w:rsidR="00515CD8">
          <w:rPr>
            <w:noProof/>
            <w:webHidden/>
          </w:rPr>
          <w:t>53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85" w:history="1">
        <w:r w:rsidR="00515CD8" w:rsidRPr="000F76DE">
          <w:rPr>
            <w:rStyle w:val="afa"/>
            <w:rFonts w:ascii="华文细黑" w:eastAsia="华文细黑" w:hAnsi="华文细黑"/>
            <w:noProof/>
          </w:rPr>
          <w:t>3.19.3.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_Toc508982485 \h </w:instrText>
        </w:r>
        <w:r w:rsidR="00515CD8">
          <w:rPr>
            <w:noProof/>
            <w:webHidden/>
          </w:rPr>
        </w:r>
        <w:r w:rsidR="00515CD8">
          <w:rPr>
            <w:noProof/>
            <w:webHidden/>
          </w:rPr>
          <w:fldChar w:fldCharType="separate"/>
        </w:r>
        <w:r w:rsidR="00515CD8">
          <w:rPr>
            <w:noProof/>
            <w:webHidden/>
          </w:rPr>
          <w:t>53</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86" w:history="1">
        <w:r w:rsidR="00515CD8" w:rsidRPr="000F76DE">
          <w:rPr>
            <w:rStyle w:val="afa"/>
            <w:noProof/>
          </w:rPr>
          <w:t>3.20.</w:t>
        </w:r>
        <w:r w:rsidR="00515CD8">
          <w:rPr>
            <w:smallCaps w:val="0"/>
            <w:noProof/>
            <w:sz w:val="21"/>
          </w:rPr>
          <w:tab/>
        </w:r>
        <w:r w:rsidR="00515CD8" w:rsidRPr="000F76DE">
          <w:rPr>
            <w:rStyle w:val="afa"/>
            <w:noProof/>
          </w:rPr>
          <w:t>B2B2C</w:t>
        </w:r>
        <w:r w:rsidR="00515CD8" w:rsidRPr="000F76DE">
          <w:rPr>
            <w:rStyle w:val="afa"/>
            <w:noProof/>
          </w:rPr>
          <w:t>后台用户基本信息列表接口</w:t>
        </w:r>
        <w:r w:rsidR="00515CD8">
          <w:rPr>
            <w:noProof/>
            <w:webHidden/>
          </w:rPr>
          <w:tab/>
        </w:r>
        <w:r w:rsidR="00515CD8">
          <w:rPr>
            <w:noProof/>
            <w:webHidden/>
          </w:rPr>
          <w:fldChar w:fldCharType="begin"/>
        </w:r>
        <w:r w:rsidR="00515CD8">
          <w:rPr>
            <w:noProof/>
            <w:webHidden/>
          </w:rPr>
          <w:instrText xml:space="preserve"> PAGEREF _Toc508982486 \h </w:instrText>
        </w:r>
        <w:r w:rsidR="00515CD8">
          <w:rPr>
            <w:noProof/>
            <w:webHidden/>
          </w:rPr>
        </w:r>
        <w:r w:rsidR="00515CD8">
          <w:rPr>
            <w:noProof/>
            <w:webHidden/>
          </w:rPr>
          <w:fldChar w:fldCharType="separate"/>
        </w:r>
        <w:r w:rsidR="00515CD8">
          <w:rPr>
            <w:noProof/>
            <w:webHidden/>
          </w:rPr>
          <w:t>53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87" w:history="1">
        <w:r w:rsidR="00515CD8" w:rsidRPr="000F76DE">
          <w:rPr>
            <w:rStyle w:val="afa"/>
            <w:rFonts w:ascii="华文细黑" w:eastAsia="华文细黑" w:hAnsi="华文细黑"/>
            <w:noProof/>
          </w:rPr>
          <w:t>3.20.1.</w:t>
        </w:r>
        <w:r w:rsidR="00515CD8">
          <w:rPr>
            <w:i w:val="0"/>
            <w:noProof/>
            <w:sz w:val="21"/>
          </w:rPr>
          <w:tab/>
        </w:r>
        <w:r w:rsidR="00515CD8" w:rsidRPr="000F76DE">
          <w:rPr>
            <w:rStyle w:val="afa"/>
            <w:noProof/>
          </w:rPr>
          <w:t>接口名称：</w:t>
        </w:r>
        <w:r w:rsidR="00515CD8" w:rsidRPr="000F76DE">
          <w:rPr>
            <w:rStyle w:val="afa"/>
            <w:noProof/>
          </w:rPr>
          <w:t>user/b2b2c/userInfoList.do</w:t>
        </w:r>
        <w:r w:rsidR="00515CD8">
          <w:rPr>
            <w:noProof/>
            <w:webHidden/>
          </w:rPr>
          <w:tab/>
        </w:r>
        <w:r w:rsidR="00515CD8">
          <w:rPr>
            <w:noProof/>
            <w:webHidden/>
          </w:rPr>
          <w:fldChar w:fldCharType="begin"/>
        </w:r>
        <w:r w:rsidR="00515CD8">
          <w:rPr>
            <w:noProof/>
            <w:webHidden/>
          </w:rPr>
          <w:instrText xml:space="preserve"> PAGEREF _Toc508982487 \h </w:instrText>
        </w:r>
        <w:r w:rsidR="00515CD8">
          <w:rPr>
            <w:noProof/>
            <w:webHidden/>
          </w:rPr>
        </w:r>
        <w:r w:rsidR="00515CD8">
          <w:rPr>
            <w:noProof/>
            <w:webHidden/>
          </w:rPr>
          <w:fldChar w:fldCharType="separate"/>
        </w:r>
        <w:r w:rsidR="00515CD8">
          <w:rPr>
            <w:noProof/>
            <w:webHidden/>
          </w:rPr>
          <w:t>53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88" w:history="1">
        <w:r w:rsidR="00515CD8" w:rsidRPr="000F76DE">
          <w:rPr>
            <w:rStyle w:val="afa"/>
            <w:rFonts w:ascii="华文细黑" w:eastAsia="华文细黑" w:hAnsi="华文细黑"/>
            <w:noProof/>
          </w:rPr>
          <w:t>3.20.2.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_Toc508982488 \h </w:instrText>
        </w:r>
        <w:r w:rsidR="00515CD8">
          <w:rPr>
            <w:noProof/>
            <w:webHidden/>
          </w:rPr>
        </w:r>
        <w:r w:rsidR="00515CD8">
          <w:rPr>
            <w:noProof/>
            <w:webHidden/>
          </w:rPr>
          <w:fldChar w:fldCharType="separate"/>
        </w:r>
        <w:r w:rsidR="00515CD8">
          <w:rPr>
            <w:noProof/>
            <w:webHidden/>
          </w:rPr>
          <w:t>53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89" w:history="1">
        <w:r w:rsidR="00515CD8" w:rsidRPr="000F76DE">
          <w:rPr>
            <w:rStyle w:val="afa"/>
            <w:rFonts w:ascii="华文细黑" w:eastAsia="华文细黑" w:hAnsi="华文细黑"/>
            <w:noProof/>
          </w:rPr>
          <w:t>3.20.3.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_Toc508982489 \h </w:instrText>
        </w:r>
        <w:r w:rsidR="00515CD8">
          <w:rPr>
            <w:noProof/>
            <w:webHidden/>
          </w:rPr>
        </w:r>
        <w:r w:rsidR="00515CD8">
          <w:rPr>
            <w:noProof/>
            <w:webHidden/>
          </w:rPr>
          <w:fldChar w:fldCharType="separate"/>
        </w:r>
        <w:r w:rsidR="00515CD8">
          <w:rPr>
            <w:noProof/>
            <w:webHidden/>
          </w:rPr>
          <w:t>54</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90" w:history="1">
        <w:r w:rsidR="00515CD8" w:rsidRPr="000F76DE">
          <w:rPr>
            <w:rStyle w:val="afa"/>
            <w:noProof/>
          </w:rPr>
          <w:t>3.21.</w:t>
        </w:r>
        <w:r w:rsidR="00515CD8">
          <w:rPr>
            <w:smallCaps w:val="0"/>
            <w:noProof/>
            <w:sz w:val="21"/>
          </w:rPr>
          <w:tab/>
        </w:r>
        <w:r w:rsidR="00515CD8" w:rsidRPr="000F76DE">
          <w:rPr>
            <w:rStyle w:val="afa"/>
            <w:noProof/>
          </w:rPr>
          <w:t>B2B2C</w:t>
        </w:r>
        <w:r w:rsidR="00515CD8" w:rsidRPr="000F76DE">
          <w:rPr>
            <w:rStyle w:val="afa"/>
            <w:noProof/>
          </w:rPr>
          <w:t>后台用户基本信息接口</w:t>
        </w:r>
        <w:r w:rsidR="00515CD8">
          <w:rPr>
            <w:noProof/>
            <w:webHidden/>
          </w:rPr>
          <w:tab/>
        </w:r>
        <w:r w:rsidR="00515CD8">
          <w:rPr>
            <w:noProof/>
            <w:webHidden/>
          </w:rPr>
          <w:fldChar w:fldCharType="begin"/>
        </w:r>
        <w:r w:rsidR="00515CD8">
          <w:rPr>
            <w:noProof/>
            <w:webHidden/>
          </w:rPr>
          <w:instrText xml:space="preserve"> PAGEREF _Toc508982490 \h </w:instrText>
        </w:r>
        <w:r w:rsidR="00515CD8">
          <w:rPr>
            <w:noProof/>
            <w:webHidden/>
          </w:rPr>
        </w:r>
        <w:r w:rsidR="00515CD8">
          <w:rPr>
            <w:noProof/>
            <w:webHidden/>
          </w:rPr>
          <w:fldChar w:fldCharType="separate"/>
        </w:r>
        <w:r w:rsidR="00515CD8">
          <w:rPr>
            <w:noProof/>
            <w:webHidden/>
          </w:rPr>
          <w:t>55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91" w:history="1">
        <w:r w:rsidR="00515CD8" w:rsidRPr="000F76DE">
          <w:rPr>
            <w:rStyle w:val="afa"/>
            <w:rFonts w:ascii="华文细黑" w:eastAsia="华文细黑" w:hAnsi="华文细黑"/>
            <w:noProof/>
          </w:rPr>
          <w:t>3.21.1.</w:t>
        </w:r>
        <w:r w:rsidR="00515CD8">
          <w:rPr>
            <w:i w:val="0"/>
            <w:noProof/>
            <w:sz w:val="21"/>
          </w:rPr>
          <w:tab/>
        </w:r>
        <w:r w:rsidR="00515CD8" w:rsidRPr="000F76DE">
          <w:rPr>
            <w:rStyle w:val="afa"/>
            <w:noProof/>
          </w:rPr>
          <w:t>接口名称：</w:t>
        </w:r>
        <w:r w:rsidR="00515CD8" w:rsidRPr="000F76DE">
          <w:rPr>
            <w:rStyle w:val="afa"/>
            <w:noProof/>
          </w:rPr>
          <w:t>user/b2b2c/userInfo.do</w:t>
        </w:r>
        <w:r w:rsidR="00515CD8">
          <w:rPr>
            <w:noProof/>
            <w:webHidden/>
          </w:rPr>
          <w:tab/>
        </w:r>
        <w:r w:rsidR="00515CD8">
          <w:rPr>
            <w:noProof/>
            <w:webHidden/>
          </w:rPr>
          <w:fldChar w:fldCharType="begin"/>
        </w:r>
        <w:r w:rsidR="00515CD8">
          <w:rPr>
            <w:noProof/>
            <w:webHidden/>
          </w:rPr>
          <w:instrText xml:space="preserve"> PAGEREF _Toc508982491 \h </w:instrText>
        </w:r>
        <w:r w:rsidR="00515CD8">
          <w:rPr>
            <w:noProof/>
            <w:webHidden/>
          </w:rPr>
        </w:r>
        <w:r w:rsidR="00515CD8">
          <w:rPr>
            <w:noProof/>
            <w:webHidden/>
          </w:rPr>
          <w:fldChar w:fldCharType="separate"/>
        </w:r>
        <w:r w:rsidR="00515CD8">
          <w:rPr>
            <w:noProof/>
            <w:webHidden/>
          </w:rPr>
          <w:t>55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92" w:history="1">
        <w:r w:rsidR="00515CD8" w:rsidRPr="000F76DE">
          <w:rPr>
            <w:rStyle w:val="afa"/>
            <w:rFonts w:ascii="华文细黑" w:eastAsia="华文细黑" w:hAnsi="华文细黑"/>
            <w:noProof/>
          </w:rPr>
          <w:t>3.21.2.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_Toc508982492 \h </w:instrText>
        </w:r>
        <w:r w:rsidR="00515CD8">
          <w:rPr>
            <w:noProof/>
            <w:webHidden/>
          </w:rPr>
        </w:r>
        <w:r w:rsidR="00515CD8">
          <w:rPr>
            <w:noProof/>
            <w:webHidden/>
          </w:rPr>
          <w:fldChar w:fldCharType="separate"/>
        </w:r>
        <w:r w:rsidR="00515CD8">
          <w:rPr>
            <w:noProof/>
            <w:webHidden/>
          </w:rPr>
          <w:t>55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93" w:history="1">
        <w:r w:rsidR="00515CD8" w:rsidRPr="000F76DE">
          <w:rPr>
            <w:rStyle w:val="afa"/>
            <w:rFonts w:ascii="华文细黑" w:eastAsia="华文细黑" w:hAnsi="华文细黑"/>
            <w:noProof/>
          </w:rPr>
          <w:t>3.21.3.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_Toc508982493 \h </w:instrText>
        </w:r>
        <w:r w:rsidR="00515CD8">
          <w:rPr>
            <w:noProof/>
            <w:webHidden/>
          </w:rPr>
        </w:r>
        <w:r w:rsidR="00515CD8">
          <w:rPr>
            <w:noProof/>
            <w:webHidden/>
          </w:rPr>
          <w:fldChar w:fldCharType="separate"/>
        </w:r>
        <w:r w:rsidR="00515CD8">
          <w:rPr>
            <w:noProof/>
            <w:webHidden/>
          </w:rPr>
          <w:t>55</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94" w:history="1">
        <w:r w:rsidR="00515CD8" w:rsidRPr="000F76DE">
          <w:rPr>
            <w:rStyle w:val="afa"/>
            <w:noProof/>
          </w:rPr>
          <w:t>3.22.</w:t>
        </w:r>
        <w:r w:rsidR="00515CD8">
          <w:rPr>
            <w:smallCaps w:val="0"/>
            <w:noProof/>
            <w:sz w:val="21"/>
          </w:rPr>
          <w:tab/>
        </w:r>
        <w:r w:rsidR="00515CD8" w:rsidRPr="000F76DE">
          <w:rPr>
            <w:rStyle w:val="afa"/>
            <w:noProof/>
          </w:rPr>
          <w:t>B2B2C</w:t>
        </w:r>
        <w:r w:rsidR="00515CD8" w:rsidRPr="000F76DE">
          <w:rPr>
            <w:rStyle w:val="afa"/>
            <w:noProof/>
          </w:rPr>
          <w:t>后台用户登录接口</w:t>
        </w:r>
        <w:r w:rsidR="00515CD8">
          <w:rPr>
            <w:noProof/>
            <w:webHidden/>
          </w:rPr>
          <w:tab/>
        </w:r>
        <w:r w:rsidR="00515CD8">
          <w:rPr>
            <w:noProof/>
            <w:webHidden/>
          </w:rPr>
          <w:fldChar w:fldCharType="begin"/>
        </w:r>
        <w:r w:rsidR="00515CD8">
          <w:rPr>
            <w:noProof/>
            <w:webHidden/>
          </w:rPr>
          <w:instrText xml:space="preserve"> PAGEREF _Toc508982494 \h </w:instrText>
        </w:r>
        <w:r w:rsidR="00515CD8">
          <w:rPr>
            <w:noProof/>
            <w:webHidden/>
          </w:rPr>
        </w:r>
        <w:r w:rsidR="00515CD8">
          <w:rPr>
            <w:noProof/>
            <w:webHidden/>
          </w:rPr>
          <w:fldChar w:fldCharType="separate"/>
        </w:r>
        <w:r w:rsidR="00515CD8">
          <w:rPr>
            <w:noProof/>
            <w:webHidden/>
          </w:rPr>
          <w:t>56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95" w:history="1">
        <w:r w:rsidR="00515CD8" w:rsidRPr="000F76DE">
          <w:rPr>
            <w:rStyle w:val="afa"/>
            <w:rFonts w:ascii="华文细黑" w:eastAsia="华文细黑" w:hAnsi="华文细黑"/>
            <w:noProof/>
          </w:rPr>
          <w:t>3.22.1.</w:t>
        </w:r>
        <w:r w:rsidR="00515CD8">
          <w:rPr>
            <w:i w:val="0"/>
            <w:noProof/>
            <w:sz w:val="21"/>
          </w:rPr>
          <w:tab/>
        </w:r>
        <w:r w:rsidR="00515CD8" w:rsidRPr="000F76DE">
          <w:rPr>
            <w:rStyle w:val="afa"/>
            <w:noProof/>
          </w:rPr>
          <w:t>接口名称：</w:t>
        </w:r>
        <w:r w:rsidR="00515CD8" w:rsidRPr="000F76DE">
          <w:rPr>
            <w:rStyle w:val="afa"/>
            <w:noProof/>
          </w:rPr>
          <w:t>user/b2b2c/userLogin.do</w:t>
        </w:r>
        <w:r w:rsidR="00515CD8">
          <w:rPr>
            <w:noProof/>
            <w:webHidden/>
          </w:rPr>
          <w:tab/>
        </w:r>
        <w:r w:rsidR="00515CD8">
          <w:rPr>
            <w:noProof/>
            <w:webHidden/>
          </w:rPr>
          <w:fldChar w:fldCharType="begin"/>
        </w:r>
        <w:r w:rsidR="00515CD8">
          <w:rPr>
            <w:noProof/>
            <w:webHidden/>
          </w:rPr>
          <w:instrText xml:space="preserve"> PAGEREF _Toc508982495 \h </w:instrText>
        </w:r>
        <w:r w:rsidR="00515CD8">
          <w:rPr>
            <w:noProof/>
            <w:webHidden/>
          </w:rPr>
        </w:r>
        <w:r w:rsidR="00515CD8">
          <w:rPr>
            <w:noProof/>
            <w:webHidden/>
          </w:rPr>
          <w:fldChar w:fldCharType="separate"/>
        </w:r>
        <w:r w:rsidR="00515CD8">
          <w:rPr>
            <w:noProof/>
            <w:webHidden/>
          </w:rPr>
          <w:t>56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96" w:history="1">
        <w:r w:rsidR="00515CD8" w:rsidRPr="000F76DE">
          <w:rPr>
            <w:rStyle w:val="afa"/>
            <w:rFonts w:ascii="华文细黑" w:eastAsia="华文细黑" w:hAnsi="华文细黑"/>
            <w:noProof/>
          </w:rPr>
          <w:t>3.22.2.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_Toc508982496 \h </w:instrText>
        </w:r>
        <w:r w:rsidR="00515CD8">
          <w:rPr>
            <w:noProof/>
            <w:webHidden/>
          </w:rPr>
        </w:r>
        <w:r w:rsidR="00515CD8">
          <w:rPr>
            <w:noProof/>
            <w:webHidden/>
          </w:rPr>
          <w:fldChar w:fldCharType="separate"/>
        </w:r>
        <w:r w:rsidR="00515CD8">
          <w:rPr>
            <w:noProof/>
            <w:webHidden/>
          </w:rPr>
          <w:t>56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97" w:history="1">
        <w:r w:rsidR="00515CD8" w:rsidRPr="000F76DE">
          <w:rPr>
            <w:rStyle w:val="afa"/>
            <w:rFonts w:ascii="华文细黑" w:eastAsia="华文细黑" w:hAnsi="华文细黑"/>
            <w:noProof/>
          </w:rPr>
          <w:t>3.22.3.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_Toc508982497 \h </w:instrText>
        </w:r>
        <w:r w:rsidR="00515CD8">
          <w:rPr>
            <w:noProof/>
            <w:webHidden/>
          </w:rPr>
        </w:r>
        <w:r w:rsidR="00515CD8">
          <w:rPr>
            <w:noProof/>
            <w:webHidden/>
          </w:rPr>
          <w:fldChar w:fldCharType="separate"/>
        </w:r>
        <w:r w:rsidR="00515CD8">
          <w:rPr>
            <w:noProof/>
            <w:webHidden/>
          </w:rPr>
          <w:t>56</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498" w:history="1">
        <w:r w:rsidR="00515CD8" w:rsidRPr="000F76DE">
          <w:rPr>
            <w:rStyle w:val="afa"/>
            <w:noProof/>
          </w:rPr>
          <w:t>3.23.</w:t>
        </w:r>
        <w:r w:rsidR="00515CD8">
          <w:rPr>
            <w:smallCaps w:val="0"/>
            <w:noProof/>
            <w:sz w:val="21"/>
          </w:rPr>
          <w:tab/>
        </w:r>
        <w:r w:rsidR="00515CD8" w:rsidRPr="000F76DE">
          <w:rPr>
            <w:rStyle w:val="afa"/>
            <w:noProof/>
          </w:rPr>
          <w:t>B2B2C</w:t>
        </w:r>
        <w:r w:rsidR="00515CD8" w:rsidRPr="000F76DE">
          <w:rPr>
            <w:rStyle w:val="afa"/>
            <w:noProof/>
          </w:rPr>
          <w:t>后台用户信息新增接口</w:t>
        </w:r>
        <w:r w:rsidR="00515CD8">
          <w:rPr>
            <w:noProof/>
            <w:webHidden/>
          </w:rPr>
          <w:tab/>
        </w:r>
        <w:r w:rsidR="00515CD8">
          <w:rPr>
            <w:noProof/>
            <w:webHidden/>
          </w:rPr>
          <w:fldChar w:fldCharType="begin"/>
        </w:r>
        <w:r w:rsidR="00515CD8">
          <w:rPr>
            <w:noProof/>
            <w:webHidden/>
          </w:rPr>
          <w:instrText xml:space="preserve"> PAGEREF _Toc508982498 \h </w:instrText>
        </w:r>
        <w:r w:rsidR="00515CD8">
          <w:rPr>
            <w:noProof/>
            <w:webHidden/>
          </w:rPr>
        </w:r>
        <w:r w:rsidR="00515CD8">
          <w:rPr>
            <w:noProof/>
            <w:webHidden/>
          </w:rPr>
          <w:fldChar w:fldCharType="separate"/>
        </w:r>
        <w:r w:rsidR="00515CD8">
          <w:rPr>
            <w:noProof/>
            <w:webHidden/>
          </w:rPr>
          <w:t>57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499" w:history="1">
        <w:r w:rsidR="00515CD8" w:rsidRPr="000F76DE">
          <w:rPr>
            <w:rStyle w:val="afa"/>
            <w:rFonts w:ascii="华文细黑" w:eastAsia="华文细黑" w:hAnsi="华文细黑"/>
            <w:noProof/>
          </w:rPr>
          <w:t>3.23.1.</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_Toc508982499 \h </w:instrText>
        </w:r>
        <w:r w:rsidR="00515CD8">
          <w:rPr>
            <w:noProof/>
            <w:webHidden/>
          </w:rPr>
        </w:r>
        <w:r w:rsidR="00515CD8">
          <w:rPr>
            <w:noProof/>
            <w:webHidden/>
          </w:rPr>
          <w:fldChar w:fldCharType="separate"/>
        </w:r>
        <w:r w:rsidR="00515CD8">
          <w:rPr>
            <w:noProof/>
            <w:webHidden/>
          </w:rPr>
          <w:t>57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00" w:history="1">
        <w:r w:rsidR="00515CD8" w:rsidRPr="000F76DE">
          <w:rPr>
            <w:rStyle w:val="afa"/>
            <w:rFonts w:ascii="华文细黑" w:eastAsia="华文细黑" w:hAnsi="华文细黑"/>
            <w:noProof/>
          </w:rPr>
          <w:t>3.23.2.</w:t>
        </w:r>
        <w:r w:rsidR="00515CD8">
          <w:rPr>
            <w:i w:val="0"/>
            <w:noProof/>
            <w:sz w:val="21"/>
          </w:rPr>
          <w:tab/>
        </w:r>
        <w:r w:rsidR="00515CD8" w:rsidRPr="000F76DE">
          <w:rPr>
            <w:rStyle w:val="afa"/>
            <w:noProof/>
          </w:rPr>
          <w:t>接口名称：</w:t>
        </w:r>
        <w:r w:rsidR="00515CD8" w:rsidRPr="000F76DE">
          <w:rPr>
            <w:rStyle w:val="afa"/>
            <w:noProof/>
          </w:rPr>
          <w:t>user/b2b2c/userInfoInsert.do</w:t>
        </w:r>
        <w:r w:rsidR="00515CD8">
          <w:rPr>
            <w:noProof/>
            <w:webHidden/>
          </w:rPr>
          <w:tab/>
        </w:r>
        <w:r w:rsidR="00515CD8">
          <w:rPr>
            <w:noProof/>
            <w:webHidden/>
          </w:rPr>
          <w:fldChar w:fldCharType="begin"/>
        </w:r>
        <w:r w:rsidR="00515CD8">
          <w:rPr>
            <w:noProof/>
            <w:webHidden/>
          </w:rPr>
          <w:instrText xml:space="preserve"> PAGEREF _Toc508982500 \h </w:instrText>
        </w:r>
        <w:r w:rsidR="00515CD8">
          <w:rPr>
            <w:noProof/>
            <w:webHidden/>
          </w:rPr>
        </w:r>
        <w:r w:rsidR="00515CD8">
          <w:rPr>
            <w:noProof/>
            <w:webHidden/>
          </w:rPr>
          <w:fldChar w:fldCharType="separate"/>
        </w:r>
        <w:r w:rsidR="00515CD8">
          <w:rPr>
            <w:noProof/>
            <w:webHidden/>
          </w:rPr>
          <w:t>58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01" w:history="1">
        <w:r w:rsidR="00515CD8" w:rsidRPr="000F76DE">
          <w:rPr>
            <w:rStyle w:val="afa"/>
            <w:rFonts w:ascii="华文细黑" w:eastAsia="华文细黑" w:hAnsi="华文细黑"/>
            <w:noProof/>
          </w:rPr>
          <w:t>3.23.3.</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_Toc508982501 \h </w:instrText>
        </w:r>
        <w:r w:rsidR="00515CD8">
          <w:rPr>
            <w:noProof/>
            <w:webHidden/>
          </w:rPr>
        </w:r>
        <w:r w:rsidR="00515CD8">
          <w:rPr>
            <w:noProof/>
            <w:webHidden/>
          </w:rPr>
          <w:fldChar w:fldCharType="separate"/>
        </w:r>
        <w:r w:rsidR="00515CD8">
          <w:rPr>
            <w:noProof/>
            <w:webHidden/>
          </w:rPr>
          <w:t>58</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02" w:history="1">
        <w:r w:rsidR="00515CD8" w:rsidRPr="000F76DE">
          <w:rPr>
            <w:rStyle w:val="afa"/>
            <w:noProof/>
          </w:rPr>
          <w:t>3.24.</w:t>
        </w:r>
        <w:r w:rsidR="00515CD8">
          <w:rPr>
            <w:smallCaps w:val="0"/>
            <w:noProof/>
            <w:sz w:val="21"/>
          </w:rPr>
          <w:tab/>
        </w:r>
        <w:r w:rsidR="00515CD8" w:rsidRPr="000F76DE">
          <w:rPr>
            <w:rStyle w:val="afa"/>
            <w:noProof/>
          </w:rPr>
          <w:t>B2B2C</w:t>
        </w:r>
        <w:r w:rsidR="00515CD8" w:rsidRPr="000F76DE">
          <w:rPr>
            <w:rStyle w:val="afa"/>
            <w:noProof/>
          </w:rPr>
          <w:t>后台角色信息列表接口</w:t>
        </w:r>
        <w:r w:rsidR="00515CD8">
          <w:rPr>
            <w:noProof/>
            <w:webHidden/>
          </w:rPr>
          <w:tab/>
        </w:r>
        <w:r w:rsidR="00515CD8">
          <w:rPr>
            <w:noProof/>
            <w:webHidden/>
          </w:rPr>
          <w:fldChar w:fldCharType="begin"/>
        </w:r>
        <w:r w:rsidR="00515CD8">
          <w:rPr>
            <w:noProof/>
            <w:webHidden/>
          </w:rPr>
          <w:instrText xml:space="preserve"> PAGEREF _Toc508982502 \h </w:instrText>
        </w:r>
        <w:r w:rsidR="00515CD8">
          <w:rPr>
            <w:noProof/>
            <w:webHidden/>
          </w:rPr>
        </w:r>
        <w:r w:rsidR="00515CD8">
          <w:rPr>
            <w:noProof/>
            <w:webHidden/>
          </w:rPr>
          <w:fldChar w:fldCharType="separate"/>
        </w:r>
        <w:r w:rsidR="00515CD8">
          <w:rPr>
            <w:noProof/>
            <w:webHidden/>
          </w:rPr>
          <w:t>59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03" w:history="1">
        <w:r w:rsidR="00515CD8" w:rsidRPr="000F76DE">
          <w:rPr>
            <w:rStyle w:val="afa"/>
            <w:rFonts w:ascii="华文细黑" w:eastAsia="华文细黑" w:hAnsi="华文细黑"/>
            <w:noProof/>
          </w:rPr>
          <w:t>3.24.1.</w:t>
        </w:r>
        <w:r w:rsidR="00515CD8">
          <w:rPr>
            <w:i w:val="0"/>
            <w:noProof/>
            <w:sz w:val="21"/>
          </w:rPr>
          <w:tab/>
        </w:r>
        <w:r w:rsidR="00515CD8" w:rsidRPr="000F76DE">
          <w:rPr>
            <w:rStyle w:val="afa"/>
            <w:noProof/>
          </w:rPr>
          <w:t>接口名称：</w:t>
        </w:r>
        <w:r w:rsidR="00515CD8" w:rsidRPr="000F76DE">
          <w:rPr>
            <w:rStyle w:val="afa"/>
            <w:noProof/>
          </w:rPr>
          <w:t>user/b2b2c/roleInfoList.do</w:t>
        </w:r>
        <w:r w:rsidR="00515CD8">
          <w:rPr>
            <w:noProof/>
            <w:webHidden/>
          </w:rPr>
          <w:tab/>
        </w:r>
        <w:r w:rsidR="00515CD8">
          <w:rPr>
            <w:noProof/>
            <w:webHidden/>
          </w:rPr>
          <w:fldChar w:fldCharType="begin"/>
        </w:r>
        <w:r w:rsidR="00515CD8">
          <w:rPr>
            <w:noProof/>
            <w:webHidden/>
          </w:rPr>
          <w:instrText xml:space="preserve"> PAGEREF _Toc508982503 \h </w:instrText>
        </w:r>
        <w:r w:rsidR="00515CD8">
          <w:rPr>
            <w:noProof/>
            <w:webHidden/>
          </w:rPr>
        </w:r>
        <w:r w:rsidR="00515CD8">
          <w:rPr>
            <w:noProof/>
            <w:webHidden/>
          </w:rPr>
          <w:fldChar w:fldCharType="separate"/>
        </w:r>
        <w:r w:rsidR="00515CD8">
          <w:rPr>
            <w:noProof/>
            <w:webHidden/>
          </w:rPr>
          <w:t>59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04" w:history="1">
        <w:r w:rsidR="00515CD8" w:rsidRPr="000F76DE">
          <w:rPr>
            <w:rStyle w:val="afa"/>
            <w:rFonts w:ascii="华文细黑" w:eastAsia="华文细黑" w:hAnsi="华文细黑"/>
            <w:noProof/>
          </w:rPr>
          <w:t>3.24.2.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_Toc508982504 \h </w:instrText>
        </w:r>
        <w:r w:rsidR="00515CD8">
          <w:rPr>
            <w:noProof/>
            <w:webHidden/>
          </w:rPr>
        </w:r>
        <w:r w:rsidR="00515CD8">
          <w:rPr>
            <w:noProof/>
            <w:webHidden/>
          </w:rPr>
          <w:fldChar w:fldCharType="separate"/>
        </w:r>
        <w:r w:rsidR="00515CD8">
          <w:rPr>
            <w:noProof/>
            <w:webHidden/>
          </w:rPr>
          <w:t>59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05" w:history="1">
        <w:r w:rsidR="00515CD8" w:rsidRPr="000F76DE">
          <w:rPr>
            <w:rStyle w:val="afa"/>
            <w:rFonts w:ascii="华文细黑" w:eastAsia="华文细黑" w:hAnsi="华文细黑"/>
            <w:noProof/>
          </w:rPr>
          <w:t>3.24.3.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_Toc508982505 \h </w:instrText>
        </w:r>
        <w:r w:rsidR="00515CD8">
          <w:rPr>
            <w:noProof/>
            <w:webHidden/>
          </w:rPr>
        </w:r>
        <w:r w:rsidR="00515CD8">
          <w:rPr>
            <w:noProof/>
            <w:webHidden/>
          </w:rPr>
          <w:fldChar w:fldCharType="separate"/>
        </w:r>
        <w:r w:rsidR="00515CD8">
          <w:rPr>
            <w:noProof/>
            <w:webHidden/>
          </w:rPr>
          <w:t>59</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06" w:history="1">
        <w:r w:rsidR="00515CD8" w:rsidRPr="000F76DE">
          <w:rPr>
            <w:rStyle w:val="afa"/>
            <w:noProof/>
          </w:rPr>
          <w:t>3.25.</w:t>
        </w:r>
        <w:r w:rsidR="00515CD8">
          <w:rPr>
            <w:smallCaps w:val="0"/>
            <w:noProof/>
            <w:sz w:val="21"/>
          </w:rPr>
          <w:tab/>
        </w:r>
        <w:r w:rsidR="00515CD8" w:rsidRPr="000F76DE">
          <w:rPr>
            <w:rStyle w:val="afa"/>
            <w:noProof/>
          </w:rPr>
          <w:t>B2B2C</w:t>
        </w:r>
        <w:r w:rsidR="00515CD8" w:rsidRPr="000F76DE">
          <w:rPr>
            <w:rStyle w:val="afa"/>
            <w:noProof/>
          </w:rPr>
          <w:t>后台角色信息接口</w:t>
        </w:r>
        <w:r w:rsidR="00515CD8">
          <w:rPr>
            <w:noProof/>
            <w:webHidden/>
          </w:rPr>
          <w:tab/>
        </w:r>
        <w:r w:rsidR="00515CD8">
          <w:rPr>
            <w:noProof/>
            <w:webHidden/>
          </w:rPr>
          <w:fldChar w:fldCharType="begin"/>
        </w:r>
        <w:r w:rsidR="00515CD8">
          <w:rPr>
            <w:noProof/>
            <w:webHidden/>
          </w:rPr>
          <w:instrText xml:space="preserve"> PAGEREF _Toc508982506 \h </w:instrText>
        </w:r>
        <w:r w:rsidR="00515CD8">
          <w:rPr>
            <w:noProof/>
            <w:webHidden/>
          </w:rPr>
        </w:r>
        <w:r w:rsidR="00515CD8">
          <w:rPr>
            <w:noProof/>
            <w:webHidden/>
          </w:rPr>
          <w:fldChar w:fldCharType="separate"/>
        </w:r>
        <w:r w:rsidR="00515CD8">
          <w:rPr>
            <w:noProof/>
            <w:webHidden/>
          </w:rPr>
          <w:t>60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07" w:history="1">
        <w:r w:rsidR="00515CD8" w:rsidRPr="000F76DE">
          <w:rPr>
            <w:rStyle w:val="afa"/>
            <w:rFonts w:ascii="华文细黑" w:eastAsia="华文细黑" w:hAnsi="华文细黑"/>
            <w:noProof/>
          </w:rPr>
          <w:t>3.25.1.</w:t>
        </w:r>
        <w:r w:rsidR="00515CD8">
          <w:rPr>
            <w:i w:val="0"/>
            <w:noProof/>
            <w:sz w:val="21"/>
          </w:rPr>
          <w:tab/>
        </w:r>
        <w:r w:rsidR="00515CD8" w:rsidRPr="000F76DE">
          <w:rPr>
            <w:rStyle w:val="afa"/>
            <w:noProof/>
          </w:rPr>
          <w:t>接口名称：</w:t>
        </w:r>
        <w:r w:rsidR="00515CD8" w:rsidRPr="000F76DE">
          <w:rPr>
            <w:rStyle w:val="afa"/>
            <w:noProof/>
          </w:rPr>
          <w:t>user/b2b2c/roleInfo.do</w:t>
        </w:r>
        <w:r w:rsidR="00515CD8">
          <w:rPr>
            <w:noProof/>
            <w:webHidden/>
          </w:rPr>
          <w:tab/>
        </w:r>
        <w:r w:rsidR="00515CD8">
          <w:rPr>
            <w:noProof/>
            <w:webHidden/>
          </w:rPr>
          <w:fldChar w:fldCharType="begin"/>
        </w:r>
        <w:r w:rsidR="00515CD8">
          <w:rPr>
            <w:noProof/>
            <w:webHidden/>
          </w:rPr>
          <w:instrText xml:space="preserve"> PAGEREF _Toc508982507 \h </w:instrText>
        </w:r>
        <w:r w:rsidR="00515CD8">
          <w:rPr>
            <w:noProof/>
            <w:webHidden/>
          </w:rPr>
        </w:r>
        <w:r w:rsidR="00515CD8">
          <w:rPr>
            <w:noProof/>
            <w:webHidden/>
          </w:rPr>
          <w:fldChar w:fldCharType="separate"/>
        </w:r>
        <w:r w:rsidR="00515CD8">
          <w:rPr>
            <w:noProof/>
            <w:webHidden/>
          </w:rPr>
          <w:t>60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08" w:history="1">
        <w:r w:rsidR="00515CD8" w:rsidRPr="000F76DE">
          <w:rPr>
            <w:rStyle w:val="afa"/>
            <w:rFonts w:ascii="华文细黑" w:eastAsia="华文细黑" w:hAnsi="华文细黑"/>
            <w:noProof/>
          </w:rPr>
          <w:t>3.25.2.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_Toc508982508 \h </w:instrText>
        </w:r>
        <w:r w:rsidR="00515CD8">
          <w:rPr>
            <w:noProof/>
            <w:webHidden/>
          </w:rPr>
        </w:r>
        <w:r w:rsidR="00515CD8">
          <w:rPr>
            <w:noProof/>
            <w:webHidden/>
          </w:rPr>
          <w:fldChar w:fldCharType="separate"/>
        </w:r>
        <w:r w:rsidR="00515CD8">
          <w:rPr>
            <w:noProof/>
            <w:webHidden/>
          </w:rPr>
          <w:t>60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09" w:history="1">
        <w:r w:rsidR="00515CD8" w:rsidRPr="000F76DE">
          <w:rPr>
            <w:rStyle w:val="afa"/>
            <w:rFonts w:ascii="华文细黑" w:eastAsia="华文细黑" w:hAnsi="华文细黑"/>
            <w:noProof/>
          </w:rPr>
          <w:t>3.25.3.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_Toc508982509 \h </w:instrText>
        </w:r>
        <w:r w:rsidR="00515CD8">
          <w:rPr>
            <w:noProof/>
            <w:webHidden/>
          </w:rPr>
        </w:r>
        <w:r w:rsidR="00515CD8">
          <w:rPr>
            <w:noProof/>
            <w:webHidden/>
          </w:rPr>
          <w:fldChar w:fldCharType="separate"/>
        </w:r>
        <w:r w:rsidR="00515CD8">
          <w:rPr>
            <w:noProof/>
            <w:webHidden/>
          </w:rPr>
          <w:t>60</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10" w:history="1">
        <w:r w:rsidR="00515CD8" w:rsidRPr="000F76DE">
          <w:rPr>
            <w:rStyle w:val="afa"/>
            <w:noProof/>
          </w:rPr>
          <w:t>3.26.</w:t>
        </w:r>
        <w:r w:rsidR="00515CD8">
          <w:rPr>
            <w:smallCaps w:val="0"/>
            <w:noProof/>
            <w:sz w:val="21"/>
          </w:rPr>
          <w:tab/>
        </w:r>
        <w:r w:rsidR="00515CD8" w:rsidRPr="000F76DE">
          <w:rPr>
            <w:rStyle w:val="afa"/>
            <w:noProof/>
          </w:rPr>
          <w:t>B2B2C</w:t>
        </w:r>
        <w:r w:rsidR="00515CD8" w:rsidRPr="000F76DE">
          <w:rPr>
            <w:rStyle w:val="afa"/>
            <w:noProof/>
          </w:rPr>
          <w:t>后台角色信息新增或更新接口</w:t>
        </w:r>
        <w:r w:rsidR="00515CD8">
          <w:rPr>
            <w:noProof/>
            <w:webHidden/>
          </w:rPr>
          <w:tab/>
        </w:r>
        <w:r w:rsidR="00515CD8">
          <w:rPr>
            <w:noProof/>
            <w:webHidden/>
          </w:rPr>
          <w:fldChar w:fldCharType="begin"/>
        </w:r>
        <w:r w:rsidR="00515CD8">
          <w:rPr>
            <w:noProof/>
            <w:webHidden/>
          </w:rPr>
          <w:instrText xml:space="preserve"> PAGEREF _Toc508982510 \h </w:instrText>
        </w:r>
        <w:r w:rsidR="00515CD8">
          <w:rPr>
            <w:noProof/>
            <w:webHidden/>
          </w:rPr>
        </w:r>
        <w:r w:rsidR="00515CD8">
          <w:rPr>
            <w:noProof/>
            <w:webHidden/>
          </w:rPr>
          <w:fldChar w:fldCharType="separate"/>
        </w:r>
        <w:r w:rsidR="00515CD8">
          <w:rPr>
            <w:noProof/>
            <w:webHidden/>
          </w:rPr>
          <w:t>61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11" w:history="1">
        <w:r w:rsidR="00515CD8" w:rsidRPr="000F76DE">
          <w:rPr>
            <w:rStyle w:val="afa"/>
            <w:rFonts w:ascii="华文细黑" w:eastAsia="华文细黑" w:hAnsi="华文细黑"/>
            <w:noProof/>
          </w:rPr>
          <w:t>3.26.1.</w:t>
        </w:r>
        <w:r w:rsidR="00515CD8">
          <w:rPr>
            <w:i w:val="0"/>
            <w:noProof/>
            <w:sz w:val="21"/>
          </w:rPr>
          <w:tab/>
        </w:r>
        <w:r w:rsidR="00515CD8" w:rsidRPr="000F76DE">
          <w:rPr>
            <w:rStyle w:val="afa"/>
            <w:noProof/>
          </w:rPr>
          <w:t>接口名称：</w:t>
        </w:r>
        <w:r w:rsidR="00515CD8" w:rsidRPr="000F76DE">
          <w:rPr>
            <w:rStyle w:val="afa"/>
            <w:noProof/>
          </w:rPr>
          <w:t>user/b2b2c/roleInfoInsertOrUpdate.do</w:t>
        </w:r>
        <w:r w:rsidR="00515CD8">
          <w:rPr>
            <w:noProof/>
            <w:webHidden/>
          </w:rPr>
          <w:tab/>
        </w:r>
        <w:r w:rsidR="00515CD8">
          <w:rPr>
            <w:noProof/>
            <w:webHidden/>
          </w:rPr>
          <w:fldChar w:fldCharType="begin"/>
        </w:r>
        <w:r w:rsidR="00515CD8">
          <w:rPr>
            <w:noProof/>
            <w:webHidden/>
          </w:rPr>
          <w:instrText xml:space="preserve"> PAGEREF _Toc508982511 \h </w:instrText>
        </w:r>
        <w:r w:rsidR="00515CD8">
          <w:rPr>
            <w:noProof/>
            <w:webHidden/>
          </w:rPr>
        </w:r>
        <w:r w:rsidR="00515CD8">
          <w:rPr>
            <w:noProof/>
            <w:webHidden/>
          </w:rPr>
          <w:fldChar w:fldCharType="separate"/>
        </w:r>
        <w:r w:rsidR="00515CD8">
          <w:rPr>
            <w:noProof/>
            <w:webHidden/>
          </w:rPr>
          <w:t>61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12" w:history="1">
        <w:r w:rsidR="00515CD8" w:rsidRPr="000F76DE">
          <w:rPr>
            <w:rStyle w:val="afa"/>
            <w:rFonts w:ascii="华文细黑" w:eastAsia="华文细黑" w:hAnsi="华文细黑"/>
            <w:noProof/>
          </w:rPr>
          <w:t>3.26.2.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_Toc508982512 \h </w:instrText>
        </w:r>
        <w:r w:rsidR="00515CD8">
          <w:rPr>
            <w:noProof/>
            <w:webHidden/>
          </w:rPr>
        </w:r>
        <w:r w:rsidR="00515CD8">
          <w:rPr>
            <w:noProof/>
            <w:webHidden/>
          </w:rPr>
          <w:fldChar w:fldCharType="separate"/>
        </w:r>
        <w:r w:rsidR="00515CD8">
          <w:rPr>
            <w:noProof/>
            <w:webHidden/>
          </w:rPr>
          <w:t>61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13" w:history="1">
        <w:r w:rsidR="00515CD8" w:rsidRPr="000F76DE">
          <w:rPr>
            <w:rStyle w:val="afa"/>
            <w:rFonts w:ascii="华文细黑" w:eastAsia="华文细黑" w:hAnsi="华文细黑"/>
            <w:noProof/>
          </w:rPr>
          <w:t>3.26.3.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_Toc508982513 \h </w:instrText>
        </w:r>
        <w:r w:rsidR="00515CD8">
          <w:rPr>
            <w:noProof/>
            <w:webHidden/>
          </w:rPr>
        </w:r>
        <w:r w:rsidR="00515CD8">
          <w:rPr>
            <w:noProof/>
            <w:webHidden/>
          </w:rPr>
          <w:fldChar w:fldCharType="separate"/>
        </w:r>
        <w:r w:rsidR="00515CD8">
          <w:rPr>
            <w:noProof/>
            <w:webHidden/>
          </w:rPr>
          <w:t>61</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14" w:history="1">
        <w:r w:rsidR="00515CD8" w:rsidRPr="000F76DE">
          <w:rPr>
            <w:rStyle w:val="afa"/>
            <w:noProof/>
          </w:rPr>
          <w:t>3.27.</w:t>
        </w:r>
        <w:r w:rsidR="00515CD8">
          <w:rPr>
            <w:smallCaps w:val="0"/>
            <w:noProof/>
            <w:sz w:val="21"/>
          </w:rPr>
          <w:tab/>
        </w:r>
        <w:r w:rsidR="00515CD8" w:rsidRPr="000F76DE">
          <w:rPr>
            <w:rStyle w:val="afa"/>
            <w:noProof/>
          </w:rPr>
          <w:t>B2B2C</w:t>
        </w:r>
        <w:r w:rsidR="00515CD8" w:rsidRPr="000F76DE">
          <w:rPr>
            <w:rStyle w:val="afa"/>
            <w:noProof/>
          </w:rPr>
          <w:t>后台资源信息列表接口</w:t>
        </w:r>
        <w:r w:rsidR="00515CD8">
          <w:rPr>
            <w:noProof/>
            <w:webHidden/>
          </w:rPr>
          <w:tab/>
        </w:r>
        <w:r w:rsidR="00515CD8">
          <w:rPr>
            <w:noProof/>
            <w:webHidden/>
          </w:rPr>
          <w:fldChar w:fldCharType="begin"/>
        </w:r>
        <w:r w:rsidR="00515CD8">
          <w:rPr>
            <w:noProof/>
            <w:webHidden/>
          </w:rPr>
          <w:instrText xml:space="preserve"> PAGEREF _Toc508982514 \h </w:instrText>
        </w:r>
        <w:r w:rsidR="00515CD8">
          <w:rPr>
            <w:noProof/>
            <w:webHidden/>
          </w:rPr>
        </w:r>
        <w:r w:rsidR="00515CD8">
          <w:rPr>
            <w:noProof/>
            <w:webHidden/>
          </w:rPr>
          <w:fldChar w:fldCharType="separate"/>
        </w:r>
        <w:r w:rsidR="00515CD8">
          <w:rPr>
            <w:noProof/>
            <w:webHidden/>
          </w:rPr>
          <w:t>62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15" w:history="1">
        <w:r w:rsidR="00515CD8" w:rsidRPr="000F76DE">
          <w:rPr>
            <w:rStyle w:val="afa"/>
            <w:rFonts w:ascii="华文细黑" w:eastAsia="华文细黑" w:hAnsi="华文细黑"/>
            <w:noProof/>
          </w:rPr>
          <w:t>3.27.1.</w:t>
        </w:r>
        <w:r w:rsidR="00515CD8">
          <w:rPr>
            <w:i w:val="0"/>
            <w:noProof/>
            <w:sz w:val="21"/>
          </w:rPr>
          <w:tab/>
        </w:r>
        <w:r w:rsidR="00515CD8" w:rsidRPr="000F76DE">
          <w:rPr>
            <w:rStyle w:val="afa"/>
            <w:noProof/>
          </w:rPr>
          <w:t>接口名称：</w:t>
        </w:r>
        <w:r w:rsidR="00515CD8" w:rsidRPr="000F76DE">
          <w:rPr>
            <w:rStyle w:val="afa"/>
            <w:noProof/>
          </w:rPr>
          <w:t>user/b2b2c/resourceInfoList.do</w:t>
        </w:r>
        <w:r w:rsidR="00515CD8">
          <w:rPr>
            <w:noProof/>
            <w:webHidden/>
          </w:rPr>
          <w:tab/>
        </w:r>
        <w:r w:rsidR="00515CD8">
          <w:rPr>
            <w:noProof/>
            <w:webHidden/>
          </w:rPr>
          <w:fldChar w:fldCharType="begin"/>
        </w:r>
        <w:r w:rsidR="00515CD8">
          <w:rPr>
            <w:noProof/>
            <w:webHidden/>
          </w:rPr>
          <w:instrText xml:space="preserve"> PAGEREF _Toc508982515 \h </w:instrText>
        </w:r>
        <w:r w:rsidR="00515CD8">
          <w:rPr>
            <w:noProof/>
            <w:webHidden/>
          </w:rPr>
        </w:r>
        <w:r w:rsidR="00515CD8">
          <w:rPr>
            <w:noProof/>
            <w:webHidden/>
          </w:rPr>
          <w:fldChar w:fldCharType="separate"/>
        </w:r>
        <w:r w:rsidR="00515CD8">
          <w:rPr>
            <w:noProof/>
            <w:webHidden/>
          </w:rPr>
          <w:t>62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16" w:history="1">
        <w:r w:rsidR="00515CD8" w:rsidRPr="000F76DE">
          <w:rPr>
            <w:rStyle w:val="afa"/>
            <w:rFonts w:ascii="华文细黑" w:eastAsia="华文细黑" w:hAnsi="华文细黑"/>
            <w:noProof/>
          </w:rPr>
          <w:t>3.27.2.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_Toc508982516 \h </w:instrText>
        </w:r>
        <w:r w:rsidR="00515CD8">
          <w:rPr>
            <w:noProof/>
            <w:webHidden/>
          </w:rPr>
        </w:r>
        <w:r w:rsidR="00515CD8">
          <w:rPr>
            <w:noProof/>
            <w:webHidden/>
          </w:rPr>
          <w:fldChar w:fldCharType="separate"/>
        </w:r>
        <w:r w:rsidR="00515CD8">
          <w:rPr>
            <w:noProof/>
            <w:webHidden/>
          </w:rPr>
          <w:t>62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17" w:history="1">
        <w:r w:rsidR="00515CD8" w:rsidRPr="000F76DE">
          <w:rPr>
            <w:rStyle w:val="afa"/>
            <w:rFonts w:ascii="华文细黑" w:eastAsia="华文细黑" w:hAnsi="华文细黑"/>
            <w:noProof/>
          </w:rPr>
          <w:t>3.27.3.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_Toc508982517 \h </w:instrText>
        </w:r>
        <w:r w:rsidR="00515CD8">
          <w:rPr>
            <w:noProof/>
            <w:webHidden/>
          </w:rPr>
        </w:r>
        <w:r w:rsidR="00515CD8">
          <w:rPr>
            <w:noProof/>
            <w:webHidden/>
          </w:rPr>
          <w:fldChar w:fldCharType="separate"/>
        </w:r>
        <w:r w:rsidR="00515CD8">
          <w:rPr>
            <w:noProof/>
            <w:webHidden/>
          </w:rPr>
          <w:t>62</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18" w:history="1">
        <w:r w:rsidR="00515CD8" w:rsidRPr="000F76DE">
          <w:rPr>
            <w:rStyle w:val="afa"/>
            <w:noProof/>
          </w:rPr>
          <w:t>3.28.</w:t>
        </w:r>
        <w:r w:rsidR="00515CD8">
          <w:rPr>
            <w:smallCaps w:val="0"/>
            <w:noProof/>
            <w:sz w:val="21"/>
          </w:rPr>
          <w:tab/>
        </w:r>
        <w:r w:rsidR="00515CD8" w:rsidRPr="000F76DE">
          <w:rPr>
            <w:rStyle w:val="afa"/>
            <w:noProof/>
          </w:rPr>
          <w:t>B2B2C</w:t>
        </w:r>
        <w:r w:rsidR="00515CD8" w:rsidRPr="000F76DE">
          <w:rPr>
            <w:rStyle w:val="afa"/>
            <w:noProof/>
          </w:rPr>
          <w:t>后台资源信息接口</w:t>
        </w:r>
        <w:r w:rsidR="00515CD8">
          <w:rPr>
            <w:noProof/>
            <w:webHidden/>
          </w:rPr>
          <w:tab/>
        </w:r>
        <w:r w:rsidR="00515CD8">
          <w:rPr>
            <w:noProof/>
            <w:webHidden/>
          </w:rPr>
          <w:fldChar w:fldCharType="begin"/>
        </w:r>
        <w:r w:rsidR="00515CD8">
          <w:rPr>
            <w:noProof/>
            <w:webHidden/>
          </w:rPr>
          <w:instrText xml:space="preserve"> PAGEREF _Toc508982518 \h </w:instrText>
        </w:r>
        <w:r w:rsidR="00515CD8">
          <w:rPr>
            <w:noProof/>
            <w:webHidden/>
          </w:rPr>
        </w:r>
        <w:r w:rsidR="00515CD8">
          <w:rPr>
            <w:noProof/>
            <w:webHidden/>
          </w:rPr>
          <w:fldChar w:fldCharType="separate"/>
        </w:r>
        <w:r w:rsidR="00515CD8">
          <w:rPr>
            <w:noProof/>
            <w:webHidden/>
          </w:rPr>
          <w:t>63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19" w:history="1">
        <w:r w:rsidR="00515CD8" w:rsidRPr="000F76DE">
          <w:rPr>
            <w:rStyle w:val="afa"/>
            <w:rFonts w:ascii="华文细黑" w:eastAsia="华文细黑" w:hAnsi="华文细黑"/>
            <w:noProof/>
          </w:rPr>
          <w:t>3.28.1.</w:t>
        </w:r>
        <w:r w:rsidR="00515CD8">
          <w:rPr>
            <w:i w:val="0"/>
            <w:noProof/>
            <w:sz w:val="21"/>
          </w:rPr>
          <w:tab/>
        </w:r>
        <w:r w:rsidR="00515CD8" w:rsidRPr="000F76DE">
          <w:rPr>
            <w:rStyle w:val="afa"/>
            <w:noProof/>
          </w:rPr>
          <w:t>接口名称：</w:t>
        </w:r>
        <w:r w:rsidR="00515CD8" w:rsidRPr="000F76DE">
          <w:rPr>
            <w:rStyle w:val="afa"/>
            <w:noProof/>
          </w:rPr>
          <w:t>user/b2b2c/resourceInfo.do</w:t>
        </w:r>
        <w:r w:rsidR="00515CD8">
          <w:rPr>
            <w:noProof/>
            <w:webHidden/>
          </w:rPr>
          <w:tab/>
        </w:r>
        <w:r w:rsidR="00515CD8">
          <w:rPr>
            <w:noProof/>
            <w:webHidden/>
          </w:rPr>
          <w:fldChar w:fldCharType="begin"/>
        </w:r>
        <w:r w:rsidR="00515CD8">
          <w:rPr>
            <w:noProof/>
            <w:webHidden/>
          </w:rPr>
          <w:instrText xml:space="preserve"> PAGEREF _Toc508982519 \h </w:instrText>
        </w:r>
        <w:r w:rsidR="00515CD8">
          <w:rPr>
            <w:noProof/>
            <w:webHidden/>
          </w:rPr>
        </w:r>
        <w:r w:rsidR="00515CD8">
          <w:rPr>
            <w:noProof/>
            <w:webHidden/>
          </w:rPr>
          <w:fldChar w:fldCharType="separate"/>
        </w:r>
        <w:r w:rsidR="00515CD8">
          <w:rPr>
            <w:noProof/>
            <w:webHidden/>
          </w:rPr>
          <w:t>63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20" w:history="1">
        <w:r w:rsidR="00515CD8" w:rsidRPr="000F76DE">
          <w:rPr>
            <w:rStyle w:val="afa"/>
            <w:rFonts w:ascii="华文细黑" w:eastAsia="华文细黑" w:hAnsi="华文细黑"/>
            <w:noProof/>
          </w:rPr>
          <w:t>3.28.2.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_Toc508982520 \h </w:instrText>
        </w:r>
        <w:r w:rsidR="00515CD8">
          <w:rPr>
            <w:noProof/>
            <w:webHidden/>
          </w:rPr>
        </w:r>
        <w:r w:rsidR="00515CD8">
          <w:rPr>
            <w:noProof/>
            <w:webHidden/>
          </w:rPr>
          <w:fldChar w:fldCharType="separate"/>
        </w:r>
        <w:r w:rsidR="00515CD8">
          <w:rPr>
            <w:noProof/>
            <w:webHidden/>
          </w:rPr>
          <w:t>63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21" w:history="1">
        <w:r w:rsidR="00515CD8" w:rsidRPr="000F76DE">
          <w:rPr>
            <w:rStyle w:val="afa"/>
            <w:rFonts w:ascii="华文细黑" w:eastAsia="华文细黑" w:hAnsi="华文细黑"/>
            <w:noProof/>
          </w:rPr>
          <w:t>3.28.3.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_Toc508982521 \h </w:instrText>
        </w:r>
        <w:r w:rsidR="00515CD8">
          <w:rPr>
            <w:noProof/>
            <w:webHidden/>
          </w:rPr>
        </w:r>
        <w:r w:rsidR="00515CD8">
          <w:rPr>
            <w:noProof/>
            <w:webHidden/>
          </w:rPr>
          <w:fldChar w:fldCharType="separate"/>
        </w:r>
        <w:r w:rsidR="00515CD8">
          <w:rPr>
            <w:noProof/>
            <w:webHidden/>
          </w:rPr>
          <w:t>63</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22" w:history="1">
        <w:r w:rsidR="00515CD8" w:rsidRPr="000F76DE">
          <w:rPr>
            <w:rStyle w:val="afa"/>
            <w:noProof/>
          </w:rPr>
          <w:t>3.29.</w:t>
        </w:r>
        <w:r w:rsidR="00515CD8">
          <w:rPr>
            <w:smallCaps w:val="0"/>
            <w:noProof/>
            <w:sz w:val="21"/>
          </w:rPr>
          <w:tab/>
        </w:r>
        <w:r w:rsidR="00515CD8" w:rsidRPr="000F76DE">
          <w:rPr>
            <w:rStyle w:val="afa"/>
            <w:noProof/>
          </w:rPr>
          <w:t>B2B2C</w:t>
        </w:r>
        <w:r w:rsidR="00515CD8" w:rsidRPr="000F76DE">
          <w:rPr>
            <w:rStyle w:val="afa"/>
            <w:noProof/>
          </w:rPr>
          <w:t>后台资源信息新增或更新接口</w:t>
        </w:r>
        <w:r w:rsidR="00515CD8">
          <w:rPr>
            <w:noProof/>
            <w:webHidden/>
          </w:rPr>
          <w:tab/>
        </w:r>
        <w:r w:rsidR="00515CD8">
          <w:rPr>
            <w:noProof/>
            <w:webHidden/>
          </w:rPr>
          <w:fldChar w:fldCharType="begin"/>
        </w:r>
        <w:r w:rsidR="00515CD8">
          <w:rPr>
            <w:noProof/>
            <w:webHidden/>
          </w:rPr>
          <w:instrText xml:space="preserve"> PAGEREF _Toc508982522 \h </w:instrText>
        </w:r>
        <w:r w:rsidR="00515CD8">
          <w:rPr>
            <w:noProof/>
            <w:webHidden/>
          </w:rPr>
        </w:r>
        <w:r w:rsidR="00515CD8">
          <w:rPr>
            <w:noProof/>
            <w:webHidden/>
          </w:rPr>
          <w:fldChar w:fldCharType="separate"/>
        </w:r>
        <w:r w:rsidR="00515CD8">
          <w:rPr>
            <w:noProof/>
            <w:webHidden/>
          </w:rPr>
          <w:t>64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23" w:history="1">
        <w:r w:rsidR="00515CD8" w:rsidRPr="000F76DE">
          <w:rPr>
            <w:rStyle w:val="afa"/>
            <w:rFonts w:ascii="华文细黑" w:eastAsia="华文细黑" w:hAnsi="华文细黑"/>
            <w:noProof/>
          </w:rPr>
          <w:t>3.29.1.</w:t>
        </w:r>
        <w:r w:rsidR="00515CD8">
          <w:rPr>
            <w:i w:val="0"/>
            <w:noProof/>
            <w:sz w:val="21"/>
          </w:rPr>
          <w:tab/>
        </w:r>
        <w:r w:rsidR="00515CD8" w:rsidRPr="000F76DE">
          <w:rPr>
            <w:rStyle w:val="afa"/>
            <w:noProof/>
          </w:rPr>
          <w:t>接口名称：</w:t>
        </w:r>
        <w:r w:rsidR="00515CD8" w:rsidRPr="000F76DE">
          <w:rPr>
            <w:rStyle w:val="afa"/>
            <w:noProof/>
          </w:rPr>
          <w:t>user/b2b2c/resourceInfoInsertOrUpdate.do</w:t>
        </w:r>
        <w:r w:rsidR="00515CD8">
          <w:rPr>
            <w:noProof/>
            <w:webHidden/>
          </w:rPr>
          <w:tab/>
        </w:r>
        <w:r w:rsidR="00515CD8">
          <w:rPr>
            <w:noProof/>
            <w:webHidden/>
          </w:rPr>
          <w:fldChar w:fldCharType="begin"/>
        </w:r>
        <w:r w:rsidR="00515CD8">
          <w:rPr>
            <w:noProof/>
            <w:webHidden/>
          </w:rPr>
          <w:instrText xml:space="preserve"> PAGEREF _Toc508982523 \h </w:instrText>
        </w:r>
        <w:r w:rsidR="00515CD8">
          <w:rPr>
            <w:noProof/>
            <w:webHidden/>
          </w:rPr>
        </w:r>
        <w:r w:rsidR="00515CD8">
          <w:rPr>
            <w:noProof/>
            <w:webHidden/>
          </w:rPr>
          <w:fldChar w:fldCharType="separate"/>
        </w:r>
        <w:r w:rsidR="00515CD8">
          <w:rPr>
            <w:noProof/>
            <w:webHidden/>
          </w:rPr>
          <w:t>64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24" w:history="1">
        <w:r w:rsidR="00515CD8" w:rsidRPr="000F76DE">
          <w:rPr>
            <w:rStyle w:val="afa"/>
            <w:rFonts w:ascii="华文细黑" w:eastAsia="华文细黑" w:hAnsi="华文细黑"/>
            <w:noProof/>
          </w:rPr>
          <w:t>3.29.2.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_Toc508982524 \h </w:instrText>
        </w:r>
        <w:r w:rsidR="00515CD8">
          <w:rPr>
            <w:noProof/>
            <w:webHidden/>
          </w:rPr>
        </w:r>
        <w:r w:rsidR="00515CD8">
          <w:rPr>
            <w:noProof/>
            <w:webHidden/>
          </w:rPr>
          <w:fldChar w:fldCharType="separate"/>
        </w:r>
        <w:r w:rsidR="00515CD8">
          <w:rPr>
            <w:noProof/>
            <w:webHidden/>
          </w:rPr>
          <w:t>64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25" w:history="1">
        <w:r w:rsidR="00515CD8" w:rsidRPr="000F76DE">
          <w:rPr>
            <w:rStyle w:val="afa"/>
            <w:rFonts w:ascii="华文细黑" w:eastAsia="华文细黑" w:hAnsi="华文细黑"/>
            <w:noProof/>
          </w:rPr>
          <w:t>3.29.3.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_Toc508982525 \h </w:instrText>
        </w:r>
        <w:r w:rsidR="00515CD8">
          <w:rPr>
            <w:noProof/>
            <w:webHidden/>
          </w:rPr>
        </w:r>
        <w:r w:rsidR="00515CD8">
          <w:rPr>
            <w:noProof/>
            <w:webHidden/>
          </w:rPr>
          <w:fldChar w:fldCharType="separate"/>
        </w:r>
        <w:r w:rsidR="00515CD8">
          <w:rPr>
            <w:noProof/>
            <w:webHidden/>
          </w:rPr>
          <w:t>65</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26" w:history="1">
        <w:r w:rsidR="00515CD8" w:rsidRPr="000F76DE">
          <w:rPr>
            <w:rStyle w:val="afa"/>
            <w:noProof/>
          </w:rPr>
          <w:t>3.30.</w:t>
        </w:r>
        <w:r w:rsidR="00515CD8">
          <w:rPr>
            <w:smallCaps w:val="0"/>
            <w:noProof/>
            <w:sz w:val="21"/>
          </w:rPr>
          <w:tab/>
        </w:r>
        <w:r w:rsidR="00515CD8" w:rsidRPr="000F76DE">
          <w:rPr>
            <w:rStyle w:val="afa"/>
            <w:noProof/>
          </w:rPr>
          <w:t>虚拟商品信息列表接口</w:t>
        </w:r>
        <w:r w:rsidR="00515CD8">
          <w:rPr>
            <w:noProof/>
            <w:webHidden/>
          </w:rPr>
          <w:tab/>
        </w:r>
        <w:r w:rsidR="00515CD8">
          <w:rPr>
            <w:noProof/>
            <w:webHidden/>
          </w:rPr>
          <w:fldChar w:fldCharType="begin"/>
        </w:r>
        <w:r w:rsidR="00515CD8">
          <w:rPr>
            <w:noProof/>
            <w:webHidden/>
          </w:rPr>
          <w:instrText xml:space="preserve"> PAGEREF _Toc508982526 \h </w:instrText>
        </w:r>
        <w:r w:rsidR="00515CD8">
          <w:rPr>
            <w:noProof/>
            <w:webHidden/>
          </w:rPr>
        </w:r>
        <w:r w:rsidR="00515CD8">
          <w:rPr>
            <w:noProof/>
            <w:webHidden/>
          </w:rPr>
          <w:fldChar w:fldCharType="separate"/>
        </w:r>
        <w:r w:rsidR="00515CD8">
          <w:rPr>
            <w:noProof/>
            <w:webHidden/>
          </w:rPr>
          <w:t>65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27" w:history="1">
        <w:r w:rsidR="00515CD8" w:rsidRPr="000F76DE">
          <w:rPr>
            <w:rStyle w:val="afa"/>
            <w:rFonts w:ascii="华文细黑" w:eastAsia="华文细黑" w:hAnsi="华文细黑"/>
            <w:noProof/>
          </w:rPr>
          <w:t>3.30.1.</w:t>
        </w:r>
        <w:r w:rsidR="00515CD8">
          <w:rPr>
            <w:i w:val="0"/>
            <w:noProof/>
            <w:sz w:val="21"/>
          </w:rPr>
          <w:tab/>
        </w:r>
        <w:r w:rsidR="00515CD8" w:rsidRPr="000F76DE">
          <w:rPr>
            <w:rStyle w:val="afa"/>
            <w:noProof/>
          </w:rPr>
          <w:t>接口名称：</w:t>
        </w:r>
        <w:r w:rsidR="00515CD8" w:rsidRPr="000F76DE">
          <w:rPr>
            <w:rStyle w:val="afa"/>
            <w:noProof/>
          </w:rPr>
          <w:t>product/virtual/virtualInfoList.do</w:t>
        </w:r>
        <w:r w:rsidR="00515CD8">
          <w:rPr>
            <w:noProof/>
            <w:webHidden/>
          </w:rPr>
          <w:tab/>
        </w:r>
        <w:r w:rsidR="00515CD8">
          <w:rPr>
            <w:noProof/>
            <w:webHidden/>
          </w:rPr>
          <w:fldChar w:fldCharType="begin"/>
        </w:r>
        <w:r w:rsidR="00515CD8">
          <w:rPr>
            <w:noProof/>
            <w:webHidden/>
          </w:rPr>
          <w:instrText xml:space="preserve"> PAGEREF _Toc508982527 \h </w:instrText>
        </w:r>
        <w:r w:rsidR="00515CD8">
          <w:rPr>
            <w:noProof/>
            <w:webHidden/>
          </w:rPr>
        </w:r>
        <w:r w:rsidR="00515CD8">
          <w:rPr>
            <w:noProof/>
            <w:webHidden/>
          </w:rPr>
          <w:fldChar w:fldCharType="separate"/>
        </w:r>
        <w:r w:rsidR="00515CD8">
          <w:rPr>
            <w:noProof/>
            <w:webHidden/>
          </w:rPr>
          <w:t>65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28" w:history="1">
        <w:r w:rsidR="00515CD8" w:rsidRPr="000F76DE">
          <w:rPr>
            <w:rStyle w:val="afa"/>
            <w:rFonts w:ascii="华文细黑" w:eastAsia="华文细黑" w:hAnsi="华文细黑"/>
            <w:noProof/>
          </w:rPr>
          <w:t>3.30.2.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_Toc508982528 \h </w:instrText>
        </w:r>
        <w:r w:rsidR="00515CD8">
          <w:rPr>
            <w:noProof/>
            <w:webHidden/>
          </w:rPr>
        </w:r>
        <w:r w:rsidR="00515CD8">
          <w:rPr>
            <w:noProof/>
            <w:webHidden/>
          </w:rPr>
          <w:fldChar w:fldCharType="separate"/>
        </w:r>
        <w:r w:rsidR="00515CD8">
          <w:rPr>
            <w:noProof/>
            <w:webHidden/>
          </w:rPr>
          <w:t>65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29" w:history="1">
        <w:r w:rsidR="00515CD8" w:rsidRPr="000F76DE">
          <w:rPr>
            <w:rStyle w:val="afa"/>
            <w:rFonts w:ascii="华文细黑" w:eastAsia="华文细黑" w:hAnsi="华文细黑"/>
            <w:noProof/>
          </w:rPr>
          <w:t>3.30.3.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_Toc508982529 \h </w:instrText>
        </w:r>
        <w:r w:rsidR="00515CD8">
          <w:rPr>
            <w:noProof/>
            <w:webHidden/>
          </w:rPr>
        </w:r>
        <w:r w:rsidR="00515CD8">
          <w:rPr>
            <w:noProof/>
            <w:webHidden/>
          </w:rPr>
          <w:fldChar w:fldCharType="separate"/>
        </w:r>
        <w:r w:rsidR="00515CD8">
          <w:rPr>
            <w:noProof/>
            <w:webHidden/>
          </w:rPr>
          <w:t>65</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30" w:history="1">
        <w:r w:rsidR="00515CD8" w:rsidRPr="000F76DE">
          <w:rPr>
            <w:rStyle w:val="afa"/>
            <w:noProof/>
          </w:rPr>
          <w:t>3.31.</w:t>
        </w:r>
        <w:r w:rsidR="00515CD8">
          <w:rPr>
            <w:smallCaps w:val="0"/>
            <w:noProof/>
            <w:sz w:val="21"/>
          </w:rPr>
          <w:tab/>
        </w:r>
        <w:r w:rsidR="00515CD8" w:rsidRPr="000F76DE">
          <w:rPr>
            <w:rStyle w:val="afa"/>
            <w:noProof/>
          </w:rPr>
          <w:t>虚拟商品信息接口</w:t>
        </w:r>
        <w:r w:rsidR="00515CD8">
          <w:rPr>
            <w:noProof/>
            <w:webHidden/>
          </w:rPr>
          <w:tab/>
        </w:r>
        <w:r w:rsidR="00515CD8">
          <w:rPr>
            <w:noProof/>
            <w:webHidden/>
          </w:rPr>
          <w:fldChar w:fldCharType="begin"/>
        </w:r>
        <w:r w:rsidR="00515CD8">
          <w:rPr>
            <w:noProof/>
            <w:webHidden/>
          </w:rPr>
          <w:instrText xml:space="preserve"> PAGEREF _Toc508982530 \h </w:instrText>
        </w:r>
        <w:r w:rsidR="00515CD8">
          <w:rPr>
            <w:noProof/>
            <w:webHidden/>
          </w:rPr>
        </w:r>
        <w:r w:rsidR="00515CD8">
          <w:rPr>
            <w:noProof/>
            <w:webHidden/>
          </w:rPr>
          <w:fldChar w:fldCharType="separate"/>
        </w:r>
        <w:r w:rsidR="00515CD8">
          <w:rPr>
            <w:noProof/>
            <w:webHidden/>
          </w:rPr>
          <w:t>66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31" w:history="1">
        <w:r w:rsidR="00515CD8" w:rsidRPr="000F76DE">
          <w:rPr>
            <w:rStyle w:val="afa"/>
            <w:rFonts w:ascii="华文细黑" w:eastAsia="华文细黑" w:hAnsi="华文细黑"/>
            <w:noProof/>
          </w:rPr>
          <w:t>3.31.1.</w:t>
        </w:r>
        <w:r w:rsidR="00515CD8">
          <w:rPr>
            <w:i w:val="0"/>
            <w:noProof/>
            <w:sz w:val="21"/>
          </w:rPr>
          <w:tab/>
        </w:r>
        <w:r w:rsidR="00515CD8" w:rsidRPr="000F76DE">
          <w:rPr>
            <w:rStyle w:val="afa"/>
            <w:noProof/>
          </w:rPr>
          <w:t>接口名称：</w:t>
        </w:r>
        <w:r w:rsidR="00515CD8" w:rsidRPr="000F76DE">
          <w:rPr>
            <w:rStyle w:val="afa"/>
            <w:noProof/>
          </w:rPr>
          <w:t>product/virtual/virtualInfo.do</w:t>
        </w:r>
        <w:r w:rsidR="00515CD8">
          <w:rPr>
            <w:noProof/>
            <w:webHidden/>
          </w:rPr>
          <w:tab/>
        </w:r>
        <w:r w:rsidR="00515CD8">
          <w:rPr>
            <w:noProof/>
            <w:webHidden/>
          </w:rPr>
          <w:fldChar w:fldCharType="begin"/>
        </w:r>
        <w:r w:rsidR="00515CD8">
          <w:rPr>
            <w:noProof/>
            <w:webHidden/>
          </w:rPr>
          <w:instrText xml:space="preserve"> PAGEREF _Toc508982531 \h </w:instrText>
        </w:r>
        <w:r w:rsidR="00515CD8">
          <w:rPr>
            <w:noProof/>
            <w:webHidden/>
          </w:rPr>
        </w:r>
        <w:r w:rsidR="00515CD8">
          <w:rPr>
            <w:noProof/>
            <w:webHidden/>
          </w:rPr>
          <w:fldChar w:fldCharType="separate"/>
        </w:r>
        <w:r w:rsidR="00515CD8">
          <w:rPr>
            <w:noProof/>
            <w:webHidden/>
          </w:rPr>
          <w:t>66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32" w:history="1">
        <w:r w:rsidR="00515CD8" w:rsidRPr="000F76DE">
          <w:rPr>
            <w:rStyle w:val="afa"/>
            <w:rFonts w:ascii="华文细黑" w:eastAsia="华文细黑" w:hAnsi="华文细黑"/>
            <w:noProof/>
          </w:rPr>
          <w:t>3.31.2.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_Toc508982532 \h </w:instrText>
        </w:r>
        <w:r w:rsidR="00515CD8">
          <w:rPr>
            <w:noProof/>
            <w:webHidden/>
          </w:rPr>
        </w:r>
        <w:r w:rsidR="00515CD8">
          <w:rPr>
            <w:noProof/>
            <w:webHidden/>
          </w:rPr>
          <w:fldChar w:fldCharType="separate"/>
        </w:r>
        <w:r w:rsidR="00515CD8">
          <w:rPr>
            <w:noProof/>
            <w:webHidden/>
          </w:rPr>
          <w:t>66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33" w:history="1">
        <w:r w:rsidR="00515CD8" w:rsidRPr="000F76DE">
          <w:rPr>
            <w:rStyle w:val="afa"/>
            <w:rFonts w:ascii="华文细黑" w:eastAsia="华文细黑" w:hAnsi="华文细黑"/>
            <w:noProof/>
          </w:rPr>
          <w:t>3.31.3.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_Toc508982533 \h </w:instrText>
        </w:r>
        <w:r w:rsidR="00515CD8">
          <w:rPr>
            <w:noProof/>
            <w:webHidden/>
          </w:rPr>
        </w:r>
        <w:r w:rsidR="00515CD8">
          <w:rPr>
            <w:noProof/>
            <w:webHidden/>
          </w:rPr>
          <w:fldChar w:fldCharType="separate"/>
        </w:r>
        <w:r w:rsidR="00515CD8">
          <w:rPr>
            <w:noProof/>
            <w:webHidden/>
          </w:rPr>
          <w:t>67</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34" w:history="1">
        <w:r w:rsidR="00515CD8" w:rsidRPr="000F76DE">
          <w:rPr>
            <w:rStyle w:val="afa"/>
            <w:noProof/>
          </w:rPr>
          <w:t>3.32.</w:t>
        </w:r>
        <w:r w:rsidR="00515CD8">
          <w:rPr>
            <w:smallCaps w:val="0"/>
            <w:noProof/>
            <w:sz w:val="21"/>
          </w:rPr>
          <w:tab/>
        </w:r>
        <w:r w:rsidR="00515CD8" w:rsidRPr="000F76DE">
          <w:rPr>
            <w:rStyle w:val="afa"/>
            <w:noProof/>
          </w:rPr>
          <w:t>虚拟商品信息新增或更新接口</w:t>
        </w:r>
        <w:r w:rsidR="00515CD8">
          <w:rPr>
            <w:noProof/>
            <w:webHidden/>
          </w:rPr>
          <w:tab/>
        </w:r>
        <w:r w:rsidR="00515CD8">
          <w:rPr>
            <w:noProof/>
            <w:webHidden/>
          </w:rPr>
          <w:fldChar w:fldCharType="begin"/>
        </w:r>
        <w:r w:rsidR="00515CD8">
          <w:rPr>
            <w:noProof/>
            <w:webHidden/>
          </w:rPr>
          <w:instrText xml:space="preserve"> PAGEREF _Toc508982534 \h </w:instrText>
        </w:r>
        <w:r w:rsidR="00515CD8">
          <w:rPr>
            <w:noProof/>
            <w:webHidden/>
          </w:rPr>
        </w:r>
        <w:r w:rsidR="00515CD8">
          <w:rPr>
            <w:noProof/>
            <w:webHidden/>
          </w:rPr>
          <w:fldChar w:fldCharType="separate"/>
        </w:r>
        <w:r w:rsidR="00515CD8">
          <w:rPr>
            <w:noProof/>
            <w:webHidden/>
          </w:rPr>
          <w:t>68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35" w:history="1">
        <w:r w:rsidR="00515CD8" w:rsidRPr="000F76DE">
          <w:rPr>
            <w:rStyle w:val="afa"/>
            <w:rFonts w:ascii="华文细黑" w:eastAsia="华文细黑" w:hAnsi="华文细黑"/>
            <w:noProof/>
          </w:rPr>
          <w:t>3.32.1.</w:t>
        </w:r>
        <w:r w:rsidR="00515CD8">
          <w:rPr>
            <w:i w:val="0"/>
            <w:noProof/>
            <w:sz w:val="21"/>
          </w:rPr>
          <w:tab/>
        </w:r>
        <w:r w:rsidR="00515CD8" w:rsidRPr="000F76DE">
          <w:rPr>
            <w:rStyle w:val="afa"/>
            <w:noProof/>
          </w:rPr>
          <w:t>接口名称：</w:t>
        </w:r>
        <w:r w:rsidR="00515CD8" w:rsidRPr="000F76DE">
          <w:rPr>
            <w:rStyle w:val="afa"/>
            <w:noProof/>
          </w:rPr>
          <w:t>product/virtual/virtualInfoInsertOrUpdate.do</w:t>
        </w:r>
        <w:r w:rsidR="00515CD8">
          <w:rPr>
            <w:noProof/>
            <w:webHidden/>
          </w:rPr>
          <w:tab/>
        </w:r>
        <w:r w:rsidR="00515CD8">
          <w:rPr>
            <w:noProof/>
            <w:webHidden/>
          </w:rPr>
          <w:fldChar w:fldCharType="begin"/>
        </w:r>
        <w:r w:rsidR="00515CD8">
          <w:rPr>
            <w:noProof/>
            <w:webHidden/>
          </w:rPr>
          <w:instrText xml:space="preserve"> PAGEREF _Toc508982535 \h </w:instrText>
        </w:r>
        <w:r w:rsidR="00515CD8">
          <w:rPr>
            <w:noProof/>
            <w:webHidden/>
          </w:rPr>
        </w:r>
        <w:r w:rsidR="00515CD8">
          <w:rPr>
            <w:noProof/>
            <w:webHidden/>
          </w:rPr>
          <w:fldChar w:fldCharType="separate"/>
        </w:r>
        <w:r w:rsidR="00515CD8">
          <w:rPr>
            <w:noProof/>
            <w:webHidden/>
          </w:rPr>
          <w:t>68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36" w:history="1">
        <w:r w:rsidR="00515CD8" w:rsidRPr="000F76DE">
          <w:rPr>
            <w:rStyle w:val="afa"/>
            <w:rFonts w:ascii="华文细黑" w:eastAsia="华文细黑" w:hAnsi="华文细黑"/>
            <w:noProof/>
          </w:rPr>
          <w:t>3.32.2.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_Toc508982536 \h </w:instrText>
        </w:r>
        <w:r w:rsidR="00515CD8">
          <w:rPr>
            <w:noProof/>
            <w:webHidden/>
          </w:rPr>
        </w:r>
        <w:r w:rsidR="00515CD8">
          <w:rPr>
            <w:noProof/>
            <w:webHidden/>
          </w:rPr>
          <w:fldChar w:fldCharType="separate"/>
        </w:r>
        <w:r w:rsidR="00515CD8">
          <w:rPr>
            <w:noProof/>
            <w:webHidden/>
          </w:rPr>
          <w:t>68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37" w:history="1">
        <w:r w:rsidR="00515CD8" w:rsidRPr="000F76DE">
          <w:rPr>
            <w:rStyle w:val="afa"/>
            <w:rFonts w:ascii="华文细黑" w:eastAsia="华文细黑" w:hAnsi="华文细黑"/>
            <w:noProof/>
          </w:rPr>
          <w:t>3.32.3.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_Toc508982537 \h </w:instrText>
        </w:r>
        <w:r w:rsidR="00515CD8">
          <w:rPr>
            <w:noProof/>
            <w:webHidden/>
          </w:rPr>
        </w:r>
        <w:r w:rsidR="00515CD8">
          <w:rPr>
            <w:noProof/>
            <w:webHidden/>
          </w:rPr>
          <w:fldChar w:fldCharType="separate"/>
        </w:r>
        <w:r w:rsidR="00515CD8">
          <w:rPr>
            <w:noProof/>
            <w:webHidden/>
          </w:rPr>
          <w:t>68</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38" w:history="1">
        <w:r w:rsidR="00515CD8" w:rsidRPr="000F76DE">
          <w:rPr>
            <w:rStyle w:val="afa"/>
            <w:noProof/>
          </w:rPr>
          <w:t>3.33.</w:t>
        </w:r>
        <w:r w:rsidR="00515CD8">
          <w:rPr>
            <w:smallCaps w:val="0"/>
            <w:noProof/>
            <w:sz w:val="21"/>
          </w:rPr>
          <w:tab/>
        </w:r>
        <w:r w:rsidR="00515CD8" w:rsidRPr="000F76DE">
          <w:rPr>
            <w:rStyle w:val="afa"/>
            <w:noProof/>
          </w:rPr>
          <w:t>虚拟商品价格信息新增或更新接口</w:t>
        </w:r>
        <w:r w:rsidR="00515CD8">
          <w:rPr>
            <w:noProof/>
            <w:webHidden/>
          </w:rPr>
          <w:tab/>
        </w:r>
        <w:r w:rsidR="00515CD8">
          <w:rPr>
            <w:noProof/>
            <w:webHidden/>
          </w:rPr>
          <w:fldChar w:fldCharType="begin"/>
        </w:r>
        <w:r w:rsidR="00515CD8">
          <w:rPr>
            <w:noProof/>
            <w:webHidden/>
          </w:rPr>
          <w:instrText xml:space="preserve"> PAGEREF _Toc508982538 \h </w:instrText>
        </w:r>
        <w:r w:rsidR="00515CD8">
          <w:rPr>
            <w:noProof/>
            <w:webHidden/>
          </w:rPr>
        </w:r>
        <w:r w:rsidR="00515CD8">
          <w:rPr>
            <w:noProof/>
            <w:webHidden/>
          </w:rPr>
          <w:fldChar w:fldCharType="separate"/>
        </w:r>
        <w:r w:rsidR="00515CD8">
          <w:rPr>
            <w:noProof/>
            <w:webHidden/>
          </w:rPr>
          <w:t>69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39" w:history="1">
        <w:r w:rsidR="00515CD8" w:rsidRPr="000F76DE">
          <w:rPr>
            <w:rStyle w:val="afa"/>
            <w:rFonts w:ascii="华文细黑" w:eastAsia="华文细黑" w:hAnsi="华文细黑"/>
            <w:noProof/>
          </w:rPr>
          <w:t>3.33.1.</w:t>
        </w:r>
        <w:r w:rsidR="00515CD8">
          <w:rPr>
            <w:i w:val="0"/>
            <w:noProof/>
            <w:sz w:val="21"/>
          </w:rPr>
          <w:tab/>
        </w:r>
        <w:r w:rsidR="00515CD8" w:rsidRPr="000F76DE">
          <w:rPr>
            <w:rStyle w:val="afa"/>
            <w:noProof/>
          </w:rPr>
          <w:t>接口名称：</w:t>
        </w:r>
        <w:r w:rsidR="00515CD8" w:rsidRPr="000F76DE">
          <w:rPr>
            <w:rStyle w:val="afa"/>
            <w:noProof/>
          </w:rPr>
          <w:t>product/virtual/virtualPriceInsertOrUpdate.do</w:t>
        </w:r>
        <w:r w:rsidR="00515CD8">
          <w:rPr>
            <w:noProof/>
            <w:webHidden/>
          </w:rPr>
          <w:tab/>
        </w:r>
        <w:r w:rsidR="00515CD8">
          <w:rPr>
            <w:noProof/>
            <w:webHidden/>
          </w:rPr>
          <w:fldChar w:fldCharType="begin"/>
        </w:r>
        <w:r w:rsidR="00515CD8">
          <w:rPr>
            <w:noProof/>
            <w:webHidden/>
          </w:rPr>
          <w:instrText xml:space="preserve"> PAGEREF _Toc508982539 \h </w:instrText>
        </w:r>
        <w:r w:rsidR="00515CD8">
          <w:rPr>
            <w:noProof/>
            <w:webHidden/>
          </w:rPr>
        </w:r>
        <w:r w:rsidR="00515CD8">
          <w:rPr>
            <w:noProof/>
            <w:webHidden/>
          </w:rPr>
          <w:fldChar w:fldCharType="separate"/>
        </w:r>
        <w:r w:rsidR="00515CD8">
          <w:rPr>
            <w:noProof/>
            <w:webHidden/>
          </w:rPr>
          <w:t>69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40" w:history="1">
        <w:r w:rsidR="00515CD8" w:rsidRPr="000F76DE">
          <w:rPr>
            <w:rStyle w:val="afa"/>
            <w:rFonts w:ascii="华文细黑" w:eastAsia="华文细黑" w:hAnsi="华文细黑"/>
            <w:noProof/>
          </w:rPr>
          <w:t>3.33.2.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_Toc508982540 \h </w:instrText>
        </w:r>
        <w:r w:rsidR="00515CD8">
          <w:rPr>
            <w:noProof/>
            <w:webHidden/>
          </w:rPr>
        </w:r>
        <w:r w:rsidR="00515CD8">
          <w:rPr>
            <w:noProof/>
            <w:webHidden/>
          </w:rPr>
          <w:fldChar w:fldCharType="separate"/>
        </w:r>
        <w:r w:rsidR="00515CD8">
          <w:rPr>
            <w:noProof/>
            <w:webHidden/>
          </w:rPr>
          <w:t>69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41" w:history="1">
        <w:r w:rsidR="00515CD8" w:rsidRPr="000F76DE">
          <w:rPr>
            <w:rStyle w:val="afa"/>
            <w:rFonts w:ascii="华文细黑" w:eastAsia="华文细黑" w:hAnsi="华文细黑"/>
            <w:noProof/>
          </w:rPr>
          <w:t>3.33.3.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_Toc508982541 \h </w:instrText>
        </w:r>
        <w:r w:rsidR="00515CD8">
          <w:rPr>
            <w:noProof/>
            <w:webHidden/>
          </w:rPr>
        </w:r>
        <w:r w:rsidR="00515CD8">
          <w:rPr>
            <w:noProof/>
            <w:webHidden/>
          </w:rPr>
          <w:fldChar w:fldCharType="separate"/>
        </w:r>
        <w:r w:rsidR="00515CD8">
          <w:rPr>
            <w:noProof/>
            <w:webHidden/>
          </w:rPr>
          <w:t>69</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42" w:history="1">
        <w:r w:rsidR="00515CD8" w:rsidRPr="000F76DE">
          <w:rPr>
            <w:rStyle w:val="afa"/>
            <w:noProof/>
          </w:rPr>
          <w:t>3.34.</w:t>
        </w:r>
        <w:r w:rsidR="00515CD8">
          <w:rPr>
            <w:smallCaps w:val="0"/>
            <w:noProof/>
            <w:sz w:val="21"/>
          </w:rPr>
          <w:tab/>
        </w:r>
        <w:r w:rsidR="00515CD8" w:rsidRPr="000F76DE">
          <w:rPr>
            <w:rStyle w:val="afa"/>
            <w:noProof/>
          </w:rPr>
          <w:t>用户积分查询接口</w:t>
        </w:r>
        <w:r w:rsidR="00515CD8">
          <w:rPr>
            <w:noProof/>
            <w:webHidden/>
          </w:rPr>
          <w:tab/>
        </w:r>
        <w:r w:rsidR="00515CD8">
          <w:rPr>
            <w:noProof/>
            <w:webHidden/>
          </w:rPr>
          <w:fldChar w:fldCharType="begin"/>
        </w:r>
        <w:r w:rsidR="00515CD8">
          <w:rPr>
            <w:noProof/>
            <w:webHidden/>
          </w:rPr>
          <w:instrText xml:space="preserve"> PAGEREF _Toc508982542 \h </w:instrText>
        </w:r>
        <w:r w:rsidR="00515CD8">
          <w:rPr>
            <w:noProof/>
            <w:webHidden/>
          </w:rPr>
        </w:r>
        <w:r w:rsidR="00515CD8">
          <w:rPr>
            <w:noProof/>
            <w:webHidden/>
          </w:rPr>
          <w:fldChar w:fldCharType="separate"/>
        </w:r>
        <w:r w:rsidR="00515CD8">
          <w:rPr>
            <w:noProof/>
            <w:webHidden/>
          </w:rPr>
          <w:t>70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43" w:history="1">
        <w:r w:rsidR="00515CD8" w:rsidRPr="000F76DE">
          <w:rPr>
            <w:rStyle w:val="afa"/>
            <w:rFonts w:ascii="华文细黑" w:eastAsia="华文细黑" w:hAnsi="华文细黑"/>
            <w:noProof/>
          </w:rPr>
          <w:t>3.34.1.</w:t>
        </w:r>
        <w:r w:rsidR="00515CD8">
          <w:rPr>
            <w:i w:val="0"/>
            <w:noProof/>
            <w:sz w:val="21"/>
          </w:rPr>
          <w:tab/>
        </w:r>
        <w:r w:rsidR="00515CD8" w:rsidRPr="000F76DE">
          <w:rPr>
            <w:rStyle w:val="afa"/>
            <w:noProof/>
          </w:rPr>
          <w:t>接口名称：</w:t>
        </w:r>
        <w:r w:rsidR="00515CD8" w:rsidRPr="000F76DE">
          <w:rPr>
            <w:rStyle w:val="afa"/>
            <w:noProof/>
          </w:rPr>
          <w:t>user/points/pointsQuery.do</w:t>
        </w:r>
        <w:r w:rsidR="00515CD8">
          <w:rPr>
            <w:noProof/>
            <w:webHidden/>
          </w:rPr>
          <w:tab/>
        </w:r>
        <w:r w:rsidR="00515CD8">
          <w:rPr>
            <w:noProof/>
            <w:webHidden/>
          </w:rPr>
          <w:fldChar w:fldCharType="begin"/>
        </w:r>
        <w:r w:rsidR="00515CD8">
          <w:rPr>
            <w:noProof/>
            <w:webHidden/>
          </w:rPr>
          <w:instrText xml:space="preserve"> PAGEREF _Toc508982543 \h </w:instrText>
        </w:r>
        <w:r w:rsidR="00515CD8">
          <w:rPr>
            <w:noProof/>
            <w:webHidden/>
          </w:rPr>
        </w:r>
        <w:r w:rsidR="00515CD8">
          <w:rPr>
            <w:noProof/>
            <w:webHidden/>
          </w:rPr>
          <w:fldChar w:fldCharType="separate"/>
        </w:r>
        <w:r w:rsidR="00515CD8">
          <w:rPr>
            <w:noProof/>
            <w:webHidden/>
          </w:rPr>
          <w:t>70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44" w:history="1">
        <w:r w:rsidR="00515CD8" w:rsidRPr="000F76DE">
          <w:rPr>
            <w:rStyle w:val="afa"/>
            <w:rFonts w:ascii="华文细黑" w:eastAsia="华文细黑" w:hAnsi="华文细黑"/>
            <w:noProof/>
          </w:rPr>
          <w:t>3.34.2.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_Toc508982544 \h </w:instrText>
        </w:r>
        <w:r w:rsidR="00515CD8">
          <w:rPr>
            <w:noProof/>
            <w:webHidden/>
          </w:rPr>
        </w:r>
        <w:r w:rsidR="00515CD8">
          <w:rPr>
            <w:noProof/>
            <w:webHidden/>
          </w:rPr>
          <w:fldChar w:fldCharType="separate"/>
        </w:r>
        <w:r w:rsidR="00515CD8">
          <w:rPr>
            <w:noProof/>
            <w:webHidden/>
          </w:rPr>
          <w:t>70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45" w:history="1">
        <w:r w:rsidR="00515CD8" w:rsidRPr="000F76DE">
          <w:rPr>
            <w:rStyle w:val="afa"/>
            <w:rFonts w:ascii="华文细黑" w:eastAsia="华文细黑" w:hAnsi="华文细黑"/>
            <w:noProof/>
          </w:rPr>
          <w:t>3.34.3.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_Toc508982545 \h </w:instrText>
        </w:r>
        <w:r w:rsidR="00515CD8">
          <w:rPr>
            <w:noProof/>
            <w:webHidden/>
          </w:rPr>
        </w:r>
        <w:r w:rsidR="00515CD8">
          <w:rPr>
            <w:noProof/>
            <w:webHidden/>
          </w:rPr>
          <w:fldChar w:fldCharType="separate"/>
        </w:r>
        <w:r w:rsidR="00515CD8">
          <w:rPr>
            <w:noProof/>
            <w:webHidden/>
          </w:rPr>
          <w:t>70</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46" w:history="1">
        <w:r w:rsidR="00515CD8" w:rsidRPr="000F76DE">
          <w:rPr>
            <w:rStyle w:val="afa"/>
            <w:noProof/>
          </w:rPr>
          <w:t>3.35.</w:t>
        </w:r>
        <w:r w:rsidR="00515CD8">
          <w:rPr>
            <w:smallCaps w:val="0"/>
            <w:noProof/>
            <w:sz w:val="21"/>
          </w:rPr>
          <w:tab/>
        </w:r>
        <w:r w:rsidR="00515CD8" w:rsidRPr="000F76DE">
          <w:rPr>
            <w:rStyle w:val="afa"/>
            <w:noProof/>
          </w:rPr>
          <w:t>加或减用户积分接口</w:t>
        </w:r>
        <w:r w:rsidR="00515CD8">
          <w:rPr>
            <w:noProof/>
            <w:webHidden/>
          </w:rPr>
          <w:tab/>
        </w:r>
        <w:r w:rsidR="00515CD8">
          <w:rPr>
            <w:noProof/>
            <w:webHidden/>
          </w:rPr>
          <w:fldChar w:fldCharType="begin"/>
        </w:r>
        <w:r w:rsidR="00515CD8">
          <w:rPr>
            <w:noProof/>
            <w:webHidden/>
          </w:rPr>
          <w:instrText xml:space="preserve"> PAGEREF _Toc508982546 \h </w:instrText>
        </w:r>
        <w:r w:rsidR="00515CD8">
          <w:rPr>
            <w:noProof/>
            <w:webHidden/>
          </w:rPr>
        </w:r>
        <w:r w:rsidR="00515CD8">
          <w:rPr>
            <w:noProof/>
            <w:webHidden/>
          </w:rPr>
          <w:fldChar w:fldCharType="separate"/>
        </w:r>
        <w:r w:rsidR="00515CD8">
          <w:rPr>
            <w:noProof/>
            <w:webHidden/>
          </w:rPr>
          <w:t>70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47" w:history="1">
        <w:r w:rsidR="00515CD8" w:rsidRPr="000F76DE">
          <w:rPr>
            <w:rStyle w:val="afa"/>
            <w:rFonts w:ascii="华文细黑" w:eastAsia="华文细黑" w:hAnsi="华文细黑"/>
            <w:noProof/>
          </w:rPr>
          <w:t>3.35.1.</w:t>
        </w:r>
        <w:r w:rsidR="00515CD8">
          <w:rPr>
            <w:i w:val="0"/>
            <w:noProof/>
            <w:sz w:val="21"/>
          </w:rPr>
          <w:tab/>
        </w:r>
        <w:r w:rsidR="00515CD8" w:rsidRPr="000F76DE">
          <w:rPr>
            <w:rStyle w:val="afa"/>
            <w:noProof/>
          </w:rPr>
          <w:t>接口名称：</w:t>
        </w:r>
        <w:r w:rsidR="00515CD8" w:rsidRPr="000F76DE">
          <w:rPr>
            <w:rStyle w:val="afa"/>
            <w:noProof/>
          </w:rPr>
          <w:t>user/points/pointsAddOrReduce.do</w:t>
        </w:r>
        <w:r w:rsidR="00515CD8">
          <w:rPr>
            <w:noProof/>
            <w:webHidden/>
          </w:rPr>
          <w:tab/>
        </w:r>
        <w:r w:rsidR="00515CD8">
          <w:rPr>
            <w:noProof/>
            <w:webHidden/>
          </w:rPr>
          <w:fldChar w:fldCharType="begin"/>
        </w:r>
        <w:r w:rsidR="00515CD8">
          <w:rPr>
            <w:noProof/>
            <w:webHidden/>
          </w:rPr>
          <w:instrText xml:space="preserve"> PAGEREF _Toc508982547 \h </w:instrText>
        </w:r>
        <w:r w:rsidR="00515CD8">
          <w:rPr>
            <w:noProof/>
            <w:webHidden/>
          </w:rPr>
        </w:r>
        <w:r w:rsidR="00515CD8">
          <w:rPr>
            <w:noProof/>
            <w:webHidden/>
          </w:rPr>
          <w:fldChar w:fldCharType="separate"/>
        </w:r>
        <w:r w:rsidR="00515CD8">
          <w:rPr>
            <w:noProof/>
            <w:webHidden/>
          </w:rPr>
          <w:t>70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48" w:history="1">
        <w:r w:rsidR="00515CD8" w:rsidRPr="000F76DE">
          <w:rPr>
            <w:rStyle w:val="afa"/>
            <w:rFonts w:ascii="华文细黑" w:eastAsia="华文细黑" w:hAnsi="华文细黑"/>
            <w:noProof/>
          </w:rPr>
          <w:t>3.35.2.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_Toc508982548 \h </w:instrText>
        </w:r>
        <w:r w:rsidR="00515CD8">
          <w:rPr>
            <w:noProof/>
            <w:webHidden/>
          </w:rPr>
        </w:r>
        <w:r w:rsidR="00515CD8">
          <w:rPr>
            <w:noProof/>
            <w:webHidden/>
          </w:rPr>
          <w:fldChar w:fldCharType="separate"/>
        </w:r>
        <w:r w:rsidR="00515CD8">
          <w:rPr>
            <w:noProof/>
            <w:webHidden/>
          </w:rPr>
          <w:t>70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49" w:history="1">
        <w:r w:rsidR="00515CD8" w:rsidRPr="000F76DE">
          <w:rPr>
            <w:rStyle w:val="afa"/>
            <w:rFonts w:ascii="华文细黑" w:eastAsia="华文细黑" w:hAnsi="华文细黑"/>
            <w:noProof/>
          </w:rPr>
          <w:t>3.35.3.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_Toc508982549 \h </w:instrText>
        </w:r>
        <w:r w:rsidR="00515CD8">
          <w:rPr>
            <w:noProof/>
            <w:webHidden/>
          </w:rPr>
        </w:r>
        <w:r w:rsidR="00515CD8">
          <w:rPr>
            <w:noProof/>
            <w:webHidden/>
          </w:rPr>
          <w:fldChar w:fldCharType="separate"/>
        </w:r>
        <w:r w:rsidR="00515CD8">
          <w:rPr>
            <w:noProof/>
            <w:webHidden/>
          </w:rPr>
          <w:t>71</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50" w:history="1">
        <w:r w:rsidR="00515CD8" w:rsidRPr="000F76DE">
          <w:rPr>
            <w:rStyle w:val="afa"/>
            <w:noProof/>
          </w:rPr>
          <w:t>3.36.</w:t>
        </w:r>
        <w:r w:rsidR="00515CD8">
          <w:rPr>
            <w:smallCaps w:val="0"/>
            <w:noProof/>
            <w:sz w:val="21"/>
          </w:rPr>
          <w:tab/>
        </w:r>
        <w:r w:rsidR="00515CD8" w:rsidRPr="000F76DE">
          <w:rPr>
            <w:rStyle w:val="afa"/>
            <w:noProof/>
          </w:rPr>
          <w:t>用户积分流水接口</w:t>
        </w:r>
        <w:r w:rsidR="00515CD8">
          <w:rPr>
            <w:noProof/>
            <w:webHidden/>
          </w:rPr>
          <w:tab/>
        </w:r>
        <w:r w:rsidR="00515CD8">
          <w:rPr>
            <w:noProof/>
            <w:webHidden/>
          </w:rPr>
          <w:fldChar w:fldCharType="begin"/>
        </w:r>
        <w:r w:rsidR="00515CD8">
          <w:rPr>
            <w:noProof/>
            <w:webHidden/>
          </w:rPr>
          <w:instrText xml:space="preserve"> PAGEREF _Toc508982550 \h </w:instrText>
        </w:r>
        <w:r w:rsidR="00515CD8">
          <w:rPr>
            <w:noProof/>
            <w:webHidden/>
          </w:rPr>
        </w:r>
        <w:r w:rsidR="00515CD8">
          <w:rPr>
            <w:noProof/>
            <w:webHidden/>
          </w:rPr>
          <w:fldChar w:fldCharType="separate"/>
        </w:r>
        <w:r w:rsidR="00515CD8">
          <w:rPr>
            <w:noProof/>
            <w:webHidden/>
          </w:rPr>
          <w:t>71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51" w:history="1">
        <w:r w:rsidR="00515CD8" w:rsidRPr="000F76DE">
          <w:rPr>
            <w:rStyle w:val="afa"/>
            <w:rFonts w:ascii="华文细黑" w:eastAsia="华文细黑" w:hAnsi="华文细黑"/>
            <w:noProof/>
          </w:rPr>
          <w:t>3.36.1.</w:t>
        </w:r>
        <w:r w:rsidR="00515CD8">
          <w:rPr>
            <w:i w:val="0"/>
            <w:noProof/>
            <w:sz w:val="21"/>
          </w:rPr>
          <w:tab/>
        </w:r>
        <w:r w:rsidR="00515CD8" w:rsidRPr="000F76DE">
          <w:rPr>
            <w:rStyle w:val="afa"/>
            <w:noProof/>
          </w:rPr>
          <w:t>接口名称：</w:t>
        </w:r>
        <w:r w:rsidR="00515CD8" w:rsidRPr="000F76DE">
          <w:rPr>
            <w:rStyle w:val="afa"/>
            <w:noProof/>
          </w:rPr>
          <w:t>user/points/pointsFlow.do</w:t>
        </w:r>
        <w:r w:rsidR="00515CD8">
          <w:rPr>
            <w:noProof/>
            <w:webHidden/>
          </w:rPr>
          <w:tab/>
        </w:r>
        <w:r w:rsidR="00515CD8">
          <w:rPr>
            <w:noProof/>
            <w:webHidden/>
          </w:rPr>
          <w:fldChar w:fldCharType="begin"/>
        </w:r>
        <w:r w:rsidR="00515CD8">
          <w:rPr>
            <w:noProof/>
            <w:webHidden/>
          </w:rPr>
          <w:instrText xml:space="preserve"> PAGEREF _Toc508982551 \h </w:instrText>
        </w:r>
        <w:r w:rsidR="00515CD8">
          <w:rPr>
            <w:noProof/>
            <w:webHidden/>
          </w:rPr>
        </w:r>
        <w:r w:rsidR="00515CD8">
          <w:rPr>
            <w:noProof/>
            <w:webHidden/>
          </w:rPr>
          <w:fldChar w:fldCharType="separate"/>
        </w:r>
        <w:r w:rsidR="00515CD8">
          <w:rPr>
            <w:noProof/>
            <w:webHidden/>
          </w:rPr>
          <w:t>71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52" w:history="1">
        <w:r w:rsidR="00515CD8" w:rsidRPr="000F76DE">
          <w:rPr>
            <w:rStyle w:val="afa"/>
            <w:rFonts w:ascii="华文细黑" w:eastAsia="华文细黑" w:hAnsi="华文细黑"/>
            <w:noProof/>
          </w:rPr>
          <w:t>3.36.2.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_Toc508982552 \h </w:instrText>
        </w:r>
        <w:r w:rsidR="00515CD8">
          <w:rPr>
            <w:noProof/>
            <w:webHidden/>
          </w:rPr>
        </w:r>
        <w:r w:rsidR="00515CD8">
          <w:rPr>
            <w:noProof/>
            <w:webHidden/>
          </w:rPr>
          <w:fldChar w:fldCharType="separate"/>
        </w:r>
        <w:r w:rsidR="00515CD8">
          <w:rPr>
            <w:noProof/>
            <w:webHidden/>
          </w:rPr>
          <w:t>71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53" w:history="1">
        <w:r w:rsidR="00515CD8" w:rsidRPr="000F76DE">
          <w:rPr>
            <w:rStyle w:val="afa"/>
            <w:rFonts w:ascii="华文细黑" w:eastAsia="华文细黑" w:hAnsi="华文细黑"/>
            <w:noProof/>
          </w:rPr>
          <w:t>3.36.3.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_Toc508982553 \h </w:instrText>
        </w:r>
        <w:r w:rsidR="00515CD8">
          <w:rPr>
            <w:noProof/>
            <w:webHidden/>
          </w:rPr>
        </w:r>
        <w:r w:rsidR="00515CD8">
          <w:rPr>
            <w:noProof/>
            <w:webHidden/>
          </w:rPr>
          <w:fldChar w:fldCharType="separate"/>
        </w:r>
        <w:r w:rsidR="00515CD8">
          <w:rPr>
            <w:noProof/>
            <w:webHidden/>
          </w:rPr>
          <w:t>72</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54" w:history="1">
        <w:r w:rsidR="00515CD8" w:rsidRPr="000F76DE">
          <w:rPr>
            <w:rStyle w:val="afa"/>
            <w:noProof/>
          </w:rPr>
          <w:t>3.37.</w:t>
        </w:r>
        <w:r w:rsidR="00515CD8">
          <w:rPr>
            <w:smallCaps w:val="0"/>
            <w:noProof/>
            <w:sz w:val="21"/>
          </w:rPr>
          <w:tab/>
        </w:r>
        <w:r w:rsidR="00515CD8" w:rsidRPr="000F76DE">
          <w:rPr>
            <w:rStyle w:val="afa"/>
            <w:noProof/>
          </w:rPr>
          <w:t>积分转赠接口</w:t>
        </w:r>
        <w:r w:rsidR="00515CD8">
          <w:rPr>
            <w:noProof/>
            <w:webHidden/>
          </w:rPr>
          <w:tab/>
        </w:r>
        <w:r w:rsidR="00515CD8">
          <w:rPr>
            <w:noProof/>
            <w:webHidden/>
          </w:rPr>
          <w:fldChar w:fldCharType="begin"/>
        </w:r>
        <w:r w:rsidR="00515CD8">
          <w:rPr>
            <w:noProof/>
            <w:webHidden/>
          </w:rPr>
          <w:instrText xml:space="preserve"> PAGEREF _Toc508982554 \h </w:instrText>
        </w:r>
        <w:r w:rsidR="00515CD8">
          <w:rPr>
            <w:noProof/>
            <w:webHidden/>
          </w:rPr>
        </w:r>
        <w:r w:rsidR="00515CD8">
          <w:rPr>
            <w:noProof/>
            <w:webHidden/>
          </w:rPr>
          <w:fldChar w:fldCharType="separate"/>
        </w:r>
        <w:r w:rsidR="00515CD8">
          <w:rPr>
            <w:noProof/>
            <w:webHidden/>
          </w:rPr>
          <w:t>72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55" w:history="1">
        <w:r w:rsidR="00515CD8" w:rsidRPr="000F76DE">
          <w:rPr>
            <w:rStyle w:val="afa"/>
            <w:rFonts w:ascii="华文细黑" w:eastAsia="华文细黑" w:hAnsi="华文细黑"/>
            <w:noProof/>
          </w:rPr>
          <w:t>3.37.1.</w:t>
        </w:r>
        <w:r w:rsidR="00515CD8">
          <w:rPr>
            <w:i w:val="0"/>
            <w:noProof/>
            <w:sz w:val="21"/>
          </w:rPr>
          <w:tab/>
        </w:r>
        <w:r w:rsidR="00515CD8" w:rsidRPr="000F76DE">
          <w:rPr>
            <w:rStyle w:val="afa"/>
            <w:noProof/>
          </w:rPr>
          <w:t>接口名称：</w:t>
        </w:r>
        <w:r w:rsidR="00515CD8" w:rsidRPr="000F76DE">
          <w:rPr>
            <w:rStyle w:val="afa"/>
            <w:noProof/>
          </w:rPr>
          <w:t>user/points/pointsGift.do</w:t>
        </w:r>
        <w:r w:rsidR="00515CD8">
          <w:rPr>
            <w:noProof/>
            <w:webHidden/>
          </w:rPr>
          <w:tab/>
        </w:r>
        <w:r w:rsidR="00515CD8">
          <w:rPr>
            <w:noProof/>
            <w:webHidden/>
          </w:rPr>
          <w:fldChar w:fldCharType="begin"/>
        </w:r>
        <w:r w:rsidR="00515CD8">
          <w:rPr>
            <w:noProof/>
            <w:webHidden/>
          </w:rPr>
          <w:instrText xml:space="preserve"> PAGEREF _Toc508982555 \h </w:instrText>
        </w:r>
        <w:r w:rsidR="00515CD8">
          <w:rPr>
            <w:noProof/>
            <w:webHidden/>
          </w:rPr>
        </w:r>
        <w:r w:rsidR="00515CD8">
          <w:rPr>
            <w:noProof/>
            <w:webHidden/>
          </w:rPr>
          <w:fldChar w:fldCharType="separate"/>
        </w:r>
        <w:r w:rsidR="00515CD8">
          <w:rPr>
            <w:noProof/>
            <w:webHidden/>
          </w:rPr>
          <w:t>72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56" w:history="1">
        <w:r w:rsidR="00515CD8" w:rsidRPr="000F76DE">
          <w:rPr>
            <w:rStyle w:val="afa"/>
            <w:rFonts w:ascii="华文细黑" w:eastAsia="华文细黑" w:hAnsi="华文细黑"/>
            <w:noProof/>
          </w:rPr>
          <w:t>3.37.2.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_Toc508982556 \h </w:instrText>
        </w:r>
        <w:r w:rsidR="00515CD8">
          <w:rPr>
            <w:noProof/>
            <w:webHidden/>
          </w:rPr>
        </w:r>
        <w:r w:rsidR="00515CD8">
          <w:rPr>
            <w:noProof/>
            <w:webHidden/>
          </w:rPr>
          <w:fldChar w:fldCharType="separate"/>
        </w:r>
        <w:r w:rsidR="00515CD8">
          <w:rPr>
            <w:noProof/>
            <w:webHidden/>
          </w:rPr>
          <w:t>72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57" w:history="1">
        <w:r w:rsidR="00515CD8" w:rsidRPr="000F76DE">
          <w:rPr>
            <w:rStyle w:val="afa"/>
            <w:rFonts w:ascii="华文细黑" w:eastAsia="华文细黑" w:hAnsi="华文细黑"/>
            <w:noProof/>
          </w:rPr>
          <w:t>3.37.3.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_Toc508982557 \h </w:instrText>
        </w:r>
        <w:r w:rsidR="00515CD8">
          <w:rPr>
            <w:noProof/>
            <w:webHidden/>
          </w:rPr>
        </w:r>
        <w:r w:rsidR="00515CD8">
          <w:rPr>
            <w:noProof/>
            <w:webHidden/>
          </w:rPr>
          <w:fldChar w:fldCharType="separate"/>
        </w:r>
        <w:r w:rsidR="00515CD8">
          <w:rPr>
            <w:noProof/>
            <w:webHidden/>
          </w:rPr>
          <w:t>73</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58" w:history="1">
        <w:r w:rsidR="00515CD8" w:rsidRPr="000F76DE">
          <w:rPr>
            <w:rStyle w:val="afa"/>
            <w:noProof/>
          </w:rPr>
          <w:t>3.38.</w:t>
        </w:r>
        <w:r w:rsidR="00515CD8">
          <w:rPr>
            <w:smallCaps w:val="0"/>
            <w:noProof/>
            <w:sz w:val="21"/>
          </w:rPr>
          <w:tab/>
        </w:r>
        <w:r w:rsidR="00515CD8" w:rsidRPr="000F76DE">
          <w:rPr>
            <w:rStyle w:val="afa"/>
            <w:noProof/>
          </w:rPr>
          <w:t>商户信息列表接口</w:t>
        </w:r>
        <w:r w:rsidR="00515CD8">
          <w:rPr>
            <w:noProof/>
            <w:webHidden/>
          </w:rPr>
          <w:tab/>
        </w:r>
        <w:r w:rsidR="00515CD8">
          <w:rPr>
            <w:noProof/>
            <w:webHidden/>
          </w:rPr>
          <w:fldChar w:fldCharType="begin"/>
        </w:r>
        <w:r w:rsidR="00515CD8">
          <w:rPr>
            <w:noProof/>
            <w:webHidden/>
          </w:rPr>
          <w:instrText xml:space="preserve"> PAGEREF _Toc508982558 \h </w:instrText>
        </w:r>
        <w:r w:rsidR="00515CD8">
          <w:rPr>
            <w:noProof/>
            <w:webHidden/>
          </w:rPr>
        </w:r>
        <w:r w:rsidR="00515CD8">
          <w:rPr>
            <w:noProof/>
            <w:webHidden/>
          </w:rPr>
          <w:fldChar w:fldCharType="separate"/>
        </w:r>
        <w:r w:rsidR="00515CD8">
          <w:rPr>
            <w:noProof/>
            <w:webHidden/>
          </w:rPr>
          <w:t>73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59" w:history="1">
        <w:r w:rsidR="00515CD8" w:rsidRPr="000F76DE">
          <w:rPr>
            <w:rStyle w:val="afa"/>
            <w:rFonts w:ascii="华文细黑" w:eastAsia="华文细黑" w:hAnsi="华文细黑"/>
            <w:noProof/>
          </w:rPr>
          <w:t>3.38.1.</w:t>
        </w:r>
        <w:r w:rsidR="00515CD8">
          <w:rPr>
            <w:i w:val="0"/>
            <w:noProof/>
            <w:sz w:val="21"/>
          </w:rPr>
          <w:tab/>
        </w:r>
        <w:r w:rsidR="00515CD8" w:rsidRPr="000F76DE">
          <w:rPr>
            <w:rStyle w:val="afa"/>
            <w:noProof/>
          </w:rPr>
          <w:t>接口名称：</w:t>
        </w:r>
        <w:r w:rsidR="00515CD8" w:rsidRPr="000F76DE">
          <w:rPr>
            <w:rStyle w:val="afa"/>
            <w:noProof/>
          </w:rPr>
          <w:t>merchant/merchantManage/merchantInfoList.do</w:t>
        </w:r>
        <w:r w:rsidR="00515CD8">
          <w:rPr>
            <w:noProof/>
            <w:webHidden/>
          </w:rPr>
          <w:tab/>
        </w:r>
        <w:r w:rsidR="00515CD8">
          <w:rPr>
            <w:noProof/>
            <w:webHidden/>
          </w:rPr>
          <w:fldChar w:fldCharType="begin"/>
        </w:r>
        <w:r w:rsidR="00515CD8">
          <w:rPr>
            <w:noProof/>
            <w:webHidden/>
          </w:rPr>
          <w:instrText xml:space="preserve"> PAGEREF _Toc508982559 \h </w:instrText>
        </w:r>
        <w:r w:rsidR="00515CD8">
          <w:rPr>
            <w:noProof/>
            <w:webHidden/>
          </w:rPr>
        </w:r>
        <w:r w:rsidR="00515CD8">
          <w:rPr>
            <w:noProof/>
            <w:webHidden/>
          </w:rPr>
          <w:fldChar w:fldCharType="separate"/>
        </w:r>
        <w:r w:rsidR="00515CD8">
          <w:rPr>
            <w:noProof/>
            <w:webHidden/>
          </w:rPr>
          <w:t>73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60" w:history="1">
        <w:r w:rsidR="00515CD8" w:rsidRPr="000F76DE">
          <w:rPr>
            <w:rStyle w:val="afa"/>
            <w:rFonts w:ascii="华文细黑" w:eastAsia="华文细黑" w:hAnsi="华文细黑"/>
            <w:noProof/>
          </w:rPr>
          <w:t>3.38.2.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_Toc508982560 \h </w:instrText>
        </w:r>
        <w:r w:rsidR="00515CD8">
          <w:rPr>
            <w:noProof/>
            <w:webHidden/>
          </w:rPr>
        </w:r>
        <w:r w:rsidR="00515CD8">
          <w:rPr>
            <w:noProof/>
            <w:webHidden/>
          </w:rPr>
          <w:fldChar w:fldCharType="separate"/>
        </w:r>
        <w:r w:rsidR="00515CD8">
          <w:rPr>
            <w:noProof/>
            <w:webHidden/>
          </w:rPr>
          <w:t>73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61" w:history="1">
        <w:r w:rsidR="00515CD8" w:rsidRPr="000F76DE">
          <w:rPr>
            <w:rStyle w:val="afa"/>
            <w:rFonts w:ascii="华文细黑" w:eastAsia="华文细黑" w:hAnsi="华文细黑"/>
            <w:noProof/>
          </w:rPr>
          <w:t>3.38.3.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_Toc508982561 \h </w:instrText>
        </w:r>
        <w:r w:rsidR="00515CD8">
          <w:rPr>
            <w:noProof/>
            <w:webHidden/>
          </w:rPr>
        </w:r>
        <w:r w:rsidR="00515CD8">
          <w:rPr>
            <w:noProof/>
            <w:webHidden/>
          </w:rPr>
          <w:fldChar w:fldCharType="separate"/>
        </w:r>
        <w:r w:rsidR="00515CD8">
          <w:rPr>
            <w:noProof/>
            <w:webHidden/>
          </w:rPr>
          <w:t>73</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62" w:history="1">
        <w:r w:rsidR="00515CD8" w:rsidRPr="000F76DE">
          <w:rPr>
            <w:rStyle w:val="afa"/>
            <w:noProof/>
          </w:rPr>
          <w:t>3.39.</w:t>
        </w:r>
        <w:r w:rsidR="00515CD8">
          <w:rPr>
            <w:smallCaps w:val="0"/>
            <w:noProof/>
            <w:sz w:val="21"/>
          </w:rPr>
          <w:tab/>
        </w:r>
        <w:r w:rsidR="00515CD8" w:rsidRPr="000F76DE">
          <w:rPr>
            <w:rStyle w:val="afa"/>
            <w:noProof/>
          </w:rPr>
          <w:t>商户信息接口</w:t>
        </w:r>
        <w:r w:rsidR="00515CD8">
          <w:rPr>
            <w:noProof/>
            <w:webHidden/>
          </w:rPr>
          <w:tab/>
        </w:r>
        <w:r w:rsidR="00515CD8">
          <w:rPr>
            <w:noProof/>
            <w:webHidden/>
          </w:rPr>
          <w:fldChar w:fldCharType="begin"/>
        </w:r>
        <w:r w:rsidR="00515CD8">
          <w:rPr>
            <w:noProof/>
            <w:webHidden/>
          </w:rPr>
          <w:instrText xml:space="preserve"> PAGEREF _Toc508982562 \h </w:instrText>
        </w:r>
        <w:r w:rsidR="00515CD8">
          <w:rPr>
            <w:noProof/>
            <w:webHidden/>
          </w:rPr>
        </w:r>
        <w:r w:rsidR="00515CD8">
          <w:rPr>
            <w:noProof/>
            <w:webHidden/>
          </w:rPr>
          <w:fldChar w:fldCharType="separate"/>
        </w:r>
        <w:r w:rsidR="00515CD8">
          <w:rPr>
            <w:noProof/>
            <w:webHidden/>
          </w:rPr>
          <w:t>75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63" w:history="1">
        <w:r w:rsidR="00515CD8" w:rsidRPr="000F76DE">
          <w:rPr>
            <w:rStyle w:val="afa"/>
            <w:rFonts w:ascii="华文细黑" w:eastAsia="华文细黑" w:hAnsi="华文细黑"/>
            <w:noProof/>
          </w:rPr>
          <w:t>3.39.1.</w:t>
        </w:r>
        <w:r w:rsidR="00515CD8">
          <w:rPr>
            <w:i w:val="0"/>
            <w:noProof/>
            <w:sz w:val="21"/>
          </w:rPr>
          <w:tab/>
        </w:r>
        <w:r w:rsidR="00515CD8" w:rsidRPr="000F76DE">
          <w:rPr>
            <w:rStyle w:val="afa"/>
            <w:noProof/>
          </w:rPr>
          <w:t>接口名称：</w:t>
        </w:r>
        <w:r w:rsidR="00515CD8" w:rsidRPr="000F76DE">
          <w:rPr>
            <w:rStyle w:val="afa"/>
            <w:noProof/>
          </w:rPr>
          <w:t>merchant/merchantManage/merchantInfo.do</w:t>
        </w:r>
        <w:r w:rsidR="00515CD8">
          <w:rPr>
            <w:noProof/>
            <w:webHidden/>
          </w:rPr>
          <w:tab/>
        </w:r>
        <w:r w:rsidR="00515CD8">
          <w:rPr>
            <w:noProof/>
            <w:webHidden/>
          </w:rPr>
          <w:fldChar w:fldCharType="begin"/>
        </w:r>
        <w:r w:rsidR="00515CD8">
          <w:rPr>
            <w:noProof/>
            <w:webHidden/>
          </w:rPr>
          <w:instrText xml:space="preserve"> PAGEREF _Toc508982563 \h </w:instrText>
        </w:r>
        <w:r w:rsidR="00515CD8">
          <w:rPr>
            <w:noProof/>
            <w:webHidden/>
          </w:rPr>
        </w:r>
        <w:r w:rsidR="00515CD8">
          <w:rPr>
            <w:noProof/>
            <w:webHidden/>
          </w:rPr>
          <w:fldChar w:fldCharType="separate"/>
        </w:r>
        <w:r w:rsidR="00515CD8">
          <w:rPr>
            <w:noProof/>
            <w:webHidden/>
          </w:rPr>
          <w:t>75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64" w:history="1">
        <w:r w:rsidR="00515CD8" w:rsidRPr="000F76DE">
          <w:rPr>
            <w:rStyle w:val="afa"/>
            <w:rFonts w:ascii="华文细黑" w:eastAsia="华文细黑" w:hAnsi="华文细黑"/>
            <w:noProof/>
          </w:rPr>
          <w:t>3.39.2.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_Toc508982564 \h </w:instrText>
        </w:r>
        <w:r w:rsidR="00515CD8">
          <w:rPr>
            <w:noProof/>
            <w:webHidden/>
          </w:rPr>
        </w:r>
        <w:r w:rsidR="00515CD8">
          <w:rPr>
            <w:noProof/>
            <w:webHidden/>
          </w:rPr>
          <w:fldChar w:fldCharType="separate"/>
        </w:r>
        <w:r w:rsidR="00515CD8">
          <w:rPr>
            <w:noProof/>
            <w:webHidden/>
          </w:rPr>
          <w:t>75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65" w:history="1">
        <w:r w:rsidR="00515CD8" w:rsidRPr="000F76DE">
          <w:rPr>
            <w:rStyle w:val="afa"/>
            <w:rFonts w:ascii="华文细黑" w:eastAsia="华文细黑" w:hAnsi="华文细黑"/>
            <w:noProof/>
          </w:rPr>
          <w:t>3.39.3.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_Toc508982565 \h </w:instrText>
        </w:r>
        <w:r w:rsidR="00515CD8">
          <w:rPr>
            <w:noProof/>
            <w:webHidden/>
          </w:rPr>
        </w:r>
        <w:r w:rsidR="00515CD8">
          <w:rPr>
            <w:noProof/>
            <w:webHidden/>
          </w:rPr>
          <w:fldChar w:fldCharType="separate"/>
        </w:r>
        <w:r w:rsidR="00515CD8">
          <w:rPr>
            <w:noProof/>
            <w:webHidden/>
          </w:rPr>
          <w:t>75</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66" w:history="1">
        <w:r w:rsidR="00515CD8" w:rsidRPr="000F76DE">
          <w:rPr>
            <w:rStyle w:val="afa"/>
            <w:noProof/>
          </w:rPr>
          <w:t>3.40.</w:t>
        </w:r>
        <w:r w:rsidR="00515CD8">
          <w:rPr>
            <w:smallCaps w:val="0"/>
            <w:noProof/>
            <w:sz w:val="21"/>
          </w:rPr>
          <w:tab/>
        </w:r>
        <w:r w:rsidR="00515CD8" w:rsidRPr="000F76DE">
          <w:rPr>
            <w:rStyle w:val="afa"/>
            <w:noProof/>
          </w:rPr>
          <w:t>商户信息新增或更新接口</w:t>
        </w:r>
        <w:r w:rsidR="00515CD8">
          <w:rPr>
            <w:noProof/>
            <w:webHidden/>
          </w:rPr>
          <w:tab/>
        </w:r>
        <w:r w:rsidR="00515CD8">
          <w:rPr>
            <w:noProof/>
            <w:webHidden/>
          </w:rPr>
          <w:fldChar w:fldCharType="begin"/>
        </w:r>
        <w:r w:rsidR="00515CD8">
          <w:rPr>
            <w:noProof/>
            <w:webHidden/>
          </w:rPr>
          <w:instrText xml:space="preserve"> PAGEREF _Toc508982566 \h </w:instrText>
        </w:r>
        <w:r w:rsidR="00515CD8">
          <w:rPr>
            <w:noProof/>
            <w:webHidden/>
          </w:rPr>
        </w:r>
        <w:r w:rsidR="00515CD8">
          <w:rPr>
            <w:noProof/>
            <w:webHidden/>
          </w:rPr>
          <w:fldChar w:fldCharType="separate"/>
        </w:r>
        <w:r w:rsidR="00515CD8">
          <w:rPr>
            <w:noProof/>
            <w:webHidden/>
          </w:rPr>
          <w:t>77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67" w:history="1">
        <w:r w:rsidR="00515CD8" w:rsidRPr="000F76DE">
          <w:rPr>
            <w:rStyle w:val="afa"/>
            <w:rFonts w:ascii="华文细黑" w:eastAsia="华文细黑" w:hAnsi="华文细黑"/>
            <w:noProof/>
          </w:rPr>
          <w:t>3.40.1.</w:t>
        </w:r>
        <w:r w:rsidR="00515CD8">
          <w:rPr>
            <w:i w:val="0"/>
            <w:noProof/>
            <w:sz w:val="21"/>
          </w:rPr>
          <w:tab/>
        </w:r>
        <w:r w:rsidR="00515CD8" w:rsidRPr="000F76DE">
          <w:rPr>
            <w:rStyle w:val="afa"/>
            <w:noProof/>
          </w:rPr>
          <w:t>接口名称：</w:t>
        </w:r>
        <w:r w:rsidR="00515CD8" w:rsidRPr="000F76DE">
          <w:rPr>
            <w:rStyle w:val="afa"/>
            <w:noProof/>
          </w:rPr>
          <w:t>merchant/merchantManage/merchantInfoInsertOrUpdate.do</w:t>
        </w:r>
        <w:r w:rsidR="00515CD8">
          <w:rPr>
            <w:noProof/>
            <w:webHidden/>
          </w:rPr>
          <w:tab/>
        </w:r>
        <w:r w:rsidR="00515CD8">
          <w:rPr>
            <w:noProof/>
            <w:webHidden/>
          </w:rPr>
          <w:fldChar w:fldCharType="begin"/>
        </w:r>
        <w:r w:rsidR="00515CD8">
          <w:rPr>
            <w:noProof/>
            <w:webHidden/>
          </w:rPr>
          <w:instrText xml:space="preserve"> PAGEREF _Toc508982567 \h </w:instrText>
        </w:r>
        <w:r w:rsidR="00515CD8">
          <w:rPr>
            <w:noProof/>
            <w:webHidden/>
          </w:rPr>
        </w:r>
        <w:r w:rsidR="00515CD8">
          <w:rPr>
            <w:noProof/>
            <w:webHidden/>
          </w:rPr>
          <w:fldChar w:fldCharType="separate"/>
        </w:r>
        <w:r w:rsidR="00515CD8">
          <w:rPr>
            <w:noProof/>
            <w:webHidden/>
          </w:rPr>
          <w:t>77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68" w:history="1">
        <w:r w:rsidR="00515CD8" w:rsidRPr="000F76DE">
          <w:rPr>
            <w:rStyle w:val="afa"/>
            <w:rFonts w:ascii="华文细黑" w:eastAsia="华文细黑" w:hAnsi="华文细黑"/>
            <w:noProof/>
          </w:rPr>
          <w:t>3.40.2.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_Toc508982568 \h </w:instrText>
        </w:r>
        <w:r w:rsidR="00515CD8">
          <w:rPr>
            <w:noProof/>
            <w:webHidden/>
          </w:rPr>
        </w:r>
        <w:r w:rsidR="00515CD8">
          <w:rPr>
            <w:noProof/>
            <w:webHidden/>
          </w:rPr>
          <w:fldChar w:fldCharType="separate"/>
        </w:r>
        <w:r w:rsidR="00515CD8">
          <w:rPr>
            <w:noProof/>
            <w:webHidden/>
          </w:rPr>
          <w:t>77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69" w:history="1">
        <w:r w:rsidR="00515CD8" w:rsidRPr="000F76DE">
          <w:rPr>
            <w:rStyle w:val="afa"/>
            <w:rFonts w:ascii="华文细黑" w:eastAsia="华文细黑" w:hAnsi="华文细黑"/>
            <w:noProof/>
          </w:rPr>
          <w:t>3.40.3.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_Toc508982569 \h </w:instrText>
        </w:r>
        <w:r w:rsidR="00515CD8">
          <w:rPr>
            <w:noProof/>
            <w:webHidden/>
          </w:rPr>
        </w:r>
        <w:r w:rsidR="00515CD8">
          <w:rPr>
            <w:noProof/>
            <w:webHidden/>
          </w:rPr>
          <w:fldChar w:fldCharType="separate"/>
        </w:r>
        <w:r w:rsidR="00515CD8">
          <w:rPr>
            <w:noProof/>
            <w:webHidden/>
          </w:rPr>
          <w:t>78</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70" w:history="1">
        <w:r w:rsidR="00515CD8" w:rsidRPr="000F76DE">
          <w:rPr>
            <w:rStyle w:val="afa"/>
            <w:noProof/>
          </w:rPr>
          <w:t>3.41.</w:t>
        </w:r>
        <w:r w:rsidR="00515CD8">
          <w:rPr>
            <w:smallCaps w:val="0"/>
            <w:noProof/>
            <w:sz w:val="21"/>
          </w:rPr>
          <w:tab/>
        </w:r>
        <w:r w:rsidR="00515CD8" w:rsidRPr="000F76DE">
          <w:rPr>
            <w:rStyle w:val="afa"/>
            <w:noProof/>
          </w:rPr>
          <w:t>品牌信息列表接口</w:t>
        </w:r>
        <w:r w:rsidR="00515CD8">
          <w:rPr>
            <w:noProof/>
            <w:webHidden/>
          </w:rPr>
          <w:tab/>
        </w:r>
        <w:r w:rsidR="00515CD8">
          <w:rPr>
            <w:noProof/>
            <w:webHidden/>
          </w:rPr>
          <w:fldChar w:fldCharType="begin"/>
        </w:r>
        <w:r w:rsidR="00515CD8">
          <w:rPr>
            <w:noProof/>
            <w:webHidden/>
          </w:rPr>
          <w:instrText xml:space="preserve"> PAGEREF _Toc508982570 \h </w:instrText>
        </w:r>
        <w:r w:rsidR="00515CD8">
          <w:rPr>
            <w:noProof/>
            <w:webHidden/>
          </w:rPr>
        </w:r>
        <w:r w:rsidR="00515CD8">
          <w:rPr>
            <w:noProof/>
            <w:webHidden/>
          </w:rPr>
          <w:fldChar w:fldCharType="separate"/>
        </w:r>
        <w:r w:rsidR="00515CD8">
          <w:rPr>
            <w:noProof/>
            <w:webHidden/>
          </w:rPr>
          <w:t>78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71" w:history="1">
        <w:r w:rsidR="00515CD8" w:rsidRPr="000F76DE">
          <w:rPr>
            <w:rStyle w:val="afa"/>
            <w:rFonts w:ascii="华文细黑" w:eastAsia="华文细黑" w:hAnsi="华文细黑"/>
            <w:noProof/>
          </w:rPr>
          <w:t>3.41.1.</w:t>
        </w:r>
        <w:r w:rsidR="00515CD8">
          <w:rPr>
            <w:i w:val="0"/>
            <w:noProof/>
            <w:sz w:val="21"/>
          </w:rPr>
          <w:tab/>
        </w:r>
        <w:r w:rsidR="00515CD8" w:rsidRPr="000F76DE">
          <w:rPr>
            <w:rStyle w:val="afa"/>
            <w:noProof/>
          </w:rPr>
          <w:t>接口名称：</w:t>
        </w:r>
        <w:r w:rsidR="00515CD8" w:rsidRPr="000F76DE">
          <w:rPr>
            <w:rStyle w:val="afa"/>
            <w:noProof/>
          </w:rPr>
          <w:t>brand/brandManage/brandInfoList.do</w:t>
        </w:r>
        <w:r w:rsidR="00515CD8">
          <w:rPr>
            <w:noProof/>
            <w:webHidden/>
          </w:rPr>
          <w:tab/>
        </w:r>
        <w:r w:rsidR="00515CD8">
          <w:rPr>
            <w:noProof/>
            <w:webHidden/>
          </w:rPr>
          <w:fldChar w:fldCharType="begin"/>
        </w:r>
        <w:r w:rsidR="00515CD8">
          <w:rPr>
            <w:noProof/>
            <w:webHidden/>
          </w:rPr>
          <w:instrText xml:space="preserve"> PAGEREF _Toc508982571 \h </w:instrText>
        </w:r>
        <w:r w:rsidR="00515CD8">
          <w:rPr>
            <w:noProof/>
            <w:webHidden/>
          </w:rPr>
        </w:r>
        <w:r w:rsidR="00515CD8">
          <w:rPr>
            <w:noProof/>
            <w:webHidden/>
          </w:rPr>
          <w:fldChar w:fldCharType="separate"/>
        </w:r>
        <w:r w:rsidR="00515CD8">
          <w:rPr>
            <w:noProof/>
            <w:webHidden/>
          </w:rPr>
          <w:t>78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72" w:history="1">
        <w:r w:rsidR="00515CD8" w:rsidRPr="000F76DE">
          <w:rPr>
            <w:rStyle w:val="afa"/>
            <w:rFonts w:ascii="华文细黑" w:eastAsia="华文细黑" w:hAnsi="华文细黑"/>
            <w:noProof/>
          </w:rPr>
          <w:t>3.41.2.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_Toc508982572 \h </w:instrText>
        </w:r>
        <w:r w:rsidR="00515CD8">
          <w:rPr>
            <w:noProof/>
            <w:webHidden/>
          </w:rPr>
        </w:r>
        <w:r w:rsidR="00515CD8">
          <w:rPr>
            <w:noProof/>
            <w:webHidden/>
          </w:rPr>
          <w:fldChar w:fldCharType="separate"/>
        </w:r>
        <w:r w:rsidR="00515CD8">
          <w:rPr>
            <w:noProof/>
            <w:webHidden/>
          </w:rPr>
          <w:t>78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73" w:history="1">
        <w:r w:rsidR="00515CD8" w:rsidRPr="000F76DE">
          <w:rPr>
            <w:rStyle w:val="afa"/>
            <w:rFonts w:ascii="华文细黑" w:eastAsia="华文细黑" w:hAnsi="华文细黑"/>
            <w:noProof/>
          </w:rPr>
          <w:t>3.41.3.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_Toc508982573 \h </w:instrText>
        </w:r>
        <w:r w:rsidR="00515CD8">
          <w:rPr>
            <w:noProof/>
            <w:webHidden/>
          </w:rPr>
        </w:r>
        <w:r w:rsidR="00515CD8">
          <w:rPr>
            <w:noProof/>
            <w:webHidden/>
          </w:rPr>
          <w:fldChar w:fldCharType="separate"/>
        </w:r>
        <w:r w:rsidR="00515CD8">
          <w:rPr>
            <w:noProof/>
            <w:webHidden/>
          </w:rPr>
          <w:t>79</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74" w:history="1">
        <w:r w:rsidR="00515CD8" w:rsidRPr="000F76DE">
          <w:rPr>
            <w:rStyle w:val="afa"/>
            <w:noProof/>
          </w:rPr>
          <w:t>3.42.</w:t>
        </w:r>
        <w:r w:rsidR="00515CD8">
          <w:rPr>
            <w:smallCaps w:val="0"/>
            <w:noProof/>
            <w:sz w:val="21"/>
          </w:rPr>
          <w:tab/>
        </w:r>
        <w:r w:rsidR="00515CD8" w:rsidRPr="000F76DE">
          <w:rPr>
            <w:rStyle w:val="afa"/>
            <w:noProof/>
          </w:rPr>
          <w:t>品牌信息接口</w:t>
        </w:r>
        <w:r w:rsidR="00515CD8">
          <w:rPr>
            <w:noProof/>
            <w:webHidden/>
          </w:rPr>
          <w:tab/>
        </w:r>
        <w:r w:rsidR="00515CD8">
          <w:rPr>
            <w:noProof/>
            <w:webHidden/>
          </w:rPr>
          <w:fldChar w:fldCharType="begin"/>
        </w:r>
        <w:r w:rsidR="00515CD8">
          <w:rPr>
            <w:noProof/>
            <w:webHidden/>
          </w:rPr>
          <w:instrText xml:space="preserve"> PAGEREF _Toc508982574 \h </w:instrText>
        </w:r>
        <w:r w:rsidR="00515CD8">
          <w:rPr>
            <w:noProof/>
            <w:webHidden/>
          </w:rPr>
        </w:r>
        <w:r w:rsidR="00515CD8">
          <w:rPr>
            <w:noProof/>
            <w:webHidden/>
          </w:rPr>
          <w:fldChar w:fldCharType="separate"/>
        </w:r>
        <w:r w:rsidR="00515CD8">
          <w:rPr>
            <w:noProof/>
            <w:webHidden/>
          </w:rPr>
          <w:t>79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75" w:history="1">
        <w:r w:rsidR="00515CD8" w:rsidRPr="000F76DE">
          <w:rPr>
            <w:rStyle w:val="afa"/>
            <w:rFonts w:ascii="华文细黑" w:eastAsia="华文细黑" w:hAnsi="华文细黑"/>
            <w:noProof/>
          </w:rPr>
          <w:t>3.42.1.</w:t>
        </w:r>
        <w:r w:rsidR="00515CD8">
          <w:rPr>
            <w:i w:val="0"/>
            <w:noProof/>
            <w:sz w:val="21"/>
          </w:rPr>
          <w:tab/>
        </w:r>
        <w:r w:rsidR="00515CD8" w:rsidRPr="000F76DE">
          <w:rPr>
            <w:rStyle w:val="afa"/>
            <w:noProof/>
          </w:rPr>
          <w:t>接口名称：</w:t>
        </w:r>
        <w:r w:rsidR="00515CD8" w:rsidRPr="000F76DE">
          <w:rPr>
            <w:rStyle w:val="afa"/>
            <w:noProof/>
          </w:rPr>
          <w:t>brand/brandManage/brandInfo.do</w:t>
        </w:r>
        <w:r w:rsidR="00515CD8">
          <w:rPr>
            <w:noProof/>
            <w:webHidden/>
          </w:rPr>
          <w:tab/>
        </w:r>
        <w:r w:rsidR="00515CD8">
          <w:rPr>
            <w:noProof/>
            <w:webHidden/>
          </w:rPr>
          <w:fldChar w:fldCharType="begin"/>
        </w:r>
        <w:r w:rsidR="00515CD8">
          <w:rPr>
            <w:noProof/>
            <w:webHidden/>
          </w:rPr>
          <w:instrText xml:space="preserve"> PAGEREF _Toc508982575 \h </w:instrText>
        </w:r>
        <w:r w:rsidR="00515CD8">
          <w:rPr>
            <w:noProof/>
            <w:webHidden/>
          </w:rPr>
        </w:r>
        <w:r w:rsidR="00515CD8">
          <w:rPr>
            <w:noProof/>
            <w:webHidden/>
          </w:rPr>
          <w:fldChar w:fldCharType="separate"/>
        </w:r>
        <w:r w:rsidR="00515CD8">
          <w:rPr>
            <w:noProof/>
            <w:webHidden/>
          </w:rPr>
          <w:t>79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76" w:history="1">
        <w:r w:rsidR="00515CD8" w:rsidRPr="000F76DE">
          <w:rPr>
            <w:rStyle w:val="afa"/>
            <w:rFonts w:ascii="华文细黑" w:eastAsia="华文细黑" w:hAnsi="华文细黑"/>
            <w:noProof/>
          </w:rPr>
          <w:t>3.42.2.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_Toc508982576 \h </w:instrText>
        </w:r>
        <w:r w:rsidR="00515CD8">
          <w:rPr>
            <w:noProof/>
            <w:webHidden/>
          </w:rPr>
        </w:r>
        <w:r w:rsidR="00515CD8">
          <w:rPr>
            <w:noProof/>
            <w:webHidden/>
          </w:rPr>
          <w:fldChar w:fldCharType="separate"/>
        </w:r>
        <w:r w:rsidR="00515CD8">
          <w:rPr>
            <w:noProof/>
            <w:webHidden/>
          </w:rPr>
          <w:t>79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77" w:history="1">
        <w:r w:rsidR="00515CD8" w:rsidRPr="000F76DE">
          <w:rPr>
            <w:rStyle w:val="afa"/>
            <w:rFonts w:ascii="华文细黑" w:eastAsia="华文细黑" w:hAnsi="华文细黑"/>
            <w:noProof/>
          </w:rPr>
          <w:t>3.42.3.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_Toc508982577 \h </w:instrText>
        </w:r>
        <w:r w:rsidR="00515CD8">
          <w:rPr>
            <w:noProof/>
            <w:webHidden/>
          </w:rPr>
        </w:r>
        <w:r w:rsidR="00515CD8">
          <w:rPr>
            <w:noProof/>
            <w:webHidden/>
          </w:rPr>
          <w:fldChar w:fldCharType="separate"/>
        </w:r>
        <w:r w:rsidR="00515CD8">
          <w:rPr>
            <w:noProof/>
            <w:webHidden/>
          </w:rPr>
          <w:t>79</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78" w:history="1">
        <w:r w:rsidR="00515CD8" w:rsidRPr="000F76DE">
          <w:rPr>
            <w:rStyle w:val="afa"/>
            <w:noProof/>
          </w:rPr>
          <w:t>3.43.</w:t>
        </w:r>
        <w:r w:rsidR="00515CD8">
          <w:rPr>
            <w:smallCaps w:val="0"/>
            <w:noProof/>
            <w:sz w:val="21"/>
          </w:rPr>
          <w:tab/>
        </w:r>
        <w:r w:rsidR="00515CD8" w:rsidRPr="000F76DE">
          <w:rPr>
            <w:rStyle w:val="afa"/>
            <w:noProof/>
          </w:rPr>
          <w:t>品牌信息新增或更新接口</w:t>
        </w:r>
        <w:r w:rsidR="00515CD8">
          <w:rPr>
            <w:noProof/>
            <w:webHidden/>
          </w:rPr>
          <w:tab/>
        </w:r>
        <w:r w:rsidR="00515CD8">
          <w:rPr>
            <w:noProof/>
            <w:webHidden/>
          </w:rPr>
          <w:fldChar w:fldCharType="begin"/>
        </w:r>
        <w:r w:rsidR="00515CD8">
          <w:rPr>
            <w:noProof/>
            <w:webHidden/>
          </w:rPr>
          <w:instrText xml:space="preserve"> PAGEREF _Toc508982578 \h </w:instrText>
        </w:r>
        <w:r w:rsidR="00515CD8">
          <w:rPr>
            <w:noProof/>
            <w:webHidden/>
          </w:rPr>
        </w:r>
        <w:r w:rsidR="00515CD8">
          <w:rPr>
            <w:noProof/>
            <w:webHidden/>
          </w:rPr>
          <w:fldChar w:fldCharType="separate"/>
        </w:r>
        <w:r w:rsidR="00515CD8">
          <w:rPr>
            <w:noProof/>
            <w:webHidden/>
          </w:rPr>
          <w:t>80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79" w:history="1">
        <w:r w:rsidR="00515CD8" w:rsidRPr="000F76DE">
          <w:rPr>
            <w:rStyle w:val="afa"/>
            <w:rFonts w:ascii="华文细黑" w:eastAsia="华文细黑" w:hAnsi="华文细黑"/>
            <w:noProof/>
          </w:rPr>
          <w:t>3.43.1.</w:t>
        </w:r>
        <w:r w:rsidR="00515CD8">
          <w:rPr>
            <w:i w:val="0"/>
            <w:noProof/>
            <w:sz w:val="21"/>
          </w:rPr>
          <w:tab/>
        </w:r>
        <w:r w:rsidR="00515CD8" w:rsidRPr="000F76DE">
          <w:rPr>
            <w:rStyle w:val="afa"/>
            <w:noProof/>
          </w:rPr>
          <w:t>接口名称：</w:t>
        </w:r>
        <w:r w:rsidR="00515CD8" w:rsidRPr="000F76DE">
          <w:rPr>
            <w:rStyle w:val="afa"/>
            <w:noProof/>
          </w:rPr>
          <w:t>brand/brandManage/brandInfoInsertOrUpdate.do</w:t>
        </w:r>
        <w:r w:rsidR="00515CD8">
          <w:rPr>
            <w:noProof/>
            <w:webHidden/>
          </w:rPr>
          <w:tab/>
        </w:r>
        <w:r w:rsidR="00515CD8">
          <w:rPr>
            <w:noProof/>
            <w:webHidden/>
          </w:rPr>
          <w:fldChar w:fldCharType="begin"/>
        </w:r>
        <w:r w:rsidR="00515CD8">
          <w:rPr>
            <w:noProof/>
            <w:webHidden/>
          </w:rPr>
          <w:instrText xml:space="preserve"> PAGEREF _Toc508982579 \h </w:instrText>
        </w:r>
        <w:r w:rsidR="00515CD8">
          <w:rPr>
            <w:noProof/>
            <w:webHidden/>
          </w:rPr>
        </w:r>
        <w:r w:rsidR="00515CD8">
          <w:rPr>
            <w:noProof/>
            <w:webHidden/>
          </w:rPr>
          <w:fldChar w:fldCharType="separate"/>
        </w:r>
        <w:r w:rsidR="00515CD8">
          <w:rPr>
            <w:noProof/>
            <w:webHidden/>
          </w:rPr>
          <w:t>80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80" w:history="1">
        <w:r w:rsidR="00515CD8" w:rsidRPr="000F76DE">
          <w:rPr>
            <w:rStyle w:val="afa"/>
            <w:rFonts w:ascii="华文细黑" w:eastAsia="华文细黑" w:hAnsi="华文细黑"/>
            <w:noProof/>
          </w:rPr>
          <w:t>3.43.2.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_Toc508982580 \h </w:instrText>
        </w:r>
        <w:r w:rsidR="00515CD8">
          <w:rPr>
            <w:noProof/>
            <w:webHidden/>
          </w:rPr>
        </w:r>
        <w:r w:rsidR="00515CD8">
          <w:rPr>
            <w:noProof/>
            <w:webHidden/>
          </w:rPr>
          <w:fldChar w:fldCharType="separate"/>
        </w:r>
        <w:r w:rsidR="00515CD8">
          <w:rPr>
            <w:noProof/>
            <w:webHidden/>
          </w:rPr>
          <w:t>80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81" w:history="1">
        <w:r w:rsidR="00515CD8" w:rsidRPr="000F76DE">
          <w:rPr>
            <w:rStyle w:val="afa"/>
            <w:rFonts w:ascii="华文细黑" w:eastAsia="华文细黑" w:hAnsi="华文细黑"/>
            <w:noProof/>
          </w:rPr>
          <w:t>3.43.3.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_Toc508982581 \h </w:instrText>
        </w:r>
        <w:r w:rsidR="00515CD8">
          <w:rPr>
            <w:noProof/>
            <w:webHidden/>
          </w:rPr>
        </w:r>
        <w:r w:rsidR="00515CD8">
          <w:rPr>
            <w:noProof/>
            <w:webHidden/>
          </w:rPr>
          <w:fldChar w:fldCharType="separate"/>
        </w:r>
        <w:r w:rsidR="00515CD8">
          <w:rPr>
            <w:noProof/>
            <w:webHidden/>
          </w:rPr>
          <w:t>80</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82" w:history="1">
        <w:r w:rsidR="00515CD8" w:rsidRPr="000F76DE">
          <w:rPr>
            <w:rStyle w:val="afa"/>
            <w:noProof/>
          </w:rPr>
          <w:t>3.44.</w:t>
        </w:r>
        <w:r w:rsidR="00515CD8">
          <w:rPr>
            <w:smallCaps w:val="0"/>
            <w:noProof/>
            <w:sz w:val="21"/>
          </w:rPr>
          <w:tab/>
        </w:r>
        <w:r w:rsidR="00515CD8" w:rsidRPr="000F76DE">
          <w:rPr>
            <w:rStyle w:val="afa"/>
            <w:noProof/>
          </w:rPr>
          <w:t>订单新增或更新接口</w:t>
        </w:r>
        <w:r w:rsidR="00515CD8" w:rsidRPr="000F76DE">
          <w:rPr>
            <w:rStyle w:val="afa"/>
            <w:noProof/>
          </w:rPr>
          <w:t>(</w:t>
        </w:r>
        <w:r w:rsidR="00515CD8" w:rsidRPr="000F76DE">
          <w:rPr>
            <w:rStyle w:val="afa"/>
            <w:noProof/>
          </w:rPr>
          <w:t>只更新有值的字段</w:t>
        </w:r>
        <w:r w:rsidR="00515CD8" w:rsidRPr="000F76DE">
          <w:rPr>
            <w:rStyle w:val="afa"/>
            <w:noProof/>
          </w:rPr>
          <w:t>)</w:t>
        </w:r>
        <w:r w:rsidR="00515CD8">
          <w:rPr>
            <w:noProof/>
            <w:webHidden/>
          </w:rPr>
          <w:tab/>
        </w:r>
        <w:r w:rsidR="00515CD8">
          <w:rPr>
            <w:noProof/>
            <w:webHidden/>
          </w:rPr>
          <w:fldChar w:fldCharType="begin"/>
        </w:r>
        <w:r w:rsidR="00515CD8">
          <w:rPr>
            <w:noProof/>
            <w:webHidden/>
          </w:rPr>
          <w:instrText xml:space="preserve"> PAGEREF _Toc508982582 \h </w:instrText>
        </w:r>
        <w:r w:rsidR="00515CD8">
          <w:rPr>
            <w:noProof/>
            <w:webHidden/>
          </w:rPr>
        </w:r>
        <w:r w:rsidR="00515CD8">
          <w:rPr>
            <w:noProof/>
            <w:webHidden/>
          </w:rPr>
          <w:fldChar w:fldCharType="separate"/>
        </w:r>
        <w:r w:rsidR="00515CD8">
          <w:rPr>
            <w:noProof/>
            <w:webHidden/>
          </w:rPr>
          <w:t>81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83" w:history="1">
        <w:r w:rsidR="00515CD8" w:rsidRPr="000F76DE">
          <w:rPr>
            <w:rStyle w:val="afa"/>
            <w:rFonts w:ascii="华文细黑" w:eastAsia="华文细黑" w:hAnsi="华文细黑"/>
            <w:noProof/>
          </w:rPr>
          <w:t>3.44.1.</w:t>
        </w:r>
        <w:r w:rsidR="00515CD8">
          <w:rPr>
            <w:i w:val="0"/>
            <w:noProof/>
            <w:sz w:val="21"/>
          </w:rPr>
          <w:tab/>
        </w:r>
        <w:r w:rsidR="00515CD8" w:rsidRPr="000F76DE">
          <w:rPr>
            <w:rStyle w:val="afa"/>
            <w:noProof/>
          </w:rPr>
          <w:t>接口名称：</w:t>
        </w:r>
        <w:r w:rsidR="00515CD8" w:rsidRPr="000F76DE">
          <w:rPr>
            <w:rStyle w:val="afa"/>
            <w:noProof/>
          </w:rPr>
          <w:t>order/product/orderInsertOrUpdate.do</w:t>
        </w:r>
        <w:r w:rsidR="00515CD8">
          <w:rPr>
            <w:noProof/>
            <w:webHidden/>
          </w:rPr>
          <w:tab/>
        </w:r>
        <w:r w:rsidR="00515CD8">
          <w:rPr>
            <w:noProof/>
            <w:webHidden/>
          </w:rPr>
          <w:fldChar w:fldCharType="begin"/>
        </w:r>
        <w:r w:rsidR="00515CD8">
          <w:rPr>
            <w:noProof/>
            <w:webHidden/>
          </w:rPr>
          <w:instrText xml:space="preserve"> PAGEREF _Toc508982583 \h </w:instrText>
        </w:r>
        <w:r w:rsidR="00515CD8">
          <w:rPr>
            <w:noProof/>
            <w:webHidden/>
          </w:rPr>
        </w:r>
        <w:r w:rsidR="00515CD8">
          <w:rPr>
            <w:noProof/>
            <w:webHidden/>
          </w:rPr>
          <w:fldChar w:fldCharType="separate"/>
        </w:r>
        <w:r w:rsidR="00515CD8">
          <w:rPr>
            <w:noProof/>
            <w:webHidden/>
          </w:rPr>
          <w:t>81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84" w:history="1">
        <w:r w:rsidR="00515CD8" w:rsidRPr="000F76DE">
          <w:rPr>
            <w:rStyle w:val="afa"/>
            <w:rFonts w:ascii="华文细黑" w:eastAsia="华文细黑" w:hAnsi="华文细黑"/>
            <w:noProof/>
          </w:rPr>
          <w:t>3.44.2.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_Toc508982584 \h </w:instrText>
        </w:r>
        <w:r w:rsidR="00515CD8">
          <w:rPr>
            <w:noProof/>
            <w:webHidden/>
          </w:rPr>
        </w:r>
        <w:r w:rsidR="00515CD8">
          <w:rPr>
            <w:noProof/>
            <w:webHidden/>
          </w:rPr>
          <w:fldChar w:fldCharType="separate"/>
        </w:r>
        <w:r w:rsidR="00515CD8">
          <w:rPr>
            <w:noProof/>
            <w:webHidden/>
          </w:rPr>
          <w:t>81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85" w:history="1">
        <w:r w:rsidR="00515CD8" w:rsidRPr="000F76DE">
          <w:rPr>
            <w:rStyle w:val="afa"/>
            <w:rFonts w:ascii="华文细黑" w:eastAsia="华文细黑" w:hAnsi="华文细黑"/>
            <w:noProof/>
          </w:rPr>
          <w:t>3.44.3.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_Toc508982585 \h </w:instrText>
        </w:r>
        <w:r w:rsidR="00515CD8">
          <w:rPr>
            <w:noProof/>
            <w:webHidden/>
          </w:rPr>
        </w:r>
        <w:r w:rsidR="00515CD8">
          <w:rPr>
            <w:noProof/>
            <w:webHidden/>
          </w:rPr>
          <w:fldChar w:fldCharType="separate"/>
        </w:r>
        <w:r w:rsidR="00515CD8">
          <w:rPr>
            <w:noProof/>
            <w:webHidden/>
          </w:rPr>
          <w:t>83</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86" w:history="1">
        <w:r w:rsidR="00515CD8" w:rsidRPr="000F76DE">
          <w:rPr>
            <w:rStyle w:val="afa"/>
            <w:noProof/>
          </w:rPr>
          <w:t>3.45.</w:t>
        </w:r>
        <w:r w:rsidR="00515CD8">
          <w:rPr>
            <w:smallCaps w:val="0"/>
            <w:noProof/>
            <w:sz w:val="21"/>
          </w:rPr>
          <w:tab/>
        </w:r>
        <w:r w:rsidR="00515CD8" w:rsidRPr="000F76DE">
          <w:rPr>
            <w:rStyle w:val="afa"/>
            <w:noProof/>
          </w:rPr>
          <w:t>订单列表查询接口</w:t>
        </w:r>
        <w:r w:rsidR="00515CD8">
          <w:rPr>
            <w:noProof/>
            <w:webHidden/>
          </w:rPr>
          <w:tab/>
        </w:r>
        <w:r w:rsidR="00515CD8">
          <w:rPr>
            <w:noProof/>
            <w:webHidden/>
          </w:rPr>
          <w:fldChar w:fldCharType="begin"/>
        </w:r>
        <w:r w:rsidR="00515CD8">
          <w:rPr>
            <w:noProof/>
            <w:webHidden/>
          </w:rPr>
          <w:instrText xml:space="preserve"> PAGEREF _Toc508982586 \h </w:instrText>
        </w:r>
        <w:r w:rsidR="00515CD8">
          <w:rPr>
            <w:noProof/>
            <w:webHidden/>
          </w:rPr>
        </w:r>
        <w:r w:rsidR="00515CD8">
          <w:rPr>
            <w:noProof/>
            <w:webHidden/>
          </w:rPr>
          <w:fldChar w:fldCharType="separate"/>
        </w:r>
        <w:r w:rsidR="00515CD8">
          <w:rPr>
            <w:noProof/>
            <w:webHidden/>
          </w:rPr>
          <w:t>83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87" w:history="1">
        <w:r w:rsidR="00515CD8" w:rsidRPr="000F76DE">
          <w:rPr>
            <w:rStyle w:val="afa"/>
            <w:rFonts w:ascii="华文细黑" w:eastAsia="华文细黑" w:hAnsi="华文细黑"/>
            <w:noProof/>
          </w:rPr>
          <w:t>3.45.1.</w:t>
        </w:r>
        <w:r w:rsidR="00515CD8">
          <w:rPr>
            <w:i w:val="0"/>
            <w:noProof/>
            <w:sz w:val="21"/>
          </w:rPr>
          <w:tab/>
        </w:r>
        <w:r w:rsidR="00515CD8" w:rsidRPr="000F76DE">
          <w:rPr>
            <w:rStyle w:val="afa"/>
            <w:noProof/>
          </w:rPr>
          <w:t>接口名称：</w:t>
        </w:r>
        <w:r w:rsidR="00515CD8" w:rsidRPr="000F76DE">
          <w:rPr>
            <w:rStyle w:val="afa"/>
            <w:noProof/>
          </w:rPr>
          <w:t>order/product/orderInfoList.do</w:t>
        </w:r>
        <w:r w:rsidR="00515CD8">
          <w:rPr>
            <w:noProof/>
            <w:webHidden/>
          </w:rPr>
          <w:tab/>
        </w:r>
        <w:r w:rsidR="00515CD8">
          <w:rPr>
            <w:noProof/>
            <w:webHidden/>
          </w:rPr>
          <w:fldChar w:fldCharType="begin"/>
        </w:r>
        <w:r w:rsidR="00515CD8">
          <w:rPr>
            <w:noProof/>
            <w:webHidden/>
          </w:rPr>
          <w:instrText xml:space="preserve"> PAGEREF _Toc508982587 \h </w:instrText>
        </w:r>
        <w:r w:rsidR="00515CD8">
          <w:rPr>
            <w:noProof/>
            <w:webHidden/>
          </w:rPr>
        </w:r>
        <w:r w:rsidR="00515CD8">
          <w:rPr>
            <w:noProof/>
            <w:webHidden/>
          </w:rPr>
          <w:fldChar w:fldCharType="separate"/>
        </w:r>
        <w:r w:rsidR="00515CD8">
          <w:rPr>
            <w:noProof/>
            <w:webHidden/>
          </w:rPr>
          <w:t>83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88" w:history="1">
        <w:r w:rsidR="00515CD8" w:rsidRPr="000F76DE">
          <w:rPr>
            <w:rStyle w:val="afa"/>
            <w:rFonts w:ascii="华文细黑" w:eastAsia="华文细黑" w:hAnsi="华文细黑"/>
            <w:noProof/>
          </w:rPr>
          <w:t>3.45.2.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_Toc508982588 \h </w:instrText>
        </w:r>
        <w:r w:rsidR="00515CD8">
          <w:rPr>
            <w:noProof/>
            <w:webHidden/>
          </w:rPr>
        </w:r>
        <w:r w:rsidR="00515CD8">
          <w:rPr>
            <w:noProof/>
            <w:webHidden/>
          </w:rPr>
          <w:fldChar w:fldCharType="separate"/>
        </w:r>
        <w:r w:rsidR="00515CD8">
          <w:rPr>
            <w:noProof/>
            <w:webHidden/>
          </w:rPr>
          <w:t>83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89" w:history="1">
        <w:r w:rsidR="00515CD8" w:rsidRPr="000F76DE">
          <w:rPr>
            <w:rStyle w:val="afa"/>
            <w:rFonts w:ascii="华文细黑" w:eastAsia="华文细黑" w:hAnsi="华文细黑"/>
            <w:noProof/>
          </w:rPr>
          <w:t>3.45.3.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_Toc508982589 \h </w:instrText>
        </w:r>
        <w:r w:rsidR="00515CD8">
          <w:rPr>
            <w:noProof/>
            <w:webHidden/>
          </w:rPr>
        </w:r>
        <w:r w:rsidR="00515CD8">
          <w:rPr>
            <w:noProof/>
            <w:webHidden/>
          </w:rPr>
          <w:fldChar w:fldCharType="separate"/>
        </w:r>
        <w:r w:rsidR="00515CD8">
          <w:rPr>
            <w:noProof/>
            <w:webHidden/>
          </w:rPr>
          <w:t>85</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90" w:history="1">
        <w:r w:rsidR="00515CD8" w:rsidRPr="000F76DE">
          <w:rPr>
            <w:rStyle w:val="afa"/>
            <w:noProof/>
          </w:rPr>
          <w:t>3.46.</w:t>
        </w:r>
        <w:r w:rsidR="00515CD8">
          <w:rPr>
            <w:smallCaps w:val="0"/>
            <w:noProof/>
            <w:sz w:val="21"/>
          </w:rPr>
          <w:tab/>
        </w:r>
        <w:r w:rsidR="00515CD8" w:rsidRPr="000F76DE">
          <w:rPr>
            <w:rStyle w:val="afa"/>
            <w:noProof/>
          </w:rPr>
          <w:t>单笔订单信息查询接口</w:t>
        </w:r>
        <w:r w:rsidR="00515CD8">
          <w:rPr>
            <w:noProof/>
            <w:webHidden/>
          </w:rPr>
          <w:tab/>
        </w:r>
        <w:r w:rsidR="00515CD8">
          <w:rPr>
            <w:noProof/>
            <w:webHidden/>
          </w:rPr>
          <w:fldChar w:fldCharType="begin"/>
        </w:r>
        <w:r w:rsidR="00515CD8">
          <w:rPr>
            <w:noProof/>
            <w:webHidden/>
          </w:rPr>
          <w:instrText xml:space="preserve"> PAGEREF _Toc508982590 \h </w:instrText>
        </w:r>
        <w:r w:rsidR="00515CD8">
          <w:rPr>
            <w:noProof/>
            <w:webHidden/>
          </w:rPr>
        </w:r>
        <w:r w:rsidR="00515CD8">
          <w:rPr>
            <w:noProof/>
            <w:webHidden/>
          </w:rPr>
          <w:fldChar w:fldCharType="separate"/>
        </w:r>
        <w:r w:rsidR="00515CD8">
          <w:rPr>
            <w:noProof/>
            <w:webHidden/>
          </w:rPr>
          <w:t>87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91" w:history="1">
        <w:r w:rsidR="00515CD8" w:rsidRPr="000F76DE">
          <w:rPr>
            <w:rStyle w:val="afa"/>
            <w:rFonts w:ascii="华文细黑" w:eastAsia="华文细黑" w:hAnsi="华文细黑"/>
            <w:noProof/>
          </w:rPr>
          <w:t>3.46.1.</w:t>
        </w:r>
        <w:r w:rsidR="00515CD8">
          <w:rPr>
            <w:i w:val="0"/>
            <w:noProof/>
            <w:sz w:val="21"/>
          </w:rPr>
          <w:tab/>
        </w:r>
        <w:r w:rsidR="00515CD8" w:rsidRPr="000F76DE">
          <w:rPr>
            <w:rStyle w:val="afa"/>
            <w:noProof/>
          </w:rPr>
          <w:t>接口名称：</w:t>
        </w:r>
        <w:r w:rsidR="00515CD8" w:rsidRPr="000F76DE">
          <w:rPr>
            <w:rStyle w:val="afa"/>
            <w:noProof/>
          </w:rPr>
          <w:t>order/product/orderInfo.do</w:t>
        </w:r>
        <w:r w:rsidR="00515CD8">
          <w:rPr>
            <w:noProof/>
            <w:webHidden/>
          </w:rPr>
          <w:tab/>
        </w:r>
        <w:r w:rsidR="00515CD8">
          <w:rPr>
            <w:noProof/>
            <w:webHidden/>
          </w:rPr>
          <w:fldChar w:fldCharType="begin"/>
        </w:r>
        <w:r w:rsidR="00515CD8">
          <w:rPr>
            <w:noProof/>
            <w:webHidden/>
          </w:rPr>
          <w:instrText xml:space="preserve"> PAGEREF _Toc508982591 \h </w:instrText>
        </w:r>
        <w:r w:rsidR="00515CD8">
          <w:rPr>
            <w:noProof/>
            <w:webHidden/>
          </w:rPr>
        </w:r>
        <w:r w:rsidR="00515CD8">
          <w:rPr>
            <w:noProof/>
            <w:webHidden/>
          </w:rPr>
          <w:fldChar w:fldCharType="separate"/>
        </w:r>
        <w:r w:rsidR="00515CD8">
          <w:rPr>
            <w:noProof/>
            <w:webHidden/>
          </w:rPr>
          <w:t>87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92" w:history="1">
        <w:r w:rsidR="00515CD8" w:rsidRPr="000F76DE">
          <w:rPr>
            <w:rStyle w:val="afa"/>
            <w:rFonts w:ascii="华文细黑" w:eastAsia="华文细黑" w:hAnsi="华文细黑"/>
            <w:noProof/>
          </w:rPr>
          <w:t>3.46.2.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_Toc508982592 \h </w:instrText>
        </w:r>
        <w:r w:rsidR="00515CD8">
          <w:rPr>
            <w:noProof/>
            <w:webHidden/>
          </w:rPr>
        </w:r>
        <w:r w:rsidR="00515CD8">
          <w:rPr>
            <w:noProof/>
            <w:webHidden/>
          </w:rPr>
          <w:fldChar w:fldCharType="separate"/>
        </w:r>
        <w:r w:rsidR="00515CD8">
          <w:rPr>
            <w:noProof/>
            <w:webHidden/>
          </w:rPr>
          <w:t>87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93" w:history="1">
        <w:r w:rsidR="00515CD8" w:rsidRPr="000F76DE">
          <w:rPr>
            <w:rStyle w:val="afa"/>
            <w:rFonts w:ascii="华文细黑" w:eastAsia="华文细黑" w:hAnsi="华文细黑"/>
            <w:noProof/>
          </w:rPr>
          <w:t>3.46.3.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_Toc508982593 \h </w:instrText>
        </w:r>
        <w:r w:rsidR="00515CD8">
          <w:rPr>
            <w:noProof/>
            <w:webHidden/>
          </w:rPr>
        </w:r>
        <w:r w:rsidR="00515CD8">
          <w:rPr>
            <w:noProof/>
            <w:webHidden/>
          </w:rPr>
          <w:fldChar w:fldCharType="separate"/>
        </w:r>
        <w:r w:rsidR="00515CD8">
          <w:rPr>
            <w:noProof/>
            <w:webHidden/>
          </w:rPr>
          <w:t>87</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94" w:history="1">
        <w:r w:rsidR="00515CD8" w:rsidRPr="000F76DE">
          <w:rPr>
            <w:rStyle w:val="afa"/>
            <w:noProof/>
          </w:rPr>
          <w:t>3.47.</w:t>
        </w:r>
        <w:r w:rsidR="00515CD8">
          <w:rPr>
            <w:smallCaps w:val="0"/>
            <w:noProof/>
            <w:sz w:val="21"/>
          </w:rPr>
          <w:tab/>
        </w:r>
        <w:r w:rsidR="00515CD8" w:rsidRPr="000F76DE">
          <w:rPr>
            <w:rStyle w:val="afa"/>
            <w:noProof/>
          </w:rPr>
          <w:t>用户密保问题查询接口</w:t>
        </w:r>
        <w:r w:rsidR="00515CD8">
          <w:rPr>
            <w:noProof/>
            <w:webHidden/>
          </w:rPr>
          <w:tab/>
        </w:r>
        <w:r w:rsidR="00515CD8">
          <w:rPr>
            <w:noProof/>
            <w:webHidden/>
          </w:rPr>
          <w:fldChar w:fldCharType="begin"/>
        </w:r>
        <w:r w:rsidR="00515CD8">
          <w:rPr>
            <w:noProof/>
            <w:webHidden/>
          </w:rPr>
          <w:instrText xml:space="preserve"> PAGEREF _Toc508982594 \h </w:instrText>
        </w:r>
        <w:r w:rsidR="00515CD8">
          <w:rPr>
            <w:noProof/>
            <w:webHidden/>
          </w:rPr>
        </w:r>
        <w:r w:rsidR="00515CD8">
          <w:rPr>
            <w:noProof/>
            <w:webHidden/>
          </w:rPr>
          <w:fldChar w:fldCharType="separate"/>
        </w:r>
        <w:r w:rsidR="00515CD8">
          <w:rPr>
            <w:noProof/>
            <w:webHidden/>
          </w:rPr>
          <w:t>89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95" w:history="1">
        <w:r w:rsidR="00515CD8" w:rsidRPr="000F76DE">
          <w:rPr>
            <w:rStyle w:val="afa"/>
            <w:rFonts w:ascii="华文细黑" w:eastAsia="华文细黑" w:hAnsi="华文细黑"/>
            <w:noProof/>
          </w:rPr>
          <w:t>3.47.1.</w:t>
        </w:r>
        <w:r w:rsidR="00515CD8">
          <w:rPr>
            <w:i w:val="0"/>
            <w:noProof/>
            <w:sz w:val="21"/>
          </w:rPr>
          <w:tab/>
        </w:r>
        <w:r w:rsidR="00515CD8" w:rsidRPr="000F76DE">
          <w:rPr>
            <w:rStyle w:val="afa"/>
            <w:noProof/>
          </w:rPr>
          <w:t>接口名称：</w:t>
        </w:r>
        <w:r w:rsidR="00515CD8" w:rsidRPr="000F76DE">
          <w:rPr>
            <w:rStyle w:val="afa"/>
            <w:noProof/>
          </w:rPr>
          <w:t>user/protect/securityQuery.do</w:t>
        </w:r>
        <w:r w:rsidR="00515CD8">
          <w:rPr>
            <w:noProof/>
            <w:webHidden/>
          </w:rPr>
          <w:tab/>
        </w:r>
        <w:r w:rsidR="00515CD8">
          <w:rPr>
            <w:noProof/>
            <w:webHidden/>
          </w:rPr>
          <w:fldChar w:fldCharType="begin"/>
        </w:r>
        <w:r w:rsidR="00515CD8">
          <w:rPr>
            <w:noProof/>
            <w:webHidden/>
          </w:rPr>
          <w:instrText xml:space="preserve"> PAGEREF _Toc508982595 \h </w:instrText>
        </w:r>
        <w:r w:rsidR="00515CD8">
          <w:rPr>
            <w:noProof/>
            <w:webHidden/>
          </w:rPr>
        </w:r>
        <w:r w:rsidR="00515CD8">
          <w:rPr>
            <w:noProof/>
            <w:webHidden/>
          </w:rPr>
          <w:fldChar w:fldCharType="separate"/>
        </w:r>
        <w:r w:rsidR="00515CD8">
          <w:rPr>
            <w:noProof/>
            <w:webHidden/>
          </w:rPr>
          <w:t>89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96" w:history="1">
        <w:r w:rsidR="00515CD8" w:rsidRPr="000F76DE">
          <w:rPr>
            <w:rStyle w:val="afa"/>
            <w:rFonts w:ascii="华文细黑" w:eastAsia="华文细黑" w:hAnsi="华文细黑"/>
            <w:noProof/>
          </w:rPr>
          <w:t>3.47.2.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_Toc508982596 \h </w:instrText>
        </w:r>
        <w:r w:rsidR="00515CD8">
          <w:rPr>
            <w:noProof/>
            <w:webHidden/>
          </w:rPr>
        </w:r>
        <w:r w:rsidR="00515CD8">
          <w:rPr>
            <w:noProof/>
            <w:webHidden/>
          </w:rPr>
          <w:fldChar w:fldCharType="separate"/>
        </w:r>
        <w:r w:rsidR="00515CD8">
          <w:rPr>
            <w:noProof/>
            <w:webHidden/>
          </w:rPr>
          <w:t>89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97" w:history="1">
        <w:r w:rsidR="00515CD8" w:rsidRPr="000F76DE">
          <w:rPr>
            <w:rStyle w:val="afa"/>
            <w:rFonts w:ascii="华文细黑" w:eastAsia="华文细黑" w:hAnsi="华文细黑"/>
            <w:noProof/>
          </w:rPr>
          <w:t>3.47.3.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_Toc508982597 \h </w:instrText>
        </w:r>
        <w:r w:rsidR="00515CD8">
          <w:rPr>
            <w:noProof/>
            <w:webHidden/>
          </w:rPr>
        </w:r>
        <w:r w:rsidR="00515CD8">
          <w:rPr>
            <w:noProof/>
            <w:webHidden/>
          </w:rPr>
          <w:fldChar w:fldCharType="separate"/>
        </w:r>
        <w:r w:rsidR="00515CD8">
          <w:rPr>
            <w:noProof/>
            <w:webHidden/>
          </w:rPr>
          <w:t>89</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598" w:history="1">
        <w:r w:rsidR="00515CD8" w:rsidRPr="000F76DE">
          <w:rPr>
            <w:rStyle w:val="afa"/>
            <w:noProof/>
          </w:rPr>
          <w:t>3.48.</w:t>
        </w:r>
        <w:r w:rsidR="00515CD8">
          <w:rPr>
            <w:smallCaps w:val="0"/>
            <w:noProof/>
            <w:sz w:val="21"/>
          </w:rPr>
          <w:tab/>
        </w:r>
        <w:r w:rsidR="00515CD8" w:rsidRPr="000F76DE">
          <w:rPr>
            <w:rStyle w:val="afa"/>
            <w:noProof/>
          </w:rPr>
          <w:t>用户密保问题更新接口</w:t>
        </w:r>
        <w:r w:rsidR="00515CD8">
          <w:rPr>
            <w:noProof/>
            <w:webHidden/>
          </w:rPr>
          <w:tab/>
        </w:r>
        <w:r w:rsidR="00515CD8">
          <w:rPr>
            <w:noProof/>
            <w:webHidden/>
          </w:rPr>
          <w:fldChar w:fldCharType="begin"/>
        </w:r>
        <w:r w:rsidR="00515CD8">
          <w:rPr>
            <w:noProof/>
            <w:webHidden/>
          </w:rPr>
          <w:instrText xml:space="preserve"> PAGEREF _Toc508982598 \h </w:instrText>
        </w:r>
        <w:r w:rsidR="00515CD8">
          <w:rPr>
            <w:noProof/>
            <w:webHidden/>
          </w:rPr>
        </w:r>
        <w:r w:rsidR="00515CD8">
          <w:rPr>
            <w:noProof/>
            <w:webHidden/>
          </w:rPr>
          <w:fldChar w:fldCharType="separate"/>
        </w:r>
        <w:r w:rsidR="00515CD8">
          <w:rPr>
            <w:noProof/>
            <w:webHidden/>
          </w:rPr>
          <w:t>90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599" w:history="1">
        <w:r w:rsidR="00515CD8" w:rsidRPr="000F76DE">
          <w:rPr>
            <w:rStyle w:val="afa"/>
            <w:rFonts w:ascii="华文细黑" w:eastAsia="华文细黑" w:hAnsi="华文细黑"/>
            <w:noProof/>
          </w:rPr>
          <w:t>3.48.1.</w:t>
        </w:r>
        <w:r w:rsidR="00515CD8">
          <w:rPr>
            <w:i w:val="0"/>
            <w:noProof/>
            <w:sz w:val="21"/>
          </w:rPr>
          <w:tab/>
        </w:r>
        <w:r w:rsidR="00515CD8" w:rsidRPr="000F76DE">
          <w:rPr>
            <w:rStyle w:val="afa"/>
            <w:noProof/>
          </w:rPr>
          <w:t>接口名称：</w:t>
        </w:r>
        <w:r w:rsidR="00515CD8" w:rsidRPr="000F76DE">
          <w:rPr>
            <w:rStyle w:val="afa"/>
            <w:noProof/>
          </w:rPr>
          <w:t>user/protect/securityUpdate.do</w:t>
        </w:r>
        <w:r w:rsidR="00515CD8">
          <w:rPr>
            <w:noProof/>
            <w:webHidden/>
          </w:rPr>
          <w:tab/>
        </w:r>
        <w:r w:rsidR="00515CD8">
          <w:rPr>
            <w:noProof/>
            <w:webHidden/>
          </w:rPr>
          <w:fldChar w:fldCharType="begin"/>
        </w:r>
        <w:r w:rsidR="00515CD8">
          <w:rPr>
            <w:noProof/>
            <w:webHidden/>
          </w:rPr>
          <w:instrText xml:space="preserve"> PAGEREF _Toc508982599 \h </w:instrText>
        </w:r>
        <w:r w:rsidR="00515CD8">
          <w:rPr>
            <w:noProof/>
            <w:webHidden/>
          </w:rPr>
        </w:r>
        <w:r w:rsidR="00515CD8">
          <w:rPr>
            <w:noProof/>
            <w:webHidden/>
          </w:rPr>
          <w:fldChar w:fldCharType="separate"/>
        </w:r>
        <w:r w:rsidR="00515CD8">
          <w:rPr>
            <w:noProof/>
            <w:webHidden/>
          </w:rPr>
          <w:t>90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00" w:history="1">
        <w:r w:rsidR="00515CD8" w:rsidRPr="000F76DE">
          <w:rPr>
            <w:rStyle w:val="afa"/>
            <w:rFonts w:ascii="华文细黑" w:eastAsia="华文细黑" w:hAnsi="华文细黑"/>
            <w:noProof/>
          </w:rPr>
          <w:t>3.48.2.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_Toc508982600 \h </w:instrText>
        </w:r>
        <w:r w:rsidR="00515CD8">
          <w:rPr>
            <w:noProof/>
            <w:webHidden/>
          </w:rPr>
        </w:r>
        <w:r w:rsidR="00515CD8">
          <w:rPr>
            <w:noProof/>
            <w:webHidden/>
          </w:rPr>
          <w:fldChar w:fldCharType="separate"/>
        </w:r>
        <w:r w:rsidR="00515CD8">
          <w:rPr>
            <w:noProof/>
            <w:webHidden/>
          </w:rPr>
          <w:t>90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01" w:history="1">
        <w:r w:rsidR="00515CD8" w:rsidRPr="000F76DE">
          <w:rPr>
            <w:rStyle w:val="afa"/>
            <w:rFonts w:ascii="华文细黑" w:eastAsia="华文细黑" w:hAnsi="华文细黑"/>
            <w:noProof/>
          </w:rPr>
          <w:t>3.48.3.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_Toc508982601 \h </w:instrText>
        </w:r>
        <w:r w:rsidR="00515CD8">
          <w:rPr>
            <w:noProof/>
            <w:webHidden/>
          </w:rPr>
        </w:r>
        <w:r w:rsidR="00515CD8">
          <w:rPr>
            <w:noProof/>
            <w:webHidden/>
          </w:rPr>
          <w:fldChar w:fldCharType="separate"/>
        </w:r>
        <w:r w:rsidR="00515CD8">
          <w:rPr>
            <w:noProof/>
            <w:webHidden/>
          </w:rPr>
          <w:t>90</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02" w:history="1">
        <w:r w:rsidR="00515CD8" w:rsidRPr="000F76DE">
          <w:rPr>
            <w:rStyle w:val="afa"/>
            <w:noProof/>
          </w:rPr>
          <w:t>3.49.</w:t>
        </w:r>
        <w:r w:rsidR="00515CD8">
          <w:rPr>
            <w:smallCaps w:val="0"/>
            <w:noProof/>
            <w:sz w:val="21"/>
          </w:rPr>
          <w:tab/>
        </w:r>
        <w:r w:rsidR="00515CD8" w:rsidRPr="000F76DE">
          <w:rPr>
            <w:rStyle w:val="afa"/>
            <w:noProof/>
          </w:rPr>
          <w:t>积分互换信息新增或更新接口</w:t>
        </w:r>
        <w:r w:rsidR="00515CD8">
          <w:rPr>
            <w:noProof/>
            <w:webHidden/>
          </w:rPr>
          <w:tab/>
        </w:r>
        <w:r w:rsidR="00515CD8">
          <w:rPr>
            <w:noProof/>
            <w:webHidden/>
          </w:rPr>
          <w:fldChar w:fldCharType="begin"/>
        </w:r>
        <w:r w:rsidR="00515CD8">
          <w:rPr>
            <w:noProof/>
            <w:webHidden/>
          </w:rPr>
          <w:instrText xml:space="preserve"> PAGEREF _Toc508982602 \h </w:instrText>
        </w:r>
        <w:r w:rsidR="00515CD8">
          <w:rPr>
            <w:noProof/>
            <w:webHidden/>
          </w:rPr>
        </w:r>
        <w:r w:rsidR="00515CD8">
          <w:rPr>
            <w:noProof/>
            <w:webHidden/>
          </w:rPr>
          <w:fldChar w:fldCharType="separate"/>
        </w:r>
        <w:r w:rsidR="00515CD8">
          <w:rPr>
            <w:noProof/>
            <w:webHidden/>
          </w:rPr>
          <w:t>91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03" w:history="1">
        <w:r w:rsidR="00515CD8" w:rsidRPr="000F76DE">
          <w:rPr>
            <w:rStyle w:val="afa"/>
            <w:rFonts w:ascii="华文细黑" w:eastAsia="华文细黑" w:hAnsi="华文细黑"/>
            <w:noProof/>
          </w:rPr>
          <w:t>3.49.1.</w:t>
        </w:r>
        <w:r w:rsidR="00515CD8">
          <w:rPr>
            <w:i w:val="0"/>
            <w:noProof/>
            <w:sz w:val="21"/>
          </w:rPr>
          <w:tab/>
        </w:r>
        <w:r w:rsidR="00515CD8" w:rsidRPr="000F76DE">
          <w:rPr>
            <w:rStyle w:val="afa"/>
            <w:noProof/>
          </w:rPr>
          <w:t>接口名称：</w:t>
        </w:r>
        <w:r w:rsidR="00515CD8" w:rsidRPr="000F76DE">
          <w:rPr>
            <w:rStyle w:val="afa"/>
            <w:noProof/>
          </w:rPr>
          <w:t>user/points/pointsExchangeInsertOrUpdate.do</w:t>
        </w:r>
        <w:r w:rsidR="00515CD8">
          <w:rPr>
            <w:noProof/>
            <w:webHidden/>
          </w:rPr>
          <w:tab/>
        </w:r>
        <w:r w:rsidR="00515CD8">
          <w:rPr>
            <w:noProof/>
            <w:webHidden/>
          </w:rPr>
          <w:fldChar w:fldCharType="begin"/>
        </w:r>
        <w:r w:rsidR="00515CD8">
          <w:rPr>
            <w:noProof/>
            <w:webHidden/>
          </w:rPr>
          <w:instrText xml:space="preserve"> PAGEREF _Toc508982603 \h </w:instrText>
        </w:r>
        <w:r w:rsidR="00515CD8">
          <w:rPr>
            <w:noProof/>
            <w:webHidden/>
          </w:rPr>
        </w:r>
        <w:r w:rsidR="00515CD8">
          <w:rPr>
            <w:noProof/>
            <w:webHidden/>
          </w:rPr>
          <w:fldChar w:fldCharType="separate"/>
        </w:r>
        <w:r w:rsidR="00515CD8">
          <w:rPr>
            <w:noProof/>
            <w:webHidden/>
          </w:rPr>
          <w:t>91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04" w:history="1">
        <w:r w:rsidR="00515CD8" w:rsidRPr="000F76DE">
          <w:rPr>
            <w:rStyle w:val="afa"/>
            <w:rFonts w:ascii="华文细黑" w:eastAsia="华文细黑" w:hAnsi="华文细黑"/>
            <w:noProof/>
          </w:rPr>
          <w:t>3.49.2.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_Toc508982604 \h </w:instrText>
        </w:r>
        <w:r w:rsidR="00515CD8">
          <w:rPr>
            <w:noProof/>
            <w:webHidden/>
          </w:rPr>
        </w:r>
        <w:r w:rsidR="00515CD8">
          <w:rPr>
            <w:noProof/>
            <w:webHidden/>
          </w:rPr>
          <w:fldChar w:fldCharType="separate"/>
        </w:r>
        <w:r w:rsidR="00515CD8">
          <w:rPr>
            <w:noProof/>
            <w:webHidden/>
          </w:rPr>
          <w:t>91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05" w:history="1">
        <w:r w:rsidR="00515CD8" w:rsidRPr="000F76DE">
          <w:rPr>
            <w:rStyle w:val="afa"/>
            <w:rFonts w:ascii="华文细黑" w:eastAsia="华文细黑" w:hAnsi="华文细黑"/>
            <w:noProof/>
          </w:rPr>
          <w:t>3.49.3.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_Toc508982605 \h </w:instrText>
        </w:r>
        <w:r w:rsidR="00515CD8">
          <w:rPr>
            <w:noProof/>
            <w:webHidden/>
          </w:rPr>
        </w:r>
        <w:r w:rsidR="00515CD8">
          <w:rPr>
            <w:noProof/>
            <w:webHidden/>
          </w:rPr>
          <w:fldChar w:fldCharType="separate"/>
        </w:r>
        <w:r w:rsidR="00515CD8">
          <w:rPr>
            <w:noProof/>
            <w:webHidden/>
          </w:rPr>
          <w:t>92</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06" w:history="1">
        <w:r w:rsidR="00515CD8" w:rsidRPr="000F76DE">
          <w:rPr>
            <w:rStyle w:val="afa"/>
            <w:noProof/>
          </w:rPr>
          <w:t>3.50.</w:t>
        </w:r>
        <w:r w:rsidR="00515CD8">
          <w:rPr>
            <w:smallCaps w:val="0"/>
            <w:noProof/>
            <w:sz w:val="21"/>
          </w:rPr>
          <w:tab/>
        </w:r>
        <w:r w:rsidR="00515CD8" w:rsidRPr="000F76DE">
          <w:rPr>
            <w:rStyle w:val="afa"/>
            <w:noProof/>
          </w:rPr>
          <w:t>积分发行商信息列表接口</w:t>
        </w:r>
        <w:r w:rsidR="00515CD8">
          <w:rPr>
            <w:noProof/>
            <w:webHidden/>
          </w:rPr>
          <w:tab/>
        </w:r>
        <w:r w:rsidR="00515CD8">
          <w:rPr>
            <w:noProof/>
            <w:webHidden/>
          </w:rPr>
          <w:fldChar w:fldCharType="begin"/>
        </w:r>
        <w:r w:rsidR="00515CD8">
          <w:rPr>
            <w:noProof/>
            <w:webHidden/>
          </w:rPr>
          <w:instrText xml:space="preserve"> PAGEREF _Toc508982606 \h </w:instrText>
        </w:r>
        <w:r w:rsidR="00515CD8">
          <w:rPr>
            <w:noProof/>
            <w:webHidden/>
          </w:rPr>
        </w:r>
        <w:r w:rsidR="00515CD8">
          <w:rPr>
            <w:noProof/>
            <w:webHidden/>
          </w:rPr>
          <w:fldChar w:fldCharType="separate"/>
        </w:r>
        <w:r w:rsidR="00515CD8">
          <w:rPr>
            <w:noProof/>
            <w:webHidden/>
          </w:rPr>
          <w:t>92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07" w:history="1">
        <w:r w:rsidR="00515CD8" w:rsidRPr="000F76DE">
          <w:rPr>
            <w:rStyle w:val="afa"/>
            <w:rFonts w:ascii="华文细黑" w:eastAsia="华文细黑" w:hAnsi="华文细黑"/>
            <w:noProof/>
          </w:rPr>
          <w:t>3.50.1.</w:t>
        </w:r>
        <w:r w:rsidR="00515CD8">
          <w:rPr>
            <w:i w:val="0"/>
            <w:noProof/>
            <w:sz w:val="21"/>
          </w:rPr>
          <w:tab/>
        </w:r>
        <w:r w:rsidR="00515CD8" w:rsidRPr="000F76DE">
          <w:rPr>
            <w:rStyle w:val="afa"/>
            <w:noProof/>
          </w:rPr>
          <w:t>接口名称：</w:t>
        </w:r>
        <w:r w:rsidR="00515CD8" w:rsidRPr="000F76DE">
          <w:rPr>
            <w:rStyle w:val="afa"/>
            <w:noProof/>
          </w:rPr>
          <w:t>user/points/pointsPublisherList.do</w:t>
        </w:r>
        <w:r w:rsidR="00515CD8">
          <w:rPr>
            <w:noProof/>
            <w:webHidden/>
          </w:rPr>
          <w:tab/>
        </w:r>
        <w:r w:rsidR="00515CD8">
          <w:rPr>
            <w:noProof/>
            <w:webHidden/>
          </w:rPr>
          <w:fldChar w:fldCharType="begin"/>
        </w:r>
        <w:r w:rsidR="00515CD8">
          <w:rPr>
            <w:noProof/>
            <w:webHidden/>
          </w:rPr>
          <w:instrText xml:space="preserve"> PAGEREF _Toc508982607 \h </w:instrText>
        </w:r>
        <w:r w:rsidR="00515CD8">
          <w:rPr>
            <w:noProof/>
            <w:webHidden/>
          </w:rPr>
        </w:r>
        <w:r w:rsidR="00515CD8">
          <w:rPr>
            <w:noProof/>
            <w:webHidden/>
          </w:rPr>
          <w:fldChar w:fldCharType="separate"/>
        </w:r>
        <w:r w:rsidR="00515CD8">
          <w:rPr>
            <w:noProof/>
            <w:webHidden/>
          </w:rPr>
          <w:t>92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08" w:history="1">
        <w:r w:rsidR="00515CD8" w:rsidRPr="000F76DE">
          <w:rPr>
            <w:rStyle w:val="afa"/>
            <w:rFonts w:ascii="华文细黑" w:eastAsia="华文细黑" w:hAnsi="华文细黑"/>
            <w:noProof/>
          </w:rPr>
          <w:t>3.50.2.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_Toc508982608 \h </w:instrText>
        </w:r>
        <w:r w:rsidR="00515CD8">
          <w:rPr>
            <w:noProof/>
            <w:webHidden/>
          </w:rPr>
        </w:r>
        <w:r w:rsidR="00515CD8">
          <w:rPr>
            <w:noProof/>
            <w:webHidden/>
          </w:rPr>
          <w:fldChar w:fldCharType="separate"/>
        </w:r>
        <w:r w:rsidR="00515CD8">
          <w:rPr>
            <w:noProof/>
            <w:webHidden/>
          </w:rPr>
          <w:t>92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09" w:history="1">
        <w:r w:rsidR="00515CD8" w:rsidRPr="000F76DE">
          <w:rPr>
            <w:rStyle w:val="afa"/>
            <w:rFonts w:ascii="华文细黑" w:eastAsia="华文细黑" w:hAnsi="华文细黑"/>
            <w:noProof/>
          </w:rPr>
          <w:t>3.50.3.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_Toc508982609 \h </w:instrText>
        </w:r>
        <w:r w:rsidR="00515CD8">
          <w:rPr>
            <w:noProof/>
            <w:webHidden/>
          </w:rPr>
        </w:r>
        <w:r w:rsidR="00515CD8">
          <w:rPr>
            <w:noProof/>
            <w:webHidden/>
          </w:rPr>
          <w:fldChar w:fldCharType="separate"/>
        </w:r>
        <w:r w:rsidR="00515CD8">
          <w:rPr>
            <w:noProof/>
            <w:webHidden/>
          </w:rPr>
          <w:t>93</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10" w:history="1">
        <w:r w:rsidR="00515CD8" w:rsidRPr="000F76DE">
          <w:rPr>
            <w:rStyle w:val="afa"/>
            <w:noProof/>
          </w:rPr>
          <w:t>3.51.</w:t>
        </w:r>
        <w:r w:rsidR="00515CD8">
          <w:rPr>
            <w:smallCaps w:val="0"/>
            <w:noProof/>
            <w:sz w:val="21"/>
          </w:rPr>
          <w:tab/>
        </w:r>
        <w:r w:rsidR="00515CD8" w:rsidRPr="000F76DE">
          <w:rPr>
            <w:rStyle w:val="afa"/>
            <w:noProof/>
          </w:rPr>
          <w:t>积分发行商信息新增或更新接口</w:t>
        </w:r>
        <w:r w:rsidR="00515CD8">
          <w:rPr>
            <w:noProof/>
            <w:webHidden/>
          </w:rPr>
          <w:tab/>
        </w:r>
        <w:r w:rsidR="00515CD8">
          <w:rPr>
            <w:noProof/>
            <w:webHidden/>
          </w:rPr>
          <w:fldChar w:fldCharType="begin"/>
        </w:r>
        <w:r w:rsidR="00515CD8">
          <w:rPr>
            <w:noProof/>
            <w:webHidden/>
          </w:rPr>
          <w:instrText xml:space="preserve"> PAGEREF _Toc508982610 \h </w:instrText>
        </w:r>
        <w:r w:rsidR="00515CD8">
          <w:rPr>
            <w:noProof/>
            <w:webHidden/>
          </w:rPr>
        </w:r>
        <w:r w:rsidR="00515CD8">
          <w:rPr>
            <w:noProof/>
            <w:webHidden/>
          </w:rPr>
          <w:fldChar w:fldCharType="separate"/>
        </w:r>
        <w:r w:rsidR="00515CD8">
          <w:rPr>
            <w:noProof/>
            <w:webHidden/>
          </w:rPr>
          <w:t>94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11" w:history="1">
        <w:r w:rsidR="00515CD8" w:rsidRPr="000F76DE">
          <w:rPr>
            <w:rStyle w:val="afa"/>
            <w:rFonts w:ascii="华文细黑" w:eastAsia="华文细黑" w:hAnsi="华文细黑"/>
            <w:noProof/>
          </w:rPr>
          <w:t>3.51.1.</w:t>
        </w:r>
        <w:r w:rsidR="00515CD8">
          <w:rPr>
            <w:i w:val="0"/>
            <w:noProof/>
            <w:sz w:val="21"/>
          </w:rPr>
          <w:tab/>
        </w:r>
        <w:r w:rsidR="00515CD8" w:rsidRPr="000F76DE">
          <w:rPr>
            <w:rStyle w:val="afa"/>
            <w:noProof/>
          </w:rPr>
          <w:t>接口名称：</w:t>
        </w:r>
        <w:r w:rsidR="00515CD8" w:rsidRPr="000F76DE">
          <w:rPr>
            <w:rStyle w:val="afa"/>
            <w:noProof/>
          </w:rPr>
          <w:t>user/points/pointsPublisherInsertOrUpdate.do</w:t>
        </w:r>
        <w:r w:rsidR="00515CD8">
          <w:rPr>
            <w:noProof/>
            <w:webHidden/>
          </w:rPr>
          <w:tab/>
        </w:r>
        <w:r w:rsidR="00515CD8">
          <w:rPr>
            <w:noProof/>
            <w:webHidden/>
          </w:rPr>
          <w:fldChar w:fldCharType="begin"/>
        </w:r>
        <w:r w:rsidR="00515CD8">
          <w:rPr>
            <w:noProof/>
            <w:webHidden/>
          </w:rPr>
          <w:instrText xml:space="preserve"> PAGEREF _Toc508982611 \h </w:instrText>
        </w:r>
        <w:r w:rsidR="00515CD8">
          <w:rPr>
            <w:noProof/>
            <w:webHidden/>
          </w:rPr>
        </w:r>
        <w:r w:rsidR="00515CD8">
          <w:rPr>
            <w:noProof/>
            <w:webHidden/>
          </w:rPr>
          <w:fldChar w:fldCharType="separate"/>
        </w:r>
        <w:r w:rsidR="00515CD8">
          <w:rPr>
            <w:noProof/>
            <w:webHidden/>
          </w:rPr>
          <w:t>94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12" w:history="1">
        <w:r w:rsidR="00515CD8" w:rsidRPr="000F76DE">
          <w:rPr>
            <w:rStyle w:val="afa"/>
            <w:rFonts w:ascii="华文细黑" w:eastAsia="华文细黑" w:hAnsi="华文细黑"/>
            <w:noProof/>
          </w:rPr>
          <w:t>3.51.2.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_Toc508982612 \h </w:instrText>
        </w:r>
        <w:r w:rsidR="00515CD8">
          <w:rPr>
            <w:noProof/>
            <w:webHidden/>
          </w:rPr>
        </w:r>
        <w:r w:rsidR="00515CD8">
          <w:rPr>
            <w:noProof/>
            <w:webHidden/>
          </w:rPr>
          <w:fldChar w:fldCharType="separate"/>
        </w:r>
        <w:r w:rsidR="00515CD8">
          <w:rPr>
            <w:noProof/>
            <w:webHidden/>
          </w:rPr>
          <w:t>94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13" w:history="1">
        <w:r w:rsidR="00515CD8" w:rsidRPr="000F76DE">
          <w:rPr>
            <w:rStyle w:val="afa"/>
            <w:rFonts w:ascii="华文细黑" w:eastAsia="华文细黑" w:hAnsi="华文细黑"/>
            <w:noProof/>
          </w:rPr>
          <w:t>3.51.3.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_Toc508982613 \h </w:instrText>
        </w:r>
        <w:r w:rsidR="00515CD8">
          <w:rPr>
            <w:noProof/>
            <w:webHidden/>
          </w:rPr>
        </w:r>
        <w:r w:rsidR="00515CD8">
          <w:rPr>
            <w:noProof/>
            <w:webHidden/>
          </w:rPr>
          <w:fldChar w:fldCharType="separate"/>
        </w:r>
        <w:r w:rsidR="00515CD8">
          <w:rPr>
            <w:noProof/>
            <w:webHidden/>
          </w:rPr>
          <w:t>96</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14" w:history="1">
        <w:r w:rsidR="00515CD8" w:rsidRPr="000F76DE">
          <w:rPr>
            <w:rStyle w:val="afa"/>
            <w:noProof/>
          </w:rPr>
          <w:t>3.52.</w:t>
        </w:r>
        <w:r w:rsidR="00515CD8">
          <w:rPr>
            <w:smallCaps w:val="0"/>
            <w:noProof/>
            <w:sz w:val="21"/>
          </w:rPr>
          <w:tab/>
        </w:r>
        <w:r w:rsidR="00515CD8" w:rsidRPr="000F76DE">
          <w:rPr>
            <w:rStyle w:val="afa"/>
            <w:noProof/>
          </w:rPr>
          <w:t>积分发行商信息查询接口</w:t>
        </w:r>
        <w:r w:rsidR="00515CD8">
          <w:rPr>
            <w:noProof/>
            <w:webHidden/>
          </w:rPr>
          <w:tab/>
        </w:r>
        <w:r w:rsidR="00515CD8">
          <w:rPr>
            <w:noProof/>
            <w:webHidden/>
          </w:rPr>
          <w:fldChar w:fldCharType="begin"/>
        </w:r>
        <w:r w:rsidR="00515CD8">
          <w:rPr>
            <w:noProof/>
            <w:webHidden/>
          </w:rPr>
          <w:instrText xml:space="preserve"> PAGEREF _Toc508982614 \h </w:instrText>
        </w:r>
        <w:r w:rsidR="00515CD8">
          <w:rPr>
            <w:noProof/>
            <w:webHidden/>
          </w:rPr>
        </w:r>
        <w:r w:rsidR="00515CD8">
          <w:rPr>
            <w:noProof/>
            <w:webHidden/>
          </w:rPr>
          <w:fldChar w:fldCharType="separate"/>
        </w:r>
        <w:r w:rsidR="00515CD8">
          <w:rPr>
            <w:noProof/>
            <w:webHidden/>
          </w:rPr>
          <w:t>96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15" w:history="1">
        <w:r w:rsidR="00515CD8" w:rsidRPr="000F76DE">
          <w:rPr>
            <w:rStyle w:val="afa"/>
            <w:rFonts w:ascii="华文细黑" w:eastAsia="华文细黑" w:hAnsi="华文细黑"/>
            <w:noProof/>
          </w:rPr>
          <w:t>3.52.1.</w:t>
        </w:r>
        <w:r w:rsidR="00515CD8">
          <w:rPr>
            <w:i w:val="0"/>
            <w:noProof/>
            <w:sz w:val="21"/>
          </w:rPr>
          <w:tab/>
        </w:r>
        <w:r w:rsidR="00515CD8" w:rsidRPr="000F76DE">
          <w:rPr>
            <w:rStyle w:val="afa"/>
            <w:noProof/>
          </w:rPr>
          <w:t>接口名称：</w:t>
        </w:r>
        <w:r w:rsidR="00515CD8" w:rsidRPr="000F76DE">
          <w:rPr>
            <w:rStyle w:val="afa"/>
            <w:noProof/>
          </w:rPr>
          <w:t>user/points/pointsPublisher.do</w:t>
        </w:r>
        <w:r w:rsidR="00515CD8">
          <w:rPr>
            <w:noProof/>
            <w:webHidden/>
          </w:rPr>
          <w:tab/>
        </w:r>
        <w:r w:rsidR="00515CD8">
          <w:rPr>
            <w:noProof/>
            <w:webHidden/>
          </w:rPr>
          <w:fldChar w:fldCharType="begin"/>
        </w:r>
        <w:r w:rsidR="00515CD8">
          <w:rPr>
            <w:noProof/>
            <w:webHidden/>
          </w:rPr>
          <w:instrText xml:space="preserve"> PAGEREF _Toc508982615 \h </w:instrText>
        </w:r>
        <w:r w:rsidR="00515CD8">
          <w:rPr>
            <w:noProof/>
            <w:webHidden/>
          </w:rPr>
        </w:r>
        <w:r w:rsidR="00515CD8">
          <w:rPr>
            <w:noProof/>
            <w:webHidden/>
          </w:rPr>
          <w:fldChar w:fldCharType="separate"/>
        </w:r>
        <w:r w:rsidR="00515CD8">
          <w:rPr>
            <w:noProof/>
            <w:webHidden/>
          </w:rPr>
          <w:t>96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16" w:history="1">
        <w:r w:rsidR="00515CD8" w:rsidRPr="000F76DE">
          <w:rPr>
            <w:rStyle w:val="afa"/>
            <w:rFonts w:ascii="华文细黑" w:eastAsia="华文细黑" w:hAnsi="华文细黑"/>
            <w:noProof/>
          </w:rPr>
          <w:t>3.52.2.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_Toc508982616 \h </w:instrText>
        </w:r>
        <w:r w:rsidR="00515CD8">
          <w:rPr>
            <w:noProof/>
            <w:webHidden/>
          </w:rPr>
        </w:r>
        <w:r w:rsidR="00515CD8">
          <w:rPr>
            <w:noProof/>
            <w:webHidden/>
          </w:rPr>
          <w:fldChar w:fldCharType="separate"/>
        </w:r>
        <w:r w:rsidR="00515CD8">
          <w:rPr>
            <w:noProof/>
            <w:webHidden/>
          </w:rPr>
          <w:t>96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17" w:history="1">
        <w:r w:rsidR="00515CD8" w:rsidRPr="000F76DE">
          <w:rPr>
            <w:rStyle w:val="afa"/>
            <w:rFonts w:ascii="华文细黑" w:eastAsia="华文细黑" w:hAnsi="华文细黑"/>
            <w:noProof/>
          </w:rPr>
          <w:t>3.52.3.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_Toc508982617 \h </w:instrText>
        </w:r>
        <w:r w:rsidR="00515CD8">
          <w:rPr>
            <w:noProof/>
            <w:webHidden/>
          </w:rPr>
        </w:r>
        <w:r w:rsidR="00515CD8">
          <w:rPr>
            <w:noProof/>
            <w:webHidden/>
          </w:rPr>
          <w:fldChar w:fldCharType="separate"/>
        </w:r>
        <w:r w:rsidR="00515CD8">
          <w:rPr>
            <w:noProof/>
            <w:webHidden/>
          </w:rPr>
          <w:t>96</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18" w:history="1">
        <w:r w:rsidR="00515CD8" w:rsidRPr="000F76DE">
          <w:rPr>
            <w:rStyle w:val="afa"/>
            <w:noProof/>
          </w:rPr>
          <w:t>3.53.</w:t>
        </w:r>
        <w:r w:rsidR="00515CD8">
          <w:rPr>
            <w:smallCaps w:val="0"/>
            <w:noProof/>
            <w:sz w:val="21"/>
          </w:rPr>
          <w:tab/>
        </w:r>
        <w:r w:rsidR="00515CD8" w:rsidRPr="000F76DE">
          <w:rPr>
            <w:rStyle w:val="afa"/>
            <w:noProof/>
          </w:rPr>
          <w:t>收货地址列表查询接口</w:t>
        </w:r>
        <w:r w:rsidR="00515CD8">
          <w:rPr>
            <w:noProof/>
            <w:webHidden/>
          </w:rPr>
          <w:tab/>
        </w:r>
        <w:r w:rsidR="00515CD8">
          <w:rPr>
            <w:noProof/>
            <w:webHidden/>
          </w:rPr>
          <w:fldChar w:fldCharType="begin"/>
        </w:r>
        <w:r w:rsidR="00515CD8">
          <w:rPr>
            <w:noProof/>
            <w:webHidden/>
          </w:rPr>
          <w:instrText xml:space="preserve"> PAGEREF _Toc508982618 \h </w:instrText>
        </w:r>
        <w:r w:rsidR="00515CD8">
          <w:rPr>
            <w:noProof/>
            <w:webHidden/>
          </w:rPr>
        </w:r>
        <w:r w:rsidR="00515CD8">
          <w:rPr>
            <w:noProof/>
            <w:webHidden/>
          </w:rPr>
          <w:fldChar w:fldCharType="separate"/>
        </w:r>
        <w:r w:rsidR="00515CD8">
          <w:rPr>
            <w:noProof/>
            <w:webHidden/>
          </w:rPr>
          <w:t>98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19" w:history="1">
        <w:r w:rsidR="00515CD8" w:rsidRPr="000F76DE">
          <w:rPr>
            <w:rStyle w:val="afa"/>
            <w:rFonts w:ascii="华文细黑" w:eastAsia="华文细黑" w:hAnsi="华文细黑"/>
            <w:noProof/>
          </w:rPr>
          <w:t>3.53.1.</w:t>
        </w:r>
        <w:r w:rsidR="00515CD8">
          <w:rPr>
            <w:i w:val="0"/>
            <w:noProof/>
            <w:sz w:val="21"/>
          </w:rPr>
          <w:tab/>
        </w:r>
        <w:r w:rsidR="00515CD8" w:rsidRPr="000F76DE">
          <w:rPr>
            <w:rStyle w:val="afa"/>
            <w:noProof/>
          </w:rPr>
          <w:t>接口名称：</w:t>
        </w:r>
        <w:r w:rsidR="00515CD8" w:rsidRPr="000F76DE">
          <w:rPr>
            <w:rStyle w:val="afa"/>
            <w:noProof/>
          </w:rPr>
          <w:t>user/userManage/consigneeAddressList.do</w:t>
        </w:r>
        <w:r w:rsidR="00515CD8">
          <w:rPr>
            <w:noProof/>
            <w:webHidden/>
          </w:rPr>
          <w:tab/>
        </w:r>
        <w:r w:rsidR="00515CD8">
          <w:rPr>
            <w:noProof/>
            <w:webHidden/>
          </w:rPr>
          <w:fldChar w:fldCharType="begin"/>
        </w:r>
        <w:r w:rsidR="00515CD8">
          <w:rPr>
            <w:noProof/>
            <w:webHidden/>
          </w:rPr>
          <w:instrText xml:space="preserve"> PAGEREF _Toc508982619 \h </w:instrText>
        </w:r>
        <w:r w:rsidR="00515CD8">
          <w:rPr>
            <w:noProof/>
            <w:webHidden/>
          </w:rPr>
        </w:r>
        <w:r w:rsidR="00515CD8">
          <w:rPr>
            <w:noProof/>
            <w:webHidden/>
          </w:rPr>
          <w:fldChar w:fldCharType="separate"/>
        </w:r>
        <w:r w:rsidR="00515CD8">
          <w:rPr>
            <w:noProof/>
            <w:webHidden/>
          </w:rPr>
          <w:t>98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20" w:history="1">
        <w:r w:rsidR="00515CD8" w:rsidRPr="000F76DE">
          <w:rPr>
            <w:rStyle w:val="afa"/>
            <w:rFonts w:ascii="华文细黑" w:eastAsia="华文细黑" w:hAnsi="华文细黑"/>
            <w:noProof/>
          </w:rPr>
          <w:t>3.53.2.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_Toc508982620 \h </w:instrText>
        </w:r>
        <w:r w:rsidR="00515CD8">
          <w:rPr>
            <w:noProof/>
            <w:webHidden/>
          </w:rPr>
        </w:r>
        <w:r w:rsidR="00515CD8">
          <w:rPr>
            <w:noProof/>
            <w:webHidden/>
          </w:rPr>
          <w:fldChar w:fldCharType="separate"/>
        </w:r>
        <w:r w:rsidR="00515CD8">
          <w:rPr>
            <w:noProof/>
            <w:webHidden/>
          </w:rPr>
          <w:t>98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21" w:history="1">
        <w:r w:rsidR="00515CD8" w:rsidRPr="000F76DE">
          <w:rPr>
            <w:rStyle w:val="afa"/>
            <w:rFonts w:ascii="华文细黑" w:eastAsia="华文细黑" w:hAnsi="华文细黑"/>
            <w:noProof/>
          </w:rPr>
          <w:t>3.53.3.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_Toc508982621 \h </w:instrText>
        </w:r>
        <w:r w:rsidR="00515CD8">
          <w:rPr>
            <w:noProof/>
            <w:webHidden/>
          </w:rPr>
        </w:r>
        <w:r w:rsidR="00515CD8">
          <w:rPr>
            <w:noProof/>
            <w:webHidden/>
          </w:rPr>
          <w:fldChar w:fldCharType="separate"/>
        </w:r>
        <w:r w:rsidR="00515CD8">
          <w:rPr>
            <w:noProof/>
            <w:webHidden/>
          </w:rPr>
          <w:t>98</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22" w:history="1">
        <w:r w:rsidR="00515CD8" w:rsidRPr="000F76DE">
          <w:rPr>
            <w:rStyle w:val="afa"/>
            <w:noProof/>
          </w:rPr>
          <w:t>3.54.</w:t>
        </w:r>
        <w:r w:rsidR="00515CD8">
          <w:rPr>
            <w:smallCaps w:val="0"/>
            <w:noProof/>
            <w:sz w:val="21"/>
          </w:rPr>
          <w:tab/>
        </w:r>
        <w:r w:rsidR="00515CD8" w:rsidRPr="000F76DE">
          <w:rPr>
            <w:rStyle w:val="afa"/>
            <w:noProof/>
          </w:rPr>
          <w:t>收货地址信息查询接口</w:t>
        </w:r>
        <w:r w:rsidR="00515CD8">
          <w:rPr>
            <w:noProof/>
            <w:webHidden/>
          </w:rPr>
          <w:tab/>
        </w:r>
        <w:r w:rsidR="00515CD8">
          <w:rPr>
            <w:noProof/>
            <w:webHidden/>
          </w:rPr>
          <w:fldChar w:fldCharType="begin"/>
        </w:r>
        <w:r w:rsidR="00515CD8">
          <w:rPr>
            <w:noProof/>
            <w:webHidden/>
          </w:rPr>
          <w:instrText xml:space="preserve"> PAGEREF _Toc508982622 \h </w:instrText>
        </w:r>
        <w:r w:rsidR="00515CD8">
          <w:rPr>
            <w:noProof/>
            <w:webHidden/>
          </w:rPr>
        </w:r>
        <w:r w:rsidR="00515CD8">
          <w:rPr>
            <w:noProof/>
            <w:webHidden/>
          </w:rPr>
          <w:fldChar w:fldCharType="separate"/>
        </w:r>
        <w:r w:rsidR="00515CD8">
          <w:rPr>
            <w:noProof/>
            <w:webHidden/>
          </w:rPr>
          <w:t>99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23" w:history="1">
        <w:r w:rsidR="00515CD8" w:rsidRPr="000F76DE">
          <w:rPr>
            <w:rStyle w:val="afa"/>
            <w:rFonts w:ascii="华文细黑" w:eastAsia="华文细黑" w:hAnsi="华文细黑"/>
            <w:noProof/>
          </w:rPr>
          <w:t>3.54.1.</w:t>
        </w:r>
        <w:r w:rsidR="00515CD8">
          <w:rPr>
            <w:i w:val="0"/>
            <w:noProof/>
            <w:sz w:val="21"/>
          </w:rPr>
          <w:tab/>
        </w:r>
        <w:r w:rsidR="00515CD8" w:rsidRPr="000F76DE">
          <w:rPr>
            <w:rStyle w:val="afa"/>
            <w:noProof/>
          </w:rPr>
          <w:t>接口名称：</w:t>
        </w:r>
        <w:r w:rsidR="00515CD8" w:rsidRPr="000F76DE">
          <w:rPr>
            <w:rStyle w:val="afa"/>
            <w:noProof/>
          </w:rPr>
          <w:t>user/userManage/consigneeAddress.do</w:t>
        </w:r>
        <w:r w:rsidR="00515CD8">
          <w:rPr>
            <w:noProof/>
            <w:webHidden/>
          </w:rPr>
          <w:tab/>
        </w:r>
        <w:r w:rsidR="00515CD8">
          <w:rPr>
            <w:noProof/>
            <w:webHidden/>
          </w:rPr>
          <w:fldChar w:fldCharType="begin"/>
        </w:r>
        <w:r w:rsidR="00515CD8">
          <w:rPr>
            <w:noProof/>
            <w:webHidden/>
          </w:rPr>
          <w:instrText xml:space="preserve"> PAGEREF _Toc508982623 \h </w:instrText>
        </w:r>
        <w:r w:rsidR="00515CD8">
          <w:rPr>
            <w:noProof/>
            <w:webHidden/>
          </w:rPr>
        </w:r>
        <w:r w:rsidR="00515CD8">
          <w:rPr>
            <w:noProof/>
            <w:webHidden/>
          </w:rPr>
          <w:fldChar w:fldCharType="separate"/>
        </w:r>
        <w:r w:rsidR="00515CD8">
          <w:rPr>
            <w:noProof/>
            <w:webHidden/>
          </w:rPr>
          <w:t>99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24" w:history="1">
        <w:r w:rsidR="00515CD8" w:rsidRPr="000F76DE">
          <w:rPr>
            <w:rStyle w:val="afa"/>
            <w:rFonts w:ascii="华文细黑" w:eastAsia="华文细黑" w:hAnsi="华文细黑"/>
            <w:noProof/>
          </w:rPr>
          <w:t>3.54.2.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_Toc508982624 \h </w:instrText>
        </w:r>
        <w:r w:rsidR="00515CD8">
          <w:rPr>
            <w:noProof/>
            <w:webHidden/>
          </w:rPr>
        </w:r>
        <w:r w:rsidR="00515CD8">
          <w:rPr>
            <w:noProof/>
            <w:webHidden/>
          </w:rPr>
          <w:fldChar w:fldCharType="separate"/>
        </w:r>
        <w:r w:rsidR="00515CD8">
          <w:rPr>
            <w:noProof/>
            <w:webHidden/>
          </w:rPr>
          <w:t>99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25" w:history="1">
        <w:r w:rsidR="00515CD8" w:rsidRPr="000F76DE">
          <w:rPr>
            <w:rStyle w:val="afa"/>
            <w:rFonts w:ascii="华文细黑" w:eastAsia="华文细黑" w:hAnsi="华文细黑"/>
            <w:noProof/>
          </w:rPr>
          <w:t>3.54.3.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_Toc508982625 \h </w:instrText>
        </w:r>
        <w:r w:rsidR="00515CD8">
          <w:rPr>
            <w:noProof/>
            <w:webHidden/>
          </w:rPr>
        </w:r>
        <w:r w:rsidR="00515CD8">
          <w:rPr>
            <w:noProof/>
            <w:webHidden/>
          </w:rPr>
          <w:fldChar w:fldCharType="separate"/>
        </w:r>
        <w:r w:rsidR="00515CD8">
          <w:rPr>
            <w:noProof/>
            <w:webHidden/>
          </w:rPr>
          <w:t>99</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26" w:history="1">
        <w:r w:rsidR="00515CD8" w:rsidRPr="000F76DE">
          <w:rPr>
            <w:rStyle w:val="afa"/>
            <w:noProof/>
          </w:rPr>
          <w:t>3.55.</w:t>
        </w:r>
        <w:r w:rsidR="00515CD8">
          <w:rPr>
            <w:smallCaps w:val="0"/>
            <w:noProof/>
            <w:sz w:val="21"/>
          </w:rPr>
          <w:tab/>
        </w:r>
        <w:r w:rsidR="00515CD8" w:rsidRPr="000F76DE">
          <w:rPr>
            <w:rStyle w:val="afa"/>
            <w:noProof/>
          </w:rPr>
          <w:t>收货地址信息新增和更新接口</w:t>
        </w:r>
        <w:r w:rsidR="00515CD8">
          <w:rPr>
            <w:noProof/>
            <w:webHidden/>
          </w:rPr>
          <w:tab/>
        </w:r>
        <w:r w:rsidR="00515CD8">
          <w:rPr>
            <w:noProof/>
            <w:webHidden/>
          </w:rPr>
          <w:fldChar w:fldCharType="begin"/>
        </w:r>
        <w:r w:rsidR="00515CD8">
          <w:rPr>
            <w:noProof/>
            <w:webHidden/>
          </w:rPr>
          <w:instrText xml:space="preserve"> PAGEREF _Toc508982626 \h </w:instrText>
        </w:r>
        <w:r w:rsidR="00515CD8">
          <w:rPr>
            <w:noProof/>
            <w:webHidden/>
          </w:rPr>
        </w:r>
        <w:r w:rsidR="00515CD8">
          <w:rPr>
            <w:noProof/>
            <w:webHidden/>
          </w:rPr>
          <w:fldChar w:fldCharType="separate"/>
        </w:r>
        <w:r w:rsidR="00515CD8">
          <w:rPr>
            <w:noProof/>
            <w:webHidden/>
          </w:rPr>
          <w:t>100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27" w:history="1">
        <w:r w:rsidR="00515CD8" w:rsidRPr="000F76DE">
          <w:rPr>
            <w:rStyle w:val="afa"/>
            <w:rFonts w:ascii="华文细黑" w:eastAsia="华文细黑" w:hAnsi="华文细黑"/>
            <w:noProof/>
          </w:rPr>
          <w:t>3.55.1.</w:t>
        </w:r>
        <w:r w:rsidR="00515CD8">
          <w:rPr>
            <w:i w:val="0"/>
            <w:noProof/>
            <w:sz w:val="21"/>
          </w:rPr>
          <w:tab/>
        </w:r>
        <w:r w:rsidR="00515CD8" w:rsidRPr="000F76DE">
          <w:rPr>
            <w:rStyle w:val="afa"/>
            <w:noProof/>
          </w:rPr>
          <w:t>接口名称：</w:t>
        </w:r>
        <w:r w:rsidR="00515CD8" w:rsidRPr="000F76DE">
          <w:rPr>
            <w:rStyle w:val="afa"/>
            <w:noProof/>
          </w:rPr>
          <w:t>user/userManage/consigneeAddressInsertAndUpdate.do</w:t>
        </w:r>
        <w:r w:rsidR="00515CD8">
          <w:rPr>
            <w:noProof/>
            <w:webHidden/>
          </w:rPr>
          <w:tab/>
        </w:r>
        <w:r w:rsidR="00515CD8">
          <w:rPr>
            <w:noProof/>
            <w:webHidden/>
          </w:rPr>
          <w:fldChar w:fldCharType="begin"/>
        </w:r>
        <w:r w:rsidR="00515CD8">
          <w:rPr>
            <w:noProof/>
            <w:webHidden/>
          </w:rPr>
          <w:instrText xml:space="preserve"> PAGEREF _Toc508982627 \h </w:instrText>
        </w:r>
        <w:r w:rsidR="00515CD8">
          <w:rPr>
            <w:noProof/>
            <w:webHidden/>
          </w:rPr>
        </w:r>
        <w:r w:rsidR="00515CD8">
          <w:rPr>
            <w:noProof/>
            <w:webHidden/>
          </w:rPr>
          <w:fldChar w:fldCharType="separate"/>
        </w:r>
        <w:r w:rsidR="00515CD8">
          <w:rPr>
            <w:noProof/>
            <w:webHidden/>
          </w:rPr>
          <w:t>100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28" w:history="1">
        <w:r w:rsidR="00515CD8" w:rsidRPr="000F76DE">
          <w:rPr>
            <w:rStyle w:val="afa"/>
            <w:rFonts w:ascii="华文细黑" w:eastAsia="华文细黑" w:hAnsi="华文细黑"/>
            <w:noProof/>
          </w:rPr>
          <w:t>3.55.2.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_Toc508982628 \h </w:instrText>
        </w:r>
        <w:r w:rsidR="00515CD8">
          <w:rPr>
            <w:noProof/>
            <w:webHidden/>
          </w:rPr>
        </w:r>
        <w:r w:rsidR="00515CD8">
          <w:rPr>
            <w:noProof/>
            <w:webHidden/>
          </w:rPr>
          <w:fldChar w:fldCharType="separate"/>
        </w:r>
        <w:r w:rsidR="00515CD8">
          <w:rPr>
            <w:noProof/>
            <w:webHidden/>
          </w:rPr>
          <w:t>100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29" w:history="1">
        <w:r w:rsidR="00515CD8" w:rsidRPr="000F76DE">
          <w:rPr>
            <w:rStyle w:val="afa"/>
            <w:rFonts w:ascii="华文细黑" w:eastAsia="华文细黑" w:hAnsi="华文细黑"/>
            <w:noProof/>
          </w:rPr>
          <w:t>3.55.3.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_Toc508982629 \h </w:instrText>
        </w:r>
        <w:r w:rsidR="00515CD8">
          <w:rPr>
            <w:noProof/>
            <w:webHidden/>
          </w:rPr>
        </w:r>
        <w:r w:rsidR="00515CD8">
          <w:rPr>
            <w:noProof/>
            <w:webHidden/>
          </w:rPr>
          <w:fldChar w:fldCharType="separate"/>
        </w:r>
        <w:r w:rsidR="00515CD8">
          <w:rPr>
            <w:noProof/>
            <w:webHidden/>
          </w:rPr>
          <w:t>100</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30" w:history="1">
        <w:r w:rsidR="00515CD8" w:rsidRPr="000F76DE">
          <w:rPr>
            <w:rStyle w:val="afa"/>
            <w:noProof/>
          </w:rPr>
          <w:t>3.56.</w:t>
        </w:r>
        <w:r w:rsidR="00515CD8">
          <w:rPr>
            <w:smallCaps w:val="0"/>
            <w:noProof/>
            <w:sz w:val="21"/>
          </w:rPr>
          <w:tab/>
        </w:r>
        <w:r w:rsidR="00515CD8" w:rsidRPr="000F76DE">
          <w:rPr>
            <w:rStyle w:val="afa"/>
            <w:noProof/>
          </w:rPr>
          <w:t>渠道信息列表接口</w:t>
        </w:r>
        <w:r w:rsidR="00515CD8">
          <w:rPr>
            <w:noProof/>
            <w:webHidden/>
          </w:rPr>
          <w:tab/>
        </w:r>
        <w:r w:rsidR="00515CD8">
          <w:rPr>
            <w:noProof/>
            <w:webHidden/>
          </w:rPr>
          <w:fldChar w:fldCharType="begin"/>
        </w:r>
        <w:r w:rsidR="00515CD8">
          <w:rPr>
            <w:noProof/>
            <w:webHidden/>
          </w:rPr>
          <w:instrText xml:space="preserve"> PAGEREF _Toc508982630 \h </w:instrText>
        </w:r>
        <w:r w:rsidR="00515CD8">
          <w:rPr>
            <w:noProof/>
            <w:webHidden/>
          </w:rPr>
        </w:r>
        <w:r w:rsidR="00515CD8">
          <w:rPr>
            <w:noProof/>
            <w:webHidden/>
          </w:rPr>
          <w:fldChar w:fldCharType="separate"/>
        </w:r>
        <w:r w:rsidR="00515CD8">
          <w:rPr>
            <w:noProof/>
            <w:webHidden/>
          </w:rPr>
          <w:t>101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31" w:history="1">
        <w:r w:rsidR="00515CD8" w:rsidRPr="000F76DE">
          <w:rPr>
            <w:rStyle w:val="afa"/>
            <w:rFonts w:ascii="华文细黑" w:eastAsia="华文细黑" w:hAnsi="华文细黑"/>
            <w:noProof/>
          </w:rPr>
          <w:t>3.56.1.</w:t>
        </w:r>
        <w:r w:rsidR="00515CD8">
          <w:rPr>
            <w:i w:val="0"/>
            <w:noProof/>
            <w:sz w:val="21"/>
          </w:rPr>
          <w:tab/>
        </w:r>
        <w:r w:rsidR="00515CD8" w:rsidRPr="000F76DE">
          <w:rPr>
            <w:rStyle w:val="afa"/>
            <w:noProof/>
          </w:rPr>
          <w:t>接口名称：</w:t>
        </w:r>
        <w:r w:rsidR="00515CD8" w:rsidRPr="000F76DE">
          <w:rPr>
            <w:rStyle w:val="afa"/>
            <w:noProof/>
          </w:rPr>
          <w:t>channel/channelManage/channelInfoList.do</w:t>
        </w:r>
        <w:r w:rsidR="00515CD8">
          <w:rPr>
            <w:noProof/>
            <w:webHidden/>
          </w:rPr>
          <w:tab/>
        </w:r>
        <w:r w:rsidR="00515CD8">
          <w:rPr>
            <w:noProof/>
            <w:webHidden/>
          </w:rPr>
          <w:fldChar w:fldCharType="begin"/>
        </w:r>
        <w:r w:rsidR="00515CD8">
          <w:rPr>
            <w:noProof/>
            <w:webHidden/>
          </w:rPr>
          <w:instrText xml:space="preserve"> PAGEREF _Toc508982631 \h </w:instrText>
        </w:r>
        <w:r w:rsidR="00515CD8">
          <w:rPr>
            <w:noProof/>
            <w:webHidden/>
          </w:rPr>
        </w:r>
        <w:r w:rsidR="00515CD8">
          <w:rPr>
            <w:noProof/>
            <w:webHidden/>
          </w:rPr>
          <w:fldChar w:fldCharType="separate"/>
        </w:r>
        <w:r w:rsidR="00515CD8">
          <w:rPr>
            <w:noProof/>
            <w:webHidden/>
          </w:rPr>
          <w:t>101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32" w:history="1">
        <w:r w:rsidR="00515CD8" w:rsidRPr="000F76DE">
          <w:rPr>
            <w:rStyle w:val="afa"/>
            <w:rFonts w:ascii="华文细黑" w:eastAsia="华文细黑" w:hAnsi="华文细黑"/>
            <w:noProof/>
          </w:rPr>
          <w:t>3.56.2.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_Toc508982632 \h </w:instrText>
        </w:r>
        <w:r w:rsidR="00515CD8">
          <w:rPr>
            <w:noProof/>
            <w:webHidden/>
          </w:rPr>
        </w:r>
        <w:r w:rsidR="00515CD8">
          <w:rPr>
            <w:noProof/>
            <w:webHidden/>
          </w:rPr>
          <w:fldChar w:fldCharType="separate"/>
        </w:r>
        <w:r w:rsidR="00515CD8">
          <w:rPr>
            <w:noProof/>
            <w:webHidden/>
          </w:rPr>
          <w:t>101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33" w:history="1">
        <w:r w:rsidR="00515CD8" w:rsidRPr="000F76DE">
          <w:rPr>
            <w:rStyle w:val="afa"/>
            <w:rFonts w:ascii="华文细黑" w:eastAsia="华文细黑" w:hAnsi="华文细黑"/>
            <w:noProof/>
          </w:rPr>
          <w:t>3.56.3.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_Toc508982633 \h </w:instrText>
        </w:r>
        <w:r w:rsidR="00515CD8">
          <w:rPr>
            <w:noProof/>
            <w:webHidden/>
          </w:rPr>
        </w:r>
        <w:r w:rsidR="00515CD8">
          <w:rPr>
            <w:noProof/>
            <w:webHidden/>
          </w:rPr>
          <w:fldChar w:fldCharType="separate"/>
        </w:r>
        <w:r w:rsidR="00515CD8">
          <w:rPr>
            <w:noProof/>
            <w:webHidden/>
          </w:rPr>
          <w:t>101</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34" w:history="1">
        <w:r w:rsidR="00515CD8" w:rsidRPr="000F76DE">
          <w:rPr>
            <w:rStyle w:val="afa"/>
            <w:noProof/>
          </w:rPr>
          <w:t>3.57.</w:t>
        </w:r>
        <w:r w:rsidR="00515CD8">
          <w:rPr>
            <w:smallCaps w:val="0"/>
            <w:noProof/>
            <w:sz w:val="21"/>
          </w:rPr>
          <w:tab/>
        </w:r>
        <w:r w:rsidR="00515CD8" w:rsidRPr="000F76DE">
          <w:rPr>
            <w:rStyle w:val="afa"/>
            <w:noProof/>
          </w:rPr>
          <w:t>渠道信息查询接口</w:t>
        </w:r>
        <w:r w:rsidR="00515CD8">
          <w:rPr>
            <w:noProof/>
            <w:webHidden/>
          </w:rPr>
          <w:tab/>
        </w:r>
        <w:r w:rsidR="00515CD8">
          <w:rPr>
            <w:noProof/>
            <w:webHidden/>
          </w:rPr>
          <w:fldChar w:fldCharType="begin"/>
        </w:r>
        <w:r w:rsidR="00515CD8">
          <w:rPr>
            <w:noProof/>
            <w:webHidden/>
          </w:rPr>
          <w:instrText xml:space="preserve"> PAGEREF _Toc508982634 \h </w:instrText>
        </w:r>
        <w:r w:rsidR="00515CD8">
          <w:rPr>
            <w:noProof/>
            <w:webHidden/>
          </w:rPr>
        </w:r>
        <w:r w:rsidR="00515CD8">
          <w:rPr>
            <w:noProof/>
            <w:webHidden/>
          </w:rPr>
          <w:fldChar w:fldCharType="separate"/>
        </w:r>
        <w:r w:rsidR="00515CD8">
          <w:rPr>
            <w:noProof/>
            <w:webHidden/>
          </w:rPr>
          <w:t>102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35" w:history="1">
        <w:r w:rsidR="00515CD8" w:rsidRPr="000F76DE">
          <w:rPr>
            <w:rStyle w:val="afa"/>
            <w:rFonts w:ascii="华文细黑" w:eastAsia="华文细黑" w:hAnsi="华文细黑"/>
            <w:noProof/>
          </w:rPr>
          <w:t>3.57.1.</w:t>
        </w:r>
        <w:r w:rsidR="00515CD8">
          <w:rPr>
            <w:i w:val="0"/>
            <w:noProof/>
            <w:sz w:val="21"/>
          </w:rPr>
          <w:tab/>
        </w:r>
        <w:r w:rsidR="00515CD8" w:rsidRPr="000F76DE">
          <w:rPr>
            <w:rStyle w:val="afa"/>
            <w:noProof/>
          </w:rPr>
          <w:t>接口名称：</w:t>
        </w:r>
        <w:r w:rsidR="00515CD8" w:rsidRPr="000F76DE">
          <w:rPr>
            <w:rStyle w:val="afa"/>
            <w:noProof/>
          </w:rPr>
          <w:t>channel/channelManage/channelInfo.do</w:t>
        </w:r>
        <w:r w:rsidR="00515CD8">
          <w:rPr>
            <w:noProof/>
            <w:webHidden/>
          </w:rPr>
          <w:tab/>
        </w:r>
        <w:r w:rsidR="00515CD8">
          <w:rPr>
            <w:noProof/>
            <w:webHidden/>
          </w:rPr>
          <w:fldChar w:fldCharType="begin"/>
        </w:r>
        <w:r w:rsidR="00515CD8">
          <w:rPr>
            <w:noProof/>
            <w:webHidden/>
          </w:rPr>
          <w:instrText xml:space="preserve"> PAGEREF _Toc508982635 \h </w:instrText>
        </w:r>
        <w:r w:rsidR="00515CD8">
          <w:rPr>
            <w:noProof/>
            <w:webHidden/>
          </w:rPr>
        </w:r>
        <w:r w:rsidR="00515CD8">
          <w:rPr>
            <w:noProof/>
            <w:webHidden/>
          </w:rPr>
          <w:fldChar w:fldCharType="separate"/>
        </w:r>
        <w:r w:rsidR="00515CD8">
          <w:rPr>
            <w:noProof/>
            <w:webHidden/>
          </w:rPr>
          <w:t>102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36" w:history="1">
        <w:r w:rsidR="00515CD8" w:rsidRPr="000F76DE">
          <w:rPr>
            <w:rStyle w:val="afa"/>
            <w:rFonts w:ascii="华文细黑" w:eastAsia="华文细黑" w:hAnsi="华文细黑"/>
            <w:noProof/>
          </w:rPr>
          <w:t>3.57.2.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_Toc508982636 \h </w:instrText>
        </w:r>
        <w:r w:rsidR="00515CD8">
          <w:rPr>
            <w:noProof/>
            <w:webHidden/>
          </w:rPr>
        </w:r>
        <w:r w:rsidR="00515CD8">
          <w:rPr>
            <w:noProof/>
            <w:webHidden/>
          </w:rPr>
          <w:fldChar w:fldCharType="separate"/>
        </w:r>
        <w:r w:rsidR="00515CD8">
          <w:rPr>
            <w:noProof/>
            <w:webHidden/>
          </w:rPr>
          <w:t>102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37" w:history="1">
        <w:r w:rsidR="00515CD8" w:rsidRPr="000F76DE">
          <w:rPr>
            <w:rStyle w:val="afa"/>
            <w:rFonts w:ascii="华文细黑" w:eastAsia="华文细黑" w:hAnsi="华文细黑"/>
            <w:noProof/>
          </w:rPr>
          <w:t>3.57.3.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_Toc508982637 \h </w:instrText>
        </w:r>
        <w:r w:rsidR="00515CD8">
          <w:rPr>
            <w:noProof/>
            <w:webHidden/>
          </w:rPr>
        </w:r>
        <w:r w:rsidR="00515CD8">
          <w:rPr>
            <w:noProof/>
            <w:webHidden/>
          </w:rPr>
          <w:fldChar w:fldCharType="separate"/>
        </w:r>
        <w:r w:rsidR="00515CD8">
          <w:rPr>
            <w:noProof/>
            <w:webHidden/>
          </w:rPr>
          <w:t>102</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38" w:history="1">
        <w:r w:rsidR="00515CD8" w:rsidRPr="000F76DE">
          <w:rPr>
            <w:rStyle w:val="afa"/>
            <w:noProof/>
          </w:rPr>
          <w:t>3.58.</w:t>
        </w:r>
        <w:r w:rsidR="00515CD8">
          <w:rPr>
            <w:smallCaps w:val="0"/>
            <w:noProof/>
            <w:sz w:val="21"/>
          </w:rPr>
          <w:tab/>
        </w:r>
        <w:r w:rsidR="00515CD8" w:rsidRPr="000F76DE">
          <w:rPr>
            <w:rStyle w:val="afa"/>
            <w:noProof/>
          </w:rPr>
          <w:t>渠道信息新增或更新接口</w:t>
        </w:r>
        <w:r w:rsidR="00515CD8">
          <w:rPr>
            <w:noProof/>
            <w:webHidden/>
          </w:rPr>
          <w:tab/>
        </w:r>
        <w:r w:rsidR="00515CD8">
          <w:rPr>
            <w:noProof/>
            <w:webHidden/>
          </w:rPr>
          <w:fldChar w:fldCharType="begin"/>
        </w:r>
        <w:r w:rsidR="00515CD8">
          <w:rPr>
            <w:noProof/>
            <w:webHidden/>
          </w:rPr>
          <w:instrText xml:space="preserve"> PAGEREF _Toc508982638 \h </w:instrText>
        </w:r>
        <w:r w:rsidR="00515CD8">
          <w:rPr>
            <w:noProof/>
            <w:webHidden/>
          </w:rPr>
        </w:r>
        <w:r w:rsidR="00515CD8">
          <w:rPr>
            <w:noProof/>
            <w:webHidden/>
          </w:rPr>
          <w:fldChar w:fldCharType="separate"/>
        </w:r>
        <w:r w:rsidR="00515CD8">
          <w:rPr>
            <w:noProof/>
            <w:webHidden/>
          </w:rPr>
          <w:t>103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39" w:history="1">
        <w:r w:rsidR="00515CD8" w:rsidRPr="000F76DE">
          <w:rPr>
            <w:rStyle w:val="afa"/>
            <w:rFonts w:ascii="华文细黑" w:eastAsia="华文细黑" w:hAnsi="华文细黑"/>
            <w:noProof/>
          </w:rPr>
          <w:t>3.58.1.</w:t>
        </w:r>
        <w:r w:rsidR="00515CD8">
          <w:rPr>
            <w:i w:val="0"/>
            <w:noProof/>
            <w:sz w:val="21"/>
          </w:rPr>
          <w:tab/>
        </w:r>
        <w:r w:rsidR="00515CD8" w:rsidRPr="000F76DE">
          <w:rPr>
            <w:rStyle w:val="afa"/>
            <w:noProof/>
          </w:rPr>
          <w:t>接口名称：</w:t>
        </w:r>
        <w:r w:rsidR="00515CD8" w:rsidRPr="000F76DE">
          <w:rPr>
            <w:rStyle w:val="afa"/>
            <w:noProof/>
          </w:rPr>
          <w:t>channel/channelManage/channelInfoInsertOrUpdate.do</w:t>
        </w:r>
        <w:r w:rsidR="00515CD8">
          <w:rPr>
            <w:noProof/>
            <w:webHidden/>
          </w:rPr>
          <w:tab/>
        </w:r>
        <w:r w:rsidR="00515CD8">
          <w:rPr>
            <w:noProof/>
            <w:webHidden/>
          </w:rPr>
          <w:fldChar w:fldCharType="begin"/>
        </w:r>
        <w:r w:rsidR="00515CD8">
          <w:rPr>
            <w:noProof/>
            <w:webHidden/>
          </w:rPr>
          <w:instrText xml:space="preserve"> PAGEREF _Toc508982639 \h </w:instrText>
        </w:r>
        <w:r w:rsidR="00515CD8">
          <w:rPr>
            <w:noProof/>
            <w:webHidden/>
          </w:rPr>
        </w:r>
        <w:r w:rsidR="00515CD8">
          <w:rPr>
            <w:noProof/>
            <w:webHidden/>
          </w:rPr>
          <w:fldChar w:fldCharType="separate"/>
        </w:r>
        <w:r w:rsidR="00515CD8">
          <w:rPr>
            <w:noProof/>
            <w:webHidden/>
          </w:rPr>
          <w:t>103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40" w:history="1">
        <w:r w:rsidR="00515CD8" w:rsidRPr="000F76DE">
          <w:rPr>
            <w:rStyle w:val="afa"/>
            <w:rFonts w:ascii="华文细黑" w:eastAsia="华文细黑" w:hAnsi="华文细黑"/>
            <w:noProof/>
          </w:rPr>
          <w:t>3.58.2.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_Toc508982640 \h </w:instrText>
        </w:r>
        <w:r w:rsidR="00515CD8">
          <w:rPr>
            <w:noProof/>
            <w:webHidden/>
          </w:rPr>
        </w:r>
        <w:r w:rsidR="00515CD8">
          <w:rPr>
            <w:noProof/>
            <w:webHidden/>
          </w:rPr>
          <w:fldChar w:fldCharType="separate"/>
        </w:r>
        <w:r w:rsidR="00515CD8">
          <w:rPr>
            <w:noProof/>
            <w:webHidden/>
          </w:rPr>
          <w:t>103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41" w:history="1">
        <w:r w:rsidR="00515CD8" w:rsidRPr="000F76DE">
          <w:rPr>
            <w:rStyle w:val="afa"/>
            <w:rFonts w:ascii="华文细黑" w:eastAsia="华文细黑" w:hAnsi="华文细黑"/>
            <w:noProof/>
          </w:rPr>
          <w:t>3.58.3.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_Toc508982641 \h </w:instrText>
        </w:r>
        <w:r w:rsidR="00515CD8">
          <w:rPr>
            <w:noProof/>
            <w:webHidden/>
          </w:rPr>
        </w:r>
        <w:r w:rsidR="00515CD8">
          <w:rPr>
            <w:noProof/>
            <w:webHidden/>
          </w:rPr>
          <w:fldChar w:fldCharType="separate"/>
        </w:r>
        <w:r w:rsidR="00515CD8">
          <w:rPr>
            <w:noProof/>
            <w:webHidden/>
          </w:rPr>
          <w:t>103</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42" w:history="1">
        <w:r w:rsidR="00515CD8" w:rsidRPr="000F76DE">
          <w:rPr>
            <w:rStyle w:val="afa"/>
            <w:noProof/>
          </w:rPr>
          <w:t>3.59.</w:t>
        </w:r>
        <w:r w:rsidR="00515CD8">
          <w:rPr>
            <w:smallCaps w:val="0"/>
            <w:noProof/>
            <w:sz w:val="21"/>
          </w:rPr>
          <w:tab/>
        </w:r>
        <w:r w:rsidR="00515CD8" w:rsidRPr="000F76DE">
          <w:rPr>
            <w:rStyle w:val="afa"/>
            <w:noProof/>
          </w:rPr>
          <w:t>渠道产品关联信息列表接口</w:t>
        </w:r>
        <w:r w:rsidR="00515CD8">
          <w:rPr>
            <w:noProof/>
            <w:webHidden/>
          </w:rPr>
          <w:tab/>
        </w:r>
        <w:r w:rsidR="00515CD8">
          <w:rPr>
            <w:noProof/>
            <w:webHidden/>
          </w:rPr>
          <w:fldChar w:fldCharType="begin"/>
        </w:r>
        <w:r w:rsidR="00515CD8">
          <w:rPr>
            <w:noProof/>
            <w:webHidden/>
          </w:rPr>
          <w:instrText xml:space="preserve"> PAGEREF _Toc508982642 \h </w:instrText>
        </w:r>
        <w:r w:rsidR="00515CD8">
          <w:rPr>
            <w:noProof/>
            <w:webHidden/>
          </w:rPr>
        </w:r>
        <w:r w:rsidR="00515CD8">
          <w:rPr>
            <w:noProof/>
            <w:webHidden/>
          </w:rPr>
          <w:fldChar w:fldCharType="separate"/>
        </w:r>
        <w:r w:rsidR="00515CD8">
          <w:rPr>
            <w:noProof/>
            <w:webHidden/>
          </w:rPr>
          <w:t>104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43" w:history="1">
        <w:r w:rsidR="00515CD8" w:rsidRPr="000F76DE">
          <w:rPr>
            <w:rStyle w:val="afa"/>
            <w:rFonts w:ascii="华文细黑" w:eastAsia="华文细黑" w:hAnsi="华文细黑"/>
            <w:noProof/>
          </w:rPr>
          <w:t>3.59.1.</w:t>
        </w:r>
        <w:r w:rsidR="00515CD8">
          <w:rPr>
            <w:i w:val="0"/>
            <w:noProof/>
            <w:sz w:val="21"/>
          </w:rPr>
          <w:tab/>
        </w:r>
        <w:r w:rsidR="00515CD8" w:rsidRPr="000F76DE">
          <w:rPr>
            <w:rStyle w:val="afa"/>
            <w:noProof/>
          </w:rPr>
          <w:t>接口名称：</w:t>
        </w:r>
        <w:r w:rsidR="00515CD8" w:rsidRPr="000F76DE">
          <w:rPr>
            <w:rStyle w:val="afa"/>
            <w:noProof/>
          </w:rPr>
          <w:t>channel/channelProduct/productInfoList.do</w:t>
        </w:r>
        <w:r w:rsidR="00515CD8">
          <w:rPr>
            <w:noProof/>
            <w:webHidden/>
          </w:rPr>
          <w:tab/>
        </w:r>
        <w:r w:rsidR="00515CD8">
          <w:rPr>
            <w:noProof/>
            <w:webHidden/>
          </w:rPr>
          <w:fldChar w:fldCharType="begin"/>
        </w:r>
        <w:r w:rsidR="00515CD8">
          <w:rPr>
            <w:noProof/>
            <w:webHidden/>
          </w:rPr>
          <w:instrText xml:space="preserve"> PAGEREF _Toc508982643 \h </w:instrText>
        </w:r>
        <w:r w:rsidR="00515CD8">
          <w:rPr>
            <w:noProof/>
            <w:webHidden/>
          </w:rPr>
        </w:r>
        <w:r w:rsidR="00515CD8">
          <w:rPr>
            <w:noProof/>
            <w:webHidden/>
          </w:rPr>
          <w:fldChar w:fldCharType="separate"/>
        </w:r>
        <w:r w:rsidR="00515CD8">
          <w:rPr>
            <w:noProof/>
            <w:webHidden/>
          </w:rPr>
          <w:t>104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44" w:history="1">
        <w:r w:rsidR="00515CD8" w:rsidRPr="000F76DE">
          <w:rPr>
            <w:rStyle w:val="afa"/>
            <w:rFonts w:ascii="华文细黑" w:eastAsia="华文细黑" w:hAnsi="华文细黑"/>
            <w:noProof/>
          </w:rPr>
          <w:t>3.59.2.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_Toc508982644 \h </w:instrText>
        </w:r>
        <w:r w:rsidR="00515CD8">
          <w:rPr>
            <w:noProof/>
            <w:webHidden/>
          </w:rPr>
        </w:r>
        <w:r w:rsidR="00515CD8">
          <w:rPr>
            <w:noProof/>
            <w:webHidden/>
          </w:rPr>
          <w:fldChar w:fldCharType="separate"/>
        </w:r>
        <w:r w:rsidR="00515CD8">
          <w:rPr>
            <w:noProof/>
            <w:webHidden/>
          </w:rPr>
          <w:t>104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45" w:history="1">
        <w:r w:rsidR="00515CD8" w:rsidRPr="000F76DE">
          <w:rPr>
            <w:rStyle w:val="afa"/>
            <w:rFonts w:ascii="华文细黑" w:eastAsia="华文细黑" w:hAnsi="华文细黑"/>
            <w:noProof/>
          </w:rPr>
          <w:t>3.59.3.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_Toc508982645 \h </w:instrText>
        </w:r>
        <w:r w:rsidR="00515CD8">
          <w:rPr>
            <w:noProof/>
            <w:webHidden/>
          </w:rPr>
        </w:r>
        <w:r w:rsidR="00515CD8">
          <w:rPr>
            <w:noProof/>
            <w:webHidden/>
          </w:rPr>
          <w:fldChar w:fldCharType="separate"/>
        </w:r>
        <w:r w:rsidR="00515CD8">
          <w:rPr>
            <w:noProof/>
            <w:webHidden/>
          </w:rPr>
          <w:t>104</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46" w:history="1">
        <w:r w:rsidR="00515CD8" w:rsidRPr="000F76DE">
          <w:rPr>
            <w:rStyle w:val="afa"/>
            <w:noProof/>
          </w:rPr>
          <w:t>3.60.</w:t>
        </w:r>
        <w:r w:rsidR="00515CD8">
          <w:rPr>
            <w:smallCaps w:val="0"/>
            <w:noProof/>
            <w:sz w:val="21"/>
          </w:rPr>
          <w:tab/>
        </w:r>
        <w:r w:rsidR="00515CD8" w:rsidRPr="000F76DE">
          <w:rPr>
            <w:rStyle w:val="afa"/>
            <w:noProof/>
          </w:rPr>
          <w:t>渠道产品关联信息新增或更新接口</w:t>
        </w:r>
        <w:r w:rsidR="00515CD8">
          <w:rPr>
            <w:noProof/>
            <w:webHidden/>
          </w:rPr>
          <w:tab/>
        </w:r>
        <w:r w:rsidR="00515CD8">
          <w:rPr>
            <w:noProof/>
            <w:webHidden/>
          </w:rPr>
          <w:fldChar w:fldCharType="begin"/>
        </w:r>
        <w:r w:rsidR="00515CD8">
          <w:rPr>
            <w:noProof/>
            <w:webHidden/>
          </w:rPr>
          <w:instrText xml:space="preserve"> PAGEREF _Toc508982646 \h </w:instrText>
        </w:r>
        <w:r w:rsidR="00515CD8">
          <w:rPr>
            <w:noProof/>
            <w:webHidden/>
          </w:rPr>
        </w:r>
        <w:r w:rsidR="00515CD8">
          <w:rPr>
            <w:noProof/>
            <w:webHidden/>
          </w:rPr>
          <w:fldChar w:fldCharType="separate"/>
        </w:r>
        <w:r w:rsidR="00515CD8">
          <w:rPr>
            <w:noProof/>
            <w:webHidden/>
          </w:rPr>
          <w:t>105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47" w:history="1">
        <w:r w:rsidR="00515CD8" w:rsidRPr="000F76DE">
          <w:rPr>
            <w:rStyle w:val="afa"/>
            <w:rFonts w:ascii="华文细黑" w:eastAsia="华文细黑" w:hAnsi="华文细黑"/>
            <w:noProof/>
          </w:rPr>
          <w:t>3.60.1.</w:t>
        </w:r>
        <w:r w:rsidR="00515CD8">
          <w:rPr>
            <w:i w:val="0"/>
            <w:noProof/>
            <w:sz w:val="21"/>
          </w:rPr>
          <w:tab/>
        </w:r>
        <w:r w:rsidR="00515CD8" w:rsidRPr="000F76DE">
          <w:rPr>
            <w:rStyle w:val="afa"/>
            <w:noProof/>
          </w:rPr>
          <w:t>接口名称：</w:t>
        </w:r>
        <w:r w:rsidR="00515CD8" w:rsidRPr="000F76DE">
          <w:rPr>
            <w:rStyle w:val="afa"/>
            <w:noProof/>
          </w:rPr>
          <w:t>channel/channelProduct/productInfoInsertOrUpdate.do</w:t>
        </w:r>
        <w:r w:rsidR="00515CD8">
          <w:rPr>
            <w:noProof/>
            <w:webHidden/>
          </w:rPr>
          <w:tab/>
        </w:r>
        <w:r w:rsidR="00515CD8">
          <w:rPr>
            <w:noProof/>
            <w:webHidden/>
          </w:rPr>
          <w:fldChar w:fldCharType="begin"/>
        </w:r>
        <w:r w:rsidR="00515CD8">
          <w:rPr>
            <w:noProof/>
            <w:webHidden/>
          </w:rPr>
          <w:instrText xml:space="preserve"> PAGEREF _Toc508982647 \h </w:instrText>
        </w:r>
        <w:r w:rsidR="00515CD8">
          <w:rPr>
            <w:noProof/>
            <w:webHidden/>
          </w:rPr>
        </w:r>
        <w:r w:rsidR="00515CD8">
          <w:rPr>
            <w:noProof/>
            <w:webHidden/>
          </w:rPr>
          <w:fldChar w:fldCharType="separate"/>
        </w:r>
        <w:r w:rsidR="00515CD8">
          <w:rPr>
            <w:noProof/>
            <w:webHidden/>
          </w:rPr>
          <w:t>105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48" w:history="1">
        <w:r w:rsidR="00515CD8" w:rsidRPr="000F76DE">
          <w:rPr>
            <w:rStyle w:val="afa"/>
            <w:rFonts w:ascii="华文细黑" w:eastAsia="华文细黑" w:hAnsi="华文细黑"/>
            <w:noProof/>
          </w:rPr>
          <w:t>3.60.2.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_Toc508982648 \h </w:instrText>
        </w:r>
        <w:r w:rsidR="00515CD8">
          <w:rPr>
            <w:noProof/>
            <w:webHidden/>
          </w:rPr>
        </w:r>
        <w:r w:rsidR="00515CD8">
          <w:rPr>
            <w:noProof/>
            <w:webHidden/>
          </w:rPr>
          <w:fldChar w:fldCharType="separate"/>
        </w:r>
        <w:r w:rsidR="00515CD8">
          <w:rPr>
            <w:noProof/>
            <w:webHidden/>
          </w:rPr>
          <w:t>105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49" w:history="1">
        <w:r w:rsidR="00515CD8" w:rsidRPr="000F76DE">
          <w:rPr>
            <w:rStyle w:val="afa"/>
            <w:rFonts w:ascii="华文细黑" w:eastAsia="华文细黑" w:hAnsi="华文细黑"/>
            <w:noProof/>
          </w:rPr>
          <w:t>3.60.3.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_Toc508982649 \h </w:instrText>
        </w:r>
        <w:r w:rsidR="00515CD8">
          <w:rPr>
            <w:noProof/>
            <w:webHidden/>
          </w:rPr>
        </w:r>
        <w:r w:rsidR="00515CD8">
          <w:rPr>
            <w:noProof/>
            <w:webHidden/>
          </w:rPr>
          <w:fldChar w:fldCharType="separate"/>
        </w:r>
        <w:r w:rsidR="00515CD8">
          <w:rPr>
            <w:noProof/>
            <w:webHidden/>
          </w:rPr>
          <w:t>105</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50" w:history="1">
        <w:r w:rsidR="00515CD8" w:rsidRPr="000F76DE">
          <w:rPr>
            <w:rStyle w:val="afa"/>
            <w:noProof/>
          </w:rPr>
          <w:t>3.61.</w:t>
        </w:r>
        <w:r w:rsidR="00515CD8">
          <w:rPr>
            <w:smallCaps w:val="0"/>
            <w:noProof/>
            <w:sz w:val="21"/>
          </w:rPr>
          <w:tab/>
        </w:r>
        <w:r w:rsidR="00515CD8" w:rsidRPr="000F76DE">
          <w:rPr>
            <w:rStyle w:val="afa"/>
            <w:noProof/>
          </w:rPr>
          <w:t>渠道产品关联信息查询接口</w:t>
        </w:r>
        <w:r w:rsidR="00515CD8">
          <w:rPr>
            <w:noProof/>
            <w:webHidden/>
          </w:rPr>
          <w:tab/>
        </w:r>
        <w:r w:rsidR="00515CD8">
          <w:rPr>
            <w:noProof/>
            <w:webHidden/>
          </w:rPr>
          <w:fldChar w:fldCharType="begin"/>
        </w:r>
        <w:r w:rsidR="00515CD8">
          <w:rPr>
            <w:noProof/>
            <w:webHidden/>
          </w:rPr>
          <w:instrText xml:space="preserve"> PAGEREF _Toc508982650 \h </w:instrText>
        </w:r>
        <w:r w:rsidR="00515CD8">
          <w:rPr>
            <w:noProof/>
            <w:webHidden/>
          </w:rPr>
        </w:r>
        <w:r w:rsidR="00515CD8">
          <w:rPr>
            <w:noProof/>
            <w:webHidden/>
          </w:rPr>
          <w:fldChar w:fldCharType="separate"/>
        </w:r>
        <w:r w:rsidR="00515CD8">
          <w:rPr>
            <w:noProof/>
            <w:webHidden/>
          </w:rPr>
          <w:t>105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51" w:history="1">
        <w:r w:rsidR="00515CD8" w:rsidRPr="000F76DE">
          <w:rPr>
            <w:rStyle w:val="afa"/>
            <w:rFonts w:ascii="华文细黑" w:eastAsia="华文细黑" w:hAnsi="华文细黑"/>
            <w:noProof/>
          </w:rPr>
          <w:t>3.61.1.</w:t>
        </w:r>
        <w:r w:rsidR="00515CD8">
          <w:rPr>
            <w:i w:val="0"/>
            <w:noProof/>
            <w:sz w:val="21"/>
          </w:rPr>
          <w:tab/>
        </w:r>
        <w:r w:rsidR="00515CD8" w:rsidRPr="000F76DE">
          <w:rPr>
            <w:rStyle w:val="afa"/>
            <w:noProof/>
          </w:rPr>
          <w:t>接口名称：</w:t>
        </w:r>
        <w:r w:rsidR="00515CD8" w:rsidRPr="000F76DE">
          <w:rPr>
            <w:rStyle w:val="afa"/>
            <w:noProof/>
          </w:rPr>
          <w:t>channel/channelProduct/productInfo.do</w:t>
        </w:r>
        <w:r w:rsidR="00515CD8">
          <w:rPr>
            <w:noProof/>
            <w:webHidden/>
          </w:rPr>
          <w:tab/>
        </w:r>
        <w:r w:rsidR="00515CD8">
          <w:rPr>
            <w:noProof/>
            <w:webHidden/>
          </w:rPr>
          <w:fldChar w:fldCharType="begin"/>
        </w:r>
        <w:r w:rsidR="00515CD8">
          <w:rPr>
            <w:noProof/>
            <w:webHidden/>
          </w:rPr>
          <w:instrText xml:space="preserve"> PAGEREF _Toc508982651 \h </w:instrText>
        </w:r>
        <w:r w:rsidR="00515CD8">
          <w:rPr>
            <w:noProof/>
            <w:webHidden/>
          </w:rPr>
        </w:r>
        <w:r w:rsidR="00515CD8">
          <w:rPr>
            <w:noProof/>
            <w:webHidden/>
          </w:rPr>
          <w:fldChar w:fldCharType="separate"/>
        </w:r>
        <w:r w:rsidR="00515CD8">
          <w:rPr>
            <w:noProof/>
            <w:webHidden/>
          </w:rPr>
          <w:t>105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52" w:history="1">
        <w:r w:rsidR="00515CD8" w:rsidRPr="000F76DE">
          <w:rPr>
            <w:rStyle w:val="afa"/>
            <w:rFonts w:ascii="华文细黑" w:eastAsia="华文细黑" w:hAnsi="华文细黑"/>
            <w:noProof/>
          </w:rPr>
          <w:t>3.61.2.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_Toc508982652 \h </w:instrText>
        </w:r>
        <w:r w:rsidR="00515CD8">
          <w:rPr>
            <w:noProof/>
            <w:webHidden/>
          </w:rPr>
        </w:r>
        <w:r w:rsidR="00515CD8">
          <w:rPr>
            <w:noProof/>
            <w:webHidden/>
          </w:rPr>
          <w:fldChar w:fldCharType="separate"/>
        </w:r>
        <w:r w:rsidR="00515CD8">
          <w:rPr>
            <w:noProof/>
            <w:webHidden/>
          </w:rPr>
          <w:t>105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53" w:history="1">
        <w:r w:rsidR="00515CD8" w:rsidRPr="000F76DE">
          <w:rPr>
            <w:rStyle w:val="afa"/>
            <w:rFonts w:ascii="华文细黑" w:eastAsia="华文细黑" w:hAnsi="华文细黑"/>
            <w:noProof/>
          </w:rPr>
          <w:t>3.61.3.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_Toc508982653 \h </w:instrText>
        </w:r>
        <w:r w:rsidR="00515CD8">
          <w:rPr>
            <w:noProof/>
            <w:webHidden/>
          </w:rPr>
        </w:r>
        <w:r w:rsidR="00515CD8">
          <w:rPr>
            <w:noProof/>
            <w:webHidden/>
          </w:rPr>
          <w:fldChar w:fldCharType="separate"/>
        </w:r>
        <w:r w:rsidR="00515CD8">
          <w:rPr>
            <w:noProof/>
            <w:webHidden/>
          </w:rPr>
          <w:t>106</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54" w:history="1">
        <w:r w:rsidR="00515CD8" w:rsidRPr="000F76DE">
          <w:rPr>
            <w:rStyle w:val="afa"/>
            <w:noProof/>
          </w:rPr>
          <w:t>3.62.</w:t>
        </w:r>
        <w:r w:rsidR="00515CD8">
          <w:rPr>
            <w:smallCaps w:val="0"/>
            <w:noProof/>
            <w:sz w:val="21"/>
          </w:rPr>
          <w:tab/>
        </w:r>
        <w:r w:rsidR="00515CD8" w:rsidRPr="000F76DE">
          <w:rPr>
            <w:rStyle w:val="afa"/>
            <w:noProof/>
          </w:rPr>
          <w:t>省信息列表接口</w:t>
        </w:r>
        <w:r w:rsidR="00515CD8">
          <w:rPr>
            <w:noProof/>
            <w:webHidden/>
          </w:rPr>
          <w:tab/>
        </w:r>
        <w:r w:rsidR="00515CD8">
          <w:rPr>
            <w:noProof/>
            <w:webHidden/>
          </w:rPr>
          <w:fldChar w:fldCharType="begin"/>
        </w:r>
        <w:r w:rsidR="00515CD8">
          <w:rPr>
            <w:noProof/>
            <w:webHidden/>
          </w:rPr>
          <w:instrText xml:space="preserve"> PAGEREF _Toc508982654 \h </w:instrText>
        </w:r>
        <w:r w:rsidR="00515CD8">
          <w:rPr>
            <w:noProof/>
            <w:webHidden/>
          </w:rPr>
        </w:r>
        <w:r w:rsidR="00515CD8">
          <w:rPr>
            <w:noProof/>
            <w:webHidden/>
          </w:rPr>
          <w:fldChar w:fldCharType="separate"/>
        </w:r>
        <w:r w:rsidR="00515CD8">
          <w:rPr>
            <w:noProof/>
            <w:webHidden/>
          </w:rPr>
          <w:t>106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55" w:history="1">
        <w:r w:rsidR="00515CD8" w:rsidRPr="000F76DE">
          <w:rPr>
            <w:rStyle w:val="afa"/>
            <w:rFonts w:ascii="华文细黑" w:eastAsia="华文细黑" w:hAnsi="华文细黑"/>
            <w:noProof/>
          </w:rPr>
          <w:t>3.62.1.</w:t>
        </w:r>
        <w:r w:rsidR="00515CD8">
          <w:rPr>
            <w:i w:val="0"/>
            <w:noProof/>
            <w:sz w:val="21"/>
          </w:rPr>
          <w:tab/>
        </w:r>
        <w:r w:rsidR="00515CD8" w:rsidRPr="000F76DE">
          <w:rPr>
            <w:rStyle w:val="afa"/>
            <w:noProof/>
          </w:rPr>
          <w:t>接口名称：</w:t>
        </w:r>
        <w:r w:rsidR="00515CD8" w:rsidRPr="000F76DE">
          <w:rPr>
            <w:rStyle w:val="afa"/>
            <w:noProof/>
          </w:rPr>
          <w:t>basement/province/provinceInfoList.do</w:t>
        </w:r>
        <w:r w:rsidR="00515CD8">
          <w:rPr>
            <w:noProof/>
            <w:webHidden/>
          </w:rPr>
          <w:tab/>
        </w:r>
        <w:r w:rsidR="00515CD8">
          <w:rPr>
            <w:noProof/>
            <w:webHidden/>
          </w:rPr>
          <w:fldChar w:fldCharType="begin"/>
        </w:r>
        <w:r w:rsidR="00515CD8">
          <w:rPr>
            <w:noProof/>
            <w:webHidden/>
          </w:rPr>
          <w:instrText xml:space="preserve"> PAGEREF _Toc508982655 \h </w:instrText>
        </w:r>
        <w:r w:rsidR="00515CD8">
          <w:rPr>
            <w:noProof/>
            <w:webHidden/>
          </w:rPr>
        </w:r>
        <w:r w:rsidR="00515CD8">
          <w:rPr>
            <w:noProof/>
            <w:webHidden/>
          </w:rPr>
          <w:fldChar w:fldCharType="separate"/>
        </w:r>
        <w:r w:rsidR="00515CD8">
          <w:rPr>
            <w:noProof/>
            <w:webHidden/>
          </w:rPr>
          <w:t>106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56" w:history="1">
        <w:r w:rsidR="00515CD8" w:rsidRPr="000F76DE">
          <w:rPr>
            <w:rStyle w:val="afa"/>
            <w:rFonts w:ascii="华文细黑" w:eastAsia="华文细黑" w:hAnsi="华文细黑"/>
            <w:noProof/>
          </w:rPr>
          <w:t>3.62.2.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_Toc508982656 \h </w:instrText>
        </w:r>
        <w:r w:rsidR="00515CD8">
          <w:rPr>
            <w:noProof/>
            <w:webHidden/>
          </w:rPr>
        </w:r>
        <w:r w:rsidR="00515CD8">
          <w:rPr>
            <w:noProof/>
            <w:webHidden/>
          </w:rPr>
          <w:fldChar w:fldCharType="separate"/>
        </w:r>
        <w:r w:rsidR="00515CD8">
          <w:rPr>
            <w:noProof/>
            <w:webHidden/>
          </w:rPr>
          <w:t>106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57" w:history="1">
        <w:r w:rsidR="00515CD8" w:rsidRPr="000F76DE">
          <w:rPr>
            <w:rStyle w:val="afa"/>
            <w:rFonts w:ascii="华文细黑" w:eastAsia="华文细黑" w:hAnsi="华文细黑"/>
            <w:noProof/>
          </w:rPr>
          <w:t>3.62.3.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_Toc508982657 \h </w:instrText>
        </w:r>
        <w:r w:rsidR="00515CD8">
          <w:rPr>
            <w:noProof/>
            <w:webHidden/>
          </w:rPr>
        </w:r>
        <w:r w:rsidR="00515CD8">
          <w:rPr>
            <w:noProof/>
            <w:webHidden/>
          </w:rPr>
          <w:fldChar w:fldCharType="separate"/>
        </w:r>
        <w:r w:rsidR="00515CD8">
          <w:rPr>
            <w:noProof/>
            <w:webHidden/>
          </w:rPr>
          <w:t>107</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58" w:history="1">
        <w:r w:rsidR="00515CD8" w:rsidRPr="000F76DE">
          <w:rPr>
            <w:rStyle w:val="afa"/>
            <w:noProof/>
          </w:rPr>
          <w:t>3.63.</w:t>
        </w:r>
        <w:r w:rsidR="00515CD8">
          <w:rPr>
            <w:smallCaps w:val="0"/>
            <w:noProof/>
            <w:sz w:val="21"/>
          </w:rPr>
          <w:tab/>
        </w:r>
        <w:r w:rsidR="00515CD8" w:rsidRPr="000F76DE">
          <w:rPr>
            <w:rStyle w:val="afa"/>
            <w:noProof/>
          </w:rPr>
          <w:t>省信息新增或更新接口</w:t>
        </w:r>
        <w:r w:rsidR="00515CD8">
          <w:rPr>
            <w:noProof/>
            <w:webHidden/>
          </w:rPr>
          <w:tab/>
        </w:r>
        <w:r w:rsidR="00515CD8">
          <w:rPr>
            <w:noProof/>
            <w:webHidden/>
          </w:rPr>
          <w:fldChar w:fldCharType="begin"/>
        </w:r>
        <w:r w:rsidR="00515CD8">
          <w:rPr>
            <w:noProof/>
            <w:webHidden/>
          </w:rPr>
          <w:instrText xml:space="preserve"> PAGEREF _Toc508982658 \h </w:instrText>
        </w:r>
        <w:r w:rsidR="00515CD8">
          <w:rPr>
            <w:noProof/>
            <w:webHidden/>
          </w:rPr>
        </w:r>
        <w:r w:rsidR="00515CD8">
          <w:rPr>
            <w:noProof/>
            <w:webHidden/>
          </w:rPr>
          <w:fldChar w:fldCharType="separate"/>
        </w:r>
        <w:r w:rsidR="00515CD8">
          <w:rPr>
            <w:noProof/>
            <w:webHidden/>
          </w:rPr>
          <w:t>107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59" w:history="1">
        <w:r w:rsidR="00515CD8" w:rsidRPr="000F76DE">
          <w:rPr>
            <w:rStyle w:val="afa"/>
            <w:rFonts w:ascii="华文细黑" w:eastAsia="华文细黑" w:hAnsi="华文细黑"/>
            <w:noProof/>
          </w:rPr>
          <w:t>3.63.1.</w:t>
        </w:r>
        <w:r w:rsidR="00515CD8">
          <w:rPr>
            <w:i w:val="0"/>
            <w:noProof/>
            <w:sz w:val="21"/>
          </w:rPr>
          <w:tab/>
        </w:r>
        <w:r w:rsidR="00515CD8" w:rsidRPr="000F76DE">
          <w:rPr>
            <w:rStyle w:val="afa"/>
            <w:noProof/>
          </w:rPr>
          <w:t>接口名称：</w:t>
        </w:r>
        <w:r w:rsidR="00515CD8" w:rsidRPr="000F76DE">
          <w:rPr>
            <w:rStyle w:val="afa"/>
            <w:noProof/>
          </w:rPr>
          <w:t>basement/province/provinceInfoInsertOrUpdate.do</w:t>
        </w:r>
        <w:r w:rsidR="00515CD8">
          <w:rPr>
            <w:noProof/>
            <w:webHidden/>
          </w:rPr>
          <w:tab/>
        </w:r>
        <w:r w:rsidR="00515CD8">
          <w:rPr>
            <w:noProof/>
            <w:webHidden/>
          </w:rPr>
          <w:fldChar w:fldCharType="begin"/>
        </w:r>
        <w:r w:rsidR="00515CD8">
          <w:rPr>
            <w:noProof/>
            <w:webHidden/>
          </w:rPr>
          <w:instrText xml:space="preserve"> PAGEREF _Toc508982659 \h </w:instrText>
        </w:r>
        <w:r w:rsidR="00515CD8">
          <w:rPr>
            <w:noProof/>
            <w:webHidden/>
          </w:rPr>
        </w:r>
        <w:r w:rsidR="00515CD8">
          <w:rPr>
            <w:noProof/>
            <w:webHidden/>
          </w:rPr>
          <w:fldChar w:fldCharType="separate"/>
        </w:r>
        <w:r w:rsidR="00515CD8">
          <w:rPr>
            <w:noProof/>
            <w:webHidden/>
          </w:rPr>
          <w:t>107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60" w:history="1">
        <w:r w:rsidR="00515CD8" w:rsidRPr="000F76DE">
          <w:rPr>
            <w:rStyle w:val="afa"/>
            <w:rFonts w:ascii="华文细黑" w:eastAsia="华文细黑" w:hAnsi="华文细黑"/>
            <w:noProof/>
          </w:rPr>
          <w:t>3.63.2.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_Toc508982660 \h </w:instrText>
        </w:r>
        <w:r w:rsidR="00515CD8">
          <w:rPr>
            <w:noProof/>
            <w:webHidden/>
          </w:rPr>
        </w:r>
        <w:r w:rsidR="00515CD8">
          <w:rPr>
            <w:noProof/>
            <w:webHidden/>
          </w:rPr>
          <w:fldChar w:fldCharType="separate"/>
        </w:r>
        <w:r w:rsidR="00515CD8">
          <w:rPr>
            <w:noProof/>
            <w:webHidden/>
          </w:rPr>
          <w:t>107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61" w:history="1">
        <w:r w:rsidR="00515CD8" w:rsidRPr="000F76DE">
          <w:rPr>
            <w:rStyle w:val="afa"/>
            <w:rFonts w:ascii="华文细黑" w:eastAsia="华文细黑" w:hAnsi="华文细黑"/>
            <w:noProof/>
          </w:rPr>
          <w:t>3.63.3.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_Toc508982661 \h </w:instrText>
        </w:r>
        <w:r w:rsidR="00515CD8">
          <w:rPr>
            <w:noProof/>
            <w:webHidden/>
          </w:rPr>
        </w:r>
        <w:r w:rsidR="00515CD8">
          <w:rPr>
            <w:noProof/>
            <w:webHidden/>
          </w:rPr>
          <w:fldChar w:fldCharType="separate"/>
        </w:r>
        <w:r w:rsidR="00515CD8">
          <w:rPr>
            <w:noProof/>
            <w:webHidden/>
          </w:rPr>
          <w:t>108</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62" w:history="1">
        <w:r w:rsidR="00515CD8" w:rsidRPr="000F76DE">
          <w:rPr>
            <w:rStyle w:val="afa"/>
            <w:noProof/>
          </w:rPr>
          <w:t>3.64.</w:t>
        </w:r>
        <w:r w:rsidR="00515CD8">
          <w:rPr>
            <w:smallCaps w:val="0"/>
            <w:noProof/>
            <w:sz w:val="21"/>
          </w:rPr>
          <w:tab/>
        </w:r>
        <w:r w:rsidR="00515CD8" w:rsidRPr="000F76DE">
          <w:rPr>
            <w:rStyle w:val="afa"/>
            <w:noProof/>
          </w:rPr>
          <w:t>省信息查询接口</w:t>
        </w:r>
        <w:r w:rsidR="00515CD8">
          <w:rPr>
            <w:noProof/>
            <w:webHidden/>
          </w:rPr>
          <w:tab/>
        </w:r>
        <w:r w:rsidR="00515CD8">
          <w:rPr>
            <w:noProof/>
            <w:webHidden/>
          </w:rPr>
          <w:fldChar w:fldCharType="begin"/>
        </w:r>
        <w:r w:rsidR="00515CD8">
          <w:rPr>
            <w:noProof/>
            <w:webHidden/>
          </w:rPr>
          <w:instrText xml:space="preserve"> PAGEREF _Toc508982662 \h </w:instrText>
        </w:r>
        <w:r w:rsidR="00515CD8">
          <w:rPr>
            <w:noProof/>
            <w:webHidden/>
          </w:rPr>
        </w:r>
        <w:r w:rsidR="00515CD8">
          <w:rPr>
            <w:noProof/>
            <w:webHidden/>
          </w:rPr>
          <w:fldChar w:fldCharType="separate"/>
        </w:r>
        <w:r w:rsidR="00515CD8">
          <w:rPr>
            <w:noProof/>
            <w:webHidden/>
          </w:rPr>
          <w:t>108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63" w:history="1">
        <w:r w:rsidR="00515CD8" w:rsidRPr="000F76DE">
          <w:rPr>
            <w:rStyle w:val="afa"/>
            <w:rFonts w:ascii="华文细黑" w:eastAsia="华文细黑" w:hAnsi="华文细黑"/>
            <w:noProof/>
          </w:rPr>
          <w:t>3.64.1.</w:t>
        </w:r>
        <w:r w:rsidR="00515CD8">
          <w:rPr>
            <w:i w:val="0"/>
            <w:noProof/>
            <w:sz w:val="21"/>
          </w:rPr>
          <w:tab/>
        </w:r>
        <w:r w:rsidR="00515CD8" w:rsidRPr="000F76DE">
          <w:rPr>
            <w:rStyle w:val="afa"/>
            <w:noProof/>
          </w:rPr>
          <w:t>接口名称：</w:t>
        </w:r>
        <w:r w:rsidR="00515CD8" w:rsidRPr="000F76DE">
          <w:rPr>
            <w:rStyle w:val="afa"/>
            <w:noProof/>
          </w:rPr>
          <w:t>basement/province/provinceInfo.do</w:t>
        </w:r>
        <w:r w:rsidR="00515CD8">
          <w:rPr>
            <w:noProof/>
            <w:webHidden/>
          </w:rPr>
          <w:tab/>
        </w:r>
        <w:r w:rsidR="00515CD8">
          <w:rPr>
            <w:noProof/>
            <w:webHidden/>
          </w:rPr>
          <w:fldChar w:fldCharType="begin"/>
        </w:r>
        <w:r w:rsidR="00515CD8">
          <w:rPr>
            <w:noProof/>
            <w:webHidden/>
          </w:rPr>
          <w:instrText xml:space="preserve"> PAGEREF _Toc508982663 \h </w:instrText>
        </w:r>
        <w:r w:rsidR="00515CD8">
          <w:rPr>
            <w:noProof/>
            <w:webHidden/>
          </w:rPr>
        </w:r>
        <w:r w:rsidR="00515CD8">
          <w:rPr>
            <w:noProof/>
            <w:webHidden/>
          </w:rPr>
          <w:fldChar w:fldCharType="separate"/>
        </w:r>
        <w:r w:rsidR="00515CD8">
          <w:rPr>
            <w:noProof/>
            <w:webHidden/>
          </w:rPr>
          <w:t>108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64" w:history="1">
        <w:r w:rsidR="00515CD8" w:rsidRPr="000F76DE">
          <w:rPr>
            <w:rStyle w:val="afa"/>
            <w:rFonts w:ascii="华文细黑" w:eastAsia="华文细黑" w:hAnsi="华文细黑"/>
            <w:noProof/>
          </w:rPr>
          <w:t>3.64.2.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_Toc508982664 \h </w:instrText>
        </w:r>
        <w:r w:rsidR="00515CD8">
          <w:rPr>
            <w:noProof/>
            <w:webHidden/>
          </w:rPr>
        </w:r>
        <w:r w:rsidR="00515CD8">
          <w:rPr>
            <w:noProof/>
            <w:webHidden/>
          </w:rPr>
          <w:fldChar w:fldCharType="separate"/>
        </w:r>
        <w:r w:rsidR="00515CD8">
          <w:rPr>
            <w:noProof/>
            <w:webHidden/>
          </w:rPr>
          <w:t>108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65" w:history="1">
        <w:r w:rsidR="00515CD8" w:rsidRPr="000F76DE">
          <w:rPr>
            <w:rStyle w:val="afa"/>
            <w:rFonts w:ascii="华文细黑" w:eastAsia="华文细黑" w:hAnsi="华文细黑"/>
            <w:noProof/>
          </w:rPr>
          <w:t>3.64.3.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_Toc508982665 \h </w:instrText>
        </w:r>
        <w:r w:rsidR="00515CD8">
          <w:rPr>
            <w:noProof/>
            <w:webHidden/>
          </w:rPr>
        </w:r>
        <w:r w:rsidR="00515CD8">
          <w:rPr>
            <w:noProof/>
            <w:webHidden/>
          </w:rPr>
          <w:fldChar w:fldCharType="separate"/>
        </w:r>
        <w:r w:rsidR="00515CD8">
          <w:rPr>
            <w:noProof/>
            <w:webHidden/>
          </w:rPr>
          <w:t>108</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66" w:history="1">
        <w:r w:rsidR="00515CD8" w:rsidRPr="000F76DE">
          <w:rPr>
            <w:rStyle w:val="afa"/>
            <w:noProof/>
          </w:rPr>
          <w:t>3.65.</w:t>
        </w:r>
        <w:r w:rsidR="00515CD8">
          <w:rPr>
            <w:smallCaps w:val="0"/>
            <w:noProof/>
            <w:sz w:val="21"/>
          </w:rPr>
          <w:tab/>
        </w:r>
        <w:r w:rsidR="00515CD8" w:rsidRPr="000F76DE">
          <w:rPr>
            <w:rStyle w:val="afa"/>
            <w:noProof/>
          </w:rPr>
          <w:t>市信息列表接口</w:t>
        </w:r>
        <w:r w:rsidR="00515CD8">
          <w:rPr>
            <w:noProof/>
            <w:webHidden/>
          </w:rPr>
          <w:tab/>
        </w:r>
        <w:r w:rsidR="00515CD8">
          <w:rPr>
            <w:noProof/>
            <w:webHidden/>
          </w:rPr>
          <w:fldChar w:fldCharType="begin"/>
        </w:r>
        <w:r w:rsidR="00515CD8">
          <w:rPr>
            <w:noProof/>
            <w:webHidden/>
          </w:rPr>
          <w:instrText xml:space="preserve"> PAGEREF _Toc508982666 \h </w:instrText>
        </w:r>
        <w:r w:rsidR="00515CD8">
          <w:rPr>
            <w:noProof/>
            <w:webHidden/>
          </w:rPr>
        </w:r>
        <w:r w:rsidR="00515CD8">
          <w:rPr>
            <w:noProof/>
            <w:webHidden/>
          </w:rPr>
          <w:fldChar w:fldCharType="separate"/>
        </w:r>
        <w:r w:rsidR="00515CD8">
          <w:rPr>
            <w:noProof/>
            <w:webHidden/>
          </w:rPr>
          <w:t>109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67" w:history="1">
        <w:r w:rsidR="00515CD8" w:rsidRPr="000F76DE">
          <w:rPr>
            <w:rStyle w:val="afa"/>
            <w:rFonts w:ascii="华文细黑" w:eastAsia="华文细黑" w:hAnsi="华文细黑"/>
            <w:noProof/>
          </w:rPr>
          <w:t>3.65.1.</w:t>
        </w:r>
        <w:r w:rsidR="00515CD8">
          <w:rPr>
            <w:i w:val="0"/>
            <w:noProof/>
            <w:sz w:val="21"/>
          </w:rPr>
          <w:tab/>
        </w:r>
        <w:r w:rsidR="00515CD8" w:rsidRPr="000F76DE">
          <w:rPr>
            <w:rStyle w:val="afa"/>
            <w:noProof/>
          </w:rPr>
          <w:t>接口名称：</w:t>
        </w:r>
        <w:r w:rsidR="00515CD8" w:rsidRPr="000F76DE">
          <w:rPr>
            <w:rStyle w:val="afa"/>
            <w:noProof/>
          </w:rPr>
          <w:t>basement/city/cityInfoList.do</w:t>
        </w:r>
        <w:r w:rsidR="00515CD8">
          <w:rPr>
            <w:noProof/>
            <w:webHidden/>
          </w:rPr>
          <w:tab/>
        </w:r>
        <w:r w:rsidR="00515CD8">
          <w:rPr>
            <w:noProof/>
            <w:webHidden/>
          </w:rPr>
          <w:fldChar w:fldCharType="begin"/>
        </w:r>
        <w:r w:rsidR="00515CD8">
          <w:rPr>
            <w:noProof/>
            <w:webHidden/>
          </w:rPr>
          <w:instrText xml:space="preserve"> PAGEREF _Toc508982667 \h </w:instrText>
        </w:r>
        <w:r w:rsidR="00515CD8">
          <w:rPr>
            <w:noProof/>
            <w:webHidden/>
          </w:rPr>
        </w:r>
        <w:r w:rsidR="00515CD8">
          <w:rPr>
            <w:noProof/>
            <w:webHidden/>
          </w:rPr>
          <w:fldChar w:fldCharType="separate"/>
        </w:r>
        <w:r w:rsidR="00515CD8">
          <w:rPr>
            <w:noProof/>
            <w:webHidden/>
          </w:rPr>
          <w:t>109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68" w:history="1">
        <w:r w:rsidR="00515CD8" w:rsidRPr="000F76DE">
          <w:rPr>
            <w:rStyle w:val="afa"/>
            <w:rFonts w:ascii="华文细黑" w:eastAsia="华文细黑" w:hAnsi="华文细黑"/>
            <w:noProof/>
          </w:rPr>
          <w:t>3.65.2.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_Toc508982668 \h </w:instrText>
        </w:r>
        <w:r w:rsidR="00515CD8">
          <w:rPr>
            <w:noProof/>
            <w:webHidden/>
          </w:rPr>
        </w:r>
        <w:r w:rsidR="00515CD8">
          <w:rPr>
            <w:noProof/>
            <w:webHidden/>
          </w:rPr>
          <w:fldChar w:fldCharType="separate"/>
        </w:r>
        <w:r w:rsidR="00515CD8">
          <w:rPr>
            <w:noProof/>
            <w:webHidden/>
          </w:rPr>
          <w:t>109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69" w:history="1">
        <w:r w:rsidR="00515CD8" w:rsidRPr="000F76DE">
          <w:rPr>
            <w:rStyle w:val="afa"/>
            <w:rFonts w:ascii="华文细黑" w:eastAsia="华文细黑" w:hAnsi="华文细黑"/>
            <w:noProof/>
          </w:rPr>
          <w:t>3.65.3.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_Toc508982669 \h </w:instrText>
        </w:r>
        <w:r w:rsidR="00515CD8">
          <w:rPr>
            <w:noProof/>
            <w:webHidden/>
          </w:rPr>
        </w:r>
        <w:r w:rsidR="00515CD8">
          <w:rPr>
            <w:noProof/>
            <w:webHidden/>
          </w:rPr>
          <w:fldChar w:fldCharType="separate"/>
        </w:r>
        <w:r w:rsidR="00515CD8">
          <w:rPr>
            <w:noProof/>
            <w:webHidden/>
          </w:rPr>
          <w:t>109</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70" w:history="1">
        <w:r w:rsidR="00515CD8" w:rsidRPr="000F76DE">
          <w:rPr>
            <w:rStyle w:val="afa"/>
            <w:noProof/>
          </w:rPr>
          <w:t>3.66.</w:t>
        </w:r>
        <w:r w:rsidR="00515CD8">
          <w:rPr>
            <w:smallCaps w:val="0"/>
            <w:noProof/>
            <w:sz w:val="21"/>
          </w:rPr>
          <w:tab/>
        </w:r>
        <w:r w:rsidR="00515CD8" w:rsidRPr="000F76DE">
          <w:rPr>
            <w:rStyle w:val="afa"/>
            <w:noProof/>
          </w:rPr>
          <w:t>市信息新增或更新接口</w:t>
        </w:r>
        <w:r w:rsidR="00515CD8">
          <w:rPr>
            <w:noProof/>
            <w:webHidden/>
          </w:rPr>
          <w:tab/>
        </w:r>
        <w:r w:rsidR="00515CD8">
          <w:rPr>
            <w:noProof/>
            <w:webHidden/>
          </w:rPr>
          <w:fldChar w:fldCharType="begin"/>
        </w:r>
        <w:r w:rsidR="00515CD8">
          <w:rPr>
            <w:noProof/>
            <w:webHidden/>
          </w:rPr>
          <w:instrText xml:space="preserve"> PAGEREF _Toc508982670 \h </w:instrText>
        </w:r>
        <w:r w:rsidR="00515CD8">
          <w:rPr>
            <w:noProof/>
            <w:webHidden/>
          </w:rPr>
        </w:r>
        <w:r w:rsidR="00515CD8">
          <w:rPr>
            <w:noProof/>
            <w:webHidden/>
          </w:rPr>
          <w:fldChar w:fldCharType="separate"/>
        </w:r>
        <w:r w:rsidR="00515CD8">
          <w:rPr>
            <w:noProof/>
            <w:webHidden/>
          </w:rPr>
          <w:t>109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71" w:history="1">
        <w:r w:rsidR="00515CD8" w:rsidRPr="000F76DE">
          <w:rPr>
            <w:rStyle w:val="afa"/>
            <w:rFonts w:ascii="华文细黑" w:eastAsia="华文细黑" w:hAnsi="华文细黑"/>
            <w:noProof/>
          </w:rPr>
          <w:t>3.66.1.</w:t>
        </w:r>
        <w:r w:rsidR="00515CD8">
          <w:rPr>
            <w:i w:val="0"/>
            <w:noProof/>
            <w:sz w:val="21"/>
          </w:rPr>
          <w:tab/>
        </w:r>
        <w:r w:rsidR="00515CD8" w:rsidRPr="000F76DE">
          <w:rPr>
            <w:rStyle w:val="afa"/>
            <w:noProof/>
          </w:rPr>
          <w:t>接口名称：</w:t>
        </w:r>
        <w:r w:rsidR="00515CD8" w:rsidRPr="000F76DE">
          <w:rPr>
            <w:rStyle w:val="afa"/>
            <w:noProof/>
          </w:rPr>
          <w:t>basement/city/cityInfoInsertOrUpdate.do</w:t>
        </w:r>
        <w:r w:rsidR="00515CD8">
          <w:rPr>
            <w:noProof/>
            <w:webHidden/>
          </w:rPr>
          <w:tab/>
        </w:r>
        <w:r w:rsidR="00515CD8">
          <w:rPr>
            <w:noProof/>
            <w:webHidden/>
          </w:rPr>
          <w:fldChar w:fldCharType="begin"/>
        </w:r>
        <w:r w:rsidR="00515CD8">
          <w:rPr>
            <w:noProof/>
            <w:webHidden/>
          </w:rPr>
          <w:instrText xml:space="preserve"> PAGEREF _Toc508982671 \h </w:instrText>
        </w:r>
        <w:r w:rsidR="00515CD8">
          <w:rPr>
            <w:noProof/>
            <w:webHidden/>
          </w:rPr>
        </w:r>
        <w:r w:rsidR="00515CD8">
          <w:rPr>
            <w:noProof/>
            <w:webHidden/>
          </w:rPr>
          <w:fldChar w:fldCharType="separate"/>
        </w:r>
        <w:r w:rsidR="00515CD8">
          <w:rPr>
            <w:noProof/>
            <w:webHidden/>
          </w:rPr>
          <w:t>109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72" w:history="1">
        <w:r w:rsidR="00515CD8" w:rsidRPr="000F76DE">
          <w:rPr>
            <w:rStyle w:val="afa"/>
            <w:rFonts w:ascii="华文细黑" w:eastAsia="华文细黑" w:hAnsi="华文细黑"/>
            <w:noProof/>
          </w:rPr>
          <w:t>3.66.2.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_Toc508982672 \h </w:instrText>
        </w:r>
        <w:r w:rsidR="00515CD8">
          <w:rPr>
            <w:noProof/>
            <w:webHidden/>
          </w:rPr>
        </w:r>
        <w:r w:rsidR="00515CD8">
          <w:rPr>
            <w:noProof/>
            <w:webHidden/>
          </w:rPr>
          <w:fldChar w:fldCharType="separate"/>
        </w:r>
        <w:r w:rsidR="00515CD8">
          <w:rPr>
            <w:noProof/>
            <w:webHidden/>
          </w:rPr>
          <w:t>109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73" w:history="1">
        <w:r w:rsidR="00515CD8" w:rsidRPr="000F76DE">
          <w:rPr>
            <w:rStyle w:val="afa"/>
            <w:rFonts w:ascii="华文细黑" w:eastAsia="华文细黑" w:hAnsi="华文细黑"/>
            <w:noProof/>
          </w:rPr>
          <w:t>3.66.3.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_Toc508982673 \h </w:instrText>
        </w:r>
        <w:r w:rsidR="00515CD8">
          <w:rPr>
            <w:noProof/>
            <w:webHidden/>
          </w:rPr>
        </w:r>
        <w:r w:rsidR="00515CD8">
          <w:rPr>
            <w:noProof/>
            <w:webHidden/>
          </w:rPr>
          <w:fldChar w:fldCharType="separate"/>
        </w:r>
        <w:r w:rsidR="00515CD8">
          <w:rPr>
            <w:noProof/>
            <w:webHidden/>
          </w:rPr>
          <w:t>110</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74" w:history="1">
        <w:r w:rsidR="00515CD8" w:rsidRPr="000F76DE">
          <w:rPr>
            <w:rStyle w:val="afa"/>
            <w:noProof/>
          </w:rPr>
          <w:t>3.67.</w:t>
        </w:r>
        <w:r w:rsidR="00515CD8">
          <w:rPr>
            <w:smallCaps w:val="0"/>
            <w:noProof/>
            <w:sz w:val="21"/>
          </w:rPr>
          <w:tab/>
        </w:r>
        <w:r w:rsidR="00515CD8" w:rsidRPr="000F76DE">
          <w:rPr>
            <w:rStyle w:val="afa"/>
            <w:noProof/>
          </w:rPr>
          <w:t>市信息查询接口</w:t>
        </w:r>
        <w:r w:rsidR="00515CD8">
          <w:rPr>
            <w:noProof/>
            <w:webHidden/>
          </w:rPr>
          <w:tab/>
        </w:r>
        <w:r w:rsidR="00515CD8">
          <w:rPr>
            <w:noProof/>
            <w:webHidden/>
          </w:rPr>
          <w:fldChar w:fldCharType="begin"/>
        </w:r>
        <w:r w:rsidR="00515CD8">
          <w:rPr>
            <w:noProof/>
            <w:webHidden/>
          </w:rPr>
          <w:instrText xml:space="preserve"> PAGEREF _Toc508982674 \h </w:instrText>
        </w:r>
        <w:r w:rsidR="00515CD8">
          <w:rPr>
            <w:noProof/>
            <w:webHidden/>
          </w:rPr>
        </w:r>
        <w:r w:rsidR="00515CD8">
          <w:rPr>
            <w:noProof/>
            <w:webHidden/>
          </w:rPr>
          <w:fldChar w:fldCharType="separate"/>
        </w:r>
        <w:r w:rsidR="00515CD8">
          <w:rPr>
            <w:noProof/>
            <w:webHidden/>
          </w:rPr>
          <w:t>110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75" w:history="1">
        <w:r w:rsidR="00515CD8" w:rsidRPr="000F76DE">
          <w:rPr>
            <w:rStyle w:val="afa"/>
            <w:rFonts w:ascii="华文细黑" w:eastAsia="华文细黑" w:hAnsi="华文细黑"/>
            <w:noProof/>
          </w:rPr>
          <w:t>3.67.1.</w:t>
        </w:r>
        <w:r w:rsidR="00515CD8">
          <w:rPr>
            <w:i w:val="0"/>
            <w:noProof/>
            <w:sz w:val="21"/>
          </w:rPr>
          <w:tab/>
        </w:r>
        <w:r w:rsidR="00515CD8" w:rsidRPr="000F76DE">
          <w:rPr>
            <w:rStyle w:val="afa"/>
            <w:noProof/>
          </w:rPr>
          <w:t>接口名称：</w:t>
        </w:r>
        <w:r w:rsidR="00515CD8" w:rsidRPr="000F76DE">
          <w:rPr>
            <w:rStyle w:val="afa"/>
            <w:noProof/>
          </w:rPr>
          <w:t>basement/city/cityInfo.do</w:t>
        </w:r>
        <w:r w:rsidR="00515CD8">
          <w:rPr>
            <w:noProof/>
            <w:webHidden/>
          </w:rPr>
          <w:tab/>
        </w:r>
        <w:r w:rsidR="00515CD8">
          <w:rPr>
            <w:noProof/>
            <w:webHidden/>
          </w:rPr>
          <w:fldChar w:fldCharType="begin"/>
        </w:r>
        <w:r w:rsidR="00515CD8">
          <w:rPr>
            <w:noProof/>
            <w:webHidden/>
          </w:rPr>
          <w:instrText xml:space="preserve"> PAGEREF _Toc508982675 \h </w:instrText>
        </w:r>
        <w:r w:rsidR="00515CD8">
          <w:rPr>
            <w:noProof/>
            <w:webHidden/>
          </w:rPr>
        </w:r>
        <w:r w:rsidR="00515CD8">
          <w:rPr>
            <w:noProof/>
            <w:webHidden/>
          </w:rPr>
          <w:fldChar w:fldCharType="separate"/>
        </w:r>
        <w:r w:rsidR="00515CD8">
          <w:rPr>
            <w:noProof/>
            <w:webHidden/>
          </w:rPr>
          <w:t>110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76" w:history="1">
        <w:r w:rsidR="00515CD8" w:rsidRPr="000F76DE">
          <w:rPr>
            <w:rStyle w:val="afa"/>
            <w:rFonts w:ascii="华文细黑" w:eastAsia="华文细黑" w:hAnsi="华文细黑"/>
            <w:noProof/>
          </w:rPr>
          <w:t>3.67.2.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_Toc508982676 \h </w:instrText>
        </w:r>
        <w:r w:rsidR="00515CD8">
          <w:rPr>
            <w:noProof/>
            <w:webHidden/>
          </w:rPr>
        </w:r>
        <w:r w:rsidR="00515CD8">
          <w:rPr>
            <w:noProof/>
            <w:webHidden/>
          </w:rPr>
          <w:fldChar w:fldCharType="separate"/>
        </w:r>
        <w:r w:rsidR="00515CD8">
          <w:rPr>
            <w:noProof/>
            <w:webHidden/>
          </w:rPr>
          <w:t>110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77" w:history="1">
        <w:r w:rsidR="00515CD8" w:rsidRPr="000F76DE">
          <w:rPr>
            <w:rStyle w:val="afa"/>
            <w:rFonts w:ascii="华文细黑" w:eastAsia="华文细黑" w:hAnsi="华文细黑"/>
            <w:noProof/>
          </w:rPr>
          <w:t>3.67.3.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_Toc508982677 \h </w:instrText>
        </w:r>
        <w:r w:rsidR="00515CD8">
          <w:rPr>
            <w:noProof/>
            <w:webHidden/>
          </w:rPr>
        </w:r>
        <w:r w:rsidR="00515CD8">
          <w:rPr>
            <w:noProof/>
            <w:webHidden/>
          </w:rPr>
          <w:fldChar w:fldCharType="separate"/>
        </w:r>
        <w:r w:rsidR="00515CD8">
          <w:rPr>
            <w:noProof/>
            <w:webHidden/>
          </w:rPr>
          <w:t>110</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78" w:history="1">
        <w:r w:rsidR="00515CD8" w:rsidRPr="000F76DE">
          <w:rPr>
            <w:rStyle w:val="afa"/>
            <w:noProof/>
          </w:rPr>
          <w:t>3.68.</w:t>
        </w:r>
        <w:r w:rsidR="00515CD8">
          <w:rPr>
            <w:smallCaps w:val="0"/>
            <w:noProof/>
            <w:sz w:val="21"/>
          </w:rPr>
          <w:tab/>
        </w:r>
        <w:r w:rsidR="00515CD8" w:rsidRPr="000F76DE">
          <w:rPr>
            <w:rStyle w:val="afa"/>
            <w:noProof/>
          </w:rPr>
          <w:t>区</w:t>
        </w:r>
        <w:r w:rsidR="00515CD8" w:rsidRPr="000F76DE">
          <w:rPr>
            <w:rStyle w:val="afa"/>
            <w:noProof/>
          </w:rPr>
          <w:t>/</w:t>
        </w:r>
        <w:r w:rsidR="00515CD8" w:rsidRPr="000F76DE">
          <w:rPr>
            <w:rStyle w:val="afa"/>
            <w:noProof/>
          </w:rPr>
          <w:t>县信息列表接口</w:t>
        </w:r>
        <w:r w:rsidR="00515CD8">
          <w:rPr>
            <w:noProof/>
            <w:webHidden/>
          </w:rPr>
          <w:tab/>
        </w:r>
        <w:r w:rsidR="00515CD8">
          <w:rPr>
            <w:noProof/>
            <w:webHidden/>
          </w:rPr>
          <w:fldChar w:fldCharType="begin"/>
        </w:r>
        <w:r w:rsidR="00515CD8">
          <w:rPr>
            <w:noProof/>
            <w:webHidden/>
          </w:rPr>
          <w:instrText xml:space="preserve"> PAGEREF _Toc508982678 \h </w:instrText>
        </w:r>
        <w:r w:rsidR="00515CD8">
          <w:rPr>
            <w:noProof/>
            <w:webHidden/>
          </w:rPr>
        </w:r>
        <w:r w:rsidR="00515CD8">
          <w:rPr>
            <w:noProof/>
            <w:webHidden/>
          </w:rPr>
          <w:fldChar w:fldCharType="separate"/>
        </w:r>
        <w:r w:rsidR="00515CD8">
          <w:rPr>
            <w:noProof/>
            <w:webHidden/>
          </w:rPr>
          <w:t>111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79" w:history="1">
        <w:r w:rsidR="00515CD8" w:rsidRPr="000F76DE">
          <w:rPr>
            <w:rStyle w:val="afa"/>
            <w:rFonts w:ascii="华文细黑" w:eastAsia="华文细黑" w:hAnsi="华文细黑"/>
            <w:noProof/>
          </w:rPr>
          <w:t>3.68.1.</w:t>
        </w:r>
        <w:r w:rsidR="00515CD8">
          <w:rPr>
            <w:i w:val="0"/>
            <w:noProof/>
            <w:sz w:val="21"/>
          </w:rPr>
          <w:tab/>
        </w:r>
        <w:r w:rsidR="00515CD8" w:rsidRPr="000F76DE">
          <w:rPr>
            <w:rStyle w:val="afa"/>
            <w:noProof/>
          </w:rPr>
          <w:t>接口名称：</w:t>
        </w:r>
        <w:r w:rsidR="00515CD8" w:rsidRPr="000F76DE">
          <w:rPr>
            <w:rStyle w:val="afa"/>
            <w:noProof/>
          </w:rPr>
          <w:t>basement/county/countyInfoList.do</w:t>
        </w:r>
        <w:r w:rsidR="00515CD8">
          <w:rPr>
            <w:noProof/>
            <w:webHidden/>
          </w:rPr>
          <w:tab/>
        </w:r>
        <w:r w:rsidR="00515CD8">
          <w:rPr>
            <w:noProof/>
            <w:webHidden/>
          </w:rPr>
          <w:fldChar w:fldCharType="begin"/>
        </w:r>
        <w:r w:rsidR="00515CD8">
          <w:rPr>
            <w:noProof/>
            <w:webHidden/>
          </w:rPr>
          <w:instrText xml:space="preserve"> PAGEREF _Toc508982679 \h </w:instrText>
        </w:r>
        <w:r w:rsidR="00515CD8">
          <w:rPr>
            <w:noProof/>
            <w:webHidden/>
          </w:rPr>
        </w:r>
        <w:r w:rsidR="00515CD8">
          <w:rPr>
            <w:noProof/>
            <w:webHidden/>
          </w:rPr>
          <w:fldChar w:fldCharType="separate"/>
        </w:r>
        <w:r w:rsidR="00515CD8">
          <w:rPr>
            <w:noProof/>
            <w:webHidden/>
          </w:rPr>
          <w:t>111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80" w:history="1">
        <w:r w:rsidR="00515CD8" w:rsidRPr="000F76DE">
          <w:rPr>
            <w:rStyle w:val="afa"/>
            <w:rFonts w:ascii="华文细黑" w:eastAsia="华文细黑" w:hAnsi="华文细黑"/>
            <w:noProof/>
          </w:rPr>
          <w:t>3.68.2.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_Toc508982680 \h </w:instrText>
        </w:r>
        <w:r w:rsidR="00515CD8">
          <w:rPr>
            <w:noProof/>
            <w:webHidden/>
          </w:rPr>
        </w:r>
        <w:r w:rsidR="00515CD8">
          <w:rPr>
            <w:noProof/>
            <w:webHidden/>
          </w:rPr>
          <w:fldChar w:fldCharType="separate"/>
        </w:r>
        <w:r w:rsidR="00515CD8">
          <w:rPr>
            <w:noProof/>
            <w:webHidden/>
          </w:rPr>
          <w:t>111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81" w:history="1">
        <w:r w:rsidR="00515CD8" w:rsidRPr="000F76DE">
          <w:rPr>
            <w:rStyle w:val="afa"/>
            <w:rFonts w:ascii="华文细黑" w:eastAsia="华文细黑" w:hAnsi="华文细黑"/>
            <w:noProof/>
          </w:rPr>
          <w:t>3.68.3.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_Toc508982681 \h </w:instrText>
        </w:r>
        <w:r w:rsidR="00515CD8">
          <w:rPr>
            <w:noProof/>
            <w:webHidden/>
          </w:rPr>
        </w:r>
        <w:r w:rsidR="00515CD8">
          <w:rPr>
            <w:noProof/>
            <w:webHidden/>
          </w:rPr>
          <w:fldChar w:fldCharType="separate"/>
        </w:r>
        <w:r w:rsidR="00515CD8">
          <w:rPr>
            <w:noProof/>
            <w:webHidden/>
          </w:rPr>
          <w:t>111</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82" w:history="1">
        <w:r w:rsidR="00515CD8" w:rsidRPr="000F76DE">
          <w:rPr>
            <w:rStyle w:val="afa"/>
            <w:noProof/>
          </w:rPr>
          <w:t>3.69.</w:t>
        </w:r>
        <w:r w:rsidR="00515CD8">
          <w:rPr>
            <w:smallCaps w:val="0"/>
            <w:noProof/>
            <w:sz w:val="21"/>
          </w:rPr>
          <w:tab/>
        </w:r>
        <w:r w:rsidR="00515CD8" w:rsidRPr="000F76DE">
          <w:rPr>
            <w:rStyle w:val="afa"/>
            <w:noProof/>
          </w:rPr>
          <w:t>区</w:t>
        </w:r>
        <w:r w:rsidR="00515CD8" w:rsidRPr="000F76DE">
          <w:rPr>
            <w:rStyle w:val="afa"/>
            <w:noProof/>
          </w:rPr>
          <w:t>/</w:t>
        </w:r>
        <w:r w:rsidR="00515CD8" w:rsidRPr="000F76DE">
          <w:rPr>
            <w:rStyle w:val="afa"/>
            <w:noProof/>
          </w:rPr>
          <w:t>县信息新增或更新接口</w:t>
        </w:r>
        <w:r w:rsidR="00515CD8">
          <w:rPr>
            <w:noProof/>
            <w:webHidden/>
          </w:rPr>
          <w:tab/>
        </w:r>
        <w:r w:rsidR="00515CD8">
          <w:rPr>
            <w:noProof/>
            <w:webHidden/>
          </w:rPr>
          <w:fldChar w:fldCharType="begin"/>
        </w:r>
        <w:r w:rsidR="00515CD8">
          <w:rPr>
            <w:noProof/>
            <w:webHidden/>
          </w:rPr>
          <w:instrText xml:space="preserve"> PAGEREF _Toc508982682 \h </w:instrText>
        </w:r>
        <w:r w:rsidR="00515CD8">
          <w:rPr>
            <w:noProof/>
            <w:webHidden/>
          </w:rPr>
        </w:r>
        <w:r w:rsidR="00515CD8">
          <w:rPr>
            <w:noProof/>
            <w:webHidden/>
          </w:rPr>
          <w:fldChar w:fldCharType="separate"/>
        </w:r>
        <w:r w:rsidR="00515CD8">
          <w:rPr>
            <w:noProof/>
            <w:webHidden/>
          </w:rPr>
          <w:t>112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83" w:history="1">
        <w:r w:rsidR="00515CD8" w:rsidRPr="000F76DE">
          <w:rPr>
            <w:rStyle w:val="afa"/>
            <w:rFonts w:ascii="华文细黑" w:eastAsia="华文细黑" w:hAnsi="华文细黑"/>
            <w:noProof/>
          </w:rPr>
          <w:t>3.69.1.</w:t>
        </w:r>
        <w:r w:rsidR="00515CD8">
          <w:rPr>
            <w:i w:val="0"/>
            <w:noProof/>
            <w:sz w:val="21"/>
          </w:rPr>
          <w:tab/>
        </w:r>
        <w:r w:rsidR="00515CD8" w:rsidRPr="000F76DE">
          <w:rPr>
            <w:rStyle w:val="afa"/>
            <w:noProof/>
          </w:rPr>
          <w:t>接口名称：</w:t>
        </w:r>
        <w:r w:rsidR="00515CD8" w:rsidRPr="000F76DE">
          <w:rPr>
            <w:rStyle w:val="afa"/>
            <w:noProof/>
          </w:rPr>
          <w:t>basement/county/countyInfoInsertOrUpdate.do</w:t>
        </w:r>
        <w:r w:rsidR="00515CD8">
          <w:rPr>
            <w:noProof/>
            <w:webHidden/>
          </w:rPr>
          <w:tab/>
        </w:r>
        <w:r w:rsidR="00515CD8">
          <w:rPr>
            <w:noProof/>
            <w:webHidden/>
          </w:rPr>
          <w:fldChar w:fldCharType="begin"/>
        </w:r>
        <w:r w:rsidR="00515CD8">
          <w:rPr>
            <w:noProof/>
            <w:webHidden/>
          </w:rPr>
          <w:instrText xml:space="preserve"> PAGEREF _Toc508982683 \h </w:instrText>
        </w:r>
        <w:r w:rsidR="00515CD8">
          <w:rPr>
            <w:noProof/>
            <w:webHidden/>
          </w:rPr>
        </w:r>
        <w:r w:rsidR="00515CD8">
          <w:rPr>
            <w:noProof/>
            <w:webHidden/>
          </w:rPr>
          <w:fldChar w:fldCharType="separate"/>
        </w:r>
        <w:r w:rsidR="00515CD8">
          <w:rPr>
            <w:noProof/>
            <w:webHidden/>
          </w:rPr>
          <w:t>112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84" w:history="1">
        <w:r w:rsidR="00515CD8" w:rsidRPr="000F76DE">
          <w:rPr>
            <w:rStyle w:val="afa"/>
            <w:rFonts w:ascii="华文细黑" w:eastAsia="华文细黑" w:hAnsi="华文细黑"/>
            <w:noProof/>
          </w:rPr>
          <w:t>3.69.2.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_Toc508982684 \h </w:instrText>
        </w:r>
        <w:r w:rsidR="00515CD8">
          <w:rPr>
            <w:noProof/>
            <w:webHidden/>
          </w:rPr>
        </w:r>
        <w:r w:rsidR="00515CD8">
          <w:rPr>
            <w:noProof/>
            <w:webHidden/>
          </w:rPr>
          <w:fldChar w:fldCharType="separate"/>
        </w:r>
        <w:r w:rsidR="00515CD8">
          <w:rPr>
            <w:noProof/>
            <w:webHidden/>
          </w:rPr>
          <w:t>112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85" w:history="1">
        <w:r w:rsidR="00515CD8" w:rsidRPr="000F76DE">
          <w:rPr>
            <w:rStyle w:val="afa"/>
            <w:rFonts w:ascii="华文细黑" w:eastAsia="华文细黑" w:hAnsi="华文细黑"/>
            <w:noProof/>
          </w:rPr>
          <w:t>3.69.3.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_Toc508982685 \h </w:instrText>
        </w:r>
        <w:r w:rsidR="00515CD8">
          <w:rPr>
            <w:noProof/>
            <w:webHidden/>
          </w:rPr>
        </w:r>
        <w:r w:rsidR="00515CD8">
          <w:rPr>
            <w:noProof/>
            <w:webHidden/>
          </w:rPr>
          <w:fldChar w:fldCharType="separate"/>
        </w:r>
        <w:r w:rsidR="00515CD8">
          <w:rPr>
            <w:noProof/>
            <w:webHidden/>
          </w:rPr>
          <w:t>112</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86" w:history="1">
        <w:r w:rsidR="00515CD8" w:rsidRPr="000F76DE">
          <w:rPr>
            <w:rStyle w:val="afa"/>
            <w:noProof/>
          </w:rPr>
          <w:t>3.70.</w:t>
        </w:r>
        <w:r w:rsidR="00515CD8">
          <w:rPr>
            <w:smallCaps w:val="0"/>
            <w:noProof/>
            <w:sz w:val="21"/>
          </w:rPr>
          <w:tab/>
        </w:r>
        <w:r w:rsidR="00515CD8" w:rsidRPr="000F76DE">
          <w:rPr>
            <w:rStyle w:val="afa"/>
            <w:noProof/>
          </w:rPr>
          <w:t>区</w:t>
        </w:r>
        <w:r w:rsidR="00515CD8" w:rsidRPr="000F76DE">
          <w:rPr>
            <w:rStyle w:val="afa"/>
            <w:noProof/>
          </w:rPr>
          <w:t>/</w:t>
        </w:r>
        <w:r w:rsidR="00515CD8" w:rsidRPr="000F76DE">
          <w:rPr>
            <w:rStyle w:val="afa"/>
            <w:noProof/>
          </w:rPr>
          <w:t>县信息查询接口</w:t>
        </w:r>
        <w:r w:rsidR="00515CD8">
          <w:rPr>
            <w:noProof/>
            <w:webHidden/>
          </w:rPr>
          <w:tab/>
        </w:r>
        <w:r w:rsidR="00515CD8">
          <w:rPr>
            <w:noProof/>
            <w:webHidden/>
          </w:rPr>
          <w:fldChar w:fldCharType="begin"/>
        </w:r>
        <w:r w:rsidR="00515CD8">
          <w:rPr>
            <w:noProof/>
            <w:webHidden/>
          </w:rPr>
          <w:instrText xml:space="preserve"> PAGEREF _Toc508982686 \h </w:instrText>
        </w:r>
        <w:r w:rsidR="00515CD8">
          <w:rPr>
            <w:noProof/>
            <w:webHidden/>
          </w:rPr>
        </w:r>
        <w:r w:rsidR="00515CD8">
          <w:rPr>
            <w:noProof/>
            <w:webHidden/>
          </w:rPr>
          <w:fldChar w:fldCharType="separate"/>
        </w:r>
        <w:r w:rsidR="00515CD8">
          <w:rPr>
            <w:noProof/>
            <w:webHidden/>
          </w:rPr>
          <w:t>112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87" w:history="1">
        <w:r w:rsidR="00515CD8" w:rsidRPr="000F76DE">
          <w:rPr>
            <w:rStyle w:val="afa"/>
            <w:rFonts w:ascii="华文细黑" w:eastAsia="华文细黑" w:hAnsi="华文细黑"/>
            <w:noProof/>
          </w:rPr>
          <w:t>3.70.1.</w:t>
        </w:r>
        <w:r w:rsidR="00515CD8">
          <w:rPr>
            <w:i w:val="0"/>
            <w:noProof/>
            <w:sz w:val="21"/>
          </w:rPr>
          <w:tab/>
        </w:r>
        <w:r w:rsidR="00515CD8" w:rsidRPr="000F76DE">
          <w:rPr>
            <w:rStyle w:val="afa"/>
            <w:noProof/>
          </w:rPr>
          <w:t>接口名称：</w:t>
        </w:r>
        <w:r w:rsidR="00515CD8" w:rsidRPr="000F76DE">
          <w:rPr>
            <w:rStyle w:val="afa"/>
            <w:noProof/>
          </w:rPr>
          <w:t>basement/county/countyInfo.do</w:t>
        </w:r>
        <w:r w:rsidR="00515CD8">
          <w:rPr>
            <w:noProof/>
            <w:webHidden/>
          </w:rPr>
          <w:tab/>
        </w:r>
        <w:r w:rsidR="00515CD8">
          <w:rPr>
            <w:noProof/>
            <w:webHidden/>
          </w:rPr>
          <w:fldChar w:fldCharType="begin"/>
        </w:r>
        <w:r w:rsidR="00515CD8">
          <w:rPr>
            <w:noProof/>
            <w:webHidden/>
          </w:rPr>
          <w:instrText xml:space="preserve"> PAGEREF _Toc508982687 \h </w:instrText>
        </w:r>
        <w:r w:rsidR="00515CD8">
          <w:rPr>
            <w:noProof/>
            <w:webHidden/>
          </w:rPr>
        </w:r>
        <w:r w:rsidR="00515CD8">
          <w:rPr>
            <w:noProof/>
            <w:webHidden/>
          </w:rPr>
          <w:fldChar w:fldCharType="separate"/>
        </w:r>
        <w:r w:rsidR="00515CD8">
          <w:rPr>
            <w:noProof/>
            <w:webHidden/>
          </w:rPr>
          <w:t>112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88" w:history="1">
        <w:r w:rsidR="00515CD8" w:rsidRPr="000F76DE">
          <w:rPr>
            <w:rStyle w:val="afa"/>
            <w:rFonts w:ascii="华文细黑" w:eastAsia="华文细黑" w:hAnsi="华文细黑"/>
            <w:noProof/>
          </w:rPr>
          <w:t>3.70.2.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_Toc508982688 \h </w:instrText>
        </w:r>
        <w:r w:rsidR="00515CD8">
          <w:rPr>
            <w:noProof/>
            <w:webHidden/>
          </w:rPr>
        </w:r>
        <w:r w:rsidR="00515CD8">
          <w:rPr>
            <w:noProof/>
            <w:webHidden/>
          </w:rPr>
          <w:fldChar w:fldCharType="separate"/>
        </w:r>
        <w:r w:rsidR="00515CD8">
          <w:rPr>
            <w:noProof/>
            <w:webHidden/>
          </w:rPr>
          <w:t>112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89" w:history="1">
        <w:r w:rsidR="00515CD8" w:rsidRPr="000F76DE">
          <w:rPr>
            <w:rStyle w:val="afa"/>
            <w:rFonts w:ascii="华文细黑" w:eastAsia="华文细黑" w:hAnsi="华文细黑"/>
            <w:noProof/>
          </w:rPr>
          <w:t>3.70.3.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_Toc508982689 \h </w:instrText>
        </w:r>
        <w:r w:rsidR="00515CD8">
          <w:rPr>
            <w:noProof/>
            <w:webHidden/>
          </w:rPr>
        </w:r>
        <w:r w:rsidR="00515CD8">
          <w:rPr>
            <w:noProof/>
            <w:webHidden/>
          </w:rPr>
          <w:fldChar w:fldCharType="separate"/>
        </w:r>
        <w:r w:rsidR="00515CD8">
          <w:rPr>
            <w:noProof/>
            <w:webHidden/>
          </w:rPr>
          <w:t>113</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90" w:history="1">
        <w:r w:rsidR="00515CD8" w:rsidRPr="000F76DE">
          <w:rPr>
            <w:rStyle w:val="afa"/>
            <w:noProof/>
          </w:rPr>
          <w:t>3.71.</w:t>
        </w:r>
        <w:r w:rsidR="00515CD8">
          <w:rPr>
            <w:smallCaps w:val="0"/>
            <w:noProof/>
            <w:sz w:val="21"/>
          </w:rPr>
          <w:tab/>
        </w:r>
        <w:r w:rsidR="00515CD8" w:rsidRPr="000F76DE">
          <w:rPr>
            <w:rStyle w:val="afa"/>
            <w:noProof/>
          </w:rPr>
          <w:t>商圈信息列表接口</w:t>
        </w:r>
        <w:r w:rsidR="00515CD8">
          <w:rPr>
            <w:noProof/>
            <w:webHidden/>
          </w:rPr>
          <w:tab/>
        </w:r>
        <w:r w:rsidR="00515CD8">
          <w:rPr>
            <w:noProof/>
            <w:webHidden/>
          </w:rPr>
          <w:fldChar w:fldCharType="begin"/>
        </w:r>
        <w:r w:rsidR="00515CD8">
          <w:rPr>
            <w:noProof/>
            <w:webHidden/>
          </w:rPr>
          <w:instrText xml:space="preserve"> PAGEREF _Toc508982690 \h </w:instrText>
        </w:r>
        <w:r w:rsidR="00515CD8">
          <w:rPr>
            <w:noProof/>
            <w:webHidden/>
          </w:rPr>
        </w:r>
        <w:r w:rsidR="00515CD8">
          <w:rPr>
            <w:noProof/>
            <w:webHidden/>
          </w:rPr>
          <w:fldChar w:fldCharType="separate"/>
        </w:r>
        <w:r w:rsidR="00515CD8">
          <w:rPr>
            <w:noProof/>
            <w:webHidden/>
          </w:rPr>
          <w:t>113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91" w:history="1">
        <w:r w:rsidR="00515CD8" w:rsidRPr="000F76DE">
          <w:rPr>
            <w:rStyle w:val="afa"/>
            <w:rFonts w:ascii="华文细黑" w:eastAsia="华文细黑" w:hAnsi="华文细黑"/>
            <w:noProof/>
          </w:rPr>
          <w:t>3.71.1.</w:t>
        </w:r>
        <w:r w:rsidR="00515CD8">
          <w:rPr>
            <w:i w:val="0"/>
            <w:noProof/>
            <w:sz w:val="21"/>
          </w:rPr>
          <w:tab/>
        </w:r>
        <w:r w:rsidR="00515CD8" w:rsidRPr="000F76DE">
          <w:rPr>
            <w:rStyle w:val="afa"/>
            <w:noProof/>
          </w:rPr>
          <w:t>接口名称：</w:t>
        </w:r>
        <w:r w:rsidR="00515CD8" w:rsidRPr="000F76DE">
          <w:rPr>
            <w:rStyle w:val="afa"/>
            <w:noProof/>
          </w:rPr>
          <w:t>basement/businessArea/areaInfoList.do</w:t>
        </w:r>
        <w:r w:rsidR="00515CD8">
          <w:rPr>
            <w:noProof/>
            <w:webHidden/>
          </w:rPr>
          <w:tab/>
        </w:r>
        <w:r w:rsidR="00515CD8">
          <w:rPr>
            <w:noProof/>
            <w:webHidden/>
          </w:rPr>
          <w:fldChar w:fldCharType="begin"/>
        </w:r>
        <w:r w:rsidR="00515CD8">
          <w:rPr>
            <w:noProof/>
            <w:webHidden/>
          </w:rPr>
          <w:instrText xml:space="preserve"> PAGEREF _Toc508982691 \h </w:instrText>
        </w:r>
        <w:r w:rsidR="00515CD8">
          <w:rPr>
            <w:noProof/>
            <w:webHidden/>
          </w:rPr>
        </w:r>
        <w:r w:rsidR="00515CD8">
          <w:rPr>
            <w:noProof/>
            <w:webHidden/>
          </w:rPr>
          <w:fldChar w:fldCharType="separate"/>
        </w:r>
        <w:r w:rsidR="00515CD8">
          <w:rPr>
            <w:noProof/>
            <w:webHidden/>
          </w:rPr>
          <w:t>113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92" w:history="1">
        <w:r w:rsidR="00515CD8" w:rsidRPr="000F76DE">
          <w:rPr>
            <w:rStyle w:val="afa"/>
            <w:rFonts w:ascii="华文细黑" w:eastAsia="华文细黑" w:hAnsi="华文细黑"/>
            <w:noProof/>
          </w:rPr>
          <w:t>3.71.2.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_Toc508982692 \h </w:instrText>
        </w:r>
        <w:r w:rsidR="00515CD8">
          <w:rPr>
            <w:noProof/>
            <w:webHidden/>
          </w:rPr>
        </w:r>
        <w:r w:rsidR="00515CD8">
          <w:rPr>
            <w:noProof/>
            <w:webHidden/>
          </w:rPr>
          <w:fldChar w:fldCharType="separate"/>
        </w:r>
        <w:r w:rsidR="00515CD8">
          <w:rPr>
            <w:noProof/>
            <w:webHidden/>
          </w:rPr>
          <w:t>113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93" w:history="1">
        <w:r w:rsidR="00515CD8" w:rsidRPr="000F76DE">
          <w:rPr>
            <w:rStyle w:val="afa"/>
            <w:rFonts w:ascii="华文细黑" w:eastAsia="华文细黑" w:hAnsi="华文细黑"/>
            <w:noProof/>
          </w:rPr>
          <w:t>3.71.3.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_Toc508982693 \h </w:instrText>
        </w:r>
        <w:r w:rsidR="00515CD8">
          <w:rPr>
            <w:noProof/>
            <w:webHidden/>
          </w:rPr>
        </w:r>
        <w:r w:rsidR="00515CD8">
          <w:rPr>
            <w:noProof/>
            <w:webHidden/>
          </w:rPr>
          <w:fldChar w:fldCharType="separate"/>
        </w:r>
        <w:r w:rsidR="00515CD8">
          <w:rPr>
            <w:noProof/>
            <w:webHidden/>
          </w:rPr>
          <w:t>113</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94" w:history="1">
        <w:r w:rsidR="00515CD8" w:rsidRPr="000F76DE">
          <w:rPr>
            <w:rStyle w:val="afa"/>
            <w:noProof/>
          </w:rPr>
          <w:t>3.72.</w:t>
        </w:r>
        <w:r w:rsidR="00515CD8">
          <w:rPr>
            <w:smallCaps w:val="0"/>
            <w:noProof/>
            <w:sz w:val="21"/>
          </w:rPr>
          <w:tab/>
        </w:r>
        <w:r w:rsidR="00515CD8" w:rsidRPr="000F76DE">
          <w:rPr>
            <w:rStyle w:val="afa"/>
            <w:noProof/>
          </w:rPr>
          <w:t>商圈信息新增或更新接口</w:t>
        </w:r>
        <w:r w:rsidR="00515CD8">
          <w:rPr>
            <w:noProof/>
            <w:webHidden/>
          </w:rPr>
          <w:tab/>
        </w:r>
        <w:r w:rsidR="00515CD8">
          <w:rPr>
            <w:noProof/>
            <w:webHidden/>
          </w:rPr>
          <w:fldChar w:fldCharType="begin"/>
        </w:r>
        <w:r w:rsidR="00515CD8">
          <w:rPr>
            <w:noProof/>
            <w:webHidden/>
          </w:rPr>
          <w:instrText xml:space="preserve"> PAGEREF _Toc508982694 \h </w:instrText>
        </w:r>
        <w:r w:rsidR="00515CD8">
          <w:rPr>
            <w:noProof/>
            <w:webHidden/>
          </w:rPr>
        </w:r>
        <w:r w:rsidR="00515CD8">
          <w:rPr>
            <w:noProof/>
            <w:webHidden/>
          </w:rPr>
          <w:fldChar w:fldCharType="separate"/>
        </w:r>
        <w:r w:rsidR="00515CD8">
          <w:rPr>
            <w:noProof/>
            <w:webHidden/>
          </w:rPr>
          <w:t>114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95" w:history="1">
        <w:r w:rsidR="00515CD8" w:rsidRPr="000F76DE">
          <w:rPr>
            <w:rStyle w:val="afa"/>
            <w:rFonts w:ascii="华文细黑" w:eastAsia="华文细黑" w:hAnsi="华文细黑"/>
            <w:noProof/>
          </w:rPr>
          <w:t>3.72.1.</w:t>
        </w:r>
        <w:r w:rsidR="00515CD8">
          <w:rPr>
            <w:i w:val="0"/>
            <w:noProof/>
            <w:sz w:val="21"/>
          </w:rPr>
          <w:tab/>
        </w:r>
        <w:r w:rsidR="00515CD8" w:rsidRPr="000F76DE">
          <w:rPr>
            <w:rStyle w:val="afa"/>
            <w:noProof/>
          </w:rPr>
          <w:t>接口名称：</w:t>
        </w:r>
        <w:r w:rsidR="00515CD8" w:rsidRPr="000F76DE">
          <w:rPr>
            <w:rStyle w:val="afa"/>
            <w:noProof/>
          </w:rPr>
          <w:t>basement/businessArea/areaInfoInsertOrUpdate.do</w:t>
        </w:r>
        <w:r w:rsidR="00515CD8">
          <w:rPr>
            <w:noProof/>
            <w:webHidden/>
          </w:rPr>
          <w:tab/>
        </w:r>
        <w:r w:rsidR="00515CD8">
          <w:rPr>
            <w:noProof/>
            <w:webHidden/>
          </w:rPr>
          <w:fldChar w:fldCharType="begin"/>
        </w:r>
        <w:r w:rsidR="00515CD8">
          <w:rPr>
            <w:noProof/>
            <w:webHidden/>
          </w:rPr>
          <w:instrText xml:space="preserve"> PAGEREF _Toc508982695 \h </w:instrText>
        </w:r>
        <w:r w:rsidR="00515CD8">
          <w:rPr>
            <w:noProof/>
            <w:webHidden/>
          </w:rPr>
        </w:r>
        <w:r w:rsidR="00515CD8">
          <w:rPr>
            <w:noProof/>
            <w:webHidden/>
          </w:rPr>
          <w:fldChar w:fldCharType="separate"/>
        </w:r>
        <w:r w:rsidR="00515CD8">
          <w:rPr>
            <w:noProof/>
            <w:webHidden/>
          </w:rPr>
          <w:t>114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96" w:history="1">
        <w:r w:rsidR="00515CD8" w:rsidRPr="000F76DE">
          <w:rPr>
            <w:rStyle w:val="afa"/>
            <w:rFonts w:ascii="华文细黑" w:eastAsia="华文细黑" w:hAnsi="华文细黑"/>
            <w:noProof/>
          </w:rPr>
          <w:t>3.72.2.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_Toc508982696 \h </w:instrText>
        </w:r>
        <w:r w:rsidR="00515CD8">
          <w:rPr>
            <w:noProof/>
            <w:webHidden/>
          </w:rPr>
        </w:r>
        <w:r w:rsidR="00515CD8">
          <w:rPr>
            <w:noProof/>
            <w:webHidden/>
          </w:rPr>
          <w:fldChar w:fldCharType="separate"/>
        </w:r>
        <w:r w:rsidR="00515CD8">
          <w:rPr>
            <w:noProof/>
            <w:webHidden/>
          </w:rPr>
          <w:t>114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97" w:history="1">
        <w:r w:rsidR="00515CD8" w:rsidRPr="000F76DE">
          <w:rPr>
            <w:rStyle w:val="afa"/>
            <w:rFonts w:ascii="华文细黑" w:eastAsia="华文细黑" w:hAnsi="华文细黑"/>
            <w:noProof/>
          </w:rPr>
          <w:t>3.72.3.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_Toc508982697 \h </w:instrText>
        </w:r>
        <w:r w:rsidR="00515CD8">
          <w:rPr>
            <w:noProof/>
            <w:webHidden/>
          </w:rPr>
        </w:r>
        <w:r w:rsidR="00515CD8">
          <w:rPr>
            <w:noProof/>
            <w:webHidden/>
          </w:rPr>
          <w:fldChar w:fldCharType="separate"/>
        </w:r>
        <w:r w:rsidR="00515CD8">
          <w:rPr>
            <w:noProof/>
            <w:webHidden/>
          </w:rPr>
          <w:t>114</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698" w:history="1">
        <w:r w:rsidR="00515CD8" w:rsidRPr="000F76DE">
          <w:rPr>
            <w:rStyle w:val="afa"/>
            <w:noProof/>
          </w:rPr>
          <w:t>3.73.</w:t>
        </w:r>
        <w:r w:rsidR="00515CD8">
          <w:rPr>
            <w:smallCaps w:val="0"/>
            <w:noProof/>
            <w:sz w:val="21"/>
          </w:rPr>
          <w:tab/>
        </w:r>
        <w:r w:rsidR="00515CD8" w:rsidRPr="000F76DE">
          <w:rPr>
            <w:rStyle w:val="afa"/>
            <w:noProof/>
          </w:rPr>
          <w:t>商圈信息查询接口</w:t>
        </w:r>
        <w:r w:rsidR="00515CD8">
          <w:rPr>
            <w:noProof/>
            <w:webHidden/>
          </w:rPr>
          <w:tab/>
        </w:r>
        <w:r w:rsidR="00515CD8">
          <w:rPr>
            <w:noProof/>
            <w:webHidden/>
          </w:rPr>
          <w:fldChar w:fldCharType="begin"/>
        </w:r>
        <w:r w:rsidR="00515CD8">
          <w:rPr>
            <w:noProof/>
            <w:webHidden/>
          </w:rPr>
          <w:instrText xml:space="preserve"> PAGEREF _Toc508982698 \h </w:instrText>
        </w:r>
        <w:r w:rsidR="00515CD8">
          <w:rPr>
            <w:noProof/>
            <w:webHidden/>
          </w:rPr>
        </w:r>
        <w:r w:rsidR="00515CD8">
          <w:rPr>
            <w:noProof/>
            <w:webHidden/>
          </w:rPr>
          <w:fldChar w:fldCharType="separate"/>
        </w:r>
        <w:r w:rsidR="00515CD8">
          <w:rPr>
            <w:noProof/>
            <w:webHidden/>
          </w:rPr>
          <w:t>115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699" w:history="1">
        <w:r w:rsidR="00515CD8" w:rsidRPr="000F76DE">
          <w:rPr>
            <w:rStyle w:val="afa"/>
            <w:rFonts w:ascii="华文细黑" w:eastAsia="华文细黑" w:hAnsi="华文细黑"/>
            <w:noProof/>
          </w:rPr>
          <w:t>3.73.1.</w:t>
        </w:r>
        <w:r w:rsidR="00515CD8">
          <w:rPr>
            <w:i w:val="0"/>
            <w:noProof/>
            <w:sz w:val="21"/>
          </w:rPr>
          <w:tab/>
        </w:r>
        <w:r w:rsidR="00515CD8" w:rsidRPr="000F76DE">
          <w:rPr>
            <w:rStyle w:val="afa"/>
            <w:noProof/>
          </w:rPr>
          <w:t>接口名称：</w:t>
        </w:r>
        <w:r w:rsidR="00515CD8" w:rsidRPr="000F76DE">
          <w:rPr>
            <w:rStyle w:val="afa"/>
            <w:noProof/>
          </w:rPr>
          <w:t>basement/businessArea/areaInfo.do</w:t>
        </w:r>
        <w:r w:rsidR="00515CD8">
          <w:rPr>
            <w:noProof/>
            <w:webHidden/>
          </w:rPr>
          <w:tab/>
        </w:r>
        <w:r w:rsidR="00515CD8">
          <w:rPr>
            <w:noProof/>
            <w:webHidden/>
          </w:rPr>
          <w:fldChar w:fldCharType="begin"/>
        </w:r>
        <w:r w:rsidR="00515CD8">
          <w:rPr>
            <w:noProof/>
            <w:webHidden/>
          </w:rPr>
          <w:instrText xml:space="preserve"> PAGEREF _Toc508982699 \h </w:instrText>
        </w:r>
        <w:r w:rsidR="00515CD8">
          <w:rPr>
            <w:noProof/>
            <w:webHidden/>
          </w:rPr>
        </w:r>
        <w:r w:rsidR="00515CD8">
          <w:rPr>
            <w:noProof/>
            <w:webHidden/>
          </w:rPr>
          <w:fldChar w:fldCharType="separate"/>
        </w:r>
        <w:r w:rsidR="00515CD8">
          <w:rPr>
            <w:noProof/>
            <w:webHidden/>
          </w:rPr>
          <w:t>115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00" w:history="1">
        <w:r w:rsidR="00515CD8" w:rsidRPr="000F76DE">
          <w:rPr>
            <w:rStyle w:val="afa"/>
            <w:rFonts w:ascii="华文细黑" w:eastAsia="华文细黑" w:hAnsi="华文细黑"/>
            <w:noProof/>
          </w:rPr>
          <w:t>3.73.2.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_Toc508982700 \h </w:instrText>
        </w:r>
        <w:r w:rsidR="00515CD8">
          <w:rPr>
            <w:noProof/>
            <w:webHidden/>
          </w:rPr>
        </w:r>
        <w:r w:rsidR="00515CD8">
          <w:rPr>
            <w:noProof/>
            <w:webHidden/>
          </w:rPr>
          <w:fldChar w:fldCharType="separate"/>
        </w:r>
        <w:r w:rsidR="00515CD8">
          <w:rPr>
            <w:noProof/>
            <w:webHidden/>
          </w:rPr>
          <w:t>115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01" w:history="1">
        <w:r w:rsidR="00515CD8" w:rsidRPr="000F76DE">
          <w:rPr>
            <w:rStyle w:val="afa"/>
            <w:rFonts w:ascii="华文细黑" w:eastAsia="华文细黑" w:hAnsi="华文细黑"/>
            <w:noProof/>
          </w:rPr>
          <w:t>3.73.3.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_Toc508982701 \h </w:instrText>
        </w:r>
        <w:r w:rsidR="00515CD8">
          <w:rPr>
            <w:noProof/>
            <w:webHidden/>
          </w:rPr>
        </w:r>
        <w:r w:rsidR="00515CD8">
          <w:rPr>
            <w:noProof/>
            <w:webHidden/>
          </w:rPr>
          <w:fldChar w:fldCharType="separate"/>
        </w:r>
        <w:r w:rsidR="00515CD8">
          <w:rPr>
            <w:noProof/>
            <w:webHidden/>
          </w:rPr>
          <w:t>115</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02" w:history="1">
        <w:r w:rsidR="00515CD8" w:rsidRPr="000F76DE">
          <w:rPr>
            <w:rStyle w:val="afa"/>
            <w:noProof/>
          </w:rPr>
          <w:t>3.74.</w:t>
        </w:r>
        <w:r w:rsidR="00515CD8">
          <w:rPr>
            <w:smallCaps w:val="0"/>
            <w:noProof/>
            <w:sz w:val="21"/>
          </w:rPr>
          <w:tab/>
        </w:r>
        <w:r w:rsidR="00515CD8" w:rsidRPr="000F76DE">
          <w:rPr>
            <w:rStyle w:val="afa"/>
            <w:noProof/>
          </w:rPr>
          <w:t>国家信息列表接口</w:t>
        </w:r>
        <w:r w:rsidR="00515CD8">
          <w:rPr>
            <w:noProof/>
            <w:webHidden/>
          </w:rPr>
          <w:tab/>
        </w:r>
        <w:r w:rsidR="00515CD8">
          <w:rPr>
            <w:noProof/>
            <w:webHidden/>
          </w:rPr>
          <w:fldChar w:fldCharType="begin"/>
        </w:r>
        <w:r w:rsidR="00515CD8">
          <w:rPr>
            <w:noProof/>
            <w:webHidden/>
          </w:rPr>
          <w:instrText xml:space="preserve"> PAGEREF _Toc508982702 \h </w:instrText>
        </w:r>
        <w:r w:rsidR="00515CD8">
          <w:rPr>
            <w:noProof/>
            <w:webHidden/>
          </w:rPr>
        </w:r>
        <w:r w:rsidR="00515CD8">
          <w:rPr>
            <w:noProof/>
            <w:webHidden/>
          </w:rPr>
          <w:fldChar w:fldCharType="separate"/>
        </w:r>
        <w:r w:rsidR="00515CD8">
          <w:rPr>
            <w:noProof/>
            <w:webHidden/>
          </w:rPr>
          <w:t>115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03" w:history="1">
        <w:r w:rsidR="00515CD8" w:rsidRPr="000F76DE">
          <w:rPr>
            <w:rStyle w:val="afa"/>
            <w:rFonts w:ascii="华文细黑" w:eastAsia="华文细黑" w:hAnsi="华文细黑"/>
            <w:noProof/>
          </w:rPr>
          <w:t>3.74.1.</w:t>
        </w:r>
        <w:r w:rsidR="00515CD8">
          <w:rPr>
            <w:i w:val="0"/>
            <w:noProof/>
            <w:sz w:val="21"/>
          </w:rPr>
          <w:tab/>
        </w:r>
        <w:r w:rsidR="00515CD8" w:rsidRPr="000F76DE">
          <w:rPr>
            <w:rStyle w:val="afa"/>
            <w:noProof/>
          </w:rPr>
          <w:t>接口名称：</w:t>
        </w:r>
        <w:r w:rsidR="00515CD8" w:rsidRPr="000F76DE">
          <w:rPr>
            <w:rStyle w:val="afa"/>
            <w:noProof/>
          </w:rPr>
          <w:t>basement/country/countryInfoList.do</w:t>
        </w:r>
        <w:r w:rsidR="00515CD8">
          <w:rPr>
            <w:noProof/>
            <w:webHidden/>
          </w:rPr>
          <w:tab/>
        </w:r>
        <w:r w:rsidR="00515CD8">
          <w:rPr>
            <w:noProof/>
            <w:webHidden/>
          </w:rPr>
          <w:fldChar w:fldCharType="begin"/>
        </w:r>
        <w:r w:rsidR="00515CD8">
          <w:rPr>
            <w:noProof/>
            <w:webHidden/>
          </w:rPr>
          <w:instrText xml:space="preserve"> PAGEREF _Toc508982703 \h </w:instrText>
        </w:r>
        <w:r w:rsidR="00515CD8">
          <w:rPr>
            <w:noProof/>
            <w:webHidden/>
          </w:rPr>
        </w:r>
        <w:r w:rsidR="00515CD8">
          <w:rPr>
            <w:noProof/>
            <w:webHidden/>
          </w:rPr>
          <w:fldChar w:fldCharType="separate"/>
        </w:r>
        <w:r w:rsidR="00515CD8">
          <w:rPr>
            <w:noProof/>
            <w:webHidden/>
          </w:rPr>
          <w:t>115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04" w:history="1">
        <w:r w:rsidR="00515CD8" w:rsidRPr="000F76DE">
          <w:rPr>
            <w:rStyle w:val="afa"/>
            <w:rFonts w:ascii="华文细黑" w:eastAsia="华文细黑" w:hAnsi="华文细黑"/>
            <w:noProof/>
          </w:rPr>
          <w:t>3.74.2.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_Toc508982704 \h </w:instrText>
        </w:r>
        <w:r w:rsidR="00515CD8">
          <w:rPr>
            <w:noProof/>
            <w:webHidden/>
          </w:rPr>
        </w:r>
        <w:r w:rsidR="00515CD8">
          <w:rPr>
            <w:noProof/>
            <w:webHidden/>
          </w:rPr>
          <w:fldChar w:fldCharType="separate"/>
        </w:r>
        <w:r w:rsidR="00515CD8">
          <w:rPr>
            <w:noProof/>
            <w:webHidden/>
          </w:rPr>
          <w:t>115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05" w:history="1">
        <w:r w:rsidR="00515CD8" w:rsidRPr="000F76DE">
          <w:rPr>
            <w:rStyle w:val="afa"/>
            <w:rFonts w:ascii="华文细黑" w:eastAsia="华文细黑" w:hAnsi="华文细黑"/>
            <w:noProof/>
          </w:rPr>
          <w:t>3.74.3.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_Toc508982705 \h </w:instrText>
        </w:r>
        <w:r w:rsidR="00515CD8">
          <w:rPr>
            <w:noProof/>
            <w:webHidden/>
          </w:rPr>
        </w:r>
        <w:r w:rsidR="00515CD8">
          <w:rPr>
            <w:noProof/>
            <w:webHidden/>
          </w:rPr>
          <w:fldChar w:fldCharType="separate"/>
        </w:r>
        <w:r w:rsidR="00515CD8">
          <w:rPr>
            <w:noProof/>
            <w:webHidden/>
          </w:rPr>
          <w:t>116</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06" w:history="1">
        <w:r w:rsidR="00515CD8" w:rsidRPr="000F76DE">
          <w:rPr>
            <w:rStyle w:val="afa"/>
            <w:noProof/>
          </w:rPr>
          <w:t>3.75.</w:t>
        </w:r>
        <w:r w:rsidR="00515CD8">
          <w:rPr>
            <w:smallCaps w:val="0"/>
            <w:noProof/>
            <w:sz w:val="21"/>
          </w:rPr>
          <w:tab/>
        </w:r>
        <w:r w:rsidR="00515CD8" w:rsidRPr="000F76DE">
          <w:rPr>
            <w:rStyle w:val="afa"/>
            <w:noProof/>
          </w:rPr>
          <w:t>国家信息新增或更新接口</w:t>
        </w:r>
        <w:r w:rsidR="00515CD8">
          <w:rPr>
            <w:noProof/>
            <w:webHidden/>
          </w:rPr>
          <w:tab/>
        </w:r>
        <w:r w:rsidR="00515CD8">
          <w:rPr>
            <w:noProof/>
            <w:webHidden/>
          </w:rPr>
          <w:fldChar w:fldCharType="begin"/>
        </w:r>
        <w:r w:rsidR="00515CD8">
          <w:rPr>
            <w:noProof/>
            <w:webHidden/>
          </w:rPr>
          <w:instrText xml:space="preserve"> PAGEREF _Toc508982706 \h </w:instrText>
        </w:r>
        <w:r w:rsidR="00515CD8">
          <w:rPr>
            <w:noProof/>
            <w:webHidden/>
          </w:rPr>
        </w:r>
        <w:r w:rsidR="00515CD8">
          <w:rPr>
            <w:noProof/>
            <w:webHidden/>
          </w:rPr>
          <w:fldChar w:fldCharType="separate"/>
        </w:r>
        <w:r w:rsidR="00515CD8">
          <w:rPr>
            <w:noProof/>
            <w:webHidden/>
          </w:rPr>
          <w:t>116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07" w:history="1">
        <w:r w:rsidR="00515CD8" w:rsidRPr="000F76DE">
          <w:rPr>
            <w:rStyle w:val="afa"/>
            <w:rFonts w:ascii="华文细黑" w:eastAsia="华文细黑" w:hAnsi="华文细黑"/>
            <w:noProof/>
          </w:rPr>
          <w:t>3.75.1.</w:t>
        </w:r>
        <w:r w:rsidR="00515CD8">
          <w:rPr>
            <w:i w:val="0"/>
            <w:noProof/>
            <w:sz w:val="21"/>
          </w:rPr>
          <w:tab/>
        </w:r>
        <w:r w:rsidR="00515CD8" w:rsidRPr="000F76DE">
          <w:rPr>
            <w:rStyle w:val="afa"/>
            <w:noProof/>
          </w:rPr>
          <w:t>接口名称：</w:t>
        </w:r>
        <w:r w:rsidR="00515CD8" w:rsidRPr="000F76DE">
          <w:rPr>
            <w:rStyle w:val="afa"/>
            <w:noProof/>
          </w:rPr>
          <w:t>basement/country/countryInfoInsertOrUpdate.do</w:t>
        </w:r>
        <w:r w:rsidR="00515CD8">
          <w:rPr>
            <w:noProof/>
            <w:webHidden/>
          </w:rPr>
          <w:tab/>
        </w:r>
        <w:r w:rsidR="00515CD8">
          <w:rPr>
            <w:noProof/>
            <w:webHidden/>
          </w:rPr>
          <w:fldChar w:fldCharType="begin"/>
        </w:r>
        <w:r w:rsidR="00515CD8">
          <w:rPr>
            <w:noProof/>
            <w:webHidden/>
          </w:rPr>
          <w:instrText xml:space="preserve"> PAGEREF _Toc508982707 \h </w:instrText>
        </w:r>
        <w:r w:rsidR="00515CD8">
          <w:rPr>
            <w:noProof/>
            <w:webHidden/>
          </w:rPr>
        </w:r>
        <w:r w:rsidR="00515CD8">
          <w:rPr>
            <w:noProof/>
            <w:webHidden/>
          </w:rPr>
          <w:fldChar w:fldCharType="separate"/>
        </w:r>
        <w:r w:rsidR="00515CD8">
          <w:rPr>
            <w:noProof/>
            <w:webHidden/>
          </w:rPr>
          <w:t>116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08" w:history="1">
        <w:r w:rsidR="00515CD8" w:rsidRPr="000F76DE">
          <w:rPr>
            <w:rStyle w:val="afa"/>
            <w:rFonts w:ascii="华文细黑" w:eastAsia="华文细黑" w:hAnsi="华文细黑"/>
            <w:noProof/>
          </w:rPr>
          <w:t>3.75.2.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_Toc508982708 \h </w:instrText>
        </w:r>
        <w:r w:rsidR="00515CD8">
          <w:rPr>
            <w:noProof/>
            <w:webHidden/>
          </w:rPr>
        </w:r>
        <w:r w:rsidR="00515CD8">
          <w:rPr>
            <w:noProof/>
            <w:webHidden/>
          </w:rPr>
          <w:fldChar w:fldCharType="separate"/>
        </w:r>
        <w:r w:rsidR="00515CD8">
          <w:rPr>
            <w:noProof/>
            <w:webHidden/>
          </w:rPr>
          <w:t>116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09" w:history="1">
        <w:r w:rsidR="00515CD8" w:rsidRPr="000F76DE">
          <w:rPr>
            <w:rStyle w:val="afa"/>
            <w:rFonts w:ascii="华文细黑" w:eastAsia="华文细黑" w:hAnsi="华文细黑"/>
            <w:noProof/>
          </w:rPr>
          <w:t>3.75.3.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_Toc508982709 \h </w:instrText>
        </w:r>
        <w:r w:rsidR="00515CD8">
          <w:rPr>
            <w:noProof/>
            <w:webHidden/>
          </w:rPr>
        </w:r>
        <w:r w:rsidR="00515CD8">
          <w:rPr>
            <w:noProof/>
            <w:webHidden/>
          </w:rPr>
          <w:fldChar w:fldCharType="separate"/>
        </w:r>
        <w:r w:rsidR="00515CD8">
          <w:rPr>
            <w:noProof/>
            <w:webHidden/>
          </w:rPr>
          <w:t>116</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10" w:history="1">
        <w:r w:rsidR="00515CD8" w:rsidRPr="000F76DE">
          <w:rPr>
            <w:rStyle w:val="afa"/>
            <w:noProof/>
          </w:rPr>
          <w:t>3.76.</w:t>
        </w:r>
        <w:r w:rsidR="00515CD8">
          <w:rPr>
            <w:smallCaps w:val="0"/>
            <w:noProof/>
            <w:sz w:val="21"/>
          </w:rPr>
          <w:tab/>
        </w:r>
        <w:r w:rsidR="00515CD8" w:rsidRPr="000F76DE">
          <w:rPr>
            <w:rStyle w:val="afa"/>
            <w:noProof/>
          </w:rPr>
          <w:t>国家信息查询接口</w:t>
        </w:r>
        <w:r w:rsidR="00515CD8">
          <w:rPr>
            <w:noProof/>
            <w:webHidden/>
          </w:rPr>
          <w:tab/>
        </w:r>
        <w:r w:rsidR="00515CD8">
          <w:rPr>
            <w:noProof/>
            <w:webHidden/>
          </w:rPr>
          <w:fldChar w:fldCharType="begin"/>
        </w:r>
        <w:r w:rsidR="00515CD8">
          <w:rPr>
            <w:noProof/>
            <w:webHidden/>
          </w:rPr>
          <w:instrText xml:space="preserve"> PAGEREF _Toc508982710 \h </w:instrText>
        </w:r>
        <w:r w:rsidR="00515CD8">
          <w:rPr>
            <w:noProof/>
            <w:webHidden/>
          </w:rPr>
        </w:r>
        <w:r w:rsidR="00515CD8">
          <w:rPr>
            <w:noProof/>
            <w:webHidden/>
          </w:rPr>
          <w:fldChar w:fldCharType="separate"/>
        </w:r>
        <w:r w:rsidR="00515CD8">
          <w:rPr>
            <w:noProof/>
            <w:webHidden/>
          </w:rPr>
          <w:t>117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11" w:history="1">
        <w:r w:rsidR="00515CD8" w:rsidRPr="000F76DE">
          <w:rPr>
            <w:rStyle w:val="afa"/>
            <w:rFonts w:ascii="华文细黑" w:eastAsia="华文细黑" w:hAnsi="华文细黑"/>
            <w:noProof/>
          </w:rPr>
          <w:t>3.76.1.</w:t>
        </w:r>
        <w:r w:rsidR="00515CD8">
          <w:rPr>
            <w:i w:val="0"/>
            <w:noProof/>
            <w:sz w:val="21"/>
          </w:rPr>
          <w:tab/>
        </w:r>
        <w:r w:rsidR="00515CD8" w:rsidRPr="000F76DE">
          <w:rPr>
            <w:rStyle w:val="afa"/>
            <w:noProof/>
          </w:rPr>
          <w:t>接口名称：</w:t>
        </w:r>
        <w:r w:rsidR="00515CD8" w:rsidRPr="000F76DE">
          <w:rPr>
            <w:rStyle w:val="afa"/>
            <w:noProof/>
          </w:rPr>
          <w:t>basement/country/countryInfo.do</w:t>
        </w:r>
        <w:r w:rsidR="00515CD8">
          <w:rPr>
            <w:noProof/>
            <w:webHidden/>
          </w:rPr>
          <w:tab/>
        </w:r>
        <w:r w:rsidR="00515CD8">
          <w:rPr>
            <w:noProof/>
            <w:webHidden/>
          </w:rPr>
          <w:fldChar w:fldCharType="begin"/>
        </w:r>
        <w:r w:rsidR="00515CD8">
          <w:rPr>
            <w:noProof/>
            <w:webHidden/>
          </w:rPr>
          <w:instrText xml:space="preserve"> PAGEREF _Toc508982711 \h </w:instrText>
        </w:r>
        <w:r w:rsidR="00515CD8">
          <w:rPr>
            <w:noProof/>
            <w:webHidden/>
          </w:rPr>
        </w:r>
        <w:r w:rsidR="00515CD8">
          <w:rPr>
            <w:noProof/>
            <w:webHidden/>
          </w:rPr>
          <w:fldChar w:fldCharType="separate"/>
        </w:r>
        <w:r w:rsidR="00515CD8">
          <w:rPr>
            <w:noProof/>
            <w:webHidden/>
          </w:rPr>
          <w:t>117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12" w:history="1">
        <w:r w:rsidR="00515CD8" w:rsidRPr="000F76DE">
          <w:rPr>
            <w:rStyle w:val="afa"/>
            <w:rFonts w:ascii="华文细黑" w:eastAsia="华文细黑" w:hAnsi="华文细黑"/>
            <w:noProof/>
          </w:rPr>
          <w:t>3.76.2.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_Toc508982712 \h </w:instrText>
        </w:r>
        <w:r w:rsidR="00515CD8">
          <w:rPr>
            <w:noProof/>
            <w:webHidden/>
          </w:rPr>
        </w:r>
        <w:r w:rsidR="00515CD8">
          <w:rPr>
            <w:noProof/>
            <w:webHidden/>
          </w:rPr>
          <w:fldChar w:fldCharType="separate"/>
        </w:r>
        <w:r w:rsidR="00515CD8">
          <w:rPr>
            <w:noProof/>
            <w:webHidden/>
          </w:rPr>
          <w:t>117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13" w:history="1">
        <w:r w:rsidR="00515CD8" w:rsidRPr="000F76DE">
          <w:rPr>
            <w:rStyle w:val="afa"/>
            <w:rFonts w:ascii="华文细黑" w:eastAsia="华文细黑" w:hAnsi="华文细黑"/>
            <w:noProof/>
          </w:rPr>
          <w:t>3.76.3.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_Toc508982713 \h </w:instrText>
        </w:r>
        <w:r w:rsidR="00515CD8">
          <w:rPr>
            <w:noProof/>
            <w:webHidden/>
          </w:rPr>
        </w:r>
        <w:r w:rsidR="00515CD8">
          <w:rPr>
            <w:noProof/>
            <w:webHidden/>
          </w:rPr>
          <w:fldChar w:fldCharType="separate"/>
        </w:r>
        <w:r w:rsidR="00515CD8">
          <w:rPr>
            <w:noProof/>
            <w:webHidden/>
          </w:rPr>
          <w:t>117</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14" w:history="1">
        <w:r w:rsidR="00515CD8" w:rsidRPr="000F76DE">
          <w:rPr>
            <w:rStyle w:val="afa"/>
            <w:noProof/>
          </w:rPr>
          <w:t>3.77.</w:t>
        </w:r>
        <w:r w:rsidR="00515CD8">
          <w:rPr>
            <w:smallCaps w:val="0"/>
            <w:noProof/>
            <w:sz w:val="21"/>
          </w:rPr>
          <w:tab/>
        </w:r>
        <w:r w:rsidR="00515CD8" w:rsidRPr="000F76DE">
          <w:rPr>
            <w:rStyle w:val="afa"/>
            <w:noProof/>
          </w:rPr>
          <w:t>Banner</w:t>
        </w:r>
        <w:r w:rsidR="00515CD8" w:rsidRPr="000F76DE">
          <w:rPr>
            <w:rStyle w:val="afa"/>
            <w:noProof/>
          </w:rPr>
          <w:t>图信息列表接口</w:t>
        </w:r>
        <w:r w:rsidR="00515CD8" w:rsidRPr="000F76DE">
          <w:rPr>
            <w:rStyle w:val="afa"/>
            <w:noProof/>
          </w:rPr>
          <w:t>(</w:t>
        </w:r>
        <w:r w:rsidR="00515CD8" w:rsidRPr="000F76DE">
          <w:rPr>
            <w:rStyle w:val="afa"/>
            <w:noProof/>
          </w:rPr>
          <w:t>作废</w:t>
        </w:r>
        <w:r w:rsidR="00515CD8" w:rsidRPr="000F76DE">
          <w:rPr>
            <w:rStyle w:val="afa"/>
            <w:noProof/>
          </w:rPr>
          <w:t>)</w:t>
        </w:r>
        <w:r w:rsidR="00515CD8">
          <w:rPr>
            <w:noProof/>
            <w:webHidden/>
          </w:rPr>
          <w:tab/>
        </w:r>
        <w:r w:rsidR="00515CD8">
          <w:rPr>
            <w:noProof/>
            <w:webHidden/>
          </w:rPr>
          <w:fldChar w:fldCharType="begin"/>
        </w:r>
        <w:r w:rsidR="00515CD8">
          <w:rPr>
            <w:noProof/>
            <w:webHidden/>
          </w:rPr>
          <w:instrText xml:space="preserve"> PAGEREF _Toc508982714 \h </w:instrText>
        </w:r>
        <w:r w:rsidR="00515CD8">
          <w:rPr>
            <w:noProof/>
            <w:webHidden/>
          </w:rPr>
        </w:r>
        <w:r w:rsidR="00515CD8">
          <w:rPr>
            <w:noProof/>
            <w:webHidden/>
          </w:rPr>
          <w:fldChar w:fldCharType="separate"/>
        </w:r>
        <w:r w:rsidR="00515CD8">
          <w:rPr>
            <w:noProof/>
            <w:webHidden/>
          </w:rPr>
          <w:t>118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15" w:history="1">
        <w:r w:rsidR="00515CD8" w:rsidRPr="000F76DE">
          <w:rPr>
            <w:rStyle w:val="afa"/>
            <w:rFonts w:ascii="华文细黑" w:eastAsia="华文细黑" w:hAnsi="华文细黑"/>
            <w:noProof/>
          </w:rPr>
          <w:t>3.77.1.</w:t>
        </w:r>
        <w:r w:rsidR="00515CD8">
          <w:rPr>
            <w:i w:val="0"/>
            <w:noProof/>
            <w:sz w:val="21"/>
          </w:rPr>
          <w:tab/>
        </w:r>
        <w:r w:rsidR="00515CD8" w:rsidRPr="000F76DE">
          <w:rPr>
            <w:rStyle w:val="afa"/>
            <w:noProof/>
          </w:rPr>
          <w:t>接口名称：</w:t>
        </w:r>
        <w:r w:rsidR="00515CD8" w:rsidRPr="000F76DE">
          <w:rPr>
            <w:rStyle w:val="afa"/>
            <w:noProof/>
          </w:rPr>
          <w:t>advertisement/banner/bannerPicInfoList.do</w:t>
        </w:r>
        <w:r w:rsidR="00515CD8">
          <w:rPr>
            <w:noProof/>
            <w:webHidden/>
          </w:rPr>
          <w:tab/>
        </w:r>
        <w:r w:rsidR="00515CD8">
          <w:rPr>
            <w:noProof/>
            <w:webHidden/>
          </w:rPr>
          <w:fldChar w:fldCharType="begin"/>
        </w:r>
        <w:r w:rsidR="00515CD8">
          <w:rPr>
            <w:noProof/>
            <w:webHidden/>
          </w:rPr>
          <w:instrText xml:space="preserve"> PAGEREF _Toc508982715 \h </w:instrText>
        </w:r>
        <w:r w:rsidR="00515CD8">
          <w:rPr>
            <w:noProof/>
            <w:webHidden/>
          </w:rPr>
        </w:r>
        <w:r w:rsidR="00515CD8">
          <w:rPr>
            <w:noProof/>
            <w:webHidden/>
          </w:rPr>
          <w:fldChar w:fldCharType="separate"/>
        </w:r>
        <w:r w:rsidR="00515CD8">
          <w:rPr>
            <w:noProof/>
            <w:webHidden/>
          </w:rPr>
          <w:t>118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16" w:history="1">
        <w:r w:rsidR="00515CD8" w:rsidRPr="000F76DE">
          <w:rPr>
            <w:rStyle w:val="afa"/>
            <w:rFonts w:ascii="华文细黑" w:eastAsia="华文细黑" w:hAnsi="华文细黑"/>
            <w:noProof/>
          </w:rPr>
          <w:t>3.77.2.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_Toc508982716 \h </w:instrText>
        </w:r>
        <w:r w:rsidR="00515CD8">
          <w:rPr>
            <w:noProof/>
            <w:webHidden/>
          </w:rPr>
        </w:r>
        <w:r w:rsidR="00515CD8">
          <w:rPr>
            <w:noProof/>
            <w:webHidden/>
          </w:rPr>
          <w:fldChar w:fldCharType="separate"/>
        </w:r>
        <w:r w:rsidR="00515CD8">
          <w:rPr>
            <w:noProof/>
            <w:webHidden/>
          </w:rPr>
          <w:t>118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17" w:history="1">
        <w:r w:rsidR="00515CD8" w:rsidRPr="000F76DE">
          <w:rPr>
            <w:rStyle w:val="afa"/>
            <w:rFonts w:ascii="华文细黑" w:eastAsia="华文细黑" w:hAnsi="华文细黑"/>
            <w:noProof/>
          </w:rPr>
          <w:t>3.77.3.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_Toc508982717 \h </w:instrText>
        </w:r>
        <w:r w:rsidR="00515CD8">
          <w:rPr>
            <w:noProof/>
            <w:webHidden/>
          </w:rPr>
        </w:r>
        <w:r w:rsidR="00515CD8">
          <w:rPr>
            <w:noProof/>
            <w:webHidden/>
          </w:rPr>
          <w:fldChar w:fldCharType="separate"/>
        </w:r>
        <w:r w:rsidR="00515CD8">
          <w:rPr>
            <w:noProof/>
            <w:webHidden/>
          </w:rPr>
          <w:t>118</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18" w:history="1">
        <w:r w:rsidR="00515CD8" w:rsidRPr="000F76DE">
          <w:rPr>
            <w:rStyle w:val="afa"/>
            <w:noProof/>
          </w:rPr>
          <w:t>3.78.</w:t>
        </w:r>
        <w:r w:rsidR="00515CD8">
          <w:rPr>
            <w:smallCaps w:val="0"/>
            <w:noProof/>
            <w:sz w:val="21"/>
          </w:rPr>
          <w:tab/>
        </w:r>
        <w:r w:rsidR="00515CD8" w:rsidRPr="000F76DE">
          <w:rPr>
            <w:rStyle w:val="afa"/>
            <w:noProof/>
          </w:rPr>
          <w:t>Banner</w:t>
        </w:r>
        <w:r w:rsidR="00515CD8" w:rsidRPr="000F76DE">
          <w:rPr>
            <w:rStyle w:val="afa"/>
            <w:noProof/>
          </w:rPr>
          <w:t>图信息新增或更新接口（作废）</w:t>
        </w:r>
        <w:r w:rsidR="00515CD8">
          <w:rPr>
            <w:noProof/>
            <w:webHidden/>
          </w:rPr>
          <w:tab/>
        </w:r>
        <w:r w:rsidR="00515CD8">
          <w:rPr>
            <w:noProof/>
            <w:webHidden/>
          </w:rPr>
          <w:fldChar w:fldCharType="begin"/>
        </w:r>
        <w:r w:rsidR="00515CD8">
          <w:rPr>
            <w:noProof/>
            <w:webHidden/>
          </w:rPr>
          <w:instrText xml:space="preserve"> PAGEREF _Toc508982718 \h </w:instrText>
        </w:r>
        <w:r w:rsidR="00515CD8">
          <w:rPr>
            <w:noProof/>
            <w:webHidden/>
          </w:rPr>
        </w:r>
        <w:r w:rsidR="00515CD8">
          <w:rPr>
            <w:noProof/>
            <w:webHidden/>
          </w:rPr>
          <w:fldChar w:fldCharType="separate"/>
        </w:r>
        <w:r w:rsidR="00515CD8">
          <w:rPr>
            <w:noProof/>
            <w:webHidden/>
          </w:rPr>
          <w:t>119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19" w:history="1">
        <w:r w:rsidR="00515CD8" w:rsidRPr="000F76DE">
          <w:rPr>
            <w:rStyle w:val="afa"/>
            <w:rFonts w:ascii="华文细黑" w:eastAsia="华文细黑" w:hAnsi="华文细黑"/>
            <w:noProof/>
          </w:rPr>
          <w:t>3.78.1.</w:t>
        </w:r>
        <w:r w:rsidR="00515CD8">
          <w:rPr>
            <w:i w:val="0"/>
            <w:noProof/>
            <w:sz w:val="21"/>
          </w:rPr>
          <w:tab/>
        </w:r>
        <w:r w:rsidR="00515CD8" w:rsidRPr="000F76DE">
          <w:rPr>
            <w:rStyle w:val="afa"/>
            <w:noProof/>
          </w:rPr>
          <w:t>接口名称：</w:t>
        </w:r>
        <w:r w:rsidR="00515CD8" w:rsidRPr="000F76DE">
          <w:rPr>
            <w:rStyle w:val="afa"/>
            <w:noProof/>
          </w:rPr>
          <w:t>advertisement/banner/bannerPicInfoInsertOrUpdate.do</w:t>
        </w:r>
        <w:r w:rsidR="00515CD8">
          <w:rPr>
            <w:noProof/>
            <w:webHidden/>
          </w:rPr>
          <w:tab/>
        </w:r>
        <w:r w:rsidR="00515CD8">
          <w:rPr>
            <w:noProof/>
            <w:webHidden/>
          </w:rPr>
          <w:fldChar w:fldCharType="begin"/>
        </w:r>
        <w:r w:rsidR="00515CD8">
          <w:rPr>
            <w:noProof/>
            <w:webHidden/>
          </w:rPr>
          <w:instrText xml:space="preserve"> PAGEREF _Toc508982719 \h </w:instrText>
        </w:r>
        <w:r w:rsidR="00515CD8">
          <w:rPr>
            <w:noProof/>
            <w:webHidden/>
          </w:rPr>
        </w:r>
        <w:r w:rsidR="00515CD8">
          <w:rPr>
            <w:noProof/>
            <w:webHidden/>
          </w:rPr>
          <w:fldChar w:fldCharType="separate"/>
        </w:r>
        <w:r w:rsidR="00515CD8">
          <w:rPr>
            <w:noProof/>
            <w:webHidden/>
          </w:rPr>
          <w:t>119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20" w:history="1">
        <w:r w:rsidR="00515CD8" w:rsidRPr="000F76DE">
          <w:rPr>
            <w:rStyle w:val="afa"/>
            <w:rFonts w:ascii="华文细黑" w:eastAsia="华文细黑" w:hAnsi="华文细黑"/>
            <w:noProof/>
          </w:rPr>
          <w:t>3.78.2.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_Toc508982720 \h </w:instrText>
        </w:r>
        <w:r w:rsidR="00515CD8">
          <w:rPr>
            <w:noProof/>
            <w:webHidden/>
          </w:rPr>
        </w:r>
        <w:r w:rsidR="00515CD8">
          <w:rPr>
            <w:noProof/>
            <w:webHidden/>
          </w:rPr>
          <w:fldChar w:fldCharType="separate"/>
        </w:r>
        <w:r w:rsidR="00515CD8">
          <w:rPr>
            <w:noProof/>
            <w:webHidden/>
          </w:rPr>
          <w:t>119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21" w:history="1">
        <w:r w:rsidR="00515CD8" w:rsidRPr="000F76DE">
          <w:rPr>
            <w:rStyle w:val="afa"/>
            <w:rFonts w:ascii="华文细黑" w:eastAsia="华文细黑" w:hAnsi="华文细黑"/>
            <w:noProof/>
          </w:rPr>
          <w:t>3.78.3.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_Toc508982721 \h </w:instrText>
        </w:r>
        <w:r w:rsidR="00515CD8">
          <w:rPr>
            <w:noProof/>
            <w:webHidden/>
          </w:rPr>
        </w:r>
        <w:r w:rsidR="00515CD8">
          <w:rPr>
            <w:noProof/>
            <w:webHidden/>
          </w:rPr>
          <w:fldChar w:fldCharType="separate"/>
        </w:r>
        <w:r w:rsidR="00515CD8">
          <w:rPr>
            <w:noProof/>
            <w:webHidden/>
          </w:rPr>
          <w:t>120</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22" w:history="1">
        <w:r w:rsidR="00515CD8" w:rsidRPr="000F76DE">
          <w:rPr>
            <w:rStyle w:val="afa"/>
            <w:noProof/>
          </w:rPr>
          <w:t>3.79.</w:t>
        </w:r>
        <w:r w:rsidR="00515CD8">
          <w:rPr>
            <w:smallCaps w:val="0"/>
            <w:noProof/>
            <w:sz w:val="21"/>
          </w:rPr>
          <w:tab/>
        </w:r>
        <w:r w:rsidR="00515CD8" w:rsidRPr="000F76DE">
          <w:rPr>
            <w:rStyle w:val="afa"/>
            <w:noProof/>
          </w:rPr>
          <w:t>Banner</w:t>
        </w:r>
        <w:r w:rsidR="00515CD8" w:rsidRPr="000F76DE">
          <w:rPr>
            <w:rStyle w:val="afa"/>
            <w:noProof/>
          </w:rPr>
          <w:t>图信息查询接口（作废）</w:t>
        </w:r>
        <w:r w:rsidR="00515CD8">
          <w:rPr>
            <w:noProof/>
            <w:webHidden/>
          </w:rPr>
          <w:tab/>
        </w:r>
        <w:r w:rsidR="00515CD8">
          <w:rPr>
            <w:noProof/>
            <w:webHidden/>
          </w:rPr>
          <w:fldChar w:fldCharType="begin"/>
        </w:r>
        <w:r w:rsidR="00515CD8">
          <w:rPr>
            <w:noProof/>
            <w:webHidden/>
          </w:rPr>
          <w:instrText xml:space="preserve"> PAGEREF _Toc508982722 \h </w:instrText>
        </w:r>
        <w:r w:rsidR="00515CD8">
          <w:rPr>
            <w:noProof/>
            <w:webHidden/>
          </w:rPr>
        </w:r>
        <w:r w:rsidR="00515CD8">
          <w:rPr>
            <w:noProof/>
            <w:webHidden/>
          </w:rPr>
          <w:fldChar w:fldCharType="separate"/>
        </w:r>
        <w:r w:rsidR="00515CD8">
          <w:rPr>
            <w:noProof/>
            <w:webHidden/>
          </w:rPr>
          <w:t>120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23" w:history="1">
        <w:r w:rsidR="00515CD8" w:rsidRPr="000F76DE">
          <w:rPr>
            <w:rStyle w:val="afa"/>
            <w:rFonts w:ascii="华文细黑" w:eastAsia="华文细黑" w:hAnsi="华文细黑"/>
            <w:noProof/>
          </w:rPr>
          <w:t>3.79.1.</w:t>
        </w:r>
        <w:r w:rsidR="00515CD8">
          <w:rPr>
            <w:i w:val="0"/>
            <w:noProof/>
            <w:sz w:val="21"/>
          </w:rPr>
          <w:tab/>
        </w:r>
        <w:r w:rsidR="00515CD8" w:rsidRPr="000F76DE">
          <w:rPr>
            <w:rStyle w:val="afa"/>
            <w:noProof/>
          </w:rPr>
          <w:t>接口名称：</w:t>
        </w:r>
        <w:r w:rsidR="00515CD8" w:rsidRPr="000F76DE">
          <w:rPr>
            <w:rStyle w:val="afa"/>
            <w:noProof/>
          </w:rPr>
          <w:t>advertisement/banner/bannerPicInfo.do</w:t>
        </w:r>
        <w:r w:rsidR="00515CD8">
          <w:rPr>
            <w:noProof/>
            <w:webHidden/>
          </w:rPr>
          <w:tab/>
        </w:r>
        <w:r w:rsidR="00515CD8">
          <w:rPr>
            <w:noProof/>
            <w:webHidden/>
          </w:rPr>
          <w:fldChar w:fldCharType="begin"/>
        </w:r>
        <w:r w:rsidR="00515CD8">
          <w:rPr>
            <w:noProof/>
            <w:webHidden/>
          </w:rPr>
          <w:instrText xml:space="preserve"> PAGEREF _Toc508982723 \h </w:instrText>
        </w:r>
        <w:r w:rsidR="00515CD8">
          <w:rPr>
            <w:noProof/>
            <w:webHidden/>
          </w:rPr>
        </w:r>
        <w:r w:rsidR="00515CD8">
          <w:rPr>
            <w:noProof/>
            <w:webHidden/>
          </w:rPr>
          <w:fldChar w:fldCharType="separate"/>
        </w:r>
        <w:r w:rsidR="00515CD8">
          <w:rPr>
            <w:noProof/>
            <w:webHidden/>
          </w:rPr>
          <w:t>120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24" w:history="1">
        <w:r w:rsidR="00515CD8" w:rsidRPr="000F76DE">
          <w:rPr>
            <w:rStyle w:val="afa"/>
            <w:rFonts w:ascii="华文细黑" w:eastAsia="华文细黑" w:hAnsi="华文细黑"/>
            <w:noProof/>
          </w:rPr>
          <w:t>3.79.2.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_Toc508982724 \h </w:instrText>
        </w:r>
        <w:r w:rsidR="00515CD8">
          <w:rPr>
            <w:noProof/>
            <w:webHidden/>
          </w:rPr>
        </w:r>
        <w:r w:rsidR="00515CD8">
          <w:rPr>
            <w:noProof/>
            <w:webHidden/>
          </w:rPr>
          <w:fldChar w:fldCharType="separate"/>
        </w:r>
        <w:r w:rsidR="00515CD8">
          <w:rPr>
            <w:noProof/>
            <w:webHidden/>
          </w:rPr>
          <w:t>120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25" w:history="1">
        <w:r w:rsidR="00515CD8" w:rsidRPr="000F76DE">
          <w:rPr>
            <w:rStyle w:val="afa"/>
            <w:rFonts w:ascii="华文细黑" w:eastAsia="华文细黑" w:hAnsi="华文细黑"/>
            <w:noProof/>
          </w:rPr>
          <w:t>3.79.3.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_Toc508982725 \h </w:instrText>
        </w:r>
        <w:r w:rsidR="00515CD8">
          <w:rPr>
            <w:noProof/>
            <w:webHidden/>
          </w:rPr>
        </w:r>
        <w:r w:rsidR="00515CD8">
          <w:rPr>
            <w:noProof/>
            <w:webHidden/>
          </w:rPr>
          <w:fldChar w:fldCharType="separate"/>
        </w:r>
        <w:r w:rsidR="00515CD8">
          <w:rPr>
            <w:noProof/>
            <w:webHidden/>
          </w:rPr>
          <w:t>120</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26" w:history="1">
        <w:r w:rsidR="00515CD8" w:rsidRPr="000F76DE">
          <w:rPr>
            <w:rStyle w:val="afa"/>
            <w:noProof/>
          </w:rPr>
          <w:t>3.80.</w:t>
        </w:r>
        <w:r w:rsidR="00515CD8">
          <w:rPr>
            <w:smallCaps w:val="0"/>
            <w:noProof/>
            <w:sz w:val="21"/>
          </w:rPr>
          <w:tab/>
        </w:r>
        <w:r w:rsidR="00515CD8" w:rsidRPr="000F76DE">
          <w:rPr>
            <w:rStyle w:val="afa"/>
            <w:noProof/>
          </w:rPr>
          <w:t>订单确认退款接口</w:t>
        </w:r>
        <w:r w:rsidR="00515CD8" w:rsidRPr="000F76DE">
          <w:rPr>
            <w:rStyle w:val="afa"/>
            <w:noProof/>
          </w:rPr>
          <w:t>(</w:t>
        </w:r>
        <w:r w:rsidR="00515CD8" w:rsidRPr="000F76DE">
          <w:rPr>
            <w:rStyle w:val="afa"/>
            <w:noProof/>
          </w:rPr>
          <w:t>实物和电子券</w:t>
        </w:r>
        <w:r w:rsidR="00515CD8" w:rsidRPr="000F76DE">
          <w:rPr>
            <w:rStyle w:val="afa"/>
            <w:noProof/>
          </w:rPr>
          <w:t>)</w:t>
        </w:r>
        <w:r w:rsidR="00515CD8">
          <w:rPr>
            <w:noProof/>
            <w:webHidden/>
          </w:rPr>
          <w:tab/>
        </w:r>
        <w:r w:rsidR="00515CD8">
          <w:rPr>
            <w:noProof/>
            <w:webHidden/>
          </w:rPr>
          <w:fldChar w:fldCharType="begin"/>
        </w:r>
        <w:r w:rsidR="00515CD8">
          <w:rPr>
            <w:noProof/>
            <w:webHidden/>
          </w:rPr>
          <w:instrText xml:space="preserve"> PAGEREF _Toc508982726 \h </w:instrText>
        </w:r>
        <w:r w:rsidR="00515CD8">
          <w:rPr>
            <w:noProof/>
            <w:webHidden/>
          </w:rPr>
        </w:r>
        <w:r w:rsidR="00515CD8">
          <w:rPr>
            <w:noProof/>
            <w:webHidden/>
          </w:rPr>
          <w:fldChar w:fldCharType="separate"/>
        </w:r>
        <w:r w:rsidR="00515CD8">
          <w:rPr>
            <w:noProof/>
            <w:webHidden/>
          </w:rPr>
          <w:t>121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27" w:history="1">
        <w:r w:rsidR="00515CD8" w:rsidRPr="000F76DE">
          <w:rPr>
            <w:rStyle w:val="afa"/>
            <w:rFonts w:ascii="华文细黑" w:eastAsia="华文细黑" w:hAnsi="华文细黑"/>
            <w:noProof/>
          </w:rPr>
          <w:t>3.80.1.</w:t>
        </w:r>
        <w:r w:rsidR="00515CD8">
          <w:rPr>
            <w:i w:val="0"/>
            <w:noProof/>
            <w:sz w:val="21"/>
          </w:rPr>
          <w:tab/>
        </w:r>
        <w:r w:rsidR="00515CD8" w:rsidRPr="000F76DE">
          <w:rPr>
            <w:rStyle w:val="afa"/>
            <w:noProof/>
          </w:rPr>
          <w:t>接口名称：</w:t>
        </w:r>
        <w:r w:rsidR="00515CD8" w:rsidRPr="000F76DE">
          <w:rPr>
            <w:rStyle w:val="afa"/>
            <w:noProof/>
          </w:rPr>
          <w:t>order/product/orderRefund.do</w:t>
        </w:r>
        <w:r w:rsidR="00515CD8">
          <w:rPr>
            <w:noProof/>
            <w:webHidden/>
          </w:rPr>
          <w:tab/>
        </w:r>
        <w:r w:rsidR="00515CD8">
          <w:rPr>
            <w:noProof/>
            <w:webHidden/>
          </w:rPr>
          <w:fldChar w:fldCharType="begin"/>
        </w:r>
        <w:r w:rsidR="00515CD8">
          <w:rPr>
            <w:noProof/>
            <w:webHidden/>
          </w:rPr>
          <w:instrText xml:space="preserve"> PAGEREF _Toc508982727 \h </w:instrText>
        </w:r>
        <w:r w:rsidR="00515CD8">
          <w:rPr>
            <w:noProof/>
            <w:webHidden/>
          </w:rPr>
        </w:r>
        <w:r w:rsidR="00515CD8">
          <w:rPr>
            <w:noProof/>
            <w:webHidden/>
          </w:rPr>
          <w:fldChar w:fldCharType="separate"/>
        </w:r>
        <w:r w:rsidR="00515CD8">
          <w:rPr>
            <w:noProof/>
            <w:webHidden/>
          </w:rPr>
          <w:t>121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28" w:history="1">
        <w:r w:rsidR="00515CD8" w:rsidRPr="000F76DE">
          <w:rPr>
            <w:rStyle w:val="afa"/>
            <w:rFonts w:ascii="华文细黑" w:eastAsia="华文细黑" w:hAnsi="华文细黑"/>
            <w:noProof/>
          </w:rPr>
          <w:t>3.80.2.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_Toc508982728 \h </w:instrText>
        </w:r>
        <w:r w:rsidR="00515CD8">
          <w:rPr>
            <w:noProof/>
            <w:webHidden/>
          </w:rPr>
        </w:r>
        <w:r w:rsidR="00515CD8">
          <w:rPr>
            <w:noProof/>
            <w:webHidden/>
          </w:rPr>
          <w:fldChar w:fldCharType="separate"/>
        </w:r>
        <w:r w:rsidR="00515CD8">
          <w:rPr>
            <w:noProof/>
            <w:webHidden/>
          </w:rPr>
          <w:t>121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29" w:history="1">
        <w:r w:rsidR="00515CD8" w:rsidRPr="000F76DE">
          <w:rPr>
            <w:rStyle w:val="afa"/>
            <w:rFonts w:ascii="华文细黑" w:eastAsia="华文细黑" w:hAnsi="华文细黑"/>
            <w:noProof/>
          </w:rPr>
          <w:t>3.80.3.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_Toc508982729 \h </w:instrText>
        </w:r>
        <w:r w:rsidR="00515CD8">
          <w:rPr>
            <w:noProof/>
            <w:webHidden/>
          </w:rPr>
        </w:r>
        <w:r w:rsidR="00515CD8">
          <w:rPr>
            <w:noProof/>
            <w:webHidden/>
          </w:rPr>
          <w:fldChar w:fldCharType="separate"/>
        </w:r>
        <w:r w:rsidR="00515CD8">
          <w:rPr>
            <w:noProof/>
            <w:webHidden/>
          </w:rPr>
          <w:t>121</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30" w:history="1">
        <w:r w:rsidR="00515CD8" w:rsidRPr="000F76DE">
          <w:rPr>
            <w:rStyle w:val="afa"/>
            <w:noProof/>
          </w:rPr>
          <w:t>3.81.</w:t>
        </w:r>
        <w:r w:rsidR="00515CD8">
          <w:rPr>
            <w:smallCaps w:val="0"/>
            <w:noProof/>
            <w:sz w:val="21"/>
          </w:rPr>
          <w:tab/>
        </w:r>
        <w:r w:rsidR="00515CD8" w:rsidRPr="000F76DE">
          <w:rPr>
            <w:rStyle w:val="afa"/>
            <w:noProof/>
          </w:rPr>
          <w:t>订单确认退货接口（作废）</w:t>
        </w:r>
        <w:r w:rsidR="00515CD8">
          <w:rPr>
            <w:noProof/>
            <w:webHidden/>
          </w:rPr>
          <w:tab/>
        </w:r>
        <w:r w:rsidR="00515CD8">
          <w:rPr>
            <w:noProof/>
            <w:webHidden/>
          </w:rPr>
          <w:fldChar w:fldCharType="begin"/>
        </w:r>
        <w:r w:rsidR="00515CD8">
          <w:rPr>
            <w:noProof/>
            <w:webHidden/>
          </w:rPr>
          <w:instrText xml:space="preserve"> PAGEREF _Toc508982730 \h </w:instrText>
        </w:r>
        <w:r w:rsidR="00515CD8">
          <w:rPr>
            <w:noProof/>
            <w:webHidden/>
          </w:rPr>
        </w:r>
        <w:r w:rsidR="00515CD8">
          <w:rPr>
            <w:noProof/>
            <w:webHidden/>
          </w:rPr>
          <w:fldChar w:fldCharType="separate"/>
        </w:r>
        <w:r w:rsidR="00515CD8">
          <w:rPr>
            <w:noProof/>
            <w:webHidden/>
          </w:rPr>
          <w:t>121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31" w:history="1">
        <w:r w:rsidR="00515CD8" w:rsidRPr="000F76DE">
          <w:rPr>
            <w:rStyle w:val="afa"/>
            <w:rFonts w:ascii="华文细黑" w:eastAsia="华文细黑" w:hAnsi="华文细黑"/>
            <w:noProof/>
          </w:rPr>
          <w:t>3.81.1.</w:t>
        </w:r>
        <w:r w:rsidR="00515CD8">
          <w:rPr>
            <w:i w:val="0"/>
            <w:noProof/>
            <w:sz w:val="21"/>
          </w:rPr>
          <w:tab/>
        </w:r>
        <w:r w:rsidR="00515CD8" w:rsidRPr="000F76DE">
          <w:rPr>
            <w:rStyle w:val="afa"/>
            <w:noProof/>
          </w:rPr>
          <w:t>接口名称：</w:t>
        </w:r>
        <w:r w:rsidR="00515CD8" w:rsidRPr="000F76DE">
          <w:rPr>
            <w:rStyle w:val="afa"/>
            <w:noProof/>
          </w:rPr>
          <w:t>order/product/orderReturn.do</w:t>
        </w:r>
        <w:r w:rsidR="00515CD8">
          <w:rPr>
            <w:noProof/>
            <w:webHidden/>
          </w:rPr>
          <w:tab/>
        </w:r>
        <w:r w:rsidR="00515CD8">
          <w:rPr>
            <w:noProof/>
            <w:webHidden/>
          </w:rPr>
          <w:fldChar w:fldCharType="begin"/>
        </w:r>
        <w:r w:rsidR="00515CD8">
          <w:rPr>
            <w:noProof/>
            <w:webHidden/>
          </w:rPr>
          <w:instrText xml:space="preserve"> PAGEREF _Toc508982731 \h </w:instrText>
        </w:r>
        <w:r w:rsidR="00515CD8">
          <w:rPr>
            <w:noProof/>
            <w:webHidden/>
          </w:rPr>
        </w:r>
        <w:r w:rsidR="00515CD8">
          <w:rPr>
            <w:noProof/>
            <w:webHidden/>
          </w:rPr>
          <w:fldChar w:fldCharType="separate"/>
        </w:r>
        <w:r w:rsidR="00515CD8">
          <w:rPr>
            <w:noProof/>
            <w:webHidden/>
          </w:rPr>
          <w:t>121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32" w:history="1">
        <w:r w:rsidR="00515CD8" w:rsidRPr="000F76DE">
          <w:rPr>
            <w:rStyle w:val="afa"/>
            <w:rFonts w:ascii="华文细黑" w:eastAsia="华文细黑" w:hAnsi="华文细黑"/>
            <w:noProof/>
          </w:rPr>
          <w:t>3.81.2.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_Toc508982732 \h </w:instrText>
        </w:r>
        <w:r w:rsidR="00515CD8">
          <w:rPr>
            <w:noProof/>
            <w:webHidden/>
          </w:rPr>
        </w:r>
        <w:r w:rsidR="00515CD8">
          <w:rPr>
            <w:noProof/>
            <w:webHidden/>
          </w:rPr>
          <w:fldChar w:fldCharType="separate"/>
        </w:r>
        <w:r w:rsidR="00515CD8">
          <w:rPr>
            <w:noProof/>
            <w:webHidden/>
          </w:rPr>
          <w:t>121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33" w:history="1">
        <w:r w:rsidR="00515CD8" w:rsidRPr="000F76DE">
          <w:rPr>
            <w:rStyle w:val="afa"/>
            <w:rFonts w:ascii="华文细黑" w:eastAsia="华文细黑" w:hAnsi="华文细黑"/>
            <w:noProof/>
          </w:rPr>
          <w:t>3.81.3.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_Toc508982733 \h </w:instrText>
        </w:r>
        <w:r w:rsidR="00515CD8">
          <w:rPr>
            <w:noProof/>
            <w:webHidden/>
          </w:rPr>
        </w:r>
        <w:r w:rsidR="00515CD8">
          <w:rPr>
            <w:noProof/>
            <w:webHidden/>
          </w:rPr>
          <w:fldChar w:fldCharType="separate"/>
        </w:r>
        <w:r w:rsidR="00515CD8">
          <w:rPr>
            <w:noProof/>
            <w:webHidden/>
          </w:rPr>
          <w:t>122</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34" w:history="1">
        <w:r w:rsidR="00515CD8" w:rsidRPr="000F76DE">
          <w:rPr>
            <w:rStyle w:val="afa"/>
            <w:noProof/>
          </w:rPr>
          <w:t>3.82.</w:t>
        </w:r>
        <w:r w:rsidR="00515CD8">
          <w:rPr>
            <w:smallCaps w:val="0"/>
            <w:noProof/>
            <w:sz w:val="21"/>
          </w:rPr>
          <w:tab/>
        </w:r>
        <w:r w:rsidR="00515CD8" w:rsidRPr="000F76DE">
          <w:rPr>
            <w:rStyle w:val="afa"/>
            <w:noProof/>
          </w:rPr>
          <w:t>现金支付接口</w:t>
        </w:r>
        <w:r w:rsidR="00515CD8">
          <w:rPr>
            <w:noProof/>
            <w:webHidden/>
          </w:rPr>
          <w:tab/>
        </w:r>
        <w:r w:rsidR="00515CD8">
          <w:rPr>
            <w:noProof/>
            <w:webHidden/>
          </w:rPr>
          <w:fldChar w:fldCharType="begin"/>
        </w:r>
        <w:r w:rsidR="00515CD8">
          <w:rPr>
            <w:noProof/>
            <w:webHidden/>
          </w:rPr>
          <w:instrText xml:space="preserve"> PAGEREF _Toc508982734 \h </w:instrText>
        </w:r>
        <w:r w:rsidR="00515CD8">
          <w:rPr>
            <w:noProof/>
            <w:webHidden/>
          </w:rPr>
        </w:r>
        <w:r w:rsidR="00515CD8">
          <w:rPr>
            <w:noProof/>
            <w:webHidden/>
          </w:rPr>
          <w:fldChar w:fldCharType="separate"/>
        </w:r>
        <w:r w:rsidR="00515CD8">
          <w:rPr>
            <w:noProof/>
            <w:webHidden/>
          </w:rPr>
          <w:t>122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35" w:history="1">
        <w:r w:rsidR="00515CD8" w:rsidRPr="000F76DE">
          <w:rPr>
            <w:rStyle w:val="afa"/>
            <w:rFonts w:ascii="华文细黑" w:eastAsia="华文细黑" w:hAnsi="华文细黑"/>
            <w:noProof/>
          </w:rPr>
          <w:t>3.82.1.</w:t>
        </w:r>
        <w:r w:rsidR="00515CD8">
          <w:rPr>
            <w:i w:val="0"/>
            <w:noProof/>
            <w:sz w:val="21"/>
          </w:rPr>
          <w:tab/>
        </w:r>
        <w:r w:rsidR="00515CD8" w:rsidRPr="000F76DE">
          <w:rPr>
            <w:rStyle w:val="afa"/>
            <w:noProof/>
          </w:rPr>
          <w:t>接口名称：</w:t>
        </w:r>
        <w:r w:rsidR="00515CD8" w:rsidRPr="000F76DE">
          <w:rPr>
            <w:rStyle w:val="afa"/>
            <w:noProof/>
          </w:rPr>
          <w:t>thirdparty/allinpay/cashPay.do</w:t>
        </w:r>
        <w:r w:rsidR="00515CD8">
          <w:rPr>
            <w:noProof/>
            <w:webHidden/>
          </w:rPr>
          <w:tab/>
        </w:r>
        <w:r w:rsidR="00515CD8">
          <w:rPr>
            <w:noProof/>
            <w:webHidden/>
          </w:rPr>
          <w:fldChar w:fldCharType="begin"/>
        </w:r>
        <w:r w:rsidR="00515CD8">
          <w:rPr>
            <w:noProof/>
            <w:webHidden/>
          </w:rPr>
          <w:instrText xml:space="preserve"> PAGEREF _Toc508982735 \h </w:instrText>
        </w:r>
        <w:r w:rsidR="00515CD8">
          <w:rPr>
            <w:noProof/>
            <w:webHidden/>
          </w:rPr>
        </w:r>
        <w:r w:rsidR="00515CD8">
          <w:rPr>
            <w:noProof/>
            <w:webHidden/>
          </w:rPr>
          <w:fldChar w:fldCharType="separate"/>
        </w:r>
        <w:r w:rsidR="00515CD8">
          <w:rPr>
            <w:noProof/>
            <w:webHidden/>
          </w:rPr>
          <w:t>122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36" w:history="1">
        <w:r w:rsidR="00515CD8" w:rsidRPr="000F76DE">
          <w:rPr>
            <w:rStyle w:val="afa"/>
            <w:rFonts w:ascii="华文细黑" w:eastAsia="华文细黑" w:hAnsi="华文细黑"/>
            <w:noProof/>
          </w:rPr>
          <w:t>3.82.2.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_Toc508982736 \h </w:instrText>
        </w:r>
        <w:r w:rsidR="00515CD8">
          <w:rPr>
            <w:noProof/>
            <w:webHidden/>
          </w:rPr>
        </w:r>
        <w:r w:rsidR="00515CD8">
          <w:rPr>
            <w:noProof/>
            <w:webHidden/>
          </w:rPr>
          <w:fldChar w:fldCharType="separate"/>
        </w:r>
        <w:r w:rsidR="00515CD8">
          <w:rPr>
            <w:noProof/>
            <w:webHidden/>
          </w:rPr>
          <w:t>122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37" w:history="1">
        <w:r w:rsidR="00515CD8" w:rsidRPr="000F76DE">
          <w:rPr>
            <w:rStyle w:val="afa"/>
            <w:rFonts w:ascii="华文细黑" w:eastAsia="华文细黑" w:hAnsi="华文细黑"/>
            <w:noProof/>
          </w:rPr>
          <w:t>3.82.3.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_Toc508982737 \h </w:instrText>
        </w:r>
        <w:r w:rsidR="00515CD8">
          <w:rPr>
            <w:noProof/>
            <w:webHidden/>
          </w:rPr>
        </w:r>
        <w:r w:rsidR="00515CD8">
          <w:rPr>
            <w:noProof/>
            <w:webHidden/>
          </w:rPr>
          <w:fldChar w:fldCharType="separate"/>
        </w:r>
        <w:r w:rsidR="00515CD8">
          <w:rPr>
            <w:noProof/>
            <w:webHidden/>
          </w:rPr>
          <w:t>122</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38" w:history="1">
        <w:r w:rsidR="00515CD8" w:rsidRPr="000F76DE">
          <w:rPr>
            <w:rStyle w:val="afa"/>
            <w:noProof/>
          </w:rPr>
          <w:t>3.83.</w:t>
        </w:r>
        <w:r w:rsidR="00515CD8">
          <w:rPr>
            <w:smallCaps w:val="0"/>
            <w:noProof/>
            <w:sz w:val="21"/>
          </w:rPr>
          <w:tab/>
        </w:r>
        <w:r w:rsidR="00515CD8" w:rsidRPr="000F76DE">
          <w:rPr>
            <w:rStyle w:val="afa"/>
            <w:noProof/>
          </w:rPr>
          <w:t>产品类别新增或更新接口</w:t>
        </w:r>
        <w:r w:rsidR="00515CD8">
          <w:rPr>
            <w:noProof/>
            <w:webHidden/>
          </w:rPr>
          <w:tab/>
        </w:r>
        <w:r w:rsidR="00515CD8">
          <w:rPr>
            <w:noProof/>
            <w:webHidden/>
          </w:rPr>
          <w:fldChar w:fldCharType="begin"/>
        </w:r>
        <w:r w:rsidR="00515CD8">
          <w:rPr>
            <w:noProof/>
            <w:webHidden/>
          </w:rPr>
          <w:instrText xml:space="preserve"> PAGEREF _Toc508982738 \h </w:instrText>
        </w:r>
        <w:r w:rsidR="00515CD8">
          <w:rPr>
            <w:noProof/>
            <w:webHidden/>
          </w:rPr>
        </w:r>
        <w:r w:rsidR="00515CD8">
          <w:rPr>
            <w:noProof/>
            <w:webHidden/>
          </w:rPr>
          <w:fldChar w:fldCharType="separate"/>
        </w:r>
        <w:r w:rsidR="00515CD8">
          <w:rPr>
            <w:noProof/>
            <w:webHidden/>
          </w:rPr>
          <w:t>124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39" w:history="1">
        <w:r w:rsidR="00515CD8" w:rsidRPr="000F76DE">
          <w:rPr>
            <w:rStyle w:val="afa"/>
            <w:rFonts w:ascii="华文细黑" w:eastAsia="华文细黑" w:hAnsi="华文细黑"/>
            <w:noProof/>
          </w:rPr>
          <w:t>3.83.1.</w:t>
        </w:r>
        <w:r w:rsidR="00515CD8">
          <w:rPr>
            <w:i w:val="0"/>
            <w:noProof/>
            <w:sz w:val="21"/>
          </w:rPr>
          <w:tab/>
        </w:r>
        <w:r w:rsidR="00515CD8" w:rsidRPr="000F76DE">
          <w:rPr>
            <w:rStyle w:val="afa"/>
            <w:noProof/>
          </w:rPr>
          <w:t>接口名称：</w:t>
        </w:r>
        <w:r w:rsidR="00515CD8" w:rsidRPr="000F76DE">
          <w:rPr>
            <w:rStyle w:val="afa"/>
            <w:noProof/>
          </w:rPr>
          <w:t>product/category/productCategoryInsertOrUpdate.do</w:t>
        </w:r>
        <w:r w:rsidR="00515CD8">
          <w:rPr>
            <w:noProof/>
            <w:webHidden/>
          </w:rPr>
          <w:tab/>
        </w:r>
        <w:r w:rsidR="00515CD8">
          <w:rPr>
            <w:noProof/>
            <w:webHidden/>
          </w:rPr>
          <w:fldChar w:fldCharType="begin"/>
        </w:r>
        <w:r w:rsidR="00515CD8">
          <w:rPr>
            <w:noProof/>
            <w:webHidden/>
          </w:rPr>
          <w:instrText xml:space="preserve"> PAGEREF _Toc508982739 \h </w:instrText>
        </w:r>
        <w:r w:rsidR="00515CD8">
          <w:rPr>
            <w:noProof/>
            <w:webHidden/>
          </w:rPr>
        </w:r>
        <w:r w:rsidR="00515CD8">
          <w:rPr>
            <w:noProof/>
            <w:webHidden/>
          </w:rPr>
          <w:fldChar w:fldCharType="separate"/>
        </w:r>
        <w:r w:rsidR="00515CD8">
          <w:rPr>
            <w:noProof/>
            <w:webHidden/>
          </w:rPr>
          <w:t>124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40" w:history="1">
        <w:r w:rsidR="00515CD8" w:rsidRPr="000F76DE">
          <w:rPr>
            <w:rStyle w:val="afa"/>
            <w:rFonts w:ascii="华文细黑" w:eastAsia="华文细黑" w:hAnsi="华文细黑"/>
            <w:noProof/>
          </w:rPr>
          <w:t>3.83.2.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_Toc508982740 \h </w:instrText>
        </w:r>
        <w:r w:rsidR="00515CD8">
          <w:rPr>
            <w:noProof/>
            <w:webHidden/>
          </w:rPr>
        </w:r>
        <w:r w:rsidR="00515CD8">
          <w:rPr>
            <w:noProof/>
            <w:webHidden/>
          </w:rPr>
          <w:fldChar w:fldCharType="separate"/>
        </w:r>
        <w:r w:rsidR="00515CD8">
          <w:rPr>
            <w:noProof/>
            <w:webHidden/>
          </w:rPr>
          <w:t>124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41" w:history="1">
        <w:r w:rsidR="00515CD8" w:rsidRPr="000F76DE">
          <w:rPr>
            <w:rStyle w:val="afa"/>
            <w:rFonts w:ascii="华文细黑" w:eastAsia="华文细黑" w:hAnsi="华文细黑"/>
            <w:noProof/>
          </w:rPr>
          <w:t>3.83.3.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_Toc508982741 \h </w:instrText>
        </w:r>
        <w:r w:rsidR="00515CD8">
          <w:rPr>
            <w:noProof/>
            <w:webHidden/>
          </w:rPr>
        </w:r>
        <w:r w:rsidR="00515CD8">
          <w:rPr>
            <w:noProof/>
            <w:webHidden/>
          </w:rPr>
          <w:fldChar w:fldCharType="separate"/>
        </w:r>
        <w:r w:rsidR="00515CD8">
          <w:rPr>
            <w:noProof/>
            <w:webHidden/>
          </w:rPr>
          <w:t>125</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42" w:history="1">
        <w:r w:rsidR="00515CD8" w:rsidRPr="000F76DE">
          <w:rPr>
            <w:rStyle w:val="afa"/>
            <w:noProof/>
          </w:rPr>
          <w:t>3.84.</w:t>
        </w:r>
        <w:r w:rsidR="00515CD8">
          <w:rPr>
            <w:smallCaps w:val="0"/>
            <w:noProof/>
            <w:sz w:val="21"/>
          </w:rPr>
          <w:tab/>
        </w:r>
        <w:r w:rsidR="00515CD8" w:rsidRPr="000F76DE">
          <w:rPr>
            <w:rStyle w:val="afa"/>
            <w:noProof/>
          </w:rPr>
          <w:t>产品类别删除接口</w:t>
        </w:r>
        <w:r w:rsidR="00515CD8">
          <w:rPr>
            <w:noProof/>
            <w:webHidden/>
          </w:rPr>
          <w:tab/>
        </w:r>
        <w:r w:rsidR="00515CD8">
          <w:rPr>
            <w:noProof/>
            <w:webHidden/>
          </w:rPr>
          <w:fldChar w:fldCharType="begin"/>
        </w:r>
        <w:r w:rsidR="00515CD8">
          <w:rPr>
            <w:noProof/>
            <w:webHidden/>
          </w:rPr>
          <w:instrText xml:space="preserve"> PAGEREF _Toc508982742 \h </w:instrText>
        </w:r>
        <w:r w:rsidR="00515CD8">
          <w:rPr>
            <w:noProof/>
            <w:webHidden/>
          </w:rPr>
        </w:r>
        <w:r w:rsidR="00515CD8">
          <w:rPr>
            <w:noProof/>
            <w:webHidden/>
          </w:rPr>
          <w:fldChar w:fldCharType="separate"/>
        </w:r>
        <w:r w:rsidR="00515CD8">
          <w:rPr>
            <w:noProof/>
            <w:webHidden/>
          </w:rPr>
          <w:t>125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43" w:history="1">
        <w:r w:rsidR="00515CD8" w:rsidRPr="000F76DE">
          <w:rPr>
            <w:rStyle w:val="afa"/>
            <w:rFonts w:ascii="华文细黑" w:eastAsia="华文细黑" w:hAnsi="华文细黑"/>
            <w:noProof/>
          </w:rPr>
          <w:t>3.84.1.</w:t>
        </w:r>
        <w:r w:rsidR="00515CD8">
          <w:rPr>
            <w:i w:val="0"/>
            <w:noProof/>
            <w:sz w:val="21"/>
          </w:rPr>
          <w:tab/>
        </w:r>
        <w:r w:rsidR="00515CD8" w:rsidRPr="000F76DE">
          <w:rPr>
            <w:rStyle w:val="afa"/>
            <w:noProof/>
          </w:rPr>
          <w:t>接口名称：</w:t>
        </w:r>
        <w:r w:rsidR="00515CD8" w:rsidRPr="000F76DE">
          <w:rPr>
            <w:rStyle w:val="afa"/>
            <w:noProof/>
          </w:rPr>
          <w:t>product/category/productCategoryDel.do</w:t>
        </w:r>
        <w:r w:rsidR="00515CD8">
          <w:rPr>
            <w:noProof/>
            <w:webHidden/>
          </w:rPr>
          <w:tab/>
        </w:r>
        <w:r w:rsidR="00515CD8">
          <w:rPr>
            <w:noProof/>
            <w:webHidden/>
          </w:rPr>
          <w:fldChar w:fldCharType="begin"/>
        </w:r>
        <w:r w:rsidR="00515CD8">
          <w:rPr>
            <w:noProof/>
            <w:webHidden/>
          </w:rPr>
          <w:instrText xml:space="preserve"> PAGEREF _Toc508982743 \h </w:instrText>
        </w:r>
        <w:r w:rsidR="00515CD8">
          <w:rPr>
            <w:noProof/>
            <w:webHidden/>
          </w:rPr>
        </w:r>
        <w:r w:rsidR="00515CD8">
          <w:rPr>
            <w:noProof/>
            <w:webHidden/>
          </w:rPr>
          <w:fldChar w:fldCharType="separate"/>
        </w:r>
        <w:r w:rsidR="00515CD8">
          <w:rPr>
            <w:noProof/>
            <w:webHidden/>
          </w:rPr>
          <w:t>125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44" w:history="1">
        <w:r w:rsidR="00515CD8" w:rsidRPr="000F76DE">
          <w:rPr>
            <w:rStyle w:val="afa"/>
            <w:rFonts w:ascii="华文细黑" w:eastAsia="华文细黑" w:hAnsi="华文细黑"/>
            <w:noProof/>
          </w:rPr>
          <w:t>3.84.2.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_Toc508982744 \h </w:instrText>
        </w:r>
        <w:r w:rsidR="00515CD8">
          <w:rPr>
            <w:noProof/>
            <w:webHidden/>
          </w:rPr>
        </w:r>
        <w:r w:rsidR="00515CD8">
          <w:rPr>
            <w:noProof/>
            <w:webHidden/>
          </w:rPr>
          <w:fldChar w:fldCharType="separate"/>
        </w:r>
        <w:r w:rsidR="00515CD8">
          <w:rPr>
            <w:noProof/>
            <w:webHidden/>
          </w:rPr>
          <w:t>125</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45" w:history="1">
        <w:r w:rsidR="00515CD8" w:rsidRPr="000F76DE">
          <w:rPr>
            <w:rStyle w:val="afa"/>
            <w:rFonts w:ascii="华文细黑" w:eastAsia="华文细黑" w:hAnsi="华文细黑"/>
            <w:noProof/>
          </w:rPr>
          <w:t>3.84.3.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_Toc508982745 \h </w:instrText>
        </w:r>
        <w:r w:rsidR="00515CD8">
          <w:rPr>
            <w:noProof/>
            <w:webHidden/>
          </w:rPr>
        </w:r>
        <w:r w:rsidR="00515CD8">
          <w:rPr>
            <w:noProof/>
            <w:webHidden/>
          </w:rPr>
          <w:fldChar w:fldCharType="separate"/>
        </w:r>
        <w:r w:rsidR="00515CD8">
          <w:rPr>
            <w:noProof/>
            <w:webHidden/>
          </w:rPr>
          <w:t>126</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46" w:history="1">
        <w:r w:rsidR="00515CD8" w:rsidRPr="000F76DE">
          <w:rPr>
            <w:rStyle w:val="afa"/>
            <w:noProof/>
          </w:rPr>
          <w:t>3.85.</w:t>
        </w:r>
        <w:r w:rsidR="00515CD8">
          <w:rPr>
            <w:smallCaps w:val="0"/>
            <w:noProof/>
            <w:sz w:val="21"/>
          </w:rPr>
          <w:tab/>
        </w:r>
        <w:r w:rsidR="00515CD8" w:rsidRPr="000F76DE">
          <w:rPr>
            <w:rStyle w:val="afa"/>
            <w:noProof/>
          </w:rPr>
          <w:t>产品类别信息查询接口</w:t>
        </w:r>
        <w:r w:rsidR="00515CD8">
          <w:rPr>
            <w:noProof/>
            <w:webHidden/>
          </w:rPr>
          <w:tab/>
        </w:r>
        <w:r w:rsidR="00515CD8">
          <w:rPr>
            <w:noProof/>
            <w:webHidden/>
          </w:rPr>
          <w:fldChar w:fldCharType="begin"/>
        </w:r>
        <w:r w:rsidR="00515CD8">
          <w:rPr>
            <w:noProof/>
            <w:webHidden/>
          </w:rPr>
          <w:instrText xml:space="preserve"> PAGEREF _Toc508982746 \h </w:instrText>
        </w:r>
        <w:r w:rsidR="00515CD8">
          <w:rPr>
            <w:noProof/>
            <w:webHidden/>
          </w:rPr>
        </w:r>
        <w:r w:rsidR="00515CD8">
          <w:rPr>
            <w:noProof/>
            <w:webHidden/>
          </w:rPr>
          <w:fldChar w:fldCharType="separate"/>
        </w:r>
        <w:r w:rsidR="00515CD8">
          <w:rPr>
            <w:noProof/>
            <w:webHidden/>
          </w:rPr>
          <w:t>126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47" w:history="1">
        <w:r w:rsidR="00515CD8" w:rsidRPr="000F76DE">
          <w:rPr>
            <w:rStyle w:val="afa"/>
            <w:rFonts w:ascii="华文细黑" w:eastAsia="华文细黑" w:hAnsi="华文细黑"/>
            <w:noProof/>
          </w:rPr>
          <w:t>3.85.1.</w:t>
        </w:r>
        <w:r w:rsidR="00515CD8">
          <w:rPr>
            <w:i w:val="0"/>
            <w:noProof/>
            <w:sz w:val="21"/>
          </w:rPr>
          <w:tab/>
        </w:r>
        <w:r w:rsidR="00515CD8" w:rsidRPr="000F76DE">
          <w:rPr>
            <w:rStyle w:val="afa"/>
            <w:noProof/>
          </w:rPr>
          <w:t>接口名称：</w:t>
        </w:r>
        <w:r w:rsidR="00515CD8" w:rsidRPr="000F76DE">
          <w:rPr>
            <w:rStyle w:val="afa"/>
            <w:noProof/>
          </w:rPr>
          <w:t>product/category/productCategoryInfo.do</w:t>
        </w:r>
        <w:r w:rsidR="00515CD8">
          <w:rPr>
            <w:noProof/>
            <w:webHidden/>
          </w:rPr>
          <w:tab/>
        </w:r>
        <w:r w:rsidR="00515CD8">
          <w:rPr>
            <w:noProof/>
            <w:webHidden/>
          </w:rPr>
          <w:fldChar w:fldCharType="begin"/>
        </w:r>
        <w:r w:rsidR="00515CD8">
          <w:rPr>
            <w:noProof/>
            <w:webHidden/>
          </w:rPr>
          <w:instrText xml:space="preserve"> PAGEREF _Toc508982747 \h </w:instrText>
        </w:r>
        <w:r w:rsidR="00515CD8">
          <w:rPr>
            <w:noProof/>
            <w:webHidden/>
          </w:rPr>
        </w:r>
        <w:r w:rsidR="00515CD8">
          <w:rPr>
            <w:noProof/>
            <w:webHidden/>
          </w:rPr>
          <w:fldChar w:fldCharType="separate"/>
        </w:r>
        <w:r w:rsidR="00515CD8">
          <w:rPr>
            <w:noProof/>
            <w:webHidden/>
          </w:rPr>
          <w:t>126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48" w:history="1">
        <w:r w:rsidR="00515CD8" w:rsidRPr="000F76DE">
          <w:rPr>
            <w:rStyle w:val="afa"/>
            <w:rFonts w:ascii="华文细黑" w:eastAsia="华文细黑" w:hAnsi="华文细黑"/>
            <w:noProof/>
          </w:rPr>
          <w:t>3.85.2.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_Toc508982748 \h </w:instrText>
        </w:r>
        <w:r w:rsidR="00515CD8">
          <w:rPr>
            <w:noProof/>
            <w:webHidden/>
          </w:rPr>
        </w:r>
        <w:r w:rsidR="00515CD8">
          <w:rPr>
            <w:noProof/>
            <w:webHidden/>
          </w:rPr>
          <w:fldChar w:fldCharType="separate"/>
        </w:r>
        <w:r w:rsidR="00515CD8">
          <w:rPr>
            <w:noProof/>
            <w:webHidden/>
          </w:rPr>
          <w:t>126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49" w:history="1">
        <w:r w:rsidR="00515CD8" w:rsidRPr="000F76DE">
          <w:rPr>
            <w:rStyle w:val="afa"/>
            <w:rFonts w:ascii="华文细黑" w:eastAsia="华文细黑" w:hAnsi="华文细黑"/>
            <w:noProof/>
          </w:rPr>
          <w:t>3.85.3.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_Toc508982749 \h </w:instrText>
        </w:r>
        <w:r w:rsidR="00515CD8">
          <w:rPr>
            <w:noProof/>
            <w:webHidden/>
          </w:rPr>
        </w:r>
        <w:r w:rsidR="00515CD8">
          <w:rPr>
            <w:noProof/>
            <w:webHidden/>
          </w:rPr>
          <w:fldChar w:fldCharType="separate"/>
        </w:r>
        <w:r w:rsidR="00515CD8">
          <w:rPr>
            <w:noProof/>
            <w:webHidden/>
          </w:rPr>
          <w:t>126</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50" w:history="1">
        <w:r w:rsidR="00515CD8" w:rsidRPr="000F76DE">
          <w:rPr>
            <w:rStyle w:val="afa"/>
            <w:noProof/>
          </w:rPr>
          <w:t>3.86.</w:t>
        </w:r>
        <w:r w:rsidR="00515CD8">
          <w:rPr>
            <w:smallCaps w:val="0"/>
            <w:noProof/>
            <w:sz w:val="21"/>
          </w:rPr>
          <w:tab/>
        </w:r>
        <w:r w:rsidR="00515CD8" w:rsidRPr="000F76DE">
          <w:rPr>
            <w:rStyle w:val="afa"/>
            <w:noProof/>
          </w:rPr>
          <w:t>实物商品删除接口</w:t>
        </w:r>
        <w:r w:rsidR="00515CD8">
          <w:rPr>
            <w:noProof/>
            <w:webHidden/>
          </w:rPr>
          <w:tab/>
        </w:r>
        <w:r w:rsidR="00515CD8">
          <w:rPr>
            <w:noProof/>
            <w:webHidden/>
          </w:rPr>
          <w:fldChar w:fldCharType="begin"/>
        </w:r>
        <w:r w:rsidR="00515CD8">
          <w:rPr>
            <w:noProof/>
            <w:webHidden/>
          </w:rPr>
          <w:instrText xml:space="preserve"> PAGEREF _Toc508982750 \h </w:instrText>
        </w:r>
        <w:r w:rsidR="00515CD8">
          <w:rPr>
            <w:noProof/>
            <w:webHidden/>
          </w:rPr>
        </w:r>
        <w:r w:rsidR="00515CD8">
          <w:rPr>
            <w:noProof/>
            <w:webHidden/>
          </w:rPr>
          <w:fldChar w:fldCharType="separate"/>
        </w:r>
        <w:r w:rsidR="00515CD8">
          <w:rPr>
            <w:noProof/>
            <w:webHidden/>
          </w:rPr>
          <w:t>127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51" w:history="1">
        <w:r w:rsidR="00515CD8" w:rsidRPr="000F76DE">
          <w:rPr>
            <w:rStyle w:val="afa"/>
            <w:rFonts w:ascii="华文细黑" w:eastAsia="华文细黑" w:hAnsi="华文细黑"/>
            <w:noProof/>
          </w:rPr>
          <w:t>3.86.1.</w:t>
        </w:r>
        <w:r w:rsidR="00515CD8">
          <w:rPr>
            <w:i w:val="0"/>
            <w:noProof/>
            <w:sz w:val="21"/>
          </w:rPr>
          <w:tab/>
        </w:r>
        <w:r w:rsidR="00515CD8" w:rsidRPr="000F76DE">
          <w:rPr>
            <w:rStyle w:val="afa"/>
            <w:noProof/>
          </w:rPr>
          <w:t>接口名称：</w:t>
        </w:r>
        <w:r w:rsidR="00515CD8" w:rsidRPr="000F76DE">
          <w:rPr>
            <w:rStyle w:val="afa"/>
            <w:noProof/>
          </w:rPr>
          <w:t>product/goods/goodsInfoDel.do</w:t>
        </w:r>
        <w:r w:rsidR="00515CD8">
          <w:rPr>
            <w:noProof/>
            <w:webHidden/>
          </w:rPr>
          <w:tab/>
        </w:r>
        <w:r w:rsidR="00515CD8">
          <w:rPr>
            <w:noProof/>
            <w:webHidden/>
          </w:rPr>
          <w:fldChar w:fldCharType="begin"/>
        </w:r>
        <w:r w:rsidR="00515CD8">
          <w:rPr>
            <w:noProof/>
            <w:webHidden/>
          </w:rPr>
          <w:instrText xml:space="preserve"> PAGEREF _Toc508982751 \h </w:instrText>
        </w:r>
        <w:r w:rsidR="00515CD8">
          <w:rPr>
            <w:noProof/>
            <w:webHidden/>
          </w:rPr>
        </w:r>
        <w:r w:rsidR="00515CD8">
          <w:rPr>
            <w:noProof/>
            <w:webHidden/>
          </w:rPr>
          <w:fldChar w:fldCharType="separate"/>
        </w:r>
        <w:r w:rsidR="00515CD8">
          <w:rPr>
            <w:noProof/>
            <w:webHidden/>
          </w:rPr>
          <w:t>127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52" w:history="1">
        <w:r w:rsidR="00515CD8" w:rsidRPr="000F76DE">
          <w:rPr>
            <w:rStyle w:val="afa"/>
            <w:rFonts w:ascii="华文细黑" w:eastAsia="华文细黑" w:hAnsi="华文细黑"/>
            <w:noProof/>
          </w:rPr>
          <w:t>3.86.2.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_Toc508982752 \h </w:instrText>
        </w:r>
        <w:r w:rsidR="00515CD8">
          <w:rPr>
            <w:noProof/>
            <w:webHidden/>
          </w:rPr>
        </w:r>
        <w:r w:rsidR="00515CD8">
          <w:rPr>
            <w:noProof/>
            <w:webHidden/>
          </w:rPr>
          <w:fldChar w:fldCharType="separate"/>
        </w:r>
        <w:r w:rsidR="00515CD8">
          <w:rPr>
            <w:noProof/>
            <w:webHidden/>
          </w:rPr>
          <w:t>127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53" w:history="1">
        <w:r w:rsidR="00515CD8" w:rsidRPr="000F76DE">
          <w:rPr>
            <w:rStyle w:val="afa"/>
            <w:rFonts w:ascii="华文细黑" w:eastAsia="华文细黑" w:hAnsi="华文细黑"/>
            <w:noProof/>
          </w:rPr>
          <w:t>3.86.3.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_Toc508982753 \h </w:instrText>
        </w:r>
        <w:r w:rsidR="00515CD8">
          <w:rPr>
            <w:noProof/>
            <w:webHidden/>
          </w:rPr>
        </w:r>
        <w:r w:rsidR="00515CD8">
          <w:rPr>
            <w:noProof/>
            <w:webHidden/>
          </w:rPr>
          <w:fldChar w:fldCharType="separate"/>
        </w:r>
        <w:r w:rsidR="00515CD8">
          <w:rPr>
            <w:noProof/>
            <w:webHidden/>
          </w:rPr>
          <w:t>127</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54" w:history="1">
        <w:r w:rsidR="00515CD8" w:rsidRPr="000F76DE">
          <w:rPr>
            <w:rStyle w:val="afa"/>
            <w:noProof/>
          </w:rPr>
          <w:t>3.87.</w:t>
        </w:r>
        <w:r w:rsidR="00515CD8">
          <w:rPr>
            <w:smallCaps w:val="0"/>
            <w:noProof/>
            <w:sz w:val="21"/>
          </w:rPr>
          <w:tab/>
        </w:r>
        <w:r w:rsidR="00515CD8" w:rsidRPr="000F76DE">
          <w:rPr>
            <w:rStyle w:val="afa"/>
            <w:noProof/>
          </w:rPr>
          <w:t>账号是否存在接口</w:t>
        </w:r>
        <w:r w:rsidR="00515CD8">
          <w:rPr>
            <w:noProof/>
            <w:webHidden/>
          </w:rPr>
          <w:tab/>
        </w:r>
        <w:r w:rsidR="00515CD8">
          <w:rPr>
            <w:noProof/>
            <w:webHidden/>
          </w:rPr>
          <w:fldChar w:fldCharType="begin"/>
        </w:r>
        <w:r w:rsidR="00515CD8">
          <w:rPr>
            <w:noProof/>
            <w:webHidden/>
          </w:rPr>
          <w:instrText xml:space="preserve"> PAGEREF _Toc508982754 \h </w:instrText>
        </w:r>
        <w:r w:rsidR="00515CD8">
          <w:rPr>
            <w:noProof/>
            <w:webHidden/>
          </w:rPr>
        </w:r>
        <w:r w:rsidR="00515CD8">
          <w:rPr>
            <w:noProof/>
            <w:webHidden/>
          </w:rPr>
          <w:fldChar w:fldCharType="separate"/>
        </w:r>
        <w:r w:rsidR="00515CD8">
          <w:rPr>
            <w:noProof/>
            <w:webHidden/>
          </w:rPr>
          <w:t>127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55" w:history="1">
        <w:r w:rsidR="00515CD8" w:rsidRPr="000F76DE">
          <w:rPr>
            <w:rStyle w:val="afa"/>
            <w:rFonts w:ascii="华文细黑" w:eastAsia="华文细黑" w:hAnsi="华文细黑"/>
            <w:noProof/>
          </w:rPr>
          <w:t>3.87.1.</w:t>
        </w:r>
        <w:r w:rsidR="00515CD8">
          <w:rPr>
            <w:i w:val="0"/>
            <w:noProof/>
            <w:sz w:val="21"/>
          </w:rPr>
          <w:tab/>
        </w:r>
        <w:r w:rsidR="00515CD8" w:rsidRPr="000F76DE">
          <w:rPr>
            <w:rStyle w:val="afa"/>
            <w:noProof/>
          </w:rPr>
          <w:t>接口名称：</w:t>
        </w:r>
        <w:r w:rsidR="00515CD8" w:rsidRPr="000F76DE">
          <w:rPr>
            <w:rStyle w:val="afa"/>
            <w:noProof/>
          </w:rPr>
          <w:t>user/baseInfo/accountExist.do</w:t>
        </w:r>
        <w:r w:rsidR="00515CD8">
          <w:rPr>
            <w:noProof/>
            <w:webHidden/>
          </w:rPr>
          <w:tab/>
        </w:r>
        <w:r w:rsidR="00515CD8">
          <w:rPr>
            <w:noProof/>
            <w:webHidden/>
          </w:rPr>
          <w:fldChar w:fldCharType="begin"/>
        </w:r>
        <w:r w:rsidR="00515CD8">
          <w:rPr>
            <w:noProof/>
            <w:webHidden/>
          </w:rPr>
          <w:instrText xml:space="preserve"> PAGEREF _Toc508982755 \h </w:instrText>
        </w:r>
        <w:r w:rsidR="00515CD8">
          <w:rPr>
            <w:noProof/>
            <w:webHidden/>
          </w:rPr>
        </w:r>
        <w:r w:rsidR="00515CD8">
          <w:rPr>
            <w:noProof/>
            <w:webHidden/>
          </w:rPr>
          <w:fldChar w:fldCharType="separate"/>
        </w:r>
        <w:r w:rsidR="00515CD8">
          <w:rPr>
            <w:noProof/>
            <w:webHidden/>
          </w:rPr>
          <w:t>127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56" w:history="1">
        <w:r w:rsidR="00515CD8" w:rsidRPr="000F76DE">
          <w:rPr>
            <w:rStyle w:val="afa"/>
            <w:rFonts w:ascii="华文细黑" w:eastAsia="华文细黑" w:hAnsi="华文细黑"/>
            <w:noProof/>
          </w:rPr>
          <w:t>3.87.2.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_Toc508982756 \h </w:instrText>
        </w:r>
        <w:r w:rsidR="00515CD8">
          <w:rPr>
            <w:noProof/>
            <w:webHidden/>
          </w:rPr>
        </w:r>
        <w:r w:rsidR="00515CD8">
          <w:rPr>
            <w:noProof/>
            <w:webHidden/>
          </w:rPr>
          <w:fldChar w:fldCharType="separate"/>
        </w:r>
        <w:r w:rsidR="00515CD8">
          <w:rPr>
            <w:noProof/>
            <w:webHidden/>
          </w:rPr>
          <w:t>127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57" w:history="1">
        <w:r w:rsidR="00515CD8" w:rsidRPr="000F76DE">
          <w:rPr>
            <w:rStyle w:val="afa"/>
            <w:rFonts w:ascii="华文细黑" w:eastAsia="华文细黑" w:hAnsi="华文细黑"/>
            <w:noProof/>
          </w:rPr>
          <w:t>3.87.3.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_Toc508982757 \h </w:instrText>
        </w:r>
        <w:r w:rsidR="00515CD8">
          <w:rPr>
            <w:noProof/>
            <w:webHidden/>
          </w:rPr>
        </w:r>
        <w:r w:rsidR="00515CD8">
          <w:rPr>
            <w:noProof/>
            <w:webHidden/>
          </w:rPr>
          <w:fldChar w:fldCharType="separate"/>
        </w:r>
        <w:r w:rsidR="00515CD8">
          <w:rPr>
            <w:noProof/>
            <w:webHidden/>
          </w:rPr>
          <w:t>128</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58" w:history="1">
        <w:r w:rsidR="00515CD8" w:rsidRPr="000F76DE">
          <w:rPr>
            <w:rStyle w:val="afa"/>
            <w:noProof/>
          </w:rPr>
          <w:t>3.88.</w:t>
        </w:r>
        <w:r w:rsidR="00515CD8">
          <w:rPr>
            <w:smallCaps w:val="0"/>
            <w:noProof/>
            <w:sz w:val="21"/>
          </w:rPr>
          <w:tab/>
        </w:r>
        <w:r w:rsidR="00515CD8" w:rsidRPr="000F76DE">
          <w:rPr>
            <w:rStyle w:val="afa"/>
            <w:noProof/>
          </w:rPr>
          <w:t>获取验证码接口</w:t>
        </w:r>
        <w:r w:rsidR="00515CD8">
          <w:rPr>
            <w:noProof/>
            <w:webHidden/>
          </w:rPr>
          <w:tab/>
        </w:r>
        <w:r w:rsidR="00515CD8">
          <w:rPr>
            <w:noProof/>
            <w:webHidden/>
          </w:rPr>
          <w:fldChar w:fldCharType="begin"/>
        </w:r>
        <w:r w:rsidR="00515CD8">
          <w:rPr>
            <w:noProof/>
            <w:webHidden/>
          </w:rPr>
          <w:instrText xml:space="preserve"> PAGEREF _Toc508982758 \h </w:instrText>
        </w:r>
        <w:r w:rsidR="00515CD8">
          <w:rPr>
            <w:noProof/>
            <w:webHidden/>
          </w:rPr>
        </w:r>
        <w:r w:rsidR="00515CD8">
          <w:rPr>
            <w:noProof/>
            <w:webHidden/>
          </w:rPr>
          <w:fldChar w:fldCharType="separate"/>
        </w:r>
        <w:r w:rsidR="00515CD8">
          <w:rPr>
            <w:noProof/>
            <w:webHidden/>
          </w:rPr>
          <w:t>128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59" w:history="1">
        <w:r w:rsidR="00515CD8" w:rsidRPr="000F76DE">
          <w:rPr>
            <w:rStyle w:val="afa"/>
            <w:rFonts w:ascii="华文细黑" w:eastAsia="华文细黑" w:hAnsi="华文细黑"/>
            <w:noProof/>
          </w:rPr>
          <w:t>3.88.1.</w:t>
        </w:r>
        <w:r w:rsidR="00515CD8">
          <w:rPr>
            <w:i w:val="0"/>
            <w:noProof/>
            <w:sz w:val="21"/>
          </w:rPr>
          <w:tab/>
        </w:r>
        <w:r w:rsidR="00515CD8" w:rsidRPr="000F76DE">
          <w:rPr>
            <w:rStyle w:val="afa"/>
            <w:noProof/>
          </w:rPr>
          <w:t>接口名称：</w:t>
        </w:r>
        <w:r w:rsidR="00515CD8" w:rsidRPr="000F76DE">
          <w:rPr>
            <w:rStyle w:val="afa"/>
            <w:noProof/>
          </w:rPr>
          <w:t>user/validate/gainValidateCode.do</w:t>
        </w:r>
        <w:r w:rsidR="00515CD8">
          <w:rPr>
            <w:noProof/>
            <w:webHidden/>
          </w:rPr>
          <w:tab/>
        </w:r>
        <w:r w:rsidR="00515CD8">
          <w:rPr>
            <w:noProof/>
            <w:webHidden/>
          </w:rPr>
          <w:fldChar w:fldCharType="begin"/>
        </w:r>
        <w:r w:rsidR="00515CD8">
          <w:rPr>
            <w:noProof/>
            <w:webHidden/>
          </w:rPr>
          <w:instrText xml:space="preserve"> PAGEREF _Toc508982759 \h </w:instrText>
        </w:r>
        <w:r w:rsidR="00515CD8">
          <w:rPr>
            <w:noProof/>
            <w:webHidden/>
          </w:rPr>
        </w:r>
        <w:r w:rsidR="00515CD8">
          <w:rPr>
            <w:noProof/>
            <w:webHidden/>
          </w:rPr>
          <w:fldChar w:fldCharType="separate"/>
        </w:r>
        <w:r w:rsidR="00515CD8">
          <w:rPr>
            <w:noProof/>
            <w:webHidden/>
          </w:rPr>
          <w:t>128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60" w:history="1">
        <w:r w:rsidR="00515CD8" w:rsidRPr="000F76DE">
          <w:rPr>
            <w:rStyle w:val="afa"/>
            <w:rFonts w:ascii="华文细黑" w:eastAsia="华文细黑" w:hAnsi="华文细黑"/>
            <w:noProof/>
          </w:rPr>
          <w:t>3.88.2.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_Toc508982760 \h </w:instrText>
        </w:r>
        <w:r w:rsidR="00515CD8">
          <w:rPr>
            <w:noProof/>
            <w:webHidden/>
          </w:rPr>
        </w:r>
        <w:r w:rsidR="00515CD8">
          <w:rPr>
            <w:noProof/>
            <w:webHidden/>
          </w:rPr>
          <w:fldChar w:fldCharType="separate"/>
        </w:r>
        <w:r w:rsidR="00515CD8">
          <w:rPr>
            <w:noProof/>
            <w:webHidden/>
          </w:rPr>
          <w:t>128</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61" w:history="1">
        <w:r w:rsidR="00515CD8" w:rsidRPr="000F76DE">
          <w:rPr>
            <w:rStyle w:val="afa"/>
            <w:rFonts w:ascii="华文细黑" w:eastAsia="华文细黑" w:hAnsi="华文细黑"/>
            <w:noProof/>
          </w:rPr>
          <w:t>3.88.3.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_Toc508982761 \h </w:instrText>
        </w:r>
        <w:r w:rsidR="00515CD8">
          <w:rPr>
            <w:noProof/>
            <w:webHidden/>
          </w:rPr>
        </w:r>
        <w:r w:rsidR="00515CD8">
          <w:rPr>
            <w:noProof/>
            <w:webHidden/>
          </w:rPr>
          <w:fldChar w:fldCharType="separate"/>
        </w:r>
        <w:r w:rsidR="00515CD8">
          <w:rPr>
            <w:noProof/>
            <w:webHidden/>
          </w:rPr>
          <w:t>129</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62" w:history="1">
        <w:r w:rsidR="00515CD8" w:rsidRPr="000F76DE">
          <w:rPr>
            <w:rStyle w:val="afa"/>
            <w:noProof/>
          </w:rPr>
          <w:t>3.89.</w:t>
        </w:r>
        <w:r w:rsidR="00515CD8">
          <w:rPr>
            <w:smallCaps w:val="0"/>
            <w:noProof/>
            <w:sz w:val="21"/>
          </w:rPr>
          <w:tab/>
        </w:r>
        <w:r w:rsidR="00515CD8" w:rsidRPr="000F76DE">
          <w:rPr>
            <w:rStyle w:val="afa"/>
            <w:noProof/>
          </w:rPr>
          <w:t>支付密码验证接口</w:t>
        </w:r>
        <w:r w:rsidR="00515CD8">
          <w:rPr>
            <w:noProof/>
            <w:webHidden/>
          </w:rPr>
          <w:tab/>
        </w:r>
        <w:r w:rsidR="00515CD8">
          <w:rPr>
            <w:noProof/>
            <w:webHidden/>
          </w:rPr>
          <w:fldChar w:fldCharType="begin"/>
        </w:r>
        <w:r w:rsidR="00515CD8">
          <w:rPr>
            <w:noProof/>
            <w:webHidden/>
          </w:rPr>
          <w:instrText xml:space="preserve"> PAGEREF _Toc508982762 \h </w:instrText>
        </w:r>
        <w:r w:rsidR="00515CD8">
          <w:rPr>
            <w:noProof/>
            <w:webHidden/>
          </w:rPr>
        </w:r>
        <w:r w:rsidR="00515CD8">
          <w:rPr>
            <w:noProof/>
            <w:webHidden/>
          </w:rPr>
          <w:fldChar w:fldCharType="separate"/>
        </w:r>
        <w:r w:rsidR="00515CD8">
          <w:rPr>
            <w:noProof/>
            <w:webHidden/>
          </w:rPr>
          <w:t>129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63" w:history="1">
        <w:r w:rsidR="00515CD8" w:rsidRPr="000F76DE">
          <w:rPr>
            <w:rStyle w:val="afa"/>
            <w:rFonts w:ascii="华文细黑" w:eastAsia="华文细黑" w:hAnsi="华文细黑"/>
            <w:noProof/>
          </w:rPr>
          <w:t>3.89.1.</w:t>
        </w:r>
        <w:r w:rsidR="00515CD8">
          <w:rPr>
            <w:i w:val="0"/>
            <w:noProof/>
            <w:sz w:val="21"/>
          </w:rPr>
          <w:tab/>
        </w:r>
        <w:r w:rsidR="00515CD8" w:rsidRPr="000F76DE">
          <w:rPr>
            <w:rStyle w:val="afa"/>
            <w:noProof/>
          </w:rPr>
          <w:t>接口名称：</w:t>
        </w:r>
        <w:r w:rsidR="00515CD8" w:rsidRPr="000F76DE">
          <w:rPr>
            <w:rStyle w:val="afa"/>
            <w:noProof/>
          </w:rPr>
          <w:t>user/validate/payPasswordValidate.do</w:t>
        </w:r>
        <w:r w:rsidR="00515CD8">
          <w:rPr>
            <w:noProof/>
            <w:webHidden/>
          </w:rPr>
          <w:tab/>
        </w:r>
        <w:r w:rsidR="00515CD8">
          <w:rPr>
            <w:noProof/>
            <w:webHidden/>
          </w:rPr>
          <w:fldChar w:fldCharType="begin"/>
        </w:r>
        <w:r w:rsidR="00515CD8">
          <w:rPr>
            <w:noProof/>
            <w:webHidden/>
          </w:rPr>
          <w:instrText xml:space="preserve"> PAGEREF _Toc508982763 \h </w:instrText>
        </w:r>
        <w:r w:rsidR="00515CD8">
          <w:rPr>
            <w:noProof/>
            <w:webHidden/>
          </w:rPr>
        </w:r>
        <w:r w:rsidR="00515CD8">
          <w:rPr>
            <w:noProof/>
            <w:webHidden/>
          </w:rPr>
          <w:fldChar w:fldCharType="separate"/>
        </w:r>
        <w:r w:rsidR="00515CD8">
          <w:rPr>
            <w:noProof/>
            <w:webHidden/>
          </w:rPr>
          <w:t>129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64" w:history="1">
        <w:r w:rsidR="00515CD8" w:rsidRPr="000F76DE">
          <w:rPr>
            <w:rStyle w:val="afa"/>
            <w:rFonts w:ascii="华文细黑" w:eastAsia="华文细黑" w:hAnsi="华文细黑"/>
            <w:noProof/>
          </w:rPr>
          <w:t>3.89.2.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_Toc508982764 \h </w:instrText>
        </w:r>
        <w:r w:rsidR="00515CD8">
          <w:rPr>
            <w:noProof/>
            <w:webHidden/>
          </w:rPr>
        </w:r>
        <w:r w:rsidR="00515CD8">
          <w:rPr>
            <w:noProof/>
            <w:webHidden/>
          </w:rPr>
          <w:fldChar w:fldCharType="separate"/>
        </w:r>
        <w:r w:rsidR="00515CD8">
          <w:rPr>
            <w:noProof/>
            <w:webHidden/>
          </w:rPr>
          <w:t>129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65" w:history="1">
        <w:r w:rsidR="00515CD8" w:rsidRPr="000F76DE">
          <w:rPr>
            <w:rStyle w:val="afa"/>
            <w:rFonts w:ascii="华文细黑" w:eastAsia="华文细黑" w:hAnsi="华文细黑"/>
            <w:noProof/>
          </w:rPr>
          <w:t>3.89.3.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_Toc508982765 \h </w:instrText>
        </w:r>
        <w:r w:rsidR="00515CD8">
          <w:rPr>
            <w:noProof/>
            <w:webHidden/>
          </w:rPr>
        </w:r>
        <w:r w:rsidR="00515CD8">
          <w:rPr>
            <w:noProof/>
            <w:webHidden/>
          </w:rPr>
          <w:fldChar w:fldCharType="separate"/>
        </w:r>
        <w:r w:rsidR="00515CD8">
          <w:rPr>
            <w:noProof/>
            <w:webHidden/>
          </w:rPr>
          <w:t>129</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66" w:history="1">
        <w:r w:rsidR="00515CD8" w:rsidRPr="000F76DE">
          <w:rPr>
            <w:rStyle w:val="afa"/>
            <w:noProof/>
          </w:rPr>
          <w:t>3.90.</w:t>
        </w:r>
        <w:r w:rsidR="00515CD8">
          <w:rPr>
            <w:smallCaps w:val="0"/>
            <w:noProof/>
            <w:sz w:val="21"/>
          </w:rPr>
          <w:tab/>
        </w:r>
        <w:r w:rsidR="00515CD8" w:rsidRPr="000F76DE">
          <w:rPr>
            <w:rStyle w:val="afa"/>
            <w:noProof/>
          </w:rPr>
          <w:t>用户银行卡列表接口</w:t>
        </w:r>
        <w:r w:rsidR="00515CD8">
          <w:rPr>
            <w:noProof/>
            <w:webHidden/>
          </w:rPr>
          <w:tab/>
        </w:r>
        <w:r w:rsidR="00515CD8">
          <w:rPr>
            <w:noProof/>
            <w:webHidden/>
          </w:rPr>
          <w:fldChar w:fldCharType="begin"/>
        </w:r>
        <w:r w:rsidR="00515CD8">
          <w:rPr>
            <w:noProof/>
            <w:webHidden/>
          </w:rPr>
          <w:instrText xml:space="preserve"> PAGEREF _Toc508982766 \h </w:instrText>
        </w:r>
        <w:r w:rsidR="00515CD8">
          <w:rPr>
            <w:noProof/>
            <w:webHidden/>
          </w:rPr>
        </w:r>
        <w:r w:rsidR="00515CD8">
          <w:rPr>
            <w:noProof/>
            <w:webHidden/>
          </w:rPr>
          <w:fldChar w:fldCharType="separate"/>
        </w:r>
        <w:r w:rsidR="00515CD8">
          <w:rPr>
            <w:noProof/>
            <w:webHidden/>
          </w:rPr>
          <w:t>129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67" w:history="1">
        <w:r w:rsidR="00515CD8" w:rsidRPr="000F76DE">
          <w:rPr>
            <w:rStyle w:val="afa"/>
            <w:rFonts w:ascii="华文细黑" w:eastAsia="华文细黑" w:hAnsi="华文细黑"/>
            <w:noProof/>
          </w:rPr>
          <w:t>3.90.1.</w:t>
        </w:r>
        <w:r w:rsidR="00515CD8">
          <w:rPr>
            <w:i w:val="0"/>
            <w:noProof/>
            <w:sz w:val="21"/>
          </w:rPr>
          <w:tab/>
        </w:r>
        <w:r w:rsidR="00515CD8" w:rsidRPr="000F76DE">
          <w:rPr>
            <w:rStyle w:val="afa"/>
            <w:noProof/>
          </w:rPr>
          <w:t>接口名称：</w:t>
        </w:r>
        <w:r w:rsidR="00515CD8" w:rsidRPr="000F76DE">
          <w:rPr>
            <w:rStyle w:val="afa"/>
            <w:noProof/>
          </w:rPr>
          <w:t>user/bankcard/userBankCardList.do</w:t>
        </w:r>
        <w:r w:rsidR="00515CD8">
          <w:rPr>
            <w:noProof/>
            <w:webHidden/>
          </w:rPr>
          <w:tab/>
        </w:r>
        <w:r w:rsidR="00515CD8">
          <w:rPr>
            <w:noProof/>
            <w:webHidden/>
          </w:rPr>
          <w:fldChar w:fldCharType="begin"/>
        </w:r>
        <w:r w:rsidR="00515CD8">
          <w:rPr>
            <w:noProof/>
            <w:webHidden/>
          </w:rPr>
          <w:instrText xml:space="preserve"> PAGEREF _Toc508982767 \h </w:instrText>
        </w:r>
        <w:r w:rsidR="00515CD8">
          <w:rPr>
            <w:noProof/>
            <w:webHidden/>
          </w:rPr>
        </w:r>
        <w:r w:rsidR="00515CD8">
          <w:rPr>
            <w:noProof/>
            <w:webHidden/>
          </w:rPr>
          <w:fldChar w:fldCharType="separate"/>
        </w:r>
        <w:r w:rsidR="00515CD8">
          <w:rPr>
            <w:noProof/>
            <w:webHidden/>
          </w:rPr>
          <w:t>129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68" w:history="1">
        <w:r w:rsidR="00515CD8" w:rsidRPr="000F76DE">
          <w:rPr>
            <w:rStyle w:val="afa"/>
            <w:rFonts w:ascii="华文细黑" w:eastAsia="华文细黑" w:hAnsi="华文细黑"/>
            <w:noProof/>
          </w:rPr>
          <w:t>3.90.2.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_Toc508982768 \h </w:instrText>
        </w:r>
        <w:r w:rsidR="00515CD8">
          <w:rPr>
            <w:noProof/>
            <w:webHidden/>
          </w:rPr>
        </w:r>
        <w:r w:rsidR="00515CD8">
          <w:rPr>
            <w:noProof/>
            <w:webHidden/>
          </w:rPr>
          <w:fldChar w:fldCharType="separate"/>
        </w:r>
        <w:r w:rsidR="00515CD8">
          <w:rPr>
            <w:noProof/>
            <w:webHidden/>
          </w:rPr>
          <w:t>129</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69" w:history="1">
        <w:r w:rsidR="00515CD8" w:rsidRPr="000F76DE">
          <w:rPr>
            <w:rStyle w:val="afa"/>
            <w:rFonts w:ascii="华文细黑" w:eastAsia="华文细黑" w:hAnsi="华文细黑"/>
            <w:noProof/>
          </w:rPr>
          <w:t>3.90.3.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_Toc508982769 \h </w:instrText>
        </w:r>
        <w:r w:rsidR="00515CD8">
          <w:rPr>
            <w:noProof/>
            <w:webHidden/>
          </w:rPr>
        </w:r>
        <w:r w:rsidR="00515CD8">
          <w:rPr>
            <w:noProof/>
            <w:webHidden/>
          </w:rPr>
          <w:fldChar w:fldCharType="separate"/>
        </w:r>
        <w:r w:rsidR="00515CD8">
          <w:rPr>
            <w:noProof/>
            <w:webHidden/>
          </w:rPr>
          <w:t>130</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70" w:history="1">
        <w:r w:rsidR="00515CD8" w:rsidRPr="000F76DE">
          <w:rPr>
            <w:rStyle w:val="afa"/>
            <w:noProof/>
          </w:rPr>
          <w:t>3.91.</w:t>
        </w:r>
        <w:r w:rsidR="00515CD8">
          <w:rPr>
            <w:smallCaps w:val="0"/>
            <w:noProof/>
            <w:sz w:val="21"/>
          </w:rPr>
          <w:tab/>
        </w:r>
        <w:r w:rsidR="00515CD8" w:rsidRPr="000F76DE">
          <w:rPr>
            <w:rStyle w:val="afa"/>
            <w:noProof/>
          </w:rPr>
          <w:t>用户银行卡新增或更新接口</w:t>
        </w:r>
        <w:r w:rsidR="00515CD8">
          <w:rPr>
            <w:noProof/>
            <w:webHidden/>
          </w:rPr>
          <w:tab/>
        </w:r>
        <w:r w:rsidR="00515CD8">
          <w:rPr>
            <w:noProof/>
            <w:webHidden/>
          </w:rPr>
          <w:fldChar w:fldCharType="begin"/>
        </w:r>
        <w:r w:rsidR="00515CD8">
          <w:rPr>
            <w:noProof/>
            <w:webHidden/>
          </w:rPr>
          <w:instrText xml:space="preserve"> PAGEREF _Toc508982770 \h </w:instrText>
        </w:r>
        <w:r w:rsidR="00515CD8">
          <w:rPr>
            <w:noProof/>
            <w:webHidden/>
          </w:rPr>
        </w:r>
        <w:r w:rsidR="00515CD8">
          <w:rPr>
            <w:noProof/>
            <w:webHidden/>
          </w:rPr>
          <w:fldChar w:fldCharType="separate"/>
        </w:r>
        <w:r w:rsidR="00515CD8">
          <w:rPr>
            <w:noProof/>
            <w:webHidden/>
          </w:rPr>
          <w:t>130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71" w:history="1">
        <w:r w:rsidR="00515CD8" w:rsidRPr="000F76DE">
          <w:rPr>
            <w:rStyle w:val="afa"/>
            <w:rFonts w:ascii="华文细黑" w:eastAsia="华文细黑" w:hAnsi="华文细黑"/>
            <w:noProof/>
          </w:rPr>
          <w:t>3.91.1.</w:t>
        </w:r>
        <w:r w:rsidR="00515CD8">
          <w:rPr>
            <w:i w:val="0"/>
            <w:noProof/>
            <w:sz w:val="21"/>
          </w:rPr>
          <w:tab/>
        </w:r>
        <w:r w:rsidR="00515CD8" w:rsidRPr="000F76DE">
          <w:rPr>
            <w:rStyle w:val="afa"/>
            <w:noProof/>
          </w:rPr>
          <w:t>接口名称：</w:t>
        </w:r>
        <w:r w:rsidR="00515CD8" w:rsidRPr="000F76DE">
          <w:rPr>
            <w:rStyle w:val="afa"/>
            <w:noProof/>
          </w:rPr>
          <w:t>user/bankcard/bankCardInsertOrUpdate.do</w:t>
        </w:r>
        <w:r w:rsidR="00515CD8">
          <w:rPr>
            <w:noProof/>
            <w:webHidden/>
          </w:rPr>
          <w:tab/>
        </w:r>
        <w:r w:rsidR="00515CD8">
          <w:rPr>
            <w:noProof/>
            <w:webHidden/>
          </w:rPr>
          <w:fldChar w:fldCharType="begin"/>
        </w:r>
        <w:r w:rsidR="00515CD8">
          <w:rPr>
            <w:noProof/>
            <w:webHidden/>
          </w:rPr>
          <w:instrText xml:space="preserve"> PAGEREF _Toc508982771 \h </w:instrText>
        </w:r>
        <w:r w:rsidR="00515CD8">
          <w:rPr>
            <w:noProof/>
            <w:webHidden/>
          </w:rPr>
        </w:r>
        <w:r w:rsidR="00515CD8">
          <w:rPr>
            <w:noProof/>
            <w:webHidden/>
          </w:rPr>
          <w:fldChar w:fldCharType="separate"/>
        </w:r>
        <w:r w:rsidR="00515CD8">
          <w:rPr>
            <w:noProof/>
            <w:webHidden/>
          </w:rPr>
          <w:t>130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72" w:history="1">
        <w:r w:rsidR="00515CD8" w:rsidRPr="000F76DE">
          <w:rPr>
            <w:rStyle w:val="afa"/>
            <w:rFonts w:ascii="华文细黑" w:eastAsia="华文细黑" w:hAnsi="华文细黑"/>
            <w:noProof/>
          </w:rPr>
          <w:t>3.91.2.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_Toc508982772 \h </w:instrText>
        </w:r>
        <w:r w:rsidR="00515CD8">
          <w:rPr>
            <w:noProof/>
            <w:webHidden/>
          </w:rPr>
        </w:r>
        <w:r w:rsidR="00515CD8">
          <w:rPr>
            <w:noProof/>
            <w:webHidden/>
          </w:rPr>
          <w:fldChar w:fldCharType="separate"/>
        </w:r>
        <w:r w:rsidR="00515CD8">
          <w:rPr>
            <w:noProof/>
            <w:webHidden/>
          </w:rPr>
          <w:t>130</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73" w:history="1">
        <w:r w:rsidR="00515CD8" w:rsidRPr="000F76DE">
          <w:rPr>
            <w:rStyle w:val="afa"/>
            <w:rFonts w:ascii="华文细黑" w:eastAsia="华文细黑" w:hAnsi="华文细黑"/>
            <w:noProof/>
          </w:rPr>
          <w:t>3.91.3.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_Toc508982773 \h </w:instrText>
        </w:r>
        <w:r w:rsidR="00515CD8">
          <w:rPr>
            <w:noProof/>
            <w:webHidden/>
          </w:rPr>
        </w:r>
        <w:r w:rsidR="00515CD8">
          <w:rPr>
            <w:noProof/>
            <w:webHidden/>
          </w:rPr>
          <w:fldChar w:fldCharType="separate"/>
        </w:r>
        <w:r w:rsidR="00515CD8">
          <w:rPr>
            <w:noProof/>
            <w:webHidden/>
          </w:rPr>
          <w:t>131</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74" w:history="1">
        <w:r w:rsidR="00515CD8" w:rsidRPr="000F76DE">
          <w:rPr>
            <w:rStyle w:val="afa"/>
            <w:noProof/>
          </w:rPr>
          <w:t>3.92.</w:t>
        </w:r>
        <w:r w:rsidR="00515CD8">
          <w:rPr>
            <w:smallCaps w:val="0"/>
            <w:noProof/>
            <w:sz w:val="21"/>
          </w:rPr>
          <w:tab/>
        </w:r>
        <w:r w:rsidR="00515CD8" w:rsidRPr="000F76DE">
          <w:rPr>
            <w:rStyle w:val="afa"/>
            <w:noProof/>
          </w:rPr>
          <w:t>用户登录密码验证接口</w:t>
        </w:r>
        <w:r w:rsidR="00515CD8">
          <w:rPr>
            <w:noProof/>
            <w:webHidden/>
          </w:rPr>
          <w:tab/>
        </w:r>
        <w:r w:rsidR="00515CD8">
          <w:rPr>
            <w:noProof/>
            <w:webHidden/>
          </w:rPr>
          <w:fldChar w:fldCharType="begin"/>
        </w:r>
        <w:r w:rsidR="00515CD8">
          <w:rPr>
            <w:noProof/>
            <w:webHidden/>
          </w:rPr>
          <w:instrText xml:space="preserve"> PAGEREF _Toc508982774 \h </w:instrText>
        </w:r>
        <w:r w:rsidR="00515CD8">
          <w:rPr>
            <w:noProof/>
            <w:webHidden/>
          </w:rPr>
        </w:r>
        <w:r w:rsidR="00515CD8">
          <w:rPr>
            <w:noProof/>
            <w:webHidden/>
          </w:rPr>
          <w:fldChar w:fldCharType="separate"/>
        </w:r>
        <w:r w:rsidR="00515CD8">
          <w:rPr>
            <w:noProof/>
            <w:webHidden/>
          </w:rPr>
          <w:t>131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75" w:history="1">
        <w:r w:rsidR="00515CD8" w:rsidRPr="000F76DE">
          <w:rPr>
            <w:rStyle w:val="afa"/>
            <w:rFonts w:ascii="华文细黑" w:eastAsia="华文细黑" w:hAnsi="华文细黑"/>
            <w:noProof/>
          </w:rPr>
          <w:t>3.92.1.</w:t>
        </w:r>
        <w:r w:rsidR="00515CD8">
          <w:rPr>
            <w:i w:val="0"/>
            <w:noProof/>
            <w:sz w:val="21"/>
          </w:rPr>
          <w:tab/>
        </w:r>
        <w:r w:rsidR="00515CD8" w:rsidRPr="000F76DE">
          <w:rPr>
            <w:rStyle w:val="afa"/>
            <w:noProof/>
          </w:rPr>
          <w:t>接口名称：</w:t>
        </w:r>
        <w:r w:rsidR="00515CD8" w:rsidRPr="000F76DE">
          <w:rPr>
            <w:rStyle w:val="afa"/>
            <w:noProof/>
          </w:rPr>
          <w:t>user/validate/loginPasswordValidate.do</w:t>
        </w:r>
        <w:r w:rsidR="00515CD8">
          <w:rPr>
            <w:noProof/>
            <w:webHidden/>
          </w:rPr>
          <w:tab/>
        </w:r>
        <w:r w:rsidR="00515CD8">
          <w:rPr>
            <w:noProof/>
            <w:webHidden/>
          </w:rPr>
          <w:fldChar w:fldCharType="begin"/>
        </w:r>
        <w:r w:rsidR="00515CD8">
          <w:rPr>
            <w:noProof/>
            <w:webHidden/>
          </w:rPr>
          <w:instrText xml:space="preserve"> PAGEREF _Toc508982775 \h </w:instrText>
        </w:r>
        <w:r w:rsidR="00515CD8">
          <w:rPr>
            <w:noProof/>
            <w:webHidden/>
          </w:rPr>
        </w:r>
        <w:r w:rsidR="00515CD8">
          <w:rPr>
            <w:noProof/>
            <w:webHidden/>
          </w:rPr>
          <w:fldChar w:fldCharType="separate"/>
        </w:r>
        <w:r w:rsidR="00515CD8">
          <w:rPr>
            <w:noProof/>
            <w:webHidden/>
          </w:rPr>
          <w:t>131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76" w:history="1">
        <w:r w:rsidR="00515CD8" w:rsidRPr="000F76DE">
          <w:rPr>
            <w:rStyle w:val="afa"/>
            <w:rFonts w:ascii="华文细黑" w:eastAsia="华文细黑" w:hAnsi="华文细黑"/>
            <w:noProof/>
          </w:rPr>
          <w:t>3.92.2.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_Toc508982776 \h </w:instrText>
        </w:r>
        <w:r w:rsidR="00515CD8">
          <w:rPr>
            <w:noProof/>
            <w:webHidden/>
          </w:rPr>
        </w:r>
        <w:r w:rsidR="00515CD8">
          <w:rPr>
            <w:noProof/>
            <w:webHidden/>
          </w:rPr>
          <w:fldChar w:fldCharType="separate"/>
        </w:r>
        <w:r w:rsidR="00515CD8">
          <w:rPr>
            <w:noProof/>
            <w:webHidden/>
          </w:rPr>
          <w:t>131</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77" w:history="1">
        <w:r w:rsidR="00515CD8" w:rsidRPr="000F76DE">
          <w:rPr>
            <w:rStyle w:val="afa"/>
            <w:rFonts w:ascii="华文细黑" w:eastAsia="华文细黑" w:hAnsi="华文细黑"/>
            <w:noProof/>
          </w:rPr>
          <w:t>3.92.3.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_Toc508982777 \h </w:instrText>
        </w:r>
        <w:r w:rsidR="00515CD8">
          <w:rPr>
            <w:noProof/>
            <w:webHidden/>
          </w:rPr>
        </w:r>
        <w:r w:rsidR="00515CD8">
          <w:rPr>
            <w:noProof/>
            <w:webHidden/>
          </w:rPr>
          <w:fldChar w:fldCharType="separate"/>
        </w:r>
        <w:r w:rsidR="00515CD8">
          <w:rPr>
            <w:noProof/>
            <w:webHidden/>
          </w:rPr>
          <w:t>132</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78" w:history="1">
        <w:r w:rsidR="00515CD8" w:rsidRPr="000F76DE">
          <w:rPr>
            <w:rStyle w:val="afa"/>
            <w:noProof/>
          </w:rPr>
          <w:t>3.93.</w:t>
        </w:r>
        <w:r w:rsidR="00515CD8">
          <w:rPr>
            <w:smallCaps w:val="0"/>
            <w:noProof/>
            <w:sz w:val="21"/>
          </w:rPr>
          <w:tab/>
        </w:r>
        <w:r w:rsidR="00515CD8" w:rsidRPr="000F76DE">
          <w:rPr>
            <w:rStyle w:val="afa"/>
            <w:noProof/>
          </w:rPr>
          <w:t>第三方用户关联接口（业务类型</w:t>
        </w:r>
        <w:r w:rsidR="00515CD8" w:rsidRPr="000F76DE">
          <w:rPr>
            <w:rStyle w:val="afa"/>
            <w:noProof/>
          </w:rPr>
          <w:t>2</w:t>
        </w:r>
        <w:r w:rsidR="00515CD8" w:rsidRPr="000F76DE">
          <w:rPr>
            <w:rStyle w:val="afa"/>
            <w:noProof/>
          </w:rPr>
          <w:t>包含注册）</w:t>
        </w:r>
        <w:r w:rsidR="00515CD8">
          <w:rPr>
            <w:noProof/>
            <w:webHidden/>
          </w:rPr>
          <w:tab/>
        </w:r>
        <w:r w:rsidR="00515CD8">
          <w:rPr>
            <w:noProof/>
            <w:webHidden/>
          </w:rPr>
          <w:fldChar w:fldCharType="begin"/>
        </w:r>
        <w:r w:rsidR="00515CD8">
          <w:rPr>
            <w:noProof/>
            <w:webHidden/>
          </w:rPr>
          <w:instrText xml:space="preserve"> PAGEREF _Toc508982778 \h </w:instrText>
        </w:r>
        <w:r w:rsidR="00515CD8">
          <w:rPr>
            <w:noProof/>
            <w:webHidden/>
          </w:rPr>
        </w:r>
        <w:r w:rsidR="00515CD8">
          <w:rPr>
            <w:noProof/>
            <w:webHidden/>
          </w:rPr>
          <w:fldChar w:fldCharType="separate"/>
        </w:r>
        <w:r w:rsidR="00515CD8">
          <w:rPr>
            <w:noProof/>
            <w:webHidden/>
          </w:rPr>
          <w:t>132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79" w:history="1">
        <w:r w:rsidR="00515CD8" w:rsidRPr="000F76DE">
          <w:rPr>
            <w:rStyle w:val="afa"/>
            <w:rFonts w:ascii="华文细黑" w:eastAsia="华文细黑" w:hAnsi="华文细黑"/>
            <w:noProof/>
          </w:rPr>
          <w:t>3.93.1.</w:t>
        </w:r>
        <w:r w:rsidR="00515CD8">
          <w:rPr>
            <w:i w:val="0"/>
            <w:noProof/>
            <w:sz w:val="21"/>
          </w:rPr>
          <w:tab/>
        </w:r>
        <w:r w:rsidR="00515CD8" w:rsidRPr="000F76DE">
          <w:rPr>
            <w:rStyle w:val="afa"/>
            <w:noProof/>
          </w:rPr>
          <w:t>接口名称：</w:t>
        </w:r>
        <w:r w:rsidR="00515CD8" w:rsidRPr="000F76DE">
          <w:rPr>
            <w:rStyle w:val="afa"/>
            <w:noProof/>
          </w:rPr>
          <w:t>user/third/thirdUnionInsert.do</w:t>
        </w:r>
        <w:r w:rsidR="00515CD8">
          <w:rPr>
            <w:noProof/>
            <w:webHidden/>
          </w:rPr>
          <w:tab/>
        </w:r>
        <w:r w:rsidR="00515CD8">
          <w:rPr>
            <w:noProof/>
            <w:webHidden/>
          </w:rPr>
          <w:fldChar w:fldCharType="begin"/>
        </w:r>
        <w:r w:rsidR="00515CD8">
          <w:rPr>
            <w:noProof/>
            <w:webHidden/>
          </w:rPr>
          <w:instrText xml:space="preserve"> PAGEREF _Toc508982779 \h </w:instrText>
        </w:r>
        <w:r w:rsidR="00515CD8">
          <w:rPr>
            <w:noProof/>
            <w:webHidden/>
          </w:rPr>
        </w:r>
        <w:r w:rsidR="00515CD8">
          <w:rPr>
            <w:noProof/>
            <w:webHidden/>
          </w:rPr>
          <w:fldChar w:fldCharType="separate"/>
        </w:r>
        <w:r w:rsidR="00515CD8">
          <w:rPr>
            <w:noProof/>
            <w:webHidden/>
          </w:rPr>
          <w:t>132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80" w:history="1">
        <w:r w:rsidR="00515CD8" w:rsidRPr="000F76DE">
          <w:rPr>
            <w:rStyle w:val="afa"/>
            <w:rFonts w:ascii="华文细黑" w:eastAsia="华文细黑" w:hAnsi="华文细黑"/>
            <w:noProof/>
          </w:rPr>
          <w:t>3.93.2.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_Toc508982780 \h </w:instrText>
        </w:r>
        <w:r w:rsidR="00515CD8">
          <w:rPr>
            <w:noProof/>
            <w:webHidden/>
          </w:rPr>
        </w:r>
        <w:r w:rsidR="00515CD8">
          <w:rPr>
            <w:noProof/>
            <w:webHidden/>
          </w:rPr>
          <w:fldChar w:fldCharType="separate"/>
        </w:r>
        <w:r w:rsidR="00515CD8">
          <w:rPr>
            <w:noProof/>
            <w:webHidden/>
          </w:rPr>
          <w:t>132</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81" w:history="1">
        <w:r w:rsidR="00515CD8" w:rsidRPr="000F76DE">
          <w:rPr>
            <w:rStyle w:val="afa"/>
            <w:rFonts w:ascii="华文细黑" w:eastAsia="华文细黑" w:hAnsi="华文细黑"/>
            <w:noProof/>
          </w:rPr>
          <w:t>3.93.3.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_Toc508982781 \h </w:instrText>
        </w:r>
        <w:r w:rsidR="00515CD8">
          <w:rPr>
            <w:noProof/>
            <w:webHidden/>
          </w:rPr>
        </w:r>
        <w:r w:rsidR="00515CD8">
          <w:rPr>
            <w:noProof/>
            <w:webHidden/>
          </w:rPr>
          <w:fldChar w:fldCharType="separate"/>
        </w:r>
        <w:r w:rsidR="00515CD8">
          <w:rPr>
            <w:noProof/>
            <w:webHidden/>
          </w:rPr>
          <w:t>132</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82" w:history="1">
        <w:r w:rsidR="00515CD8" w:rsidRPr="000F76DE">
          <w:rPr>
            <w:rStyle w:val="afa"/>
            <w:noProof/>
          </w:rPr>
          <w:t>3.94.</w:t>
        </w:r>
        <w:r w:rsidR="00515CD8">
          <w:rPr>
            <w:smallCaps w:val="0"/>
            <w:noProof/>
            <w:sz w:val="21"/>
          </w:rPr>
          <w:tab/>
        </w:r>
        <w:r w:rsidR="00515CD8" w:rsidRPr="000F76DE">
          <w:rPr>
            <w:rStyle w:val="afa"/>
            <w:noProof/>
          </w:rPr>
          <w:t>第三方用户关联信息列表查询接口</w:t>
        </w:r>
        <w:r w:rsidR="00515CD8">
          <w:rPr>
            <w:noProof/>
            <w:webHidden/>
          </w:rPr>
          <w:tab/>
        </w:r>
        <w:r w:rsidR="00515CD8">
          <w:rPr>
            <w:noProof/>
            <w:webHidden/>
          </w:rPr>
          <w:fldChar w:fldCharType="begin"/>
        </w:r>
        <w:r w:rsidR="00515CD8">
          <w:rPr>
            <w:noProof/>
            <w:webHidden/>
          </w:rPr>
          <w:instrText xml:space="preserve"> PAGEREF _Toc508982782 \h </w:instrText>
        </w:r>
        <w:r w:rsidR="00515CD8">
          <w:rPr>
            <w:noProof/>
            <w:webHidden/>
          </w:rPr>
        </w:r>
        <w:r w:rsidR="00515CD8">
          <w:rPr>
            <w:noProof/>
            <w:webHidden/>
          </w:rPr>
          <w:fldChar w:fldCharType="separate"/>
        </w:r>
        <w:r w:rsidR="00515CD8">
          <w:rPr>
            <w:noProof/>
            <w:webHidden/>
          </w:rPr>
          <w:t>133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83" w:history="1">
        <w:r w:rsidR="00515CD8" w:rsidRPr="000F76DE">
          <w:rPr>
            <w:rStyle w:val="afa"/>
            <w:rFonts w:ascii="华文细黑" w:eastAsia="华文细黑" w:hAnsi="华文细黑"/>
            <w:noProof/>
          </w:rPr>
          <w:t>3.94.1.</w:t>
        </w:r>
        <w:r w:rsidR="00515CD8">
          <w:rPr>
            <w:i w:val="0"/>
            <w:noProof/>
            <w:sz w:val="21"/>
          </w:rPr>
          <w:tab/>
        </w:r>
        <w:r w:rsidR="00515CD8" w:rsidRPr="000F76DE">
          <w:rPr>
            <w:rStyle w:val="afa"/>
            <w:noProof/>
          </w:rPr>
          <w:t>接口名称：</w:t>
        </w:r>
        <w:r w:rsidR="00515CD8" w:rsidRPr="000F76DE">
          <w:rPr>
            <w:rStyle w:val="afa"/>
            <w:noProof/>
          </w:rPr>
          <w:t>user/third/thirdUnionList.do</w:t>
        </w:r>
        <w:r w:rsidR="00515CD8">
          <w:rPr>
            <w:noProof/>
            <w:webHidden/>
          </w:rPr>
          <w:tab/>
        </w:r>
        <w:r w:rsidR="00515CD8">
          <w:rPr>
            <w:noProof/>
            <w:webHidden/>
          </w:rPr>
          <w:fldChar w:fldCharType="begin"/>
        </w:r>
        <w:r w:rsidR="00515CD8">
          <w:rPr>
            <w:noProof/>
            <w:webHidden/>
          </w:rPr>
          <w:instrText xml:space="preserve"> PAGEREF _Toc508982783 \h </w:instrText>
        </w:r>
        <w:r w:rsidR="00515CD8">
          <w:rPr>
            <w:noProof/>
            <w:webHidden/>
          </w:rPr>
        </w:r>
        <w:r w:rsidR="00515CD8">
          <w:rPr>
            <w:noProof/>
            <w:webHidden/>
          </w:rPr>
          <w:fldChar w:fldCharType="separate"/>
        </w:r>
        <w:r w:rsidR="00515CD8">
          <w:rPr>
            <w:noProof/>
            <w:webHidden/>
          </w:rPr>
          <w:t>133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84" w:history="1">
        <w:r w:rsidR="00515CD8" w:rsidRPr="000F76DE">
          <w:rPr>
            <w:rStyle w:val="afa"/>
            <w:rFonts w:ascii="华文细黑" w:eastAsia="华文细黑" w:hAnsi="华文细黑"/>
            <w:noProof/>
          </w:rPr>
          <w:t>3.94.2.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_Toc508982784 \h </w:instrText>
        </w:r>
        <w:r w:rsidR="00515CD8">
          <w:rPr>
            <w:noProof/>
            <w:webHidden/>
          </w:rPr>
        </w:r>
        <w:r w:rsidR="00515CD8">
          <w:rPr>
            <w:noProof/>
            <w:webHidden/>
          </w:rPr>
          <w:fldChar w:fldCharType="separate"/>
        </w:r>
        <w:r w:rsidR="00515CD8">
          <w:rPr>
            <w:noProof/>
            <w:webHidden/>
          </w:rPr>
          <w:t>133</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85" w:history="1">
        <w:r w:rsidR="00515CD8" w:rsidRPr="000F76DE">
          <w:rPr>
            <w:rStyle w:val="afa"/>
            <w:rFonts w:ascii="华文细黑" w:eastAsia="华文细黑" w:hAnsi="华文细黑"/>
            <w:noProof/>
          </w:rPr>
          <w:t>3.94.3.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_Toc508982785 \h </w:instrText>
        </w:r>
        <w:r w:rsidR="00515CD8">
          <w:rPr>
            <w:noProof/>
            <w:webHidden/>
          </w:rPr>
        </w:r>
        <w:r w:rsidR="00515CD8">
          <w:rPr>
            <w:noProof/>
            <w:webHidden/>
          </w:rPr>
          <w:fldChar w:fldCharType="separate"/>
        </w:r>
        <w:r w:rsidR="00515CD8">
          <w:rPr>
            <w:noProof/>
            <w:webHidden/>
          </w:rPr>
          <w:t>133</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86" w:history="1">
        <w:r w:rsidR="00515CD8" w:rsidRPr="000F76DE">
          <w:rPr>
            <w:rStyle w:val="afa"/>
            <w:noProof/>
          </w:rPr>
          <w:t>3.95.</w:t>
        </w:r>
        <w:r w:rsidR="00515CD8">
          <w:rPr>
            <w:smallCaps w:val="0"/>
            <w:noProof/>
            <w:sz w:val="21"/>
          </w:rPr>
          <w:tab/>
        </w:r>
        <w:r w:rsidR="00515CD8" w:rsidRPr="000F76DE">
          <w:rPr>
            <w:rStyle w:val="afa"/>
            <w:noProof/>
          </w:rPr>
          <w:t>实物商品基本信息批量更新接口</w:t>
        </w:r>
        <w:r w:rsidR="00515CD8" w:rsidRPr="000F76DE">
          <w:rPr>
            <w:rStyle w:val="afa"/>
            <w:noProof/>
          </w:rPr>
          <w:t>(</w:t>
        </w:r>
        <w:r w:rsidR="00515CD8" w:rsidRPr="000F76DE">
          <w:rPr>
            <w:rStyle w:val="afa"/>
            <w:noProof/>
          </w:rPr>
          <w:t>作废</w:t>
        </w:r>
        <w:r w:rsidR="00515CD8" w:rsidRPr="000F76DE">
          <w:rPr>
            <w:rStyle w:val="afa"/>
            <w:noProof/>
          </w:rPr>
          <w:t>)</w:t>
        </w:r>
        <w:r w:rsidR="00515CD8">
          <w:rPr>
            <w:noProof/>
            <w:webHidden/>
          </w:rPr>
          <w:tab/>
        </w:r>
        <w:r w:rsidR="00515CD8">
          <w:rPr>
            <w:noProof/>
            <w:webHidden/>
          </w:rPr>
          <w:fldChar w:fldCharType="begin"/>
        </w:r>
        <w:r w:rsidR="00515CD8">
          <w:rPr>
            <w:noProof/>
            <w:webHidden/>
          </w:rPr>
          <w:instrText xml:space="preserve"> PAGEREF _Toc508982786 \h </w:instrText>
        </w:r>
        <w:r w:rsidR="00515CD8">
          <w:rPr>
            <w:noProof/>
            <w:webHidden/>
          </w:rPr>
        </w:r>
        <w:r w:rsidR="00515CD8">
          <w:rPr>
            <w:noProof/>
            <w:webHidden/>
          </w:rPr>
          <w:fldChar w:fldCharType="separate"/>
        </w:r>
        <w:r w:rsidR="00515CD8">
          <w:rPr>
            <w:noProof/>
            <w:webHidden/>
          </w:rPr>
          <w:t>134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87" w:history="1">
        <w:r w:rsidR="00515CD8" w:rsidRPr="000F76DE">
          <w:rPr>
            <w:rStyle w:val="afa"/>
            <w:rFonts w:ascii="华文细黑" w:eastAsia="华文细黑" w:hAnsi="华文细黑"/>
            <w:noProof/>
          </w:rPr>
          <w:t>3.95.1.</w:t>
        </w:r>
        <w:r w:rsidR="00515CD8">
          <w:rPr>
            <w:i w:val="0"/>
            <w:noProof/>
            <w:sz w:val="21"/>
          </w:rPr>
          <w:tab/>
        </w:r>
        <w:r w:rsidR="00515CD8" w:rsidRPr="000F76DE">
          <w:rPr>
            <w:rStyle w:val="afa"/>
            <w:noProof/>
          </w:rPr>
          <w:t>接口名称：</w:t>
        </w:r>
        <w:r w:rsidR="00515CD8" w:rsidRPr="000F76DE">
          <w:rPr>
            <w:rStyle w:val="afa"/>
            <w:noProof/>
          </w:rPr>
          <w:t>product/goods/goodsInfoBatchUpdate.do</w:t>
        </w:r>
        <w:r w:rsidR="00515CD8">
          <w:rPr>
            <w:noProof/>
            <w:webHidden/>
          </w:rPr>
          <w:tab/>
        </w:r>
        <w:r w:rsidR="00515CD8">
          <w:rPr>
            <w:noProof/>
            <w:webHidden/>
          </w:rPr>
          <w:fldChar w:fldCharType="begin"/>
        </w:r>
        <w:r w:rsidR="00515CD8">
          <w:rPr>
            <w:noProof/>
            <w:webHidden/>
          </w:rPr>
          <w:instrText xml:space="preserve"> PAGEREF _Toc508982787 \h </w:instrText>
        </w:r>
        <w:r w:rsidR="00515CD8">
          <w:rPr>
            <w:noProof/>
            <w:webHidden/>
          </w:rPr>
        </w:r>
        <w:r w:rsidR="00515CD8">
          <w:rPr>
            <w:noProof/>
            <w:webHidden/>
          </w:rPr>
          <w:fldChar w:fldCharType="separate"/>
        </w:r>
        <w:r w:rsidR="00515CD8">
          <w:rPr>
            <w:noProof/>
            <w:webHidden/>
          </w:rPr>
          <w:t>134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88" w:history="1">
        <w:r w:rsidR="00515CD8" w:rsidRPr="000F76DE">
          <w:rPr>
            <w:rStyle w:val="afa"/>
            <w:rFonts w:ascii="华文细黑" w:eastAsia="华文细黑" w:hAnsi="华文细黑"/>
            <w:noProof/>
          </w:rPr>
          <w:t>3.95.2.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_Toc508982788 \h </w:instrText>
        </w:r>
        <w:r w:rsidR="00515CD8">
          <w:rPr>
            <w:noProof/>
            <w:webHidden/>
          </w:rPr>
        </w:r>
        <w:r w:rsidR="00515CD8">
          <w:rPr>
            <w:noProof/>
            <w:webHidden/>
          </w:rPr>
          <w:fldChar w:fldCharType="separate"/>
        </w:r>
        <w:r w:rsidR="00515CD8">
          <w:rPr>
            <w:noProof/>
            <w:webHidden/>
          </w:rPr>
          <w:t>134</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89" w:history="1">
        <w:r w:rsidR="00515CD8" w:rsidRPr="000F76DE">
          <w:rPr>
            <w:rStyle w:val="afa"/>
            <w:rFonts w:ascii="华文细黑" w:eastAsia="华文细黑" w:hAnsi="华文细黑"/>
            <w:noProof/>
          </w:rPr>
          <w:t>3.95.3.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_Toc508982789 \h </w:instrText>
        </w:r>
        <w:r w:rsidR="00515CD8">
          <w:rPr>
            <w:noProof/>
            <w:webHidden/>
          </w:rPr>
        </w:r>
        <w:r w:rsidR="00515CD8">
          <w:rPr>
            <w:noProof/>
            <w:webHidden/>
          </w:rPr>
          <w:fldChar w:fldCharType="separate"/>
        </w:r>
        <w:r w:rsidR="00515CD8">
          <w:rPr>
            <w:noProof/>
            <w:webHidden/>
          </w:rPr>
          <w:t>135</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90" w:history="1">
        <w:r w:rsidR="00515CD8" w:rsidRPr="000F76DE">
          <w:rPr>
            <w:rStyle w:val="afa"/>
            <w:noProof/>
          </w:rPr>
          <w:t>3.96.</w:t>
        </w:r>
        <w:r w:rsidR="00515CD8">
          <w:rPr>
            <w:smallCaps w:val="0"/>
            <w:noProof/>
            <w:sz w:val="21"/>
          </w:rPr>
          <w:tab/>
        </w:r>
        <w:r w:rsidR="00515CD8" w:rsidRPr="000F76DE">
          <w:rPr>
            <w:rStyle w:val="afa"/>
            <w:noProof/>
          </w:rPr>
          <w:t>用户收货地址删除接口</w:t>
        </w:r>
        <w:r w:rsidR="00515CD8">
          <w:rPr>
            <w:noProof/>
            <w:webHidden/>
          </w:rPr>
          <w:tab/>
        </w:r>
        <w:r w:rsidR="00515CD8">
          <w:rPr>
            <w:noProof/>
            <w:webHidden/>
          </w:rPr>
          <w:fldChar w:fldCharType="begin"/>
        </w:r>
        <w:r w:rsidR="00515CD8">
          <w:rPr>
            <w:noProof/>
            <w:webHidden/>
          </w:rPr>
          <w:instrText xml:space="preserve"> PAGEREF _Toc508982790 \h </w:instrText>
        </w:r>
        <w:r w:rsidR="00515CD8">
          <w:rPr>
            <w:noProof/>
            <w:webHidden/>
          </w:rPr>
        </w:r>
        <w:r w:rsidR="00515CD8">
          <w:rPr>
            <w:noProof/>
            <w:webHidden/>
          </w:rPr>
          <w:fldChar w:fldCharType="separate"/>
        </w:r>
        <w:r w:rsidR="00515CD8">
          <w:rPr>
            <w:noProof/>
            <w:webHidden/>
          </w:rPr>
          <w:t>136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91" w:history="1">
        <w:r w:rsidR="00515CD8" w:rsidRPr="000F76DE">
          <w:rPr>
            <w:rStyle w:val="afa"/>
            <w:rFonts w:ascii="华文细黑" w:eastAsia="华文细黑" w:hAnsi="华文细黑"/>
            <w:noProof/>
          </w:rPr>
          <w:t>3.96.1.</w:t>
        </w:r>
        <w:r w:rsidR="00515CD8">
          <w:rPr>
            <w:i w:val="0"/>
            <w:noProof/>
            <w:sz w:val="21"/>
          </w:rPr>
          <w:tab/>
        </w:r>
        <w:r w:rsidR="00515CD8" w:rsidRPr="000F76DE">
          <w:rPr>
            <w:rStyle w:val="afa"/>
            <w:noProof/>
          </w:rPr>
          <w:t>接口名称：</w:t>
        </w:r>
        <w:r w:rsidR="00515CD8" w:rsidRPr="000F76DE">
          <w:rPr>
            <w:rStyle w:val="afa"/>
            <w:noProof/>
          </w:rPr>
          <w:t>user/userManage/consigneeAddressDel.do</w:t>
        </w:r>
        <w:r w:rsidR="00515CD8">
          <w:rPr>
            <w:noProof/>
            <w:webHidden/>
          </w:rPr>
          <w:tab/>
        </w:r>
        <w:r w:rsidR="00515CD8">
          <w:rPr>
            <w:noProof/>
            <w:webHidden/>
          </w:rPr>
          <w:fldChar w:fldCharType="begin"/>
        </w:r>
        <w:r w:rsidR="00515CD8">
          <w:rPr>
            <w:noProof/>
            <w:webHidden/>
          </w:rPr>
          <w:instrText xml:space="preserve"> PAGEREF _Toc508982791 \h </w:instrText>
        </w:r>
        <w:r w:rsidR="00515CD8">
          <w:rPr>
            <w:noProof/>
            <w:webHidden/>
          </w:rPr>
        </w:r>
        <w:r w:rsidR="00515CD8">
          <w:rPr>
            <w:noProof/>
            <w:webHidden/>
          </w:rPr>
          <w:fldChar w:fldCharType="separate"/>
        </w:r>
        <w:r w:rsidR="00515CD8">
          <w:rPr>
            <w:noProof/>
            <w:webHidden/>
          </w:rPr>
          <w:t>136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92" w:history="1">
        <w:r w:rsidR="00515CD8" w:rsidRPr="000F76DE">
          <w:rPr>
            <w:rStyle w:val="afa"/>
            <w:rFonts w:ascii="华文细黑" w:eastAsia="华文细黑" w:hAnsi="华文细黑"/>
            <w:noProof/>
          </w:rPr>
          <w:t>3.96.2.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_Toc508982792 \h </w:instrText>
        </w:r>
        <w:r w:rsidR="00515CD8">
          <w:rPr>
            <w:noProof/>
            <w:webHidden/>
          </w:rPr>
        </w:r>
        <w:r w:rsidR="00515CD8">
          <w:rPr>
            <w:noProof/>
            <w:webHidden/>
          </w:rPr>
          <w:fldChar w:fldCharType="separate"/>
        </w:r>
        <w:r w:rsidR="00515CD8">
          <w:rPr>
            <w:noProof/>
            <w:webHidden/>
          </w:rPr>
          <w:t>136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93" w:history="1">
        <w:r w:rsidR="00515CD8" w:rsidRPr="000F76DE">
          <w:rPr>
            <w:rStyle w:val="afa"/>
            <w:rFonts w:ascii="华文细黑" w:eastAsia="华文细黑" w:hAnsi="华文细黑"/>
            <w:noProof/>
          </w:rPr>
          <w:t>3.96.3.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_Toc508982793 \h </w:instrText>
        </w:r>
        <w:r w:rsidR="00515CD8">
          <w:rPr>
            <w:noProof/>
            <w:webHidden/>
          </w:rPr>
        </w:r>
        <w:r w:rsidR="00515CD8">
          <w:rPr>
            <w:noProof/>
            <w:webHidden/>
          </w:rPr>
          <w:fldChar w:fldCharType="separate"/>
        </w:r>
        <w:r w:rsidR="00515CD8">
          <w:rPr>
            <w:noProof/>
            <w:webHidden/>
          </w:rPr>
          <w:t>136</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94" w:history="1">
        <w:r w:rsidR="00515CD8" w:rsidRPr="000F76DE">
          <w:rPr>
            <w:rStyle w:val="afa"/>
            <w:noProof/>
          </w:rPr>
          <w:t>3.97.</w:t>
        </w:r>
        <w:r w:rsidR="00515CD8">
          <w:rPr>
            <w:smallCaps w:val="0"/>
            <w:noProof/>
            <w:sz w:val="21"/>
          </w:rPr>
          <w:tab/>
        </w:r>
        <w:r w:rsidR="00515CD8" w:rsidRPr="000F76DE">
          <w:rPr>
            <w:rStyle w:val="afa"/>
            <w:noProof/>
          </w:rPr>
          <w:t>订单返奖接口</w:t>
        </w:r>
        <w:r w:rsidR="00515CD8">
          <w:rPr>
            <w:noProof/>
            <w:webHidden/>
          </w:rPr>
          <w:tab/>
        </w:r>
        <w:r w:rsidR="00515CD8">
          <w:rPr>
            <w:noProof/>
            <w:webHidden/>
          </w:rPr>
          <w:fldChar w:fldCharType="begin"/>
        </w:r>
        <w:r w:rsidR="00515CD8">
          <w:rPr>
            <w:noProof/>
            <w:webHidden/>
          </w:rPr>
          <w:instrText xml:space="preserve"> PAGEREF _Toc508982794 \h </w:instrText>
        </w:r>
        <w:r w:rsidR="00515CD8">
          <w:rPr>
            <w:noProof/>
            <w:webHidden/>
          </w:rPr>
        </w:r>
        <w:r w:rsidR="00515CD8">
          <w:rPr>
            <w:noProof/>
            <w:webHidden/>
          </w:rPr>
          <w:fldChar w:fldCharType="separate"/>
        </w:r>
        <w:r w:rsidR="00515CD8">
          <w:rPr>
            <w:noProof/>
            <w:webHidden/>
          </w:rPr>
          <w:t>136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95" w:history="1">
        <w:r w:rsidR="00515CD8" w:rsidRPr="000F76DE">
          <w:rPr>
            <w:rStyle w:val="afa"/>
            <w:rFonts w:ascii="华文细黑" w:eastAsia="华文细黑" w:hAnsi="华文细黑"/>
            <w:noProof/>
          </w:rPr>
          <w:t>3.97.1.</w:t>
        </w:r>
        <w:r w:rsidR="00515CD8">
          <w:rPr>
            <w:i w:val="0"/>
            <w:noProof/>
            <w:sz w:val="21"/>
          </w:rPr>
          <w:tab/>
        </w:r>
        <w:r w:rsidR="00515CD8" w:rsidRPr="000F76DE">
          <w:rPr>
            <w:rStyle w:val="afa"/>
            <w:noProof/>
          </w:rPr>
          <w:t>接口名称：</w:t>
        </w:r>
        <w:r w:rsidR="00515CD8" w:rsidRPr="000F76DE">
          <w:rPr>
            <w:rStyle w:val="afa"/>
            <w:noProof/>
          </w:rPr>
          <w:t>order/product/orderRebate.do</w:t>
        </w:r>
        <w:r w:rsidR="00515CD8">
          <w:rPr>
            <w:noProof/>
            <w:webHidden/>
          </w:rPr>
          <w:tab/>
        </w:r>
        <w:r w:rsidR="00515CD8">
          <w:rPr>
            <w:noProof/>
            <w:webHidden/>
          </w:rPr>
          <w:fldChar w:fldCharType="begin"/>
        </w:r>
        <w:r w:rsidR="00515CD8">
          <w:rPr>
            <w:noProof/>
            <w:webHidden/>
          </w:rPr>
          <w:instrText xml:space="preserve"> PAGEREF _Toc508982795 \h </w:instrText>
        </w:r>
        <w:r w:rsidR="00515CD8">
          <w:rPr>
            <w:noProof/>
            <w:webHidden/>
          </w:rPr>
        </w:r>
        <w:r w:rsidR="00515CD8">
          <w:rPr>
            <w:noProof/>
            <w:webHidden/>
          </w:rPr>
          <w:fldChar w:fldCharType="separate"/>
        </w:r>
        <w:r w:rsidR="00515CD8">
          <w:rPr>
            <w:noProof/>
            <w:webHidden/>
          </w:rPr>
          <w:t>136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96" w:history="1">
        <w:r w:rsidR="00515CD8" w:rsidRPr="000F76DE">
          <w:rPr>
            <w:rStyle w:val="afa"/>
            <w:rFonts w:ascii="华文细黑" w:eastAsia="华文细黑" w:hAnsi="华文细黑"/>
            <w:noProof/>
          </w:rPr>
          <w:t>3.97.2.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_Toc508982796 \h </w:instrText>
        </w:r>
        <w:r w:rsidR="00515CD8">
          <w:rPr>
            <w:noProof/>
            <w:webHidden/>
          </w:rPr>
        </w:r>
        <w:r w:rsidR="00515CD8">
          <w:rPr>
            <w:noProof/>
            <w:webHidden/>
          </w:rPr>
          <w:fldChar w:fldCharType="separate"/>
        </w:r>
        <w:r w:rsidR="00515CD8">
          <w:rPr>
            <w:noProof/>
            <w:webHidden/>
          </w:rPr>
          <w:t>136</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97" w:history="1">
        <w:r w:rsidR="00515CD8" w:rsidRPr="000F76DE">
          <w:rPr>
            <w:rStyle w:val="afa"/>
            <w:rFonts w:ascii="华文细黑" w:eastAsia="华文细黑" w:hAnsi="华文细黑"/>
            <w:noProof/>
          </w:rPr>
          <w:t>3.97.3.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_Toc508982797 \h </w:instrText>
        </w:r>
        <w:r w:rsidR="00515CD8">
          <w:rPr>
            <w:noProof/>
            <w:webHidden/>
          </w:rPr>
        </w:r>
        <w:r w:rsidR="00515CD8">
          <w:rPr>
            <w:noProof/>
            <w:webHidden/>
          </w:rPr>
          <w:fldChar w:fldCharType="separate"/>
        </w:r>
        <w:r w:rsidR="00515CD8">
          <w:rPr>
            <w:noProof/>
            <w:webHidden/>
          </w:rPr>
          <w:t>136</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798" w:history="1">
        <w:r w:rsidR="00515CD8" w:rsidRPr="000F76DE">
          <w:rPr>
            <w:rStyle w:val="afa"/>
            <w:noProof/>
          </w:rPr>
          <w:t>3.98.</w:t>
        </w:r>
        <w:r w:rsidR="00515CD8">
          <w:rPr>
            <w:smallCaps w:val="0"/>
            <w:noProof/>
            <w:sz w:val="21"/>
          </w:rPr>
          <w:tab/>
        </w:r>
        <w:r w:rsidR="00515CD8" w:rsidRPr="000F76DE">
          <w:rPr>
            <w:rStyle w:val="afa"/>
            <w:noProof/>
          </w:rPr>
          <w:t>B2B2C</w:t>
        </w:r>
        <w:r w:rsidR="00515CD8" w:rsidRPr="000F76DE">
          <w:rPr>
            <w:rStyle w:val="afa"/>
            <w:noProof/>
          </w:rPr>
          <w:t>用户登录密码验证接口</w:t>
        </w:r>
        <w:r w:rsidR="00515CD8">
          <w:rPr>
            <w:noProof/>
            <w:webHidden/>
          </w:rPr>
          <w:tab/>
        </w:r>
        <w:r w:rsidR="00515CD8">
          <w:rPr>
            <w:noProof/>
            <w:webHidden/>
          </w:rPr>
          <w:fldChar w:fldCharType="begin"/>
        </w:r>
        <w:r w:rsidR="00515CD8">
          <w:rPr>
            <w:noProof/>
            <w:webHidden/>
          </w:rPr>
          <w:instrText xml:space="preserve"> PAGEREF _Toc508982798 \h </w:instrText>
        </w:r>
        <w:r w:rsidR="00515CD8">
          <w:rPr>
            <w:noProof/>
            <w:webHidden/>
          </w:rPr>
        </w:r>
        <w:r w:rsidR="00515CD8">
          <w:rPr>
            <w:noProof/>
            <w:webHidden/>
          </w:rPr>
          <w:fldChar w:fldCharType="separate"/>
        </w:r>
        <w:r w:rsidR="00515CD8">
          <w:rPr>
            <w:noProof/>
            <w:webHidden/>
          </w:rPr>
          <w:t>137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799" w:history="1">
        <w:r w:rsidR="00515CD8" w:rsidRPr="000F76DE">
          <w:rPr>
            <w:rStyle w:val="afa"/>
            <w:rFonts w:ascii="华文细黑" w:eastAsia="华文细黑" w:hAnsi="华文细黑"/>
            <w:noProof/>
          </w:rPr>
          <w:t>3.98.1.</w:t>
        </w:r>
        <w:r w:rsidR="00515CD8">
          <w:rPr>
            <w:i w:val="0"/>
            <w:noProof/>
            <w:sz w:val="21"/>
          </w:rPr>
          <w:tab/>
        </w:r>
        <w:r w:rsidR="00515CD8" w:rsidRPr="000F76DE">
          <w:rPr>
            <w:rStyle w:val="afa"/>
            <w:noProof/>
          </w:rPr>
          <w:t>接口名称：</w:t>
        </w:r>
        <w:r w:rsidR="00515CD8" w:rsidRPr="000F76DE">
          <w:rPr>
            <w:rStyle w:val="afa"/>
            <w:noProof/>
          </w:rPr>
          <w:t>user/b2b2c/bloginPasswordValidate.do</w:t>
        </w:r>
        <w:r w:rsidR="00515CD8">
          <w:rPr>
            <w:noProof/>
            <w:webHidden/>
          </w:rPr>
          <w:tab/>
        </w:r>
        <w:r w:rsidR="00515CD8">
          <w:rPr>
            <w:noProof/>
            <w:webHidden/>
          </w:rPr>
          <w:fldChar w:fldCharType="begin"/>
        </w:r>
        <w:r w:rsidR="00515CD8">
          <w:rPr>
            <w:noProof/>
            <w:webHidden/>
          </w:rPr>
          <w:instrText xml:space="preserve"> PAGEREF _Toc508982799 \h </w:instrText>
        </w:r>
        <w:r w:rsidR="00515CD8">
          <w:rPr>
            <w:noProof/>
            <w:webHidden/>
          </w:rPr>
        </w:r>
        <w:r w:rsidR="00515CD8">
          <w:rPr>
            <w:noProof/>
            <w:webHidden/>
          </w:rPr>
          <w:fldChar w:fldCharType="separate"/>
        </w:r>
        <w:r w:rsidR="00515CD8">
          <w:rPr>
            <w:noProof/>
            <w:webHidden/>
          </w:rPr>
          <w:t>137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800" w:history="1">
        <w:r w:rsidR="00515CD8" w:rsidRPr="000F76DE">
          <w:rPr>
            <w:rStyle w:val="afa"/>
            <w:rFonts w:ascii="华文细黑" w:eastAsia="华文细黑" w:hAnsi="华文细黑"/>
            <w:noProof/>
          </w:rPr>
          <w:t>3.98.2.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_Toc508982800 \h </w:instrText>
        </w:r>
        <w:r w:rsidR="00515CD8">
          <w:rPr>
            <w:noProof/>
            <w:webHidden/>
          </w:rPr>
        </w:r>
        <w:r w:rsidR="00515CD8">
          <w:rPr>
            <w:noProof/>
            <w:webHidden/>
          </w:rPr>
          <w:fldChar w:fldCharType="separate"/>
        </w:r>
        <w:r w:rsidR="00515CD8">
          <w:rPr>
            <w:noProof/>
            <w:webHidden/>
          </w:rPr>
          <w:t>137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801" w:history="1">
        <w:r w:rsidR="00515CD8" w:rsidRPr="000F76DE">
          <w:rPr>
            <w:rStyle w:val="afa"/>
            <w:rFonts w:ascii="华文细黑" w:eastAsia="华文细黑" w:hAnsi="华文细黑"/>
            <w:noProof/>
          </w:rPr>
          <w:t>3.98.3.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_Toc508982801 \h </w:instrText>
        </w:r>
        <w:r w:rsidR="00515CD8">
          <w:rPr>
            <w:noProof/>
            <w:webHidden/>
          </w:rPr>
        </w:r>
        <w:r w:rsidR="00515CD8">
          <w:rPr>
            <w:noProof/>
            <w:webHidden/>
          </w:rPr>
          <w:fldChar w:fldCharType="separate"/>
        </w:r>
        <w:r w:rsidR="00515CD8">
          <w:rPr>
            <w:noProof/>
            <w:webHidden/>
          </w:rPr>
          <w:t>137</w:t>
        </w:r>
        <w:r w:rsidR="00515CD8">
          <w:rPr>
            <w:noProof/>
            <w:webHidden/>
          </w:rPr>
          <w:fldChar w:fldCharType="end"/>
        </w:r>
      </w:hyperlink>
    </w:p>
    <w:p w:rsidR="00515CD8" w:rsidRDefault="00BA12C0">
      <w:pPr>
        <w:pStyle w:val="22"/>
        <w:tabs>
          <w:tab w:val="left" w:pos="840"/>
          <w:tab w:val="right" w:leader="dot" w:pos="10456"/>
        </w:tabs>
        <w:rPr>
          <w:smallCaps w:val="0"/>
          <w:noProof/>
          <w:sz w:val="21"/>
        </w:rPr>
      </w:pPr>
      <w:hyperlink w:anchor="_Toc508982802" w:history="1">
        <w:r w:rsidR="00515CD8" w:rsidRPr="000F76DE">
          <w:rPr>
            <w:rStyle w:val="afa"/>
            <w:noProof/>
          </w:rPr>
          <w:t>3.99.</w:t>
        </w:r>
        <w:r w:rsidR="00515CD8">
          <w:rPr>
            <w:smallCaps w:val="0"/>
            <w:noProof/>
            <w:sz w:val="21"/>
          </w:rPr>
          <w:tab/>
        </w:r>
        <w:r w:rsidR="00515CD8" w:rsidRPr="000F76DE">
          <w:rPr>
            <w:rStyle w:val="afa"/>
            <w:noProof/>
          </w:rPr>
          <w:t>B2B2C</w:t>
        </w:r>
        <w:r w:rsidR="00515CD8" w:rsidRPr="000F76DE">
          <w:rPr>
            <w:rStyle w:val="afa"/>
            <w:noProof/>
          </w:rPr>
          <w:t>资源信息删除接口</w:t>
        </w:r>
        <w:r w:rsidR="00515CD8">
          <w:rPr>
            <w:noProof/>
            <w:webHidden/>
          </w:rPr>
          <w:tab/>
        </w:r>
        <w:r w:rsidR="00515CD8">
          <w:rPr>
            <w:noProof/>
            <w:webHidden/>
          </w:rPr>
          <w:fldChar w:fldCharType="begin"/>
        </w:r>
        <w:r w:rsidR="00515CD8">
          <w:rPr>
            <w:noProof/>
            <w:webHidden/>
          </w:rPr>
          <w:instrText xml:space="preserve"> PAGEREF _Toc508982802 \h </w:instrText>
        </w:r>
        <w:r w:rsidR="00515CD8">
          <w:rPr>
            <w:noProof/>
            <w:webHidden/>
          </w:rPr>
        </w:r>
        <w:r w:rsidR="00515CD8">
          <w:rPr>
            <w:noProof/>
            <w:webHidden/>
          </w:rPr>
          <w:fldChar w:fldCharType="separate"/>
        </w:r>
        <w:r w:rsidR="00515CD8">
          <w:rPr>
            <w:noProof/>
            <w:webHidden/>
          </w:rPr>
          <w:t>137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803" w:history="1">
        <w:r w:rsidR="00515CD8" w:rsidRPr="000F76DE">
          <w:rPr>
            <w:rStyle w:val="afa"/>
            <w:rFonts w:ascii="华文细黑" w:eastAsia="华文细黑" w:hAnsi="华文细黑"/>
            <w:noProof/>
          </w:rPr>
          <w:t>3.99.1.</w:t>
        </w:r>
        <w:r w:rsidR="00515CD8">
          <w:rPr>
            <w:i w:val="0"/>
            <w:noProof/>
            <w:sz w:val="21"/>
          </w:rPr>
          <w:tab/>
        </w:r>
        <w:r w:rsidR="00515CD8" w:rsidRPr="000F76DE">
          <w:rPr>
            <w:rStyle w:val="afa"/>
            <w:noProof/>
          </w:rPr>
          <w:t>接口名称：</w:t>
        </w:r>
        <w:r w:rsidR="00515CD8" w:rsidRPr="000F76DE">
          <w:rPr>
            <w:rStyle w:val="afa"/>
            <w:noProof/>
          </w:rPr>
          <w:t>user/b2b2c/resourceInfoDel.do</w:t>
        </w:r>
        <w:r w:rsidR="00515CD8">
          <w:rPr>
            <w:noProof/>
            <w:webHidden/>
          </w:rPr>
          <w:tab/>
        </w:r>
        <w:r w:rsidR="00515CD8">
          <w:rPr>
            <w:noProof/>
            <w:webHidden/>
          </w:rPr>
          <w:fldChar w:fldCharType="begin"/>
        </w:r>
        <w:r w:rsidR="00515CD8">
          <w:rPr>
            <w:noProof/>
            <w:webHidden/>
          </w:rPr>
          <w:instrText xml:space="preserve"> PAGEREF _Toc508982803 \h </w:instrText>
        </w:r>
        <w:r w:rsidR="00515CD8">
          <w:rPr>
            <w:noProof/>
            <w:webHidden/>
          </w:rPr>
        </w:r>
        <w:r w:rsidR="00515CD8">
          <w:rPr>
            <w:noProof/>
            <w:webHidden/>
          </w:rPr>
          <w:fldChar w:fldCharType="separate"/>
        </w:r>
        <w:r w:rsidR="00515CD8">
          <w:rPr>
            <w:noProof/>
            <w:webHidden/>
          </w:rPr>
          <w:t>137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804" w:history="1">
        <w:r w:rsidR="00515CD8" w:rsidRPr="000F76DE">
          <w:rPr>
            <w:rStyle w:val="afa"/>
            <w:rFonts w:ascii="华文细黑" w:eastAsia="华文细黑" w:hAnsi="华文细黑"/>
            <w:noProof/>
          </w:rPr>
          <w:t>3.99.2.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_Toc508982804 \h </w:instrText>
        </w:r>
        <w:r w:rsidR="00515CD8">
          <w:rPr>
            <w:noProof/>
            <w:webHidden/>
          </w:rPr>
        </w:r>
        <w:r w:rsidR="00515CD8">
          <w:rPr>
            <w:noProof/>
            <w:webHidden/>
          </w:rPr>
          <w:fldChar w:fldCharType="separate"/>
        </w:r>
        <w:r w:rsidR="00515CD8">
          <w:rPr>
            <w:noProof/>
            <w:webHidden/>
          </w:rPr>
          <w:t>137</w:t>
        </w:r>
        <w:r w:rsidR="00515CD8">
          <w:rPr>
            <w:noProof/>
            <w:webHidden/>
          </w:rPr>
          <w:fldChar w:fldCharType="end"/>
        </w:r>
      </w:hyperlink>
    </w:p>
    <w:p w:rsidR="00515CD8" w:rsidRDefault="00BA12C0">
      <w:pPr>
        <w:pStyle w:val="32"/>
        <w:tabs>
          <w:tab w:val="left" w:pos="1260"/>
          <w:tab w:val="right" w:leader="dot" w:pos="10456"/>
        </w:tabs>
        <w:rPr>
          <w:i w:val="0"/>
          <w:noProof/>
          <w:sz w:val="21"/>
        </w:rPr>
      </w:pPr>
      <w:hyperlink w:anchor="_Toc508982805" w:history="1">
        <w:r w:rsidR="00515CD8" w:rsidRPr="000F76DE">
          <w:rPr>
            <w:rStyle w:val="afa"/>
            <w:rFonts w:ascii="华文细黑" w:eastAsia="华文细黑" w:hAnsi="华文细黑"/>
            <w:noProof/>
          </w:rPr>
          <w:t>3.99.3.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_Toc508982805 \h </w:instrText>
        </w:r>
        <w:r w:rsidR="00515CD8">
          <w:rPr>
            <w:noProof/>
            <w:webHidden/>
          </w:rPr>
        </w:r>
        <w:r w:rsidR="00515CD8">
          <w:rPr>
            <w:noProof/>
            <w:webHidden/>
          </w:rPr>
          <w:fldChar w:fldCharType="separate"/>
        </w:r>
        <w:r w:rsidR="00515CD8">
          <w:rPr>
            <w:noProof/>
            <w:webHidden/>
          </w:rPr>
          <w:t>137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06" w:history="1">
        <w:r w:rsidR="00515CD8" w:rsidRPr="000F76DE">
          <w:rPr>
            <w:rStyle w:val="afa"/>
            <w:noProof/>
          </w:rPr>
          <w:t>3.100.</w:t>
        </w:r>
        <w:r w:rsidR="00515CD8">
          <w:rPr>
            <w:smallCaps w:val="0"/>
            <w:noProof/>
            <w:sz w:val="21"/>
          </w:rPr>
          <w:tab/>
        </w:r>
        <w:r w:rsidR="00515CD8" w:rsidRPr="000F76DE">
          <w:rPr>
            <w:rStyle w:val="afa"/>
            <w:noProof/>
          </w:rPr>
          <w:t>B2B2C</w:t>
        </w:r>
        <w:r w:rsidR="00515CD8" w:rsidRPr="000F76DE">
          <w:rPr>
            <w:rStyle w:val="afa"/>
            <w:noProof/>
          </w:rPr>
          <w:t>角色信息删除接口</w:t>
        </w:r>
        <w:r w:rsidR="00515CD8">
          <w:rPr>
            <w:noProof/>
            <w:webHidden/>
          </w:rPr>
          <w:tab/>
        </w:r>
        <w:r w:rsidR="00515CD8">
          <w:rPr>
            <w:noProof/>
            <w:webHidden/>
          </w:rPr>
          <w:fldChar w:fldCharType="begin"/>
        </w:r>
        <w:r w:rsidR="00515CD8">
          <w:rPr>
            <w:noProof/>
            <w:webHidden/>
          </w:rPr>
          <w:instrText xml:space="preserve"> PAGEREF _Toc508982806 \h </w:instrText>
        </w:r>
        <w:r w:rsidR="00515CD8">
          <w:rPr>
            <w:noProof/>
            <w:webHidden/>
          </w:rPr>
        </w:r>
        <w:r w:rsidR="00515CD8">
          <w:rPr>
            <w:noProof/>
            <w:webHidden/>
          </w:rPr>
          <w:fldChar w:fldCharType="separate"/>
        </w:r>
        <w:r w:rsidR="00515CD8">
          <w:rPr>
            <w:noProof/>
            <w:webHidden/>
          </w:rPr>
          <w:t>138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07" w:history="1">
        <w:r w:rsidR="00515CD8" w:rsidRPr="000F76DE">
          <w:rPr>
            <w:rStyle w:val="afa"/>
            <w:rFonts w:ascii="华文细黑" w:eastAsia="华文细黑" w:hAnsi="华文细黑"/>
            <w:noProof/>
          </w:rPr>
          <w:t>3.100.1.</w:t>
        </w:r>
        <w:r w:rsidR="00515CD8">
          <w:rPr>
            <w:i w:val="0"/>
            <w:noProof/>
            <w:sz w:val="21"/>
          </w:rPr>
          <w:tab/>
        </w:r>
        <w:r w:rsidR="00515CD8" w:rsidRPr="000F76DE">
          <w:rPr>
            <w:rStyle w:val="afa"/>
            <w:noProof/>
          </w:rPr>
          <w:t>接口名称：</w:t>
        </w:r>
        <w:r w:rsidR="00515CD8" w:rsidRPr="000F76DE">
          <w:rPr>
            <w:rStyle w:val="afa"/>
            <w:noProof/>
          </w:rPr>
          <w:t>user/b2b2c/roleInfoDel.do</w:t>
        </w:r>
        <w:r w:rsidR="00515CD8">
          <w:rPr>
            <w:noProof/>
            <w:webHidden/>
          </w:rPr>
          <w:tab/>
        </w:r>
        <w:r w:rsidR="00515CD8">
          <w:rPr>
            <w:noProof/>
            <w:webHidden/>
          </w:rPr>
          <w:fldChar w:fldCharType="begin"/>
        </w:r>
        <w:r w:rsidR="00515CD8">
          <w:rPr>
            <w:noProof/>
            <w:webHidden/>
          </w:rPr>
          <w:instrText xml:space="preserve"> PAGEREF _Toc508982807 \h </w:instrText>
        </w:r>
        <w:r w:rsidR="00515CD8">
          <w:rPr>
            <w:noProof/>
            <w:webHidden/>
          </w:rPr>
        </w:r>
        <w:r w:rsidR="00515CD8">
          <w:rPr>
            <w:noProof/>
            <w:webHidden/>
          </w:rPr>
          <w:fldChar w:fldCharType="separate"/>
        </w:r>
        <w:r w:rsidR="00515CD8">
          <w:rPr>
            <w:noProof/>
            <w:webHidden/>
          </w:rPr>
          <w:t>138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08" w:history="1">
        <w:r w:rsidR="00515CD8" w:rsidRPr="000F76DE">
          <w:rPr>
            <w:rStyle w:val="afa"/>
            <w:rFonts w:ascii="华文细黑" w:eastAsia="华文细黑" w:hAnsi="华文细黑"/>
            <w:noProof/>
          </w:rPr>
          <w:t>3.100.2.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_Toc508982808 \h </w:instrText>
        </w:r>
        <w:r w:rsidR="00515CD8">
          <w:rPr>
            <w:noProof/>
            <w:webHidden/>
          </w:rPr>
        </w:r>
        <w:r w:rsidR="00515CD8">
          <w:rPr>
            <w:noProof/>
            <w:webHidden/>
          </w:rPr>
          <w:fldChar w:fldCharType="separate"/>
        </w:r>
        <w:r w:rsidR="00515CD8">
          <w:rPr>
            <w:noProof/>
            <w:webHidden/>
          </w:rPr>
          <w:t>138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09" w:history="1">
        <w:r w:rsidR="00515CD8" w:rsidRPr="000F76DE">
          <w:rPr>
            <w:rStyle w:val="afa"/>
            <w:rFonts w:ascii="华文细黑" w:eastAsia="华文细黑" w:hAnsi="华文细黑"/>
            <w:noProof/>
          </w:rPr>
          <w:t>3.100.3.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_Toc508982809 \h </w:instrText>
        </w:r>
        <w:r w:rsidR="00515CD8">
          <w:rPr>
            <w:noProof/>
            <w:webHidden/>
          </w:rPr>
        </w:r>
        <w:r w:rsidR="00515CD8">
          <w:rPr>
            <w:noProof/>
            <w:webHidden/>
          </w:rPr>
          <w:fldChar w:fldCharType="separate"/>
        </w:r>
        <w:r w:rsidR="00515CD8">
          <w:rPr>
            <w:noProof/>
            <w:webHidden/>
          </w:rPr>
          <w:t>138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10" w:history="1">
        <w:r w:rsidR="00515CD8" w:rsidRPr="000F76DE">
          <w:rPr>
            <w:rStyle w:val="afa"/>
            <w:noProof/>
          </w:rPr>
          <w:t>3.101.</w:t>
        </w:r>
        <w:r w:rsidR="00515CD8">
          <w:rPr>
            <w:smallCaps w:val="0"/>
            <w:noProof/>
            <w:sz w:val="21"/>
          </w:rPr>
          <w:tab/>
        </w:r>
        <w:r w:rsidR="00515CD8" w:rsidRPr="000F76DE">
          <w:rPr>
            <w:rStyle w:val="afa"/>
            <w:noProof/>
          </w:rPr>
          <w:t>用户积分互换流水查询接口</w:t>
        </w:r>
        <w:r w:rsidR="00515CD8">
          <w:rPr>
            <w:noProof/>
            <w:webHidden/>
          </w:rPr>
          <w:tab/>
        </w:r>
        <w:r w:rsidR="00515CD8">
          <w:rPr>
            <w:noProof/>
            <w:webHidden/>
          </w:rPr>
          <w:fldChar w:fldCharType="begin"/>
        </w:r>
        <w:r w:rsidR="00515CD8">
          <w:rPr>
            <w:noProof/>
            <w:webHidden/>
          </w:rPr>
          <w:instrText xml:space="preserve"> PAGEREF _Toc508982810 \h </w:instrText>
        </w:r>
        <w:r w:rsidR="00515CD8">
          <w:rPr>
            <w:noProof/>
            <w:webHidden/>
          </w:rPr>
        </w:r>
        <w:r w:rsidR="00515CD8">
          <w:rPr>
            <w:noProof/>
            <w:webHidden/>
          </w:rPr>
          <w:fldChar w:fldCharType="separate"/>
        </w:r>
        <w:r w:rsidR="00515CD8">
          <w:rPr>
            <w:noProof/>
            <w:webHidden/>
          </w:rPr>
          <w:t>138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11" w:history="1">
        <w:r w:rsidR="00515CD8" w:rsidRPr="000F76DE">
          <w:rPr>
            <w:rStyle w:val="afa"/>
            <w:rFonts w:ascii="华文细黑" w:eastAsia="华文细黑" w:hAnsi="华文细黑"/>
            <w:noProof/>
          </w:rPr>
          <w:t>3.101.1.</w:t>
        </w:r>
        <w:r w:rsidR="00515CD8">
          <w:rPr>
            <w:i w:val="0"/>
            <w:noProof/>
            <w:sz w:val="21"/>
          </w:rPr>
          <w:tab/>
        </w:r>
        <w:r w:rsidR="00515CD8" w:rsidRPr="000F76DE">
          <w:rPr>
            <w:rStyle w:val="afa"/>
            <w:noProof/>
          </w:rPr>
          <w:t>接口名称：</w:t>
        </w:r>
        <w:r w:rsidR="00515CD8" w:rsidRPr="000F76DE">
          <w:rPr>
            <w:rStyle w:val="afa"/>
            <w:noProof/>
          </w:rPr>
          <w:t>user/points/pointsExchangeFlowList.do</w:t>
        </w:r>
        <w:r w:rsidR="00515CD8">
          <w:rPr>
            <w:noProof/>
            <w:webHidden/>
          </w:rPr>
          <w:tab/>
        </w:r>
        <w:r w:rsidR="00515CD8">
          <w:rPr>
            <w:noProof/>
            <w:webHidden/>
          </w:rPr>
          <w:fldChar w:fldCharType="begin"/>
        </w:r>
        <w:r w:rsidR="00515CD8">
          <w:rPr>
            <w:noProof/>
            <w:webHidden/>
          </w:rPr>
          <w:instrText xml:space="preserve"> PAGEREF _Toc508982811 \h </w:instrText>
        </w:r>
        <w:r w:rsidR="00515CD8">
          <w:rPr>
            <w:noProof/>
            <w:webHidden/>
          </w:rPr>
        </w:r>
        <w:r w:rsidR="00515CD8">
          <w:rPr>
            <w:noProof/>
            <w:webHidden/>
          </w:rPr>
          <w:fldChar w:fldCharType="separate"/>
        </w:r>
        <w:r w:rsidR="00515CD8">
          <w:rPr>
            <w:noProof/>
            <w:webHidden/>
          </w:rPr>
          <w:t>138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12" w:history="1">
        <w:r w:rsidR="00515CD8" w:rsidRPr="000F76DE">
          <w:rPr>
            <w:rStyle w:val="afa"/>
            <w:rFonts w:ascii="华文细黑" w:eastAsia="华文细黑" w:hAnsi="华文细黑"/>
            <w:noProof/>
          </w:rPr>
          <w:t>3.101.2.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_Toc508982812 \h </w:instrText>
        </w:r>
        <w:r w:rsidR="00515CD8">
          <w:rPr>
            <w:noProof/>
            <w:webHidden/>
          </w:rPr>
        </w:r>
        <w:r w:rsidR="00515CD8">
          <w:rPr>
            <w:noProof/>
            <w:webHidden/>
          </w:rPr>
          <w:fldChar w:fldCharType="separate"/>
        </w:r>
        <w:r w:rsidR="00515CD8">
          <w:rPr>
            <w:noProof/>
            <w:webHidden/>
          </w:rPr>
          <w:t>138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13" w:history="1">
        <w:r w:rsidR="00515CD8" w:rsidRPr="000F76DE">
          <w:rPr>
            <w:rStyle w:val="afa"/>
            <w:rFonts w:ascii="华文细黑" w:eastAsia="华文细黑" w:hAnsi="华文细黑"/>
            <w:noProof/>
          </w:rPr>
          <w:t>3.101.3.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_Toc508982813 \h </w:instrText>
        </w:r>
        <w:r w:rsidR="00515CD8">
          <w:rPr>
            <w:noProof/>
            <w:webHidden/>
          </w:rPr>
        </w:r>
        <w:r w:rsidR="00515CD8">
          <w:rPr>
            <w:noProof/>
            <w:webHidden/>
          </w:rPr>
          <w:fldChar w:fldCharType="separate"/>
        </w:r>
        <w:r w:rsidR="00515CD8">
          <w:rPr>
            <w:noProof/>
            <w:webHidden/>
          </w:rPr>
          <w:t>139</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14" w:history="1">
        <w:r w:rsidR="00515CD8" w:rsidRPr="000F76DE">
          <w:rPr>
            <w:rStyle w:val="afa"/>
            <w:noProof/>
          </w:rPr>
          <w:t>3.102.</w:t>
        </w:r>
        <w:r w:rsidR="00515CD8">
          <w:rPr>
            <w:smallCaps w:val="0"/>
            <w:noProof/>
            <w:sz w:val="21"/>
          </w:rPr>
          <w:tab/>
        </w:r>
        <w:r w:rsidR="00515CD8" w:rsidRPr="000F76DE">
          <w:rPr>
            <w:rStyle w:val="afa"/>
            <w:noProof/>
          </w:rPr>
          <w:t>获取序列号接口</w:t>
        </w:r>
        <w:r w:rsidR="00515CD8">
          <w:rPr>
            <w:noProof/>
            <w:webHidden/>
          </w:rPr>
          <w:tab/>
        </w:r>
        <w:r w:rsidR="00515CD8">
          <w:rPr>
            <w:noProof/>
            <w:webHidden/>
          </w:rPr>
          <w:fldChar w:fldCharType="begin"/>
        </w:r>
        <w:r w:rsidR="00515CD8">
          <w:rPr>
            <w:noProof/>
            <w:webHidden/>
          </w:rPr>
          <w:instrText xml:space="preserve"> PAGEREF _Toc508982814 \h </w:instrText>
        </w:r>
        <w:r w:rsidR="00515CD8">
          <w:rPr>
            <w:noProof/>
            <w:webHidden/>
          </w:rPr>
        </w:r>
        <w:r w:rsidR="00515CD8">
          <w:rPr>
            <w:noProof/>
            <w:webHidden/>
          </w:rPr>
          <w:fldChar w:fldCharType="separate"/>
        </w:r>
        <w:r w:rsidR="00515CD8">
          <w:rPr>
            <w:noProof/>
            <w:webHidden/>
          </w:rPr>
          <w:t>140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15" w:history="1">
        <w:r w:rsidR="00515CD8" w:rsidRPr="000F76DE">
          <w:rPr>
            <w:rStyle w:val="afa"/>
            <w:rFonts w:ascii="华文细黑" w:eastAsia="华文细黑" w:hAnsi="华文细黑"/>
            <w:noProof/>
          </w:rPr>
          <w:t>3.102.1.</w:t>
        </w:r>
        <w:r w:rsidR="00515CD8">
          <w:rPr>
            <w:i w:val="0"/>
            <w:noProof/>
            <w:sz w:val="21"/>
          </w:rPr>
          <w:tab/>
        </w:r>
        <w:r w:rsidR="00515CD8" w:rsidRPr="000F76DE">
          <w:rPr>
            <w:rStyle w:val="afa"/>
            <w:noProof/>
          </w:rPr>
          <w:t>接口名称：</w:t>
        </w:r>
        <w:r w:rsidR="00515CD8" w:rsidRPr="000F76DE">
          <w:rPr>
            <w:rStyle w:val="afa"/>
            <w:noProof/>
          </w:rPr>
          <w:t>basement/sequence/gainSequence.do</w:t>
        </w:r>
        <w:r w:rsidR="00515CD8">
          <w:rPr>
            <w:noProof/>
            <w:webHidden/>
          </w:rPr>
          <w:tab/>
        </w:r>
        <w:r w:rsidR="00515CD8">
          <w:rPr>
            <w:noProof/>
            <w:webHidden/>
          </w:rPr>
          <w:fldChar w:fldCharType="begin"/>
        </w:r>
        <w:r w:rsidR="00515CD8">
          <w:rPr>
            <w:noProof/>
            <w:webHidden/>
          </w:rPr>
          <w:instrText xml:space="preserve"> PAGEREF _Toc508982815 \h </w:instrText>
        </w:r>
        <w:r w:rsidR="00515CD8">
          <w:rPr>
            <w:noProof/>
            <w:webHidden/>
          </w:rPr>
        </w:r>
        <w:r w:rsidR="00515CD8">
          <w:rPr>
            <w:noProof/>
            <w:webHidden/>
          </w:rPr>
          <w:fldChar w:fldCharType="separate"/>
        </w:r>
        <w:r w:rsidR="00515CD8">
          <w:rPr>
            <w:noProof/>
            <w:webHidden/>
          </w:rPr>
          <w:t>140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16" w:history="1">
        <w:r w:rsidR="00515CD8" w:rsidRPr="000F76DE">
          <w:rPr>
            <w:rStyle w:val="afa"/>
            <w:rFonts w:ascii="华文细黑" w:eastAsia="华文细黑" w:hAnsi="华文细黑"/>
            <w:noProof/>
          </w:rPr>
          <w:t>3.102.2.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_Toc508982816 \h </w:instrText>
        </w:r>
        <w:r w:rsidR="00515CD8">
          <w:rPr>
            <w:noProof/>
            <w:webHidden/>
          </w:rPr>
        </w:r>
        <w:r w:rsidR="00515CD8">
          <w:rPr>
            <w:noProof/>
            <w:webHidden/>
          </w:rPr>
          <w:fldChar w:fldCharType="separate"/>
        </w:r>
        <w:r w:rsidR="00515CD8">
          <w:rPr>
            <w:noProof/>
            <w:webHidden/>
          </w:rPr>
          <w:t>140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17" w:history="1">
        <w:r w:rsidR="00515CD8" w:rsidRPr="000F76DE">
          <w:rPr>
            <w:rStyle w:val="afa"/>
            <w:rFonts w:ascii="华文细黑" w:eastAsia="华文细黑" w:hAnsi="华文细黑"/>
            <w:noProof/>
          </w:rPr>
          <w:t>3.102.3.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_Toc508982817 \h </w:instrText>
        </w:r>
        <w:r w:rsidR="00515CD8">
          <w:rPr>
            <w:noProof/>
            <w:webHidden/>
          </w:rPr>
        </w:r>
        <w:r w:rsidR="00515CD8">
          <w:rPr>
            <w:noProof/>
            <w:webHidden/>
          </w:rPr>
          <w:fldChar w:fldCharType="separate"/>
        </w:r>
        <w:r w:rsidR="00515CD8">
          <w:rPr>
            <w:noProof/>
            <w:webHidden/>
          </w:rPr>
          <w:t>140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18" w:history="1">
        <w:r w:rsidR="00515CD8" w:rsidRPr="000F76DE">
          <w:rPr>
            <w:rStyle w:val="afa"/>
            <w:noProof/>
          </w:rPr>
          <w:t>3.103.</w:t>
        </w:r>
        <w:r w:rsidR="00515CD8">
          <w:rPr>
            <w:smallCaps w:val="0"/>
            <w:noProof/>
            <w:sz w:val="21"/>
          </w:rPr>
          <w:tab/>
        </w:r>
        <w:r w:rsidR="00515CD8" w:rsidRPr="000F76DE">
          <w:rPr>
            <w:rStyle w:val="afa"/>
            <w:noProof/>
          </w:rPr>
          <w:t>定时任务信息列表接口</w:t>
        </w:r>
        <w:r w:rsidR="00515CD8">
          <w:rPr>
            <w:noProof/>
            <w:webHidden/>
          </w:rPr>
          <w:tab/>
        </w:r>
        <w:r w:rsidR="00515CD8">
          <w:rPr>
            <w:noProof/>
            <w:webHidden/>
          </w:rPr>
          <w:fldChar w:fldCharType="begin"/>
        </w:r>
        <w:r w:rsidR="00515CD8">
          <w:rPr>
            <w:noProof/>
            <w:webHidden/>
          </w:rPr>
          <w:instrText xml:space="preserve"> PAGEREF _Toc508982818 \h </w:instrText>
        </w:r>
        <w:r w:rsidR="00515CD8">
          <w:rPr>
            <w:noProof/>
            <w:webHidden/>
          </w:rPr>
        </w:r>
        <w:r w:rsidR="00515CD8">
          <w:rPr>
            <w:noProof/>
            <w:webHidden/>
          </w:rPr>
          <w:fldChar w:fldCharType="separate"/>
        </w:r>
        <w:r w:rsidR="00515CD8">
          <w:rPr>
            <w:noProof/>
            <w:webHidden/>
          </w:rPr>
          <w:t>141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19" w:history="1">
        <w:r w:rsidR="00515CD8" w:rsidRPr="000F76DE">
          <w:rPr>
            <w:rStyle w:val="afa"/>
            <w:rFonts w:ascii="华文细黑" w:eastAsia="华文细黑" w:hAnsi="华文细黑"/>
            <w:noProof/>
          </w:rPr>
          <w:t>3.103.1.</w:t>
        </w:r>
        <w:r w:rsidR="00515CD8">
          <w:rPr>
            <w:i w:val="0"/>
            <w:noProof/>
            <w:sz w:val="21"/>
          </w:rPr>
          <w:tab/>
        </w:r>
        <w:r w:rsidR="00515CD8" w:rsidRPr="000F76DE">
          <w:rPr>
            <w:rStyle w:val="afa"/>
            <w:noProof/>
          </w:rPr>
          <w:t>接口名称：</w:t>
        </w:r>
        <w:r w:rsidR="00515CD8" w:rsidRPr="000F76DE">
          <w:rPr>
            <w:rStyle w:val="afa"/>
            <w:noProof/>
          </w:rPr>
          <w:t>schedule/jobs/scheduleJobList.do</w:t>
        </w:r>
        <w:r w:rsidR="00515CD8">
          <w:rPr>
            <w:noProof/>
            <w:webHidden/>
          </w:rPr>
          <w:tab/>
        </w:r>
        <w:r w:rsidR="00515CD8">
          <w:rPr>
            <w:noProof/>
            <w:webHidden/>
          </w:rPr>
          <w:fldChar w:fldCharType="begin"/>
        </w:r>
        <w:r w:rsidR="00515CD8">
          <w:rPr>
            <w:noProof/>
            <w:webHidden/>
          </w:rPr>
          <w:instrText xml:space="preserve"> PAGEREF _Toc508982819 \h </w:instrText>
        </w:r>
        <w:r w:rsidR="00515CD8">
          <w:rPr>
            <w:noProof/>
            <w:webHidden/>
          </w:rPr>
        </w:r>
        <w:r w:rsidR="00515CD8">
          <w:rPr>
            <w:noProof/>
            <w:webHidden/>
          </w:rPr>
          <w:fldChar w:fldCharType="separate"/>
        </w:r>
        <w:r w:rsidR="00515CD8">
          <w:rPr>
            <w:noProof/>
            <w:webHidden/>
          </w:rPr>
          <w:t>141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20" w:history="1">
        <w:r w:rsidR="00515CD8" w:rsidRPr="000F76DE">
          <w:rPr>
            <w:rStyle w:val="afa"/>
            <w:rFonts w:ascii="华文细黑" w:eastAsia="华文细黑" w:hAnsi="华文细黑"/>
            <w:noProof/>
          </w:rPr>
          <w:t>3.103.2.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_Toc508982820 \h </w:instrText>
        </w:r>
        <w:r w:rsidR="00515CD8">
          <w:rPr>
            <w:noProof/>
            <w:webHidden/>
          </w:rPr>
        </w:r>
        <w:r w:rsidR="00515CD8">
          <w:rPr>
            <w:noProof/>
            <w:webHidden/>
          </w:rPr>
          <w:fldChar w:fldCharType="separate"/>
        </w:r>
        <w:r w:rsidR="00515CD8">
          <w:rPr>
            <w:noProof/>
            <w:webHidden/>
          </w:rPr>
          <w:t>141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21" w:history="1">
        <w:r w:rsidR="00515CD8" w:rsidRPr="000F76DE">
          <w:rPr>
            <w:rStyle w:val="afa"/>
            <w:rFonts w:ascii="华文细黑" w:eastAsia="华文细黑" w:hAnsi="华文细黑"/>
            <w:noProof/>
          </w:rPr>
          <w:t>3.103.3.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_Toc508982821 \h </w:instrText>
        </w:r>
        <w:r w:rsidR="00515CD8">
          <w:rPr>
            <w:noProof/>
            <w:webHidden/>
          </w:rPr>
        </w:r>
        <w:r w:rsidR="00515CD8">
          <w:rPr>
            <w:noProof/>
            <w:webHidden/>
          </w:rPr>
          <w:fldChar w:fldCharType="separate"/>
        </w:r>
        <w:r w:rsidR="00515CD8">
          <w:rPr>
            <w:noProof/>
            <w:webHidden/>
          </w:rPr>
          <w:t>141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22" w:history="1">
        <w:r w:rsidR="00515CD8" w:rsidRPr="000F76DE">
          <w:rPr>
            <w:rStyle w:val="afa"/>
            <w:noProof/>
          </w:rPr>
          <w:t>3.104.</w:t>
        </w:r>
        <w:r w:rsidR="00515CD8">
          <w:rPr>
            <w:smallCaps w:val="0"/>
            <w:noProof/>
            <w:sz w:val="21"/>
          </w:rPr>
          <w:tab/>
        </w:r>
        <w:r w:rsidR="00515CD8" w:rsidRPr="000F76DE">
          <w:rPr>
            <w:rStyle w:val="afa"/>
            <w:noProof/>
          </w:rPr>
          <w:t>定时任务信息新增或更新接口</w:t>
        </w:r>
        <w:r w:rsidR="00515CD8">
          <w:rPr>
            <w:noProof/>
            <w:webHidden/>
          </w:rPr>
          <w:tab/>
        </w:r>
        <w:r w:rsidR="00515CD8">
          <w:rPr>
            <w:noProof/>
            <w:webHidden/>
          </w:rPr>
          <w:fldChar w:fldCharType="begin"/>
        </w:r>
        <w:r w:rsidR="00515CD8">
          <w:rPr>
            <w:noProof/>
            <w:webHidden/>
          </w:rPr>
          <w:instrText xml:space="preserve"> PAGEREF _Toc508982822 \h </w:instrText>
        </w:r>
        <w:r w:rsidR="00515CD8">
          <w:rPr>
            <w:noProof/>
            <w:webHidden/>
          </w:rPr>
        </w:r>
        <w:r w:rsidR="00515CD8">
          <w:rPr>
            <w:noProof/>
            <w:webHidden/>
          </w:rPr>
          <w:fldChar w:fldCharType="separate"/>
        </w:r>
        <w:r w:rsidR="00515CD8">
          <w:rPr>
            <w:noProof/>
            <w:webHidden/>
          </w:rPr>
          <w:t>142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23" w:history="1">
        <w:r w:rsidR="00515CD8" w:rsidRPr="000F76DE">
          <w:rPr>
            <w:rStyle w:val="afa"/>
            <w:rFonts w:ascii="华文细黑" w:eastAsia="华文细黑" w:hAnsi="华文细黑"/>
            <w:noProof/>
          </w:rPr>
          <w:t>3.104.1.</w:t>
        </w:r>
        <w:r w:rsidR="00515CD8">
          <w:rPr>
            <w:i w:val="0"/>
            <w:noProof/>
            <w:sz w:val="21"/>
          </w:rPr>
          <w:tab/>
        </w:r>
        <w:r w:rsidR="00515CD8" w:rsidRPr="000F76DE">
          <w:rPr>
            <w:rStyle w:val="afa"/>
            <w:noProof/>
          </w:rPr>
          <w:t>接口名称：</w:t>
        </w:r>
        <w:r w:rsidR="00515CD8" w:rsidRPr="000F76DE">
          <w:rPr>
            <w:rStyle w:val="afa"/>
            <w:noProof/>
          </w:rPr>
          <w:t>schedule/jobs/scheduleJobInsertOrUpdate.do</w:t>
        </w:r>
        <w:r w:rsidR="00515CD8">
          <w:rPr>
            <w:noProof/>
            <w:webHidden/>
          </w:rPr>
          <w:tab/>
        </w:r>
        <w:r w:rsidR="00515CD8">
          <w:rPr>
            <w:noProof/>
            <w:webHidden/>
          </w:rPr>
          <w:fldChar w:fldCharType="begin"/>
        </w:r>
        <w:r w:rsidR="00515CD8">
          <w:rPr>
            <w:noProof/>
            <w:webHidden/>
          </w:rPr>
          <w:instrText xml:space="preserve"> PAGEREF _Toc508982823 \h </w:instrText>
        </w:r>
        <w:r w:rsidR="00515CD8">
          <w:rPr>
            <w:noProof/>
            <w:webHidden/>
          </w:rPr>
        </w:r>
        <w:r w:rsidR="00515CD8">
          <w:rPr>
            <w:noProof/>
            <w:webHidden/>
          </w:rPr>
          <w:fldChar w:fldCharType="separate"/>
        </w:r>
        <w:r w:rsidR="00515CD8">
          <w:rPr>
            <w:noProof/>
            <w:webHidden/>
          </w:rPr>
          <w:t>142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24" w:history="1">
        <w:r w:rsidR="00515CD8" w:rsidRPr="000F76DE">
          <w:rPr>
            <w:rStyle w:val="afa"/>
            <w:rFonts w:ascii="华文细黑" w:eastAsia="华文细黑" w:hAnsi="华文细黑"/>
            <w:noProof/>
          </w:rPr>
          <w:t>3.104.2.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_Toc508982824 \h </w:instrText>
        </w:r>
        <w:r w:rsidR="00515CD8">
          <w:rPr>
            <w:noProof/>
            <w:webHidden/>
          </w:rPr>
        </w:r>
        <w:r w:rsidR="00515CD8">
          <w:rPr>
            <w:noProof/>
            <w:webHidden/>
          </w:rPr>
          <w:fldChar w:fldCharType="separate"/>
        </w:r>
        <w:r w:rsidR="00515CD8">
          <w:rPr>
            <w:noProof/>
            <w:webHidden/>
          </w:rPr>
          <w:t>142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25" w:history="1">
        <w:r w:rsidR="00515CD8" w:rsidRPr="000F76DE">
          <w:rPr>
            <w:rStyle w:val="afa"/>
            <w:rFonts w:ascii="华文细黑" w:eastAsia="华文细黑" w:hAnsi="华文细黑"/>
            <w:noProof/>
          </w:rPr>
          <w:t>3.104.3.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_Toc508982825 \h </w:instrText>
        </w:r>
        <w:r w:rsidR="00515CD8">
          <w:rPr>
            <w:noProof/>
            <w:webHidden/>
          </w:rPr>
        </w:r>
        <w:r w:rsidR="00515CD8">
          <w:rPr>
            <w:noProof/>
            <w:webHidden/>
          </w:rPr>
          <w:fldChar w:fldCharType="separate"/>
        </w:r>
        <w:r w:rsidR="00515CD8">
          <w:rPr>
            <w:noProof/>
            <w:webHidden/>
          </w:rPr>
          <w:t>143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26" w:history="1">
        <w:r w:rsidR="00515CD8" w:rsidRPr="000F76DE">
          <w:rPr>
            <w:rStyle w:val="afa"/>
            <w:noProof/>
          </w:rPr>
          <w:t>3.105.</w:t>
        </w:r>
        <w:r w:rsidR="00515CD8">
          <w:rPr>
            <w:smallCaps w:val="0"/>
            <w:noProof/>
            <w:sz w:val="21"/>
          </w:rPr>
          <w:tab/>
        </w:r>
        <w:r w:rsidR="00515CD8" w:rsidRPr="000F76DE">
          <w:rPr>
            <w:rStyle w:val="afa"/>
            <w:noProof/>
          </w:rPr>
          <w:t>定时任务信息查询接口</w:t>
        </w:r>
        <w:r w:rsidR="00515CD8">
          <w:rPr>
            <w:noProof/>
            <w:webHidden/>
          </w:rPr>
          <w:tab/>
        </w:r>
        <w:r w:rsidR="00515CD8">
          <w:rPr>
            <w:noProof/>
            <w:webHidden/>
          </w:rPr>
          <w:fldChar w:fldCharType="begin"/>
        </w:r>
        <w:r w:rsidR="00515CD8">
          <w:rPr>
            <w:noProof/>
            <w:webHidden/>
          </w:rPr>
          <w:instrText xml:space="preserve"> PAGEREF _Toc508982826 \h </w:instrText>
        </w:r>
        <w:r w:rsidR="00515CD8">
          <w:rPr>
            <w:noProof/>
            <w:webHidden/>
          </w:rPr>
        </w:r>
        <w:r w:rsidR="00515CD8">
          <w:rPr>
            <w:noProof/>
            <w:webHidden/>
          </w:rPr>
          <w:fldChar w:fldCharType="separate"/>
        </w:r>
        <w:r w:rsidR="00515CD8">
          <w:rPr>
            <w:noProof/>
            <w:webHidden/>
          </w:rPr>
          <w:t>143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27" w:history="1">
        <w:r w:rsidR="00515CD8" w:rsidRPr="000F76DE">
          <w:rPr>
            <w:rStyle w:val="afa"/>
            <w:rFonts w:ascii="华文细黑" w:eastAsia="华文细黑" w:hAnsi="华文细黑"/>
            <w:noProof/>
          </w:rPr>
          <w:t>3.105.1.</w:t>
        </w:r>
        <w:r w:rsidR="00515CD8">
          <w:rPr>
            <w:i w:val="0"/>
            <w:noProof/>
            <w:sz w:val="21"/>
          </w:rPr>
          <w:tab/>
        </w:r>
        <w:r w:rsidR="00515CD8" w:rsidRPr="000F76DE">
          <w:rPr>
            <w:rStyle w:val="afa"/>
            <w:noProof/>
          </w:rPr>
          <w:t>接口名称：</w:t>
        </w:r>
        <w:r w:rsidR="00515CD8" w:rsidRPr="000F76DE">
          <w:rPr>
            <w:rStyle w:val="afa"/>
            <w:noProof/>
          </w:rPr>
          <w:t>schedule/jobs/scheduleJob.do</w:t>
        </w:r>
        <w:r w:rsidR="00515CD8">
          <w:rPr>
            <w:noProof/>
            <w:webHidden/>
          </w:rPr>
          <w:tab/>
        </w:r>
        <w:r w:rsidR="00515CD8">
          <w:rPr>
            <w:noProof/>
            <w:webHidden/>
          </w:rPr>
          <w:fldChar w:fldCharType="begin"/>
        </w:r>
        <w:r w:rsidR="00515CD8">
          <w:rPr>
            <w:noProof/>
            <w:webHidden/>
          </w:rPr>
          <w:instrText xml:space="preserve"> PAGEREF _Toc508982827 \h </w:instrText>
        </w:r>
        <w:r w:rsidR="00515CD8">
          <w:rPr>
            <w:noProof/>
            <w:webHidden/>
          </w:rPr>
        </w:r>
        <w:r w:rsidR="00515CD8">
          <w:rPr>
            <w:noProof/>
            <w:webHidden/>
          </w:rPr>
          <w:fldChar w:fldCharType="separate"/>
        </w:r>
        <w:r w:rsidR="00515CD8">
          <w:rPr>
            <w:noProof/>
            <w:webHidden/>
          </w:rPr>
          <w:t>143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28" w:history="1">
        <w:r w:rsidR="00515CD8" w:rsidRPr="000F76DE">
          <w:rPr>
            <w:rStyle w:val="afa"/>
            <w:rFonts w:ascii="华文细黑" w:eastAsia="华文细黑" w:hAnsi="华文细黑"/>
            <w:noProof/>
          </w:rPr>
          <w:t>3.105.2.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_Toc508982828 \h </w:instrText>
        </w:r>
        <w:r w:rsidR="00515CD8">
          <w:rPr>
            <w:noProof/>
            <w:webHidden/>
          </w:rPr>
        </w:r>
        <w:r w:rsidR="00515CD8">
          <w:rPr>
            <w:noProof/>
            <w:webHidden/>
          </w:rPr>
          <w:fldChar w:fldCharType="separate"/>
        </w:r>
        <w:r w:rsidR="00515CD8">
          <w:rPr>
            <w:noProof/>
            <w:webHidden/>
          </w:rPr>
          <w:t>143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29" w:history="1">
        <w:r w:rsidR="00515CD8" w:rsidRPr="000F76DE">
          <w:rPr>
            <w:rStyle w:val="afa"/>
            <w:rFonts w:ascii="华文细黑" w:eastAsia="华文细黑" w:hAnsi="华文细黑"/>
            <w:noProof/>
          </w:rPr>
          <w:t>3.105.3.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_Toc508982829 \h </w:instrText>
        </w:r>
        <w:r w:rsidR="00515CD8">
          <w:rPr>
            <w:noProof/>
            <w:webHidden/>
          </w:rPr>
        </w:r>
        <w:r w:rsidR="00515CD8">
          <w:rPr>
            <w:noProof/>
            <w:webHidden/>
          </w:rPr>
          <w:fldChar w:fldCharType="separate"/>
        </w:r>
        <w:r w:rsidR="00515CD8">
          <w:rPr>
            <w:noProof/>
            <w:webHidden/>
          </w:rPr>
          <w:t>143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30" w:history="1">
        <w:r w:rsidR="00515CD8" w:rsidRPr="000F76DE">
          <w:rPr>
            <w:rStyle w:val="afa"/>
            <w:noProof/>
          </w:rPr>
          <w:t>3.106.</w:t>
        </w:r>
        <w:r w:rsidR="00515CD8">
          <w:rPr>
            <w:smallCaps w:val="0"/>
            <w:noProof/>
            <w:sz w:val="21"/>
          </w:rPr>
          <w:tab/>
        </w:r>
        <w:r w:rsidR="00515CD8" w:rsidRPr="000F76DE">
          <w:rPr>
            <w:rStyle w:val="afa"/>
            <w:noProof/>
          </w:rPr>
          <w:t>电子券列表接口</w:t>
        </w:r>
        <w:r w:rsidR="00515CD8">
          <w:rPr>
            <w:noProof/>
            <w:webHidden/>
          </w:rPr>
          <w:tab/>
        </w:r>
        <w:r w:rsidR="00515CD8">
          <w:rPr>
            <w:noProof/>
            <w:webHidden/>
          </w:rPr>
          <w:fldChar w:fldCharType="begin"/>
        </w:r>
        <w:r w:rsidR="00515CD8">
          <w:rPr>
            <w:noProof/>
            <w:webHidden/>
          </w:rPr>
          <w:instrText xml:space="preserve"> PAGEREF _Toc508982830 \h </w:instrText>
        </w:r>
        <w:r w:rsidR="00515CD8">
          <w:rPr>
            <w:noProof/>
            <w:webHidden/>
          </w:rPr>
        </w:r>
        <w:r w:rsidR="00515CD8">
          <w:rPr>
            <w:noProof/>
            <w:webHidden/>
          </w:rPr>
          <w:fldChar w:fldCharType="separate"/>
        </w:r>
        <w:r w:rsidR="00515CD8">
          <w:rPr>
            <w:noProof/>
            <w:webHidden/>
          </w:rPr>
          <w:t>144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31" w:history="1">
        <w:r w:rsidR="00515CD8" w:rsidRPr="000F76DE">
          <w:rPr>
            <w:rStyle w:val="afa"/>
            <w:rFonts w:ascii="华文细黑" w:eastAsia="华文细黑" w:hAnsi="华文细黑"/>
            <w:noProof/>
          </w:rPr>
          <w:t>3.106.1.</w:t>
        </w:r>
        <w:r w:rsidR="00515CD8">
          <w:rPr>
            <w:i w:val="0"/>
            <w:noProof/>
            <w:sz w:val="21"/>
          </w:rPr>
          <w:tab/>
        </w:r>
        <w:r w:rsidR="00515CD8" w:rsidRPr="000F76DE">
          <w:rPr>
            <w:rStyle w:val="afa"/>
            <w:noProof/>
          </w:rPr>
          <w:t>接口地址：</w:t>
        </w:r>
        <w:r w:rsidR="00515CD8" w:rsidRPr="000F76DE">
          <w:rPr>
            <w:rStyle w:val="afa"/>
            <w:noProof/>
          </w:rPr>
          <w:t>product/coupon/couponList.do</w:t>
        </w:r>
        <w:r w:rsidR="00515CD8">
          <w:rPr>
            <w:noProof/>
            <w:webHidden/>
          </w:rPr>
          <w:tab/>
        </w:r>
        <w:r w:rsidR="00515CD8">
          <w:rPr>
            <w:noProof/>
            <w:webHidden/>
          </w:rPr>
          <w:fldChar w:fldCharType="begin"/>
        </w:r>
        <w:r w:rsidR="00515CD8">
          <w:rPr>
            <w:noProof/>
            <w:webHidden/>
          </w:rPr>
          <w:instrText xml:space="preserve"> PAGEREF _Toc508982831 \h </w:instrText>
        </w:r>
        <w:r w:rsidR="00515CD8">
          <w:rPr>
            <w:noProof/>
            <w:webHidden/>
          </w:rPr>
        </w:r>
        <w:r w:rsidR="00515CD8">
          <w:rPr>
            <w:noProof/>
            <w:webHidden/>
          </w:rPr>
          <w:fldChar w:fldCharType="separate"/>
        </w:r>
        <w:r w:rsidR="00515CD8">
          <w:rPr>
            <w:noProof/>
            <w:webHidden/>
          </w:rPr>
          <w:t>144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32" w:history="1">
        <w:r w:rsidR="00515CD8" w:rsidRPr="000F76DE">
          <w:rPr>
            <w:rStyle w:val="afa"/>
            <w:rFonts w:ascii="华文细黑" w:eastAsia="华文细黑" w:hAnsi="华文细黑"/>
            <w:noProof/>
          </w:rPr>
          <w:t>3.106.2.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_Toc508982832 \h </w:instrText>
        </w:r>
        <w:r w:rsidR="00515CD8">
          <w:rPr>
            <w:noProof/>
            <w:webHidden/>
          </w:rPr>
        </w:r>
        <w:r w:rsidR="00515CD8">
          <w:rPr>
            <w:noProof/>
            <w:webHidden/>
          </w:rPr>
          <w:fldChar w:fldCharType="separate"/>
        </w:r>
        <w:r w:rsidR="00515CD8">
          <w:rPr>
            <w:noProof/>
            <w:webHidden/>
          </w:rPr>
          <w:t>144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33" w:history="1">
        <w:r w:rsidR="00515CD8" w:rsidRPr="000F76DE">
          <w:rPr>
            <w:rStyle w:val="afa"/>
            <w:rFonts w:ascii="华文细黑" w:eastAsia="华文细黑" w:hAnsi="华文细黑"/>
            <w:noProof/>
          </w:rPr>
          <w:t>3.106.3.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_Toc508982833 \h </w:instrText>
        </w:r>
        <w:r w:rsidR="00515CD8">
          <w:rPr>
            <w:noProof/>
            <w:webHidden/>
          </w:rPr>
        </w:r>
        <w:r w:rsidR="00515CD8">
          <w:rPr>
            <w:noProof/>
            <w:webHidden/>
          </w:rPr>
          <w:fldChar w:fldCharType="separate"/>
        </w:r>
        <w:r w:rsidR="00515CD8">
          <w:rPr>
            <w:noProof/>
            <w:webHidden/>
          </w:rPr>
          <w:t>145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34" w:history="1">
        <w:r w:rsidR="00515CD8" w:rsidRPr="000F76DE">
          <w:rPr>
            <w:rStyle w:val="afa"/>
            <w:noProof/>
          </w:rPr>
          <w:t>3.107.</w:t>
        </w:r>
        <w:r w:rsidR="00515CD8">
          <w:rPr>
            <w:smallCaps w:val="0"/>
            <w:noProof/>
            <w:sz w:val="21"/>
          </w:rPr>
          <w:tab/>
        </w:r>
        <w:r w:rsidR="00515CD8" w:rsidRPr="000F76DE">
          <w:rPr>
            <w:rStyle w:val="afa"/>
            <w:noProof/>
          </w:rPr>
          <w:t>电子券基本信息接口</w:t>
        </w:r>
        <w:r w:rsidR="00515CD8">
          <w:rPr>
            <w:noProof/>
            <w:webHidden/>
          </w:rPr>
          <w:tab/>
        </w:r>
        <w:r w:rsidR="00515CD8">
          <w:rPr>
            <w:noProof/>
            <w:webHidden/>
          </w:rPr>
          <w:fldChar w:fldCharType="begin"/>
        </w:r>
        <w:r w:rsidR="00515CD8">
          <w:rPr>
            <w:noProof/>
            <w:webHidden/>
          </w:rPr>
          <w:instrText xml:space="preserve"> PAGEREF _Toc508982834 \h </w:instrText>
        </w:r>
        <w:r w:rsidR="00515CD8">
          <w:rPr>
            <w:noProof/>
            <w:webHidden/>
          </w:rPr>
        </w:r>
        <w:r w:rsidR="00515CD8">
          <w:rPr>
            <w:noProof/>
            <w:webHidden/>
          </w:rPr>
          <w:fldChar w:fldCharType="separate"/>
        </w:r>
        <w:r w:rsidR="00515CD8">
          <w:rPr>
            <w:noProof/>
            <w:webHidden/>
          </w:rPr>
          <w:t>146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35" w:history="1">
        <w:r w:rsidR="00515CD8" w:rsidRPr="000F76DE">
          <w:rPr>
            <w:rStyle w:val="afa"/>
            <w:rFonts w:ascii="华文细黑" w:eastAsia="华文细黑" w:hAnsi="华文细黑"/>
            <w:noProof/>
          </w:rPr>
          <w:t>3.107.1.</w:t>
        </w:r>
        <w:r w:rsidR="00515CD8">
          <w:rPr>
            <w:i w:val="0"/>
            <w:noProof/>
            <w:sz w:val="21"/>
          </w:rPr>
          <w:tab/>
        </w:r>
        <w:r w:rsidR="00515CD8" w:rsidRPr="000F76DE">
          <w:rPr>
            <w:rStyle w:val="afa"/>
            <w:noProof/>
          </w:rPr>
          <w:t>接口地址：</w:t>
        </w:r>
        <w:r w:rsidR="00515CD8" w:rsidRPr="000F76DE">
          <w:rPr>
            <w:rStyle w:val="afa"/>
            <w:noProof/>
          </w:rPr>
          <w:t>product/coupon/couponInfo.do</w:t>
        </w:r>
        <w:r w:rsidR="00515CD8">
          <w:rPr>
            <w:noProof/>
            <w:webHidden/>
          </w:rPr>
          <w:tab/>
        </w:r>
        <w:r w:rsidR="00515CD8">
          <w:rPr>
            <w:noProof/>
            <w:webHidden/>
          </w:rPr>
          <w:fldChar w:fldCharType="begin"/>
        </w:r>
        <w:r w:rsidR="00515CD8">
          <w:rPr>
            <w:noProof/>
            <w:webHidden/>
          </w:rPr>
          <w:instrText xml:space="preserve"> PAGEREF _Toc508982835 \h </w:instrText>
        </w:r>
        <w:r w:rsidR="00515CD8">
          <w:rPr>
            <w:noProof/>
            <w:webHidden/>
          </w:rPr>
        </w:r>
        <w:r w:rsidR="00515CD8">
          <w:rPr>
            <w:noProof/>
            <w:webHidden/>
          </w:rPr>
          <w:fldChar w:fldCharType="separate"/>
        </w:r>
        <w:r w:rsidR="00515CD8">
          <w:rPr>
            <w:noProof/>
            <w:webHidden/>
          </w:rPr>
          <w:t>146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36" w:history="1">
        <w:r w:rsidR="00515CD8" w:rsidRPr="000F76DE">
          <w:rPr>
            <w:rStyle w:val="afa"/>
            <w:rFonts w:ascii="华文细黑" w:eastAsia="华文细黑" w:hAnsi="华文细黑"/>
            <w:noProof/>
          </w:rPr>
          <w:t>3.107.2.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_Toc508982836 \h </w:instrText>
        </w:r>
        <w:r w:rsidR="00515CD8">
          <w:rPr>
            <w:noProof/>
            <w:webHidden/>
          </w:rPr>
        </w:r>
        <w:r w:rsidR="00515CD8">
          <w:rPr>
            <w:noProof/>
            <w:webHidden/>
          </w:rPr>
          <w:fldChar w:fldCharType="separate"/>
        </w:r>
        <w:r w:rsidR="00515CD8">
          <w:rPr>
            <w:noProof/>
            <w:webHidden/>
          </w:rPr>
          <w:t>146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37" w:history="1">
        <w:r w:rsidR="00515CD8" w:rsidRPr="000F76DE">
          <w:rPr>
            <w:rStyle w:val="afa"/>
            <w:rFonts w:ascii="华文细黑" w:eastAsia="华文细黑" w:hAnsi="华文细黑"/>
            <w:noProof/>
          </w:rPr>
          <w:t>3.107.3.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_Toc508982837 \h </w:instrText>
        </w:r>
        <w:r w:rsidR="00515CD8">
          <w:rPr>
            <w:noProof/>
            <w:webHidden/>
          </w:rPr>
        </w:r>
        <w:r w:rsidR="00515CD8">
          <w:rPr>
            <w:noProof/>
            <w:webHidden/>
          </w:rPr>
          <w:fldChar w:fldCharType="separate"/>
        </w:r>
        <w:r w:rsidR="00515CD8">
          <w:rPr>
            <w:noProof/>
            <w:webHidden/>
          </w:rPr>
          <w:t>146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38" w:history="1">
        <w:r w:rsidR="00515CD8" w:rsidRPr="000F76DE">
          <w:rPr>
            <w:rStyle w:val="afa"/>
            <w:noProof/>
          </w:rPr>
          <w:t>3.108.</w:t>
        </w:r>
        <w:r w:rsidR="00515CD8">
          <w:rPr>
            <w:smallCaps w:val="0"/>
            <w:noProof/>
            <w:sz w:val="21"/>
          </w:rPr>
          <w:tab/>
        </w:r>
        <w:r w:rsidR="00515CD8" w:rsidRPr="000F76DE">
          <w:rPr>
            <w:rStyle w:val="afa"/>
            <w:noProof/>
          </w:rPr>
          <w:t>电子券价格信息接口</w:t>
        </w:r>
        <w:r w:rsidR="00515CD8">
          <w:rPr>
            <w:noProof/>
            <w:webHidden/>
          </w:rPr>
          <w:tab/>
        </w:r>
        <w:r w:rsidR="00515CD8">
          <w:rPr>
            <w:noProof/>
            <w:webHidden/>
          </w:rPr>
          <w:fldChar w:fldCharType="begin"/>
        </w:r>
        <w:r w:rsidR="00515CD8">
          <w:rPr>
            <w:noProof/>
            <w:webHidden/>
          </w:rPr>
          <w:instrText xml:space="preserve"> PAGEREF _Toc508982838 \h </w:instrText>
        </w:r>
        <w:r w:rsidR="00515CD8">
          <w:rPr>
            <w:noProof/>
            <w:webHidden/>
          </w:rPr>
        </w:r>
        <w:r w:rsidR="00515CD8">
          <w:rPr>
            <w:noProof/>
            <w:webHidden/>
          </w:rPr>
          <w:fldChar w:fldCharType="separate"/>
        </w:r>
        <w:r w:rsidR="00515CD8">
          <w:rPr>
            <w:noProof/>
            <w:webHidden/>
          </w:rPr>
          <w:t>147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39" w:history="1">
        <w:r w:rsidR="00515CD8" w:rsidRPr="000F76DE">
          <w:rPr>
            <w:rStyle w:val="afa"/>
            <w:rFonts w:ascii="华文细黑" w:eastAsia="华文细黑" w:hAnsi="华文细黑"/>
            <w:noProof/>
          </w:rPr>
          <w:t>3.108.1.</w:t>
        </w:r>
        <w:r w:rsidR="00515CD8">
          <w:rPr>
            <w:i w:val="0"/>
            <w:noProof/>
            <w:sz w:val="21"/>
          </w:rPr>
          <w:tab/>
        </w:r>
        <w:r w:rsidR="00515CD8" w:rsidRPr="000F76DE">
          <w:rPr>
            <w:rStyle w:val="afa"/>
            <w:noProof/>
          </w:rPr>
          <w:t>接口地址：</w:t>
        </w:r>
        <w:r w:rsidR="00515CD8" w:rsidRPr="000F76DE">
          <w:rPr>
            <w:rStyle w:val="afa"/>
            <w:noProof/>
          </w:rPr>
          <w:t>product/coupon/couponPrice.do</w:t>
        </w:r>
        <w:r w:rsidR="00515CD8">
          <w:rPr>
            <w:noProof/>
            <w:webHidden/>
          </w:rPr>
          <w:tab/>
        </w:r>
        <w:r w:rsidR="00515CD8">
          <w:rPr>
            <w:noProof/>
            <w:webHidden/>
          </w:rPr>
          <w:fldChar w:fldCharType="begin"/>
        </w:r>
        <w:r w:rsidR="00515CD8">
          <w:rPr>
            <w:noProof/>
            <w:webHidden/>
          </w:rPr>
          <w:instrText xml:space="preserve"> PAGEREF _Toc508982839 \h </w:instrText>
        </w:r>
        <w:r w:rsidR="00515CD8">
          <w:rPr>
            <w:noProof/>
            <w:webHidden/>
          </w:rPr>
        </w:r>
        <w:r w:rsidR="00515CD8">
          <w:rPr>
            <w:noProof/>
            <w:webHidden/>
          </w:rPr>
          <w:fldChar w:fldCharType="separate"/>
        </w:r>
        <w:r w:rsidR="00515CD8">
          <w:rPr>
            <w:noProof/>
            <w:webHidden/>
          </w:rPr>
          <w:t>147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40" w:history="1">
        <w:r w:rsidR="00515CD8" w:rsidRPr="000F76DE">
          <w:rPr>
            <w:rStyle w:val="afa"/>
            <w:rFonts w:ascii="华文细黑" w:eastAsia="华文细黑" w:hAnsi="华文细黑"/>
            <w:noProof/>
          </w:rPr>
          <w:t>3.108.2.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_Toc508982840 \h </w:instrText>
        </w:r>
        <w:r w:rsidR="00515CD8">
          <w:rPr>
            <w:noProof/>
            <w:webHidden/>
          </w:rPr>
        </w:r>
        <w:r w:rsidR="00515CD8">
          <w:rPr>
            <w:noProof/>
            <w:webHidden/>
          </w:rPr>
          <w:fldChar w:fldCharType="separate"/>
        </w:r>
        <w:r w:rsidR="00515CD8">
          <w:rPr>
            <w:noProof/>
            <w:webHidden/>
          </w:rPr>
          <w:t>147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41" w:history="1">
        <w:r w:rsidR="00515CD8" w:rsidRPr="000F76DE">
          <w:rPr>
            <w:rStyle w:val="afa"/>
            <w:rFonts w:ascii="华文细黑" w:eastAsia="华文细黑" w:hAnsi="华文细黑"/>
            <w:noProof/>
          </w:rPr>
          <w:t>3.108.3.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_Toc508982841 \h </w:instrText>
        </w:r>
        <w:r w:rsidR="00515CD8">
          <w:rPr>
            <w:noProof/>
            <w:webHidden/>
          </w:rPr>
        </w:r>
        <w:r w:rsidR="00515CD8">
          <w:rPr>
            <w:noProof/>
            <w:webHidden/>
          </w:rPr>
          <w:fldChar w:fldCharType="separate"/>
        </w:r>
        <w:r w:rsidR="00515CD8">
          <w:rPr>
            <w:noProof/>
            <w:webHidden/>
          </w:rPr>
          <w:t>147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42" w:history="1">
        <w:r w:rsidR="00515CD8" w:rsidRPr="000F76DE">
          <w:rPr>
            <w:rStyle w:val="afa"/>
            <w:noProof/>
          </w:rPr>
          <w:t>3.109.</w:t>
        </w:r>
        <w:r w:rsidR="00515CD8">
          <w:rPr>
            <w:smallCaps w:val="0"/>
            <w:noProof/>
            <w:sz w:val="21"/>
          </w:rPr>
          <w:tab/>
        </w:r>
        <w:r w:rsidR="00515CD8" w:rsidRPr="000F76DE">
          <w:rPr>
            <w:rStyle w:val="afa"/>
            <w:noProof/>
          </w:rPr>
          <w:t>电子券销售信息接口</w:t>
        </w:r>
        <w:r w:rsidR="00515CD8">
          <w:rPr>
            <w:noProof/>
            <w:webHidden/>
          </w:rPr>
          <w:tab/>
        </w:r>
        <w:r w:rsidR="00515CD8">
          <w:rPr>
            <w:noProof/>
            <w:webHidden/>
          </w:rPr>
          <w:fldChar w:fldCharType="begin"/>
        </w:r>
        <w:r w:rsidR="00515CD8">
          <w:rPr>
            <w:noProof/>
            <w:webHidden/>
          </w:rPr>
          <w:instrText xml:space="preserve"> PAGEREF _Toc508982842 \h </w:instrText>
        </w:r>
        <w:r w:rsidR="00515CD8">
          <w:rPr>
            <w:noProof/>
            <w:webHidden/>
          </w:rPr>
        </w:r>
        <w:r w:rsidR="00515CD8">
          <w:rPr>
            <w:noProof/>
            <w:webHidden/>
          </w:rPr>
          <w:fldChar w:fldCharType="separate"/>
        </w:r>
        <w:r w:rsidR="00515CD8">
          <w:rPr>
            <w:noProof/>
            <w:webHidden/>
          </w:rPr>
          <w:t>148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43" w:history="1">
        <w:r w:rsidR="00515CD8" w:rsidRPr="000F76DE">
          <w:rPr>
            <w:rStyle w:val="afa"/>
            <w:rFonts w:ascii="华文细黑" w:eastAsia="华文细黑" w:hAnsi="华文细黑"/>
            <w:noProof/>
          </w:rPr>
          <w:t>3.109.1.</w:t>
        </w:r>
        <w:r w:rsidR="00515CD8">
          <w:rPr>
            <w:i w:val="0"/>
            <w:noProof/>
            <w:sz w:val="21"/>
          </w:rPr>
          <w:tab/>
        </w:r>
        <w:r w:rsidR="00515CD8" w:rsidRPr="000F76DE">
          <w:rPr>
            <w:rStyle w:val="afa"/>
            <w:noProof/>
          </w:rPr>
          <w:t>接口名称：</w:t>
        </w:r>
        <w:r w:rsidR="00515CD8" w:rsidRPr="000F76DE">
          <w:rPr>
            <w:rStyle w:val="afa"/>
            <w:noProof/>
          </w:rPr>
          <w:t>product/coupon/couponOnSell.do</w:t>
        </w:r>
        <w:r w:rsidR="00515CD8">
          <w:rPr>
            <w:noProof/>
            <w:webHidden/>
          </w:rPr>
          <w:tab/>
        </w:r>
        <w:r w:rsidR="00515CD8">
          <w:rPr>
            <w:noProof/>
            <w:webHidden/>
          </w:rPr>
          <w:fldChar w:fldCharType="begin"/>
        </w:r>
        <w:r w:rsidR="00515CD8">
          <w:rPr>
            <w:noProof/>
            <w:webHidden/>
          </w:rPr>
          <w:instrText xml:space="preserve"> PAGEREF _Toc508982843 \h </w:instrText>
        </w:r>
        <w:r w:rsidR="00515CD8">
          <w:rPr>
            <w:noProof/>
            <w:webHidden/>
          </w:rPr>
        </w:r>
        <w:r w:rsidR="00515CD8">
          <w:rPr>
            <w:noProof/>
            <w:webHidden/>
          </w:rPr>
          <w:fldChar w:fldCharType="separate"/>
        </w:r>
        <w:r w:rsidR="00515CD8">
          <w:rPr>
            <w:noProof/>
            <w:webHidden/>
          </w:rPr>
          <w:t>148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44" w:history="1">
        <w:r w:rsidR="00515CD8" w:rsidRPr="000F76DE">
          <w:rPr>
            <w:rStyle w:val="afa"/>
            <w:rFonts w:ascii="华文细黑" w:eastAsia="华文细黑" w:hAnsi="华文细黑"/>
            <w:noProof/>
          </w:rPr>
          <w:t>3.109.2.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_Toc508982844 \h </w:instrText>
        </w:r>
        <w:r w:rsidR="00515CD8">
          <w:rPr>
            <w:noProof/>
            <w:webHidden/>
          </w:rPr>
        </w:r>
        <w:r w:rsidR="00515CD8">
          <w:rPr>
            <w:noProof/>
            <w:webHidden/>
          </w:rPr>
          <w:fldChar w:fldCharType="separate"/>
        </w:r>
        <w:r w:rsidR="00515CD8">
          <w:rPr>
            <w:noProof/>
            <w:webHidden/>
          </w:rPr>
          <w:t>148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45" w:history="1">
        <w:r w:rsidR="00515CD8" w:rsidRPr="000F76DE">
          <w:rPr>
            <w:rStyle w:val="afa"/>
            <w:rFonts w:ascii="华文细黑" w:eastAsia="华文细黑" w:hAnsi="华文细黑"/>
            <w:noProof/>
          </w:rPr>
          <w:t>3.109.3.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_Toc508982845 \h </w:instrText>
        </w:r>
        <w:r w:rsidR="00515CD8">
          <w:rPr>
            <w:noProof/>
            <w:webHidden/>
          </w:rPr>
        </w:r>
        <w:r w:rsidR="00515CD8">
          <w:rPr>
            <w:noProof/>
            <w:webHidden/>
          </w:rPr>
          <w:fldChar w:fldCharType="separate"/>
        </w:r>
        <w:r w:rsidR="00515CD8">
          <w:rPr>
            <w:noProof/>
            <w:webHidden/>
          </w:rPr>
          <w:t>148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46" w:history="1">
        <w:r w:rsidR="00515CD8" w:rsidRPr="000F76DE">
          <w:rPr>
            <w:rStyle w:val="afa"/>
            <w:noProof/>
          </w:rPr>
          <w:t>3.110.</w:t>
        </w:r>
        <w:r w:rsidR="00515CD8">
          <w:rPr>
            <w:smallCaps w:val="0"/>
            <w:noProof/>
            <w:sz w:val="21"/>
          </w:rPr>
          <w:tab/>
        </w:r>
        <w:r w:rsidR="00515CD8" w:rsidRPr="000F76DE">
          <w:rPr>
            <w:rStyle w:val="afa"/>
            <w:noProof/>
          </w:rPr>
          <w:t>电子券详情接口（包括销售、价格、</w:t>
        </w:r>
        <w:r w:rsidR="00515CD8" w:rsidRPr="000F76DE">
          <w:rPr>
            <w:rStyle w:val="afa"/>
            <w:noProof/>
          </w:rPr>
          <w:t>sku</w:t>
        </w:r>
        <w:r w:rsidR="00515CD8" w:rsidRPr="000F76DE">
          <w:rPr>
            <w:rStyle w:val="afa"/>
            <w:noProof/>
          </w:rPr>
          <w:t>）</w:t>
        </w:r>
        <w:r w:rsidR="00515CD8">
          <w:rPr>
            <w:noProof/>
            <w:webHidden/>
          </w:rPr>
          <w:tab/>
        </w:r>
        <w:r w:rsidR="00515CD8">
          <w:rPr>
            <w:noProof/>
            <w:webHidden/>
          </w:rPr>
          <w:fldChar w:fldCharType="begin"/>
        </w:r>
        <w:r w:rsidR="00515CD8">
          <w:rPr>
            <w:noProof/>
            <w:webHidden/>
          </w:rPr>
          <w:instrText xml:space="preserve"> PAGEREF _Toc508982846 \h </w:instrText>
        </w:r>
        <w:r w:rsidR="00515CD8">
          <w:rPr>
            <w:noProof/>
            <w:webHidden/>
          </w:rPr>
        </w:r>
        <w:r w:rsidR="00515CD8">
          <w:rPr>
            <w:noProof/>
            <w:webHidden/>
          </w:rPr>
          <w:fldChar w:fldCharType="separate"/>
        </w:r>
        <w:r w:rsidR="00515CD8">
          <w:rPr>
            <w:noProof/>
            <w:webHidden/>
          </w:rPr>
          <w:t>149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47" w:history="1">
        <w:r w:rsidR="00515CD8" w:rsidRPr="000F76DE">
          <w:rPr>
            <w:rStyle w:val="afa"/>
            <w:rFonts w:ascii="华文细黑" w:eastAsia="华文细黑" w:hAnsi="华文细黑"/>
            <w:noProof/>
          </w:rPr>
          <w:t>3.110.1.</w:t>
        </w:r>
        <w:r w:rsidR="00515CD8">
          <w:rPr>
            <w:i w:val="0"/>
            <w:noProof/>
            <w:sz w:val="21"/>
          </w:rPr>
          <w:tab/>
        </w:r>
        <w:r w:rsidR="00515CD8" w:rsidRPr="000F76DE">
          <w:rPr>
            <w:rStyle w:val="afa"/>
            <w:noProof/>
          </w:rPr>
          <w:t>接口名称：</w:t>
        </w:r>
        <w:r w:rsidR="00515CD8" w:rsidRPr="000F76DE">
          <w:rPr>
            <w:rStyle w:val="afa"/>
            <w:noProof/>
          </w:rPr>
          <w:t>product/coupon/couponDetail.do</w:t>
        </w:r>
        <w:r w:rsidR="00515CD8">
          <w:rPr>
            <w:noProof/>
            <w:webHidden/>
          </w:rPr>
          <w:tab/>
        </w:r>
        <w:r w:rsidR="00515CD8">
          <w:rPr>
            <w:noProof/>
            <w:webHidden/>
          </w:rPr>
          <w:fldChar w:fldCharType="begin"/>
        </w:r>
        <w:r w:rsidR="00515CD8">
          <w:rPr>
            <w:noProof/>
            <w:webHidden/>
          </w:rPr>
          <w:instrText xml:space="preserve"> PAGEREF _Toc508982847 \h </w:instrText>
        </w:r>
        <w:r w:rsidR="00515CD8">
          <w:rPr>
            <w:noProof/>
            <w:webHidden/>
          </w:rPr>
        </w:r>
        <w:r w:rsidR="00515CD8">
          <w:rPr>
            <w:noProof/>
            <w:webHidden/>
          </w:rPr>
          <w:fldChar w:fldCharType="separate"/>
        </w:r>
        <w:r w:rsidR="00515CD8">
          <w:rPr>
            <w:noProof/>
            <w:webHidden/>
          </w:rPr>
          <w:t>149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48" w:history="1">
        <w:r w:rsidR="00515CD8" w:rsidRPr="000F76DE">
          <w:rPr>
            <w:rStyle w:val="afa"/>
            <w:rFonts w:ascii="华文细黑" w:eastAsia="华文细黑" w:hAnsi="华文细黑"/>
            <w:noProof/>
          </w:rPr>
          <w:t>3.110.2.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_Toc508982848 \h </w:instrText>
        </w:r>
        <w:r w:rsidR="00515CD8">
          <w:rPr>
            <w:noProof/>
            <w:webHidden/>
          </w:rPr>
        </w:r>
        <w:r w:rsidR="00515CD8">
          <w:rPr>
            <w:noProof/>
            <w:webHidden/>
          </w:rPr>
          <w:fldChar w:fldCharType="separate"/>
        </w:r>
        <w:r w:rsidR="00515CD8">
          <w:rPr>
            <w:noProof/>
            <w:webHidden/>
          </w:rPr>
          <w:t>149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49" w:history="1">
        <w:r w:rsidR="00515CD8" w:rsidRPr="000F76DE">
          <w:rPr>
            <w:rStyle w:val="afa"/>
            <w:rFonts w:ascii="华文细黑" w:eastAsia="华文细黑" w:hAnsi="华文细黑"/>
            <w:noProof/>
          </w:rPr>
          <w:t>3.110.3.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_Toc508982849 \h </w:instrText>
        </w:r>
        <w:r w:rsidR="00515CD8">
          <w:rPr>
            <w:noProof/>
            <w:webHidden/>
          </w:rPr>
        </w:r>
        <w:r w:rsidR="00515CD8">
          <w:rPr>
            <w:noProof/>
            <w:webHidden/>
          </w:rPr>
          <w:fldChar w:fldCharType="separate"/>
        </w:r>
        <w:r w:rsidR="00515CD8">
          <w:rPr>
            <w:noProof/>
            <w:webHidden/>
          </w:rPr>
          <w:t>149</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50" w:history="1">
        <w:r w:rsidR="00515CD8" w:rsidRPr="000F76DE">
          <w:rPr>
            <w:rStyle w:val="afa"/>
            <w:noProof/>
          </w:rPr>
          <w:t>3.111.</w:t>
        </w:r>
        <w:r w:rsidR="00515CD8">
          <w:rPr>
            <w:smallCaps w:val="0"/>
            <w:noProof/>
            <w:sz w:val="21"/>
          </w:rPr>
          <w:tab/>
        </w:r>
        <w:r w:rsidR="00515CD8" w:rsidRPr="000F76DE">
          <w:rPr>
            <w:rStyle w:val="afa"/>
            <w:noProof/>
          </w:rPr>
          <w:t>电子券基本信息新增或更新接口</w:t>
        </w:r>
        <w:r w:rsidR="00515CD8">
          <w:rPr>
            <w:noProof/>
            <w:webHidden/>
          </w:rPr>
          <w:tab/>
        </w:r>
        <w:r w:rsidR="00515CD8">
          <w:rPr>
            <w:noProof/>
            <w:webHidden/>
          </w:rPr>
          <w:fldChar w:fldCharType="begin"/>
        </w:r>
        <w:r w:rsidR="00515CD8">
          <w:rPr>
            <w:noProof/>
            <w:webHidden/>
          </w:rPr>
          <w:instrText xml:space="preserve"> PAGEREF _Toc508982850 \h </w:instrText>
        </w:r>
        <w:r w:rsidR="00515CD8">
          <w:rPr>
            <w:noProof/>
            <w:webHidden/>
          </w:rPr>
        </w:r>
        <w:r w:rsidR="00515CD8">
          <w:rPr>
            <w:noProof/>
            <w:webHidden/>
          </w:rPr>
          <w:fldChar w:fldCharType="separate"/>
        </w:r>
        <w:r w:rsidR="00515CD8">
          <w:rPr>
            <w:noProof/>
            <w:webHidden/>
          </w:rPr>
          <w:t>152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51" w:history="1">
        <w:r w:rsidR="00515CD8" w:rsidRPr="000F76DE">
          <w:rPr>
            <w:rStyle w:val="afa"/>
            <w:rFonts w:ascii="华文细黑" w:eastAsia="华文细黑" w:hAnsi="华文细黑"/>
            <w:noProof/>
          </w:rPr>
          <w:t>3.111.1.</w:t>
        </w:r>
        <w:r w:rsidR="00515CD8">
          <w:rPr>
            <w:i w:val="0"/>
            <w:noProof/>
            <w:sz w:val="21"/>
          </w:rPr>
          <w:tab/>
        </w:r>
        <w:r w:rsidR="00515CD8" w:rsidRPr="000F76DE">
          <w:rPr>
            <w:rStyle w:val="afa"/>
            <w:noProof/>
          </w:rPr>
          <w:t>接口名称：</w:t>
        </w:r>
        <w:r w:rsidR="00515CD8" w:rsidRPr="000F76DE">
          <w:rPr>
            <w:rStyle w:val="afa"/>
            <w:noProof/>
          </w:rPr>
          <w:t>product/coupon/couponInfoInsertOrUpdate.do</w:t>
        </w:r>
        <w:r w:rsidR="00515CD8">
          <w:rPr>
            <w:noProof/>
            <w:webHidden/>
          </w:rPr>
          <w:tab/>
        </w:r>
        <w:r w:rsidR="00515CD8">
          <w:rPr>
            <w:noProof/>
            <w:webHidden/>
          </w:rPr>
          <w:fldChar w:fldCharType="begin"/>
        </w:r>
        <w:r w:rsidR="00515CD8">
          <w:rPr>
            <w:noProof/>
            <w:webHidden/>
          </w:rPr>
          <w:instrText xml:space="preserve"> PAGEREF _Toc508982851 \h </w:instrText>
        </w:r>
        <w:r w:rsidR="00515CD8">
          <w:rPr>
            <w:noProof/>
            <w:webHidden/>
          </w:rPr>
        </w:r>
        <w:r w:rsidR="00515CD8">
          <w:rPr>
            <w:noProof/>
            <w:webHidden/>
          </w:rPr>
          <w:fldChar w:fldCharType="separate"/>
        </w:r>
        <w:r w:rsidR="00515CD8">
          <w:rPr>
            <w:noProof/>
            <w:webHidden/>
          </w:rPr>
          <w:t>152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52" w:history="1">
        <w:r w:rsidR="00515CD8" w:rsidRPr="000F76DE">
          <w:rPr>
            <w:rStyle w:val="afa"/>
            <w:rFonts w:ascii="华文细黑" w:eastAsia="华文细黑" w:hAnsi="华文细黑"/>
            <w:noProof/>
          </w:rPr>
          <w:t>3.111.2.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_Toc508982852 \h </w:instrText>
        </w:r>
        <w:r w:rsidR="00515CD8">
          <w:rPr>
            <w:noProof/>
            <w:webHidden/>
          </w:rPr>
        </w:r>
        <w:r w:rsidR="00515CD8">
          <w:rPr>
            <w:noProof/>
            <w:webHidden/>
          </w:rPr>
          <w:fldChar w:fldCharType="separate"/>
        </w:r>
        <w:r w:rsidR="00515CD8">
          <w:rPr>
            <w:noProof/>
            <w:webHidden/>
          </w:rPr>
          <w:t>152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53" w:history="1">
        <w:r w:rsidR="00515CD8" w:rsidRPr="000F76DE">
          <w:rPr>
            <w:rStyle w:val="afa"/>
            <w:rFonts w:ascii="华文细黑" w:eastAsia="华文细黑" w:hAnsi="华文细黑"/>
            <w:noProof/>
          </w:rPr>
          <w:t>3.111.3.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_Toc508982853 \h </w:instrText>
        </w:r>
        <w:r w:rsidR="00515CD8">
          <w:rPr>
            <w:noProof/>
            <w:webHidden/>
          </w:rPr>
        </w:r>
        <w:r w:rsidR="00515CD8">
          <w:rPr>
            <w:noProof/>
            <w:webHidden/>
          </w:rPr>
          <w:fldChar w:fldCharType="separate"/>
        </w:r>
        <w:r w:rsidR="00515CD8">
          <w:rPr>
            <w:noProof/>
            <w:webHidden/>
          </w:rPr>
          <w:t>153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54" w:history="1">
        <w:r w:rsidR="00515CD8" w:rsidRPr="000F76DE">
          <w:rPr>
            <w:rStyle w:val="afa"/>
            <w:noProof/>
          </w:rPr>
          <w:t>3.112.</w:t>
        </w:r>
        <w:r w:rsidR="00515CD8">
          <w:rPr>
            <w:smallCaps w:val="0"/>
            <w:noProof/>
            <w:sz w:val="21"/>
          </w:rPr>
          <w:tab/>
        </w:r>
        <w:r w:rsidR="00515CD8" w:rsidRPr="000F76DE">
          <w:rPr>
            <w:rStyle w:val="afa"/>
            <w:noProof/>
          </w:rPr>
          <w:t>电子券价格信息新增或更新接口</w:t>
        </w:r>
        <w:r w:rsidR="00515CD8">
          <w:rPr>
            <w:noProof/>
            <w:webHidden/>
          </w:rPr>
          <w:tab/>
        </w:r>
        <w:r w:rsidR="00515CD8">
          <w:rPr>
            <w:noProof/>
            <w:webHidden/>
          </w:rPr>
          <w:fldChar w:fldCharType="begin"/>
        </w:r>
        <w:r w:rsidR="00515CD8">
          <w:rPr>
            <w:noProof/>
            <w:webHidden/>
          </w:rPr>
          <w:instrText xml:space="preserve"> PAGEREF _Toc508982854 \h </w:instrText>
        </w:r>
        <w:r w:rsidR="00515CD8">
          <w:rPr>
            <w:noProof/>
            <w:webHidden/>
          </w:rPr>
        </w:r>
        <w:r w:rsidR="00515CD8">
          <w:rPr>
            <w:noProof/>
            <w:webHidden/>
          </w:rPr>
          <w:fldChar w:fldCharType="separate"/>
        </w:r>
        <w:r w:rsidR="00515CD8">
          <w:rPr>
            <w:noProof/>
            <w:webHidden/>
          </w:rPr>
          <w:t>154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55" w:history="1">
        <w:r w:rsidR="00515CD8" w:rsidRPr="000F76DE">
          <w:rPr>
            <w:rStyle w:val="afa"/>
            <w:rFonts w:ascii="华文细黑" w:eastAsia="华文细黑" w:hAnsi="华文细黑"/>
            <w:noProof/>
          </w:rPr>
          <w:t>3.112.1.</w:t>
        </w:r>
        <w:r w:rsidR="00515CD8">
          <w:rPr>
            <w:i w:val="0"/>
            <w:noProof/>
            <w:sz w:val="21"/>
          </w:rPr>
          <w:tab/>
        </w:r>
        <w:r w:rsidR="00515CD8" w:rsidRPr="000F76DE">
          <w:rPr>
            <w:rStyle w:val="afa"/>
            <w:noProof/>
          </w:rPr>
          <w:t>接口名称：</w:t>
        </w:r>
        <w:r w:rsidR="00515CD8" w:rsidRPr="000F76DE">
          <w:rPr>
            <w:rStyle w:val="afa"/>
            <w:noProof/>
          </w:rPr>
          <w:t>product/coupon/couponPriceInsertOrUpdate.do</w:t>
        </w:r>
        <w:r w:rsidR="00515CD8">
          <w:rPr>
            <w:noProof/>
            <w:webHidden/>
          </w:rPr>
          <w:tab/>
        </w:r>
        <w:r w:rsidR="00515CD8">
          <w:rPr>
            <w:noProof/>
            <w:webHidden/>
          </w:rPr>
          <w:fldChar w:fldCharType="begin"/>
        </w:r>
        <w:r w:rsidR="00515CD8">
          <w:rPr>
            <w:noProof/>
            <w:webHidden/>
          </w:rPr>
          <w:instrText xml:space="preserve"> PAGEREF _Toc508982855 \h </w:instrText>
        </w:r>
        <w:r w:rsidR="00515CD8">
          <w:rPr>
            <w:noProof/>
            <w:webHidden/>
          </w:rPr>
        </w:r>
        <w:r w:rsidR="00515CD8">
          <w:rPr>
            <w:noProof/>
            <w:webHidden/>
          </w:rPr>
          <w:fldChar w:fldCharType="separate"/>
        </w:r>
        <w:r w:rsidR="00515CD8">
          <w:rPr>
            <w:noProof/>
            <w:webHidden/>
          </w:rPr>
          <w:t>154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56" w:history="1">
        <w:r w:rsidR="00515CD8" w:rsidRPr="000F76DE">
          <w:rPr>
            <w:rStyle w:val="afa"/>
            <w:rFonts w:ascii="华文细黑" w:eastAsia="华文细黑" w:hAnsi="华文细黑"/>
            <w:noProof/>
          </w:rPr>
          <w:t>3.112.2.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_Toc508982856 \h </w:instrText>
        </w:r>
        <w:r w:rsidR="00515CD8">
          <w:rPr>
            <w:noProof/>
            <w:webHidden/>
          </w:rPr>
        </w:r>
        <w:r w:rsidR="00515CD8">
          <w:rPr>
            <w:noProof/>
            <w:webHidden/>
          </w:rPr>
          <w:fldChar w:fldCharType="separate"/>
        </w:r>
        <w:r w:rsidR="00515CD8">
          <w:rPr>
            <w:noProof/>
            <w:webHidden/>
          </w:rPr>
          <w:t>154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57" w:history="1">
        <w:r w:rsidR="00515CD8" w:rsidRPr="000F76DE">
          <w:rPr>
            <w:rStyle w:val="afa"/>
            <w:rFonts w:ascii="华文细黑" w:eastAsia="华文细黑" w:hAnsi="华文细黑"/>
            <w:noProof/>
          </w:rPr>
          <w:t>3.112.3.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_Toc508982857 \h </w:instrText>
        </w:r>
        <w:r w:rsidR="00515CD8">
          <w:rPr>
            <w:noProof/>
            <w:webHidden/>
          </w:rPr>
        </w:r>
        <w:r w:rsidR="00515CD8">
          <w:rPr>
            <w:noProof/>
            <w:webHidden/>
          </w:rPr>
          <w:fldChar w:fldCharType="separate"/>
        </w:r>
        <w:r w:rsidR="00515CD8">
          <w:rPr>
            <w:noProof/>
            <w:webHidden/>
          </w:rPr>
          <w:t>154</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58" w:history="1">
        <w:r w:rsidR="00515CD8" w:rsidRPr="000F76DE">
          <w:rPr>
            <w:rStyle w:val="afa"/>
            <w:noProof/>
          </w:rPr>
          <w:t>3.113.</w:t>
        </w:r>
        <w:r w:rsidR="00515CD8">
          <w:rPr>
            <w:smallCaps w:val="0"/>
            <w:noProof/>
            <w:sz w:val="21"/>
          </w:rPr>
          <w:tab/>
        </w:r>
        <w:r w:rsidR="00515CD8" w:rsidRPr="000F76DE">
          <w:rPr>
            <w:rStyle w:val="afa"/>
            <w:noProof/>
          </w:rPr>
          <w:t>电子券销售信息新增或更新接口</w:t>
        </w:r>
        <w:r w:rsidR="00515CD8">
          <w:rPr>
            <w:noProof/>
            <w:webHidden/>
          </w:rPr>
          <w:tab/>
        </w:r>
        <w:r w:rsidR="00515CD8">
          <w:rPr>
            <w:noProof/>
            <w:webHidden/>
          </w:rPr>
          <w:fldChar w:fldCharType="begin"/>
        </w:r>
        <w:r w:rsidR="00515CD8">
          <w:rPr>
            <w:noProof/>
            <w:webHidden/>
          </w:rPr>
          <w:instrText xml:space="preserve"> PAGEREF _Toc508982858 \h </w:instrText>
        </w:r>
        <w:r w:rsidR="00515CD8">
          <w:rPr>
            <w:noProof/>
            <w:webHidden/>
          </w:rPr>
        </w:r>
        <w:r w:rsidR="00515CD8">
          <w:rPr>
            <w:noProof/>
            <w:webHidden/>
          </w:rPr>
          <w:fldChar w:fldCharType="separate"/>
        </w:r>
        <w:r w:rsidR="00515CD8">
          <w:rPr>
            <w:noProof/>
            <w:webHidden/>
          </w:rPr>
          <w:t>155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59" w:history="1">
        <w:r w:rsidR="00515CD8" w:rsidRPr="000F76DE">
          <w:rPr>
            <w:rStyle w:val="afa"/>
            <w:rFonts w:ascii="华文细黑" w:eastAsia="华文细黑" w:hAnsi="华文细黑"/>
            <w:noProof/>
          </w:rPr>
          <w:t>3.113.1.</w:t>
        </w:r>
        <w:r w:rsidR="00515CD8">
          <w:rPr>
            <w:i w:val="0"/>
            <w:noProof/>
            <w:sz w:val="21"/>
          </w:rPr>
          <w:tab/>
        </w:r>
        <w:r w:rsidR="00515CD8" w:rsidRPr="000F76DE">
          <w:rPr>
            <w:rStyle w:val="afa"/>
            <w:noProof/>
          </w:rPr>
          <w:t>接口名称：</w:t>
        </w:r>
        <w:r w:rsidR="00515CD8" w:rsidRPr="000F76DE">
          <w:rPr>
            <w:rStyle w:val="afa"/>
            <w:noProof/>
          </w:rPr>
          <w:t>product/coupon/couponOnSellInsertOrUpdate.do</w:t>
        </w:r>
        <w:r w:rsidR="00515CD8">
          <w:rPr>
            <w:noProof/>
            <w:webHidden/>
          </w:rPr>
          <w:tab/>
        </w:r>
        <w:r w:rsidR="00515CD8">
          <w:rPr>
            <w:noProof/>
            <w:webHidden/>
          </w:rPr>
          <w:fldChar w:fldCharType="begin"/>
        </w:r>
        <w:r w:rsidR="00515CD8">
          <w:rPr>
            <w:noProof/>
            <w:webHidden/>
          </w:rPr>
          <w:instrText xml:space="preserve"> PAGEREF _Toc508982859 \h </w:instrText>
        </w:r>
        <w:r w:rsidR="00515CD8">
          <w:rPr>
            <w:noProof/>
            <w:webHidden/>
          </w:rPr>
        </w:r>
        <w:r w:rsidR="00515CD8">
          <w:rPr>
            <w:noProof/>
            <w:webHidden/>
          </w:rPr>
          <w:fldChar w:fldCharType="separate"/>
        </w:r>
        <w:r w:rsidR="00515CD8">
          <w:rPr>
            <w:noProof/>
            <w:webHidden/>
          </w:rPr>
          <w:t>155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60" w:history="1">
        <w:r w:rsidR="00515CD8" w:rsidRPr="000F76DE">
          <w:rPr>
            <w:rStyle w:val="afa"/>
            <w:rFonts w:ascii="华文细黑" w:eastAsia="华文细黑" w:hAnsi="华文细黑"/>
            <w:noProof/>
          </w:rPr>
          <w:t>3.113.2.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_Toc508982860 \h </w:instrText>
        </w:r>
        <w:r w:rsidR="00515CD8">
          <w:rPr>
            <w:noProof/>
            <w:webHidden/>
          </w:rPr>
        </w:r>
        <w:r w:rsidR="00515CD8">
          <w:rPr>
            <w:noProof/>
            <w:webHidden/>
          </w:rPr>
          <w:fldChar w:fldCharType="separate"/>
        </w:r>
        <w:r w:rsidR="00515CD8">
          <w:rPr>
            <w:noProof/>
            <w:webHidden/>
          </w:rPr>
          <w:t>155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61" w:history="1">
        <w:r w:rsidR="00515CD8" w:rsidRPr="000F76DE">
          <w:rPr>
            <w:rStyle w:val="afa"/>
            <w:rFonts w:ascii="华文细黑" w:eastAsia="华文细黑" w:hAnsi="华文细黑"/>
            <w:noProof/>
          </w:rPr>
          <w:t>3.113.3.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_Toc508982861 \h </w:instrText>
        </w:r>
        <w:r w:rsidR="00515CD8">
          <w:rPr>
            <w:noProof/>
            <w:webHidden/>
          </w:rPr>
        </w:r>
        <w:r w:rsidR="00515CD8">
          <w:rPr>
            <w:noProof/>
            <w:webHidden/>
          </w:rPr>
          <w:fldChar w:fldCharType="separate"/>
        </w:r>
        <w:r w:rsidR="00515CD8">
          <w:rPr>
            <w:noProof/>
            <w:webHidden/>
          </w:rPr>
          <w:t>155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62" w:history="1">
        <w:r w:rsidR="00515CD8" w:rsidRPr="000F76DE">
          <w:rPr>
            <w:rStyle w:val="afa"/>
            <w:noProof/>
          </w:rPr>
          <w:t>3.114.</w:t>
        </w:r>
        <w:r w:rsidR="00515CD8">
          <w:rPr>
            <w:smallCaps w:val="0"/>
            <w:noProof/>
            <w:sz w:val="21"/>
          </w:rPr>
          <w:tab/>
        </w:r>
        <w:r w:rsidR="00515CD8" w:rsidRPr="000F76DE">
          <w:rPr>
            <w:rStyle w:val="afa"/>
            <w:noProof/>
          </w:rPr>
          <w:t>电子券删除接口</w:t>
        </w:r>
        <w:r w:rsidR="00515CD8">
          <w:rPr>
            <w:noProof/>
            <w:webHidden/>
          </w:rPr>
          <w:tab/>
        </w:r>
        <w:r w:rsidR="00515CD8">
          <w:rPr>
            <w:noProof/>
            <w:webHidden/>
          </w:rPr>
          <w:fldChar w:fldCharType="begin"/>
        </w:r>
        <w:r w:rsidR="00515CD8">
          <w:rPr>
            <w:noProof/>
            <w:webHidden/>
          </w:rPr>
          <w:instrText xml:space="preserve"> PAGEREF _Toc508982862 \h </w:instrText>
        </w:r>
        <w:r w:rsidR="00515CD8">
          <w:rPr>
            <w:noProof/>
            <w:webHidden/>
          </w:rPr>
        </w:r>
        <w:r w:rsidR="00515CD8">
          <w:rPr>
            <w:noProof/>
            <w:webHidden/>
          </w:rPr>
          <w:fldChar w:fldCharType="separate"/>
        </w:r>
        <w:r w:rsidR="00515CD8">
          <w:rPr>
            <w:noProof/>
            <w:webHidden/>
          </w:rPr>
          <w:t>156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63" w:history="1">
        <w:r w:rsidR="00515CD8" w:rsidRPr="000F76DE">
          <w:rPr>
            <w:rStyle w:val="afa"/>
            <w:rFonts w:ascii="华文细黑" w:eastAsia="华文细黑" w:hAnsi="华文细黑"/>
            <w:noProof/>
          </w:rPr>
          <w:t>3.114.1.</w:t>
        </w:r>
        <w:r w:rsidR="00515CD8">
          <w:rPr>
            <w:i w:val="0"/>
            <w:noProof/>
            <w:sz w:val="21"/>
          </w:rPr>
          <w:tab/>
        </w:r>
        <w:r w:rsidR="00515CD8" w:rsidRPr="000F76DE">
          <w:rPr>
            <w:rStyle w:val="afa"/>
            <w:noProof/>
          </w:rPr>
          <w:t>接口名称：</w:t>
        </w:r>
        <w:r w:rsidR="00515CD8" w:rsidRPr="000F76DE">
          <w:rPr>
            <w:rStyle w:val="afa"/>
            <w:noProof/>
          </w:rPr>
          <w:t>product/coupon/couponInfoDel.do</w:t>
        </w:r>
        <w:r w:rsidR="00515CD8">
          <w:rPr>
            <w:noProof/>
            <w:webHidden/>
          </w:rPr>
          <w:tab/>
        </w:r>
        <w:r w:rsidR="00515CD8">
          <w:rPr>
            <w:noProof/>
            <w:webHidden/>
          </w:rPr>
          <w:fldChar w:fldCharType="begin"/>
        </w:r>
        <w:r w:rsidR="00515CD8">
          <w:rPr>
            <w:noProof/>
            <w:webHidden/>
          </w:rPr>
          <w:instrText xml:space="preserve"> PAGEREF _Toc508982863 \h </w:instrText>
        </w:r>
        <w:r w:rsidR="00515CD8">
          <w:rPr>
            <w:noProof/>
            <w:webHidden/>
          </w:rPr>
        </w:r>
        <w:r w:rsidR="00515CD8">
          <w:rPr>
            <w:noProof/>
            <w:webHidden/>
          </w:rPr>
          <w:fldChar w:fldCharType="separate"/>
        </w:r>
        <w:r w:rsidR="00515CD8">
          <w:rPr>
            <w:noProof/>
            <w:webHidden/>
          </w:rPr>
          <w:t>156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64" w:history="1">
        <w:r w:rsidR="00515CD8" w:rsidRPr="000F76DE">
          <w:rPr>
            <w:rStyle w:val="afa"/>
            <w:rFonts w:ascii="华文细黑" w:eastAsia="华文细黑" w:hAnsi="华文细黑"/>
            <w:noProof/>
          </w:rPr>
          <w:t>3.114.2.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_Toc508982864 \h </w:instrText>
        </w:r>
        <w:r w:rsidR="00515CD8">
          <w:rPr>
            <w:noProof/>
            <w:webHidden/>
          </w:rPr>
        </w:r>
        <w:r w:rsidR="00515CD8">
          <w:rPr>
            <w:noProof/>
            <w:webHidden/>
          </w:rPr>
          <w:fldChar w:fldCharType="separate"/>
        </w:r>
        <w:r w:rsidR="00515CD8">
          <w:rPr>
            <w:noProof/>
            <w:webHidden/>
          </w:rPr>
          <w:t>156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65" w:history="1">
        <w:r w:rsidR="00515CD8" w:rsidRPr="000F76DE">
          <w:rPr>
            <w:rStyle w:val="afa"/>
            <w:rFonts w:ascii="华文细黑" w:eastAsia="华文细黑" w:hAnsi="华文细黑"/>
            <w:noProof/>
          </w:rPr>
          <w:t>3.114.3.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_Toc508982865 \h </w:instrText>
        </w:r>
        <w:r w:rsidR="00515CD8">
          <w:rPr>
            <w:noProof/>
            <w:webHidden/>
          </w:rPr>
        </w:r>
        <w:r w:rsidR="00515CD8">
          <w:rPr>
            <w:noProof/>
            <w:webHidden/>
          </w:rPr>
          <w:fldChar w:fldCharType="separate"/>
        </w:r>
        <w:r w:rsidR="00515CD8">
          <w:rPr>
            <w:noProof/>
            <w:webHidden/>
          </w:rPr>
          <w:t>156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66" w:history="1">
        <w:r w:rsidR="00515CD8" w:rsidRPr="000F76DE">
          <w:rPr>
            <w:rStyle w:val="afa"/>
            <w:noProof/>
          </w:rPr>
          <w:t>3.115.</w:t>
        </w:r>
        <w:r w:rsidR="00515CD8">
          <w:rPr>
            <w:smallCaps w:val="0"/>
            <w:noProof/>
            <w:sz w:val="21"/>
          </w:rPr>
          <w:tab/>
        </w:r>
        <w:r w:rsidR="00515CD8" w:rsidRPr="000F76DE">
          <w:rPr>
            <w:rStyle w:val="afa"/>
            <w:noProof/>
          </w:rPr>
          <w:t>电子券券码新增接口</w:t>
        </w:r>
        <w:r w:rsidR="00515CD8" w:rsidRPr="000F76DE">
          <w:rPr>
            <w:rStyle w:val="afa"/>
            <w:noProof/>
          </w:rPr>
          <w:t>(</w:t>
        </w:r>
        <w:r w:rsidR="00515CD8" w:rsidRPr="000F76DE">
          <w:rPr>
            <w:rStyle w:val="afa"/>
            <w:noProof/>
          </w:rPr>
          <w:t>返回失败的列表</w:t>
        </w:r>
        <w:r w:rsidR="00515CD8" w:rsidRPr="000F76DE">
          <w:rPr>
            <w:rStyle w:val="afa"/>
            <w:noProof/>
          </w:rPr>
          <w:t>)</w:t>
        </w:r>
        <w:r w:rsidR="00515CD8">
          <w:rPr>
            <w:noProof/>
            <w:webHidden/>
          </w:rPr>
          <w:tab/>
        </w:r>
        <w:r w:rsidR="00515CD8">
          <w:rPr>
            <w:noProof/>
            <w:webHidden/>
          </w:rPr>
          <w:fldChar w:fldCharType="begin"/>
        </w:r>
        <w:r w:rsidR="00515CD8">
          <w:rPr>
            <w:noProof/>
            <w:webHidden/>
          </w:rPr>
          <w:instrText xml:space="preserve"> PAGEREF _Toc508982866 \h </w:instrText>
        </w:r>
        <w:r w:rsidR="00515CD8">
          <w:rPr>
            <w:noProof/>
            <w:webHidden/>
          </w:rPr>
        </w:r>
        <w:r w:rsidR="00515CD8">
          <w:rPr>
            <w:noProof/>
            <w:webHidden/>
          </w:rPr>
          <w:fldChar w:fldCharType="separate"/>
        </w:r>
        <w:r w:rsidR="00515CD8">
          <w:rPr>
            <w:noProof/>
            <w:webHidden/>
          </w:rPr>
          <w:t>156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67" w:history="1">
        <w:r w:rsidR="00515CD8" w:rsidRPr="000F76DE">
          <w:rPr>
            <w:rStyle w:val="afa"/>
            <w:rFonts w:ascii="华文细黑" w:eastAsia="华文细黑" w:hAnsi="华文细黑"/>
            <w:noProof/>
          </w:rPr>
          <w:t>3.115.1.</w:t>
        </w:r>
        <w:r w:rsidR="00515CD8">
          <w:rPr>
            <w:i w:val="0"/>
            <w:noProof/>
            <w:sz w:val="21"/>
          </w:rPr>
          <w:tab/>
        </w:r>
        <w:r w:rsidR="00515CD8" w:rsidRPr="000F76DE">
          <w:rPr>
            <w:rStyle w:val="afa"/>
            <w:noProof/>
          </w:rPr>
          <w:t>接口名称：</w:t>
        </w:r>
        <w:r w:rsidR="00515CD8" w:rsidRPr="000F76DE">
          <w:rPr>
            <w:rStyle w:val="afa"/>
            <w:noProof/>
          </w:rPr>
          <w:t>product/coupon/couponCodeInsert.do</w:t>
        </w:r>
        <w:r w:rsidR="00515CD8">
          <w:rPr>
            <w:noProof/>
            <w:webHidden/>
          </w:rPr>
          <w:tab/>
        </w:r>
        <w:r w:rsidR="00515CD8">
          <w:rPr>
            <w:noProof/>
            <w:webHidden/>
          </w:rPr>
          <w:fldChar w:fldCharType="begin"/>
        </w:r>
        <w:r w:rsidR="00515CD8">
          <w:rPr>
            <w:noProof/>
            <w:webHidden/>
          </w:rPr>
          <w:instrText xml:space="preserve"> PAGEREF _Toc508982867 \h </w:instrText>
        </w:r>
        <w:r w:rsidR="00515CD8">
          <w:rPr>
            <w:noProof/>
            <w:webHidden/>
          </w:rPr>
        </w:r>
        <w:r w:rsidR="00515CD8">
          <w:rPr>
            <w:noProof/>
            <w:webHidden/>
          </w:rPr>
          <w:fldChar w:fldCharType="separate"/>
        </w:r>
        <w:r w:rsidR="00515CD8">
          <w:rPr>
            <w:noProof/>
            <w:webHidden/>
          </w:rPr>
          <w:t>156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68" w:history="1">
        <w:r w:rsidR="00515CD8" w:rsidRPr="000F76DE">
          <w:rPr>
            <w:rStyle w:val="afa"/>
            <w:rFonts w:ascii="华文细黑" w:eastAsia="华文细黑" w:hAnsi="华文细黑"/>
            <w:noProof/>
          </w:rPr>
          <w:t>3.115.2.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_Toc508982868 \h </w:instrText>
        </w:r>
        <w:r w:rsidR="00515CD8">
          <w:rPr>
            <w:noProof/>
            <w:webHidden/>
          </w:rPr>
        </w:r>
        <w:r w:rsidR="00515CD8">
          <w:rPr>
            <w:noProof/>
            <w:webHidden/>
          </w:rPr>
          <w:fldChar w:fldCharType="separate"/>
        </w:r>
        <w:r w:rsidR="00515CD8">
          <w:rPr>
            <w:noProof/>
            <w:webHidden/>
          </w:rPr>
          <w:t>156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69" w:history="1">
        <w:r w:rsidR="00515CD8" w:rsidRPr="000F76DE">
          <w:rPr>
            <w:rStyle w:val="afa"/>
            <w:rFonts w:ascii="华文细黑" w:eastAsia="华文细黑" w:hAnsi="华文细黑"/>
            <w:noProof/>
          </w:rPr>
          <w:t>3.115.3.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_Toc508982869 \h </w:instrText>
        </w:r>
        <w:r w:rsidR="00515CD8">
          <w:rPr>
            <w:noProof/>
            <w:webHidden/>
          </w:rPr>
        </w:r>
        <w:r w:rsidR="00515CD8">
          <w:rPr>
            <w:noProof/>
            <w:webHidden/>
          </w:rPr>
          <w:fldChar w:fldCharType="separate"/>
        </w:r>
        <w:r w:rsidR="00515CD8">
          <w:rPr>
            <w:noProof/>
            <w:webHidden/>
          </w:rPr>
          <w:t>157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70" w:history="1">
        <w:r w:rsidR="00515CD8" w:rsidRPr="000F76DE">
          <w:rPr>
            <w:rStyle w:val="afa"/>
            <w:noProof/>
          </w:rPr>
          <w:t>3.116.</w:t>
        </w:r>
        <w:r w:rsidR="00515CD8">
          <w:rPr>
            <w:smallCaps w:val="0"/>
            <w:noProof/>
            <w:sz w:val="21"/>
          </w:rPr>
          <w:tab/>
        </w:r>
        <w:r w:rsidR="00515CD8" w:rsidRPr="000F76DE">
          <w:rPr>
            <w:rStyle w:val="afa"/>
            <w:noProof/>
          </w:rPr>
          <w:t>电子券券码列表接口</w:t>
        </w:r>
        <w:r w:rsidR="00515CD8">
          <w:rPr>
            <w:noProof/>
            <w:webHidden/>
          </w:rPr>
          <w:tab/>
        </w:r>
        <w:r w:rsidR="00515CD8">
          <w:rPr>
            <w:noProof/>
            <w:webHidden/>
          </w:rPr>
          <w:fldChar w:fldCharType="begin"/>
        </w:r>
        <w:r w:rsidR="00515CD8">
          <w:rPr>
            <w:noProof/>
            <w:webHidden/>
          </w:rPr>
          <w:instrText xml:space="preserve"> PAGEREF _Toc508982870 \h </w:instrText>
        </w:r>
        <w:r w:rsidR="00515CD8">
          <w:rPr>
            <w:noProof/>
            <w:webHidden/>
          </w:rPr>
        </w:r>
        <w:r w:rsidR="00515CD8">
          <w:rPr>
            <w:noProof/>
            <w:webHidden/>
          </w:rPr>
          <w:fldChar w:fldCharType="separate"/>
        </w:r>
        <w:r w:rsidR="00515CD8">
          <w:rPr>
            <w:noProof/>
            <w:webHidden/>
          </w:rPr>
          <w:t>157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71" w:history="1">
        <w:r w:rsidR="00515CD8" w:rsidRPr="000F76DE">
          <w:rPr>
            <w:rStyle w:val="afa"/>
            <w:rFonts w:ascii="华文细黑" w:eastAsia="华文细黑" w:hAnsi="华文细黑"/>
            <w:noProof/>
          </w:rPr>
          <w:t>3.116.1.</w:t>
        </w:r>
        <w:r w:rsidR="00515CD8">
          <w:rPr>
            <w:i w:val="0"/>
            <w:noProof/>
            <w:sz w:val="21"/>
          </w:rPr>
          <w:tab/>
        </w:r>
        <w:r w:rsidR="00515CD8" w:rsidRPr="000F76DE">
          <w:rPr>
            <w:rStyle w:val="afa"/>
            <w:noProof/>
          </w:rPr>
          <w:t>接口名称：</w:t>
        </w:r>
        <w:r w:rsidR="00515CD8" w:rsidRPr="000F76DE">
          <w:rPr>
            <w:rStyle w:val="afa"/>
            <w:noProof/>
          </w:rPr>
          <w:t>product/coupon/couponCodeList.do</w:t>
        </w:r>
        <w:r w:rsidR="00515CD8">
          <w:rPr>
            <w:noProof/>
            <w:webHidden/>
          </w:rPr>
          <w:tab/>
        </w:r>
        <w:r w:rsidR="00515CD8">
          <w:rPr>
            <w:noProof/>
            <w:webHidden/>
          </w:rPr>
          <w:fldChar w:fldCharType="begin"/>
        </w:r>
        <w:r w:rsidR="00515CD8">
          <w:rPr>
            <w:noProof/>
            <w:webHidden/>
          </w:rPr>
          <w:instrText xml:space="preserve"> PAGEREF _Toc508982871 \h </w:instrText>
        </w:r>
        <w:r w:rsidR="00515CD8">
          <w:rPr>
            <w:noProof/>
            <w:webHidden/>
          </w:rPr>
        </w:r>
        <w:r w:rsidR="00515CD8">
          <w:rPr>
            <w:noProof/>
            <w:webHidden/>
          </w:rPr>
          <w:fldChar w:fldCharType="separate"/>
        </w:r>
        <w:r w:rsidR="00515CD8">
          <w:rPr>
            <w:noProof/>
            <w:webHidden/>
          </w:rPr>
          <w:t>157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72" w:history="1">
        <w:r w:rsidR="00515CD8" w:rsidRPr="000F76DE">
          <w:rPr>
            <w:rStyle w:val="afa"/>
            <w:rFonts w:ascii="华文细黑" w:eastAsia="华文细黑" w:hAnsi="华文细黑"/>
            <w:noProof/>
          </w:rPr>
          <w:t>3.116.2.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_Toc508982872 \h </w:instrText>
        </w:r>
        <w:r w:rsidR="00515CD8">
          <w:rPr>
            <w:noProof/>
            <w:webHidden/>
          </w:rPr>
        </w:r>
        <w:r w:rsidR="00515CD8">
          <w:rPr>
            <w:noProof/>
            <w:webHidden/>
          </w:rPr>
          <w:fldChar w:fldCharType="separate"/>
        </w:r>
        <w:r w:rsidR="00515CD8">
          <w:rPr>
            <w:noProof/>
            <w:webHidden/>
          </w:rPr>
          <w:t>157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73" w:history="1">
        <w:r w:rsidR="00515CD8" w:rsidRPr="000F76DE">
          <w:rPr>
            <w:rStyle w:val="afa"/>
            <w:rFonts w:ascii="华文细黑" w:eastAsia="华文细黑" w:hAnsi="华文细黑"/>
            <w:noProof/>
          </w:rPr>
          <w:t>3.116.3.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_Toc508982873 \h </w:instrText>
        </w:r>
        <w:r w:rsidR="00515CD8">
          <w:rPr>
            <w:noProof/>
            <w:webHidden/>
          </w:rPr>
        </w:r>
        <w:r w:rsidR="00515CD8">
          <w:rPr>
            <w:noProof/>
            <w:webHidden/>
          </w:rPr>
          <w:fldChar w:fldCharType="separate"/>
        </w:r>
        <w:r w:rsidR="00515CD8">
          <w:rPr>
            <w:noProof/>
            <w:webHidden/>
          </w:rPr>
          <w:t>158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74" w:history="1">
        <w:r w:rsidR="00515CD8" w:rsidRPr="000F76DE">
          <w:rPr>
            <w:rStyle w:val="afa"/>
            <w:noProof/>
          </w:rPr>
          <w:t>3.117.</w:t>
        </w:r>
        <w:r w:rsidR="00515CD8">
          <w:rPr>
            <w:smallCaps w:val="0"/>
            <w:noProof/>
            <w:sz w:val="21"/>
          </w:rPr>
          <w:tab/>
        </w:r>
        <w:r w:rsidR="00515CD8" w:rsidRPr="000F76DE">
          <w:rPr>
            <w:rStyle w:val="afa"/>
            <w:noProof/>
          </w:rPr>
          <w:t>电子券券码删除接口</w:t>
        </w:r>
        <w:r w:rsidR="00515CD8">
          <w:rPr>
            <w:noProof/>
            <w:webHidden/>
          </w:rPr>
          <w:tab/>
        </w:r>
        <w:r w:rsidR="00515CD8">
          <w:rPr>
            <w:noProof/>
            <w:webHidden/>
          </w:rPr>
          <w:fldChar w:fldCharType="begin"/>
        </w:r>
        <w:r w:rsidR="00515CD8">
          <w:rPr>
            <w:noProof/>
            <w:webHidden/>
          </w:rPr>
          <w:instrText xml:space="preserve"> PAGEREF _Toc508982874 \h </w:instrText>
        </w:r>
        <w:r w:rsidR="00515CD8">
          <w:rPr>
            <w:noProof/>
            <w:webHidden/>
          </w:rPr>
        </w:r>
        <w:r w:rsidR="00515CD8">
          <w:rPr>
            <w:noProof/>
            <w:webHidden/>
          </w:rPr>
          <w:fldChar w:fldCharType="separate"/>
        </w:r>
        <w:r w:rsidR="00515CD8">
          <w:rPr>
            <w:noProof/>
            <w:webHidden/>
          </w:rPr>
          <w:t>158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75" w:history="1">
        <w:r w:rsidR="00515CD8" w:rsidRPr="000F76DE">
          <w:rPr>
            <w:rStyle w:val="afa"/>
            <w:rFonts w:ascii="华文细黑" w:eastAsia="华文细黑" w:hAnsi="华文细黑"/>
            <w:noProof/>
          </w:rPr>
          <w:t>3.117.1.</w:t>
        </w:r>
        <w:r w:rsidR="00515CD8">
          <w:rPr>
            <w:i w:val="0"/>
            <w:noProof/>
            <w:sz w:val="21"/>
          </w:rPr>
          <w:tab/>
        </w:r>
        <w:r w:rsidR="00515CD8" w:rsidRPr="000F76DE">
          <w:rPr>
            <w:rStyle w:val="afa"/>
            <w:noProof/>
          </w:rPr>
          <w:t>接口名称：</w:t>
        </w:r>
        <w:r w:rsidR="00515CD8" w:rsidRPr="000F76DE">
          <w:rPr>
            <w:rStyle w:val="afa"/>
            <w:noProof/>
          </w:rPr>
          <w:t>product/coupon/couponCodeDel.do</w:t>
        </w:r>
        <w:r w:rsidR="00515CD8">
          <w:rPr>
            <w:noProof/>
            <w:webHidden/>
          </w:rPr>
          <w:tab/>
        </w:r>
        <w:r w:rsidR="00515CD8">
          <w:rPr>
            <w:noProof/>
            <w:webHidden/>
          </w:rPr>
          <w:fldChar w:fldCharType="begin"/>
        </w:r>
        <w:r w:rsidR="00515CD8">
          <w:rPr>
            <w:noProof/>
            <w:webHidden/>
          </w:rPr>
          <w:instrText xml:space="preserve"> PAGEREF _Toc508982875 \h </w:instrText>
        </w:r>
        <w:r w:rsidR="00515CD8">
          <w:rPr>
            <w:noProof/>
            <w:webHidden/>
          </w:rPr>
        </w:r>
        <w:r w:rsidR="00515CD8">
          <w:rPr>
            <w:noProof/>
            <w:webHidden/>
          </w:rPr>
          <w:fldChar w:fldCharType="separate"/>
        </w:r>
        <w:r w:rsidR="00515CD8">
          <w:rPr>
            <w:noProof/>
            <w:webHidden/>
          </w:rPr>
          <w:t>158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76" w:history="1">
        <w:r w:rsidR="00515CD8" w:rsidRPr="000F76DE">
          <w:rPr>
            <w:rStyle w:val="afa"/>
            <w:rFonts w:ascii="华文细黑" w:eastAsia="华文细黑" w:hAnsi="华文细黑"/>
            <w:noProof/>
          </w:rPr>
          <w:t>3.117.2.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_Toc508982876 \h </w:instrText>
        </w:r>
        <w:r w:rsidR="00515CD8">
          <w:rPr>
            <w:noProof/>
            <w:webHidden/>
          </w:rPr>
        </w:r>
        <w:r w:rsidR="00515CD8">
          <w:rPr>
            <w:noProof/>
            <w:webHidden/>
          </w:rPr>
          <w:fldChar w:fldCharType="separate"/>
        </w:r>
        <w:r w:rsidR="00515CD8">
          <w:rPr>
            <w:noProof/>
            <w:webHidden/>
          </w:rPr>
          <w:t>158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77" w:history="1">
        <w:r w:rsidR="00515CD8" w:rsidRPr="000F76DE">
          <w:rPr>
            <w:rStyle w:val="afa"/>
            <w:rFonts w:ascii="华文细黑" w:eastAsia="华文细黑" w:hAnsi="华文细黑"/>
            <w:noProof/>
          </w:rPr>
          <w:t>3.117.3.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_Toc508982877 \h </w:instrText>
        </w:r>
        <w:r w:rsidR="00515CD8">
          <w:rPr>
            <w:noProof/>
            <w:webHidden/>
          </w:rPr>
        </w:r>
        <w:r w:rsidR="00515CD8">
          <w:rPr>
            <w:noProof/>
            <w:webHidden/>
          </w:rPr>
          <w:fldChar w:fldCharType="separate"/>
        </w:r>
        <w:r w:rsidR="00515CD8">
          <w:rPr>
            <w:noProof/>
            <w:webHidden/>
          </w:rPr>
          <w:t>159</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78" w:history="1">
        <w:r w:rsidR="00515CD8" w:rsidRPr="000F76DE">
          <w:rPr>
            <w:rStyle w:val="afa"/>
            <w:noProof/>
          </w:rPr>
          <w:t>3.118.</w:t>
        </w:r>
        <w:r w:rsidR="00515CD8">
          <w:rPr>
            <w:smallCaps w:val="0"/>
            <w:noProof/>
            <w:sz w:val="21"/>
          </w:rPr>
          <w:tab/>
        </w:r>
        <w:r w:rsidR="00515CD8" w:rsidRPr="000F76DE">
          <w:rPr>
            <w:rStyle w:val="afa"/>
            <w:noProof/>
          </w:rPr>
          <w:t>电子券门店信息新增接口</w:t>
        </w:r>
        <w:r w:rsidR="00515CD8">
          <w:rPr>
            <w:noProof/>
            <w:webHidden/>
          </w:rPr>
          <w:tab/>
        </w:r>
        <w:r w:rsidR="00515CD8">
          <w:rPr>
            <w:noProof/>
            <w:webHidden/>
          </w:rPr>
          <w:fldChar w:fldCharType="begin"/>
        </w:r>
        <w:r w:rsidR="00515CD8">
          <w:rPr>
            <w:noProof/>
            <w:webHidden/>
          </w:rPr>
          <w:instrText xml:space="preserve"> PAGEREF _Toc508982878 \h </w:instrText>
        </w:r>
        <w:r w:rsidR="00515CD8">
          <w:rPr>
            <w:noProof/>
            <w:webHidden/>
          </w:rPr>
        </w:r>
        <w:r w:rsidR="00515CD8">
          <w:rPr>
            <w:noProof/>
            <w:webHidden/>
          </w:rPr>
          <w:fldChar w:fldCharType="separate"/>
        </w:r>
        <w:r w:rsidR="00515CD8">
          <w:rPr>
            <w:noProof/>
            <w:webHidden/>
          </w:rPr>
          <w:t>159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79" w:history="1">
        <w:r w:rsidR="00515CD8" w:rsidRPr="000F76DE">
          <w:rPr>
            <w:rStyle w:val="afa"/>
            <w:rFonts w:ascii="华文细黑" w:eastAsia="华文细黑" w:hAnsi="华文细黑"/>
            <w:noProof/>
          </w:rPr>
          <w:t>3.118.1.</w:t>
        </w:r>
        <w:r w:rsidR="00515CD8">
          <w:rPr>
            <w:i w:val="0"/>
            <w:noProof/>
            <w:sz w:val="21"/>
          </w:rPr>
          <w:tab/>
        </w:r>
        <w:r w:rsidR="00515CD8" w:rsidRPr="000F76DE">
          <w:rPr>
            <w:rStyle w:val="afa"/>
            <w:noProof/>
          </w:rPr>
          <w:t>接口名称：</w:t>
        </w:r>
        <w:r w:rsidR="00515CD8" w:rsidRPr="000F76DE">
          <w:rPr>
            <w:rStyle w:val="afa"/>
            <w:noProof/>
          </w:rPr>
          <w:t>product/coupon/couponStoreInsert.do</w:t>
        </w:r>
        <w:r w:rsidR="00515CD8">
          <w:rPr>
            <w:noProof/>
            <w:webHidden/>
          </w:rPr>
          <w:tab/>
        </w:r>
        <w:r w:rsidR="00515CD8">
          <w:rPr>
            <w:noProof/>
            <w:webHidden/>
          </w:rPr>
          <w:fldChar w:fldCharType="begin"/>
        </w:r>
        <w:r w:rsidR="00515CD8">
          <w:rPr>
            <w:noProof/>
            <w:webHidden/>
          </w:rPr>
          <w:instrText xml:space="preserve"> PAGEREF _Toc508982879 \h </w:instrText>
        </w:r>
        <w:r w:rsidR="00515CD8">
          <w:rPr>
            <w:noProof/>
            <w:webHidden/>
          </w:rPr>
        </w:r>
        <w:r w:rsidR="00515CD8">
          <w:rPr>
            <w:noProof/>
            <w:webHidden/>
          </w:rPr>
          <w:fldChar w:fldCharType="separate"/>
        </w:r>
        <w:r w:rsidR="00515CD8">
          <w:rPr>
            <w:noProof/>
            <w:webHidden/>
          </w:rPr>
          <w:t>159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80" w:history="1">
        <w:r w:rsidR="00515CD8" w:rsidRPr="000F76DE">
          <w:rPr>
            <w:rStyle w:val="afa"/>
            <w:rFonts w:ascii="华文细黑" w:eastAsia="华文细黑" w:hAnsi="华文细黑"/>
            <w:noProof/>
          </w:rPr>
          <w:t>3.118.2.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_Toc508982880 \h </w:instrText>
        </w:r>
        <w:r w:rsidR="00515CD8">
          <w:rPr>
            <w:noProof/>
            <w:webHidden/>
          </w:rPr>
        </w:r>
        <w:r w:rsidR="00515CD8">
          <w:rPr>
            <w:noProof/>
            <w:webHidden/>
          </w:rPr>
          <w:fldChar w:fldCharType="separate"/>
        </w:r>
        <w:r w:rsidR="00515CD8">
          <w:rPr>
            <w:noProof/>
            <w:webHidden/>
          </w:rPr>
          <w:t>159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81" w:history="1">
        <w:r w:rsidR="00515CD8" w:rsidRPr="000F76DE">
          <w:rPr>
            <w:rStyle w:val="afa"/>
            <w:rFonts w:ascii="华文细黑" w:eastAsia="华文细黑" w:hAnsi="华文细黑"/>
            <w:noProof/>
          </w:rPr>
          <w:t>3.118.3.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_Toc508982881 \h </w:instrText>
        </w:r>
        <w:r w:rsidR="00515CD8">
          <w:rPr>
            <w:noProof/>
            <w:webHidden/>
          </w:rPr>
        </w:r>
        <w:r w:rsidR="00515CD8">
          <w:rPr>
            <w:noProof/>
            <w:webHidden/>
          </w:rPr>
          <w:fldChar w:fldCharType="separate"/>
        </w:r>
        <w:r w:rsidR="00515CD8">
          <w:rPr>
            <w:noProof/>
            <w:webHidden/>
          </w:rPr>
          <w:t>159</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82" w:history="1">
        <w:r w:rsidR="00515CD8" w:rsidRPr="000F76DE">
          <w:rPr>
            <w:rStyle w:val="afa"/>
            <w:noProof/>
          </w:rPr>
          <w:t>3.119.</w:t>
        </w:r>
        <w:r w:rsidR="00515CD8">
          <w:rPr>
            <w:smallCaps w:val="0"/>
            <w:noProof/>
            <w:sz w:val="21"/>
          </w:rPr>
          <w:tab/>
        </w:r>
        <w:r w:rsidR="00515CD8" w:rsidRPr="000F76DE">
          <w:rPr>
            <w:rStyle w:val="afa"/>
            <w:noProof/>
          </w:rPr>
          <w:t>电子券门店列表接口</w:t>
        </w:r>
        <w:r w:rsidR="00515CD8">
          <w:rPr>
            <w:noProof/>
            <w:webHidden/>
          </w:rPr>
          <w:tab/>
        </w:r>
        <w:r w:rsidR="00515CD8">
          <w:rPr>
            <w:noProof/>
            <w:webHidden/>
          </w:rPr>
          <w:fldChar w:fldCharType="begin"/>
        </w:r>
        <w:r w:rsidR="00515CD8">
          <w:rPr>
            <w:noProof/>
            <w:webHidden/>
          </w:rPr>
          <w:instrText xml:space="preserve"> PAGEREF _Toc508982882 \h </w:instrText>
        </w:r>
        <w:r w:rsidR="00515CD8">
          <w:rPr>
            <w:noProof/>
            <w:webHidden/>
          </w:rPr>
        </w:r>
        <w:r w:rsidR="00515CD8">
          <w:rPr>
            <w:noProof/>
            <w:webHidden/>
          </w:rPr>
          <w:fldChar w:fldCharType="separate"/>
        </w:r>
        <w:r w:rsidR="00515CD8">
          <w:rPr>
            <w:noProof/>
            <w:webHidden/>
          </w:rPr>
          <w:t>160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83" w:history="1">
        <w:r w:rsidR="00515CD8" w:rsidRPr="000F76DE">
          <w:rPr>
            <w:rStyle w:val="afa"/>
            <w:rFonts w:ascii="华文细黑" w:eastAsia="华文细黑" w:hAnsi="华文细黑"/>
            <w:noProof/>
          </w:rPr>
          <w:t>3.119.1.</w:t>
        </w:r>
        <w:r w:rsidR="00515CD8">
          <w:rPr>
            <w:i w:val="0"/>
            <w:noProof/>
            <w:sz w:val="21"/>
          </w:rPr>
          <w:tab/>
        </w:r>
        <w:r w:rsidR="00515CD8" w:rsidRPr="000F76DE">
          <w:rPr>
            <w:rStyle w:val="afa"/>
            <w:noProof/>
          </w:rPr>
          <w:t>接口名称：</w:t>
        </w:r>
        <w:r w:rsidR="00515CD8" w:rsidRPr="000F76DE">
          <w:rPr>
            <w:rStyle w:val="afa"/>
            <w:noProof/>
          </w:rPr>
          <w:t>product/coupon/couponStoreList.do</w:t>
        </w:r>
        <w:r w:rsidR="00515CD8">
          <w:rPr>
            <w:noProof/>
            <w:webHidden/>
          </w:rPr>
          <w:tab/>
        </w:r>
        <w:r w:rsidR="00515CD8">
          <w:rPr>
            <w:noProof/>
            <w:webHidden/>
          </w:rPr>
          <w:fldChar w:fldCharType="begin"/>
        </w:r>
        <w:r w:rsidR="00515CD8">
          <w:rPr>
            <w:noProof/>
            <w:webHidden/>
          </w:rPr>
          <w:instrText xml:space="preserve"> PAGEREF _Toc508982883 \h </w:instrText>
        </w:r>
        <w:r w:rsidR="00515CD8">
          <w:rPr>
            <w:noProof/>
            <w:webHidden/>
          </w:rPr>
        </w:r>
        <w:r w:rsidR="00515CD8">
          <w:rPr>
            <w:noProof/>
            <w:webHidden/>
          </w:rPr>
          <w:fldChar w:fldCharType="separate"/>
        </w:r>
        <w:r w:rsidR="00515CD8">
          <w:rPr>
            <w:noProof/>
            <w:webHidden/>
          </w:rPr>
          <w:t>160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84" w:history="1">
        <w:r w:rsidR="00515CD8" w:rsidRPr="000F76DE">
          <w:rPr>
            <w:rStyle w:val="afa"/>
            <w:rFonts w:ascii="华文细黑" w:eastAsia="华文细黑" w:hAnsi="华文细黑"/>
            <w:noProof/>
          </w:rPr>
          <w:t>3.119.2.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_Toc508982884 \h </w:instrText>
        </w:r>
        <w:r w:rsidR="00515CD8">
          <w:rPr>
            <w:noProof/>
            <w:webHidden/>
          </w:rPr>
        </w:r>
        <w:r w:rsidR="00515CD8">
          <w:rPr>
            <w:noProof/>
            <w:webHidden/>
          </w:rPr>
          <w:fldChar w:fldCharType="separate"/>
        </w:r>
        <w:r w:rsidR="00515CD8">
          <w:rPr>
            <w:noProof/>
            <w:webHidden/>
          </w:rPr>
          <w:t>160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85" w:history="1">
        <w:r w:rsidR="00515CD8" w:rsidRPr="000F76DE">
          <w:rPr>
            <w:rStyle w:val="afa"/>
            <w:rFonts w:ascii="华文细黑" w:eastAsia="华文细黑" w:hAnsi="华文细黑"/>
            <w:noProof/>
          </w:rPr>
          <w:t>3.119.3.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_Toc508982885 \h </w:instrText>
        </w:r>
        <w:r w:rsidR="00515CD8">
          <w:rPr>
            <w:noProof/>
            <w:webHidden/>
          </w:rPr>
        </w:r>
        <w:r w:rsidR="00515CD8">
          <w:rPr>
            <w:noProof/>
            <w:webHidden/>
          </w:rPr>
          <w:fldChar w:fldCharType="separate"/>
        </w:r>
        <w:r w:rsidR="00515CD8">
          <w:rPr>
            <w:noProof/>
            <w:webHidden/>
          </w:rPr>
          <w:t>160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86" w:history="1">
        <w:r w:rsidR="00515CD8" w:rsidRPr="000F76DE">
          <w:rPr>
            <w:rStyle w:val="afa"/>
            <w:noProof/>
          </w:rPr>
          <w:t>3.120.</w:t>
        </w:r>
        <w:r w:rsidR="00515CD8">
          <w:rPr>
            <w:smallCaps w:val="0"/>
            <w:noProof/>
            <w:sz w:val="21"/>
          </w:rPr>
          <w:tab/>
        </w:r>
        <w:r w:rsidR="00515CD8" w:rsidRPr="000F76DE">
          <w:rPr>
            <w:rStyle w:val="afa"/>
            <w:noProof/>
          </w:rPr>
          <w:t>按已有产品查询品牌信息列表接口</w:t>
        </w:r>
        <w:r w:rsidR="00515CD8">
          <w:rPr>
            <w:noProof/>
            <w:webHidden/>
          </w:rPr>
          <w:tab/>
        </w:r>
        <w:r w:rsidR="00515CD8">
          <w:rPr>
            <w:noProof/>
            <w:webHidden/>
          </w:rPr>
          <w:fldChar w:fldCharType="begin"/>
        </w:r>
        <w:r w:rsidR="00515CD8">
          <w:rPr>
            <w:noProof/>
            <w:webHidden/>
          </w:rPr>
          <w:instrText xml:space="preserve"> PAGEREF _Toc508982886 \h </w:instrText>
        </w:r>
        <w:r w:rsidR="00515CD8">
          <w:rPr>
            <w:noProof/>
            <w:webHidden/>
          </w:rPr>
        </w:r>
        <w:r w:rsidR="00515CD8">
          <w:rPr>
            <w:noProof/>
            <w:webHidden/>
          </w:rPr>
          <w:fldChar w:fldCharType="separate"/>
        </w:r>
        <w:r w:rsidR="00515CD8">
          <w:rPr>
            <w:noProof/>
            <w:webHidden/>
          </w:rPr>
          <w:t>161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87" w:history="1">
        <w:r w:rsidR="00515CD8" w:rsidRPr="000F76DE">
          <w:rPr>
            <w:rStyle w:val="afa"/>
            <w:rFonts w:ascii="华文细黑" w:eastAsia="华文细黑" w:hAnsi="华文细黑"/>
            <w:noProof/>
          </w:rPr>
          <w:t>3.120.1.</w:t>
        </w:r>
        <w:r w:rsidR="00515CD8">
          <w:rPr>
            <w:i w:val="0"/>
            <w:noProof/>
            <w:sz w:val="21"/>
          </w:rPr>
          <w:tab/>
        </w:r>
        <w:r w:rsidR="00515CD8" w:rsidRPr="000F76DE">
          <w:rPr>
            <w:rStyle w:val="afa"/>
            <w:noProof/>
          </w:rPr>
          <w:t>接口名称：</w:t>
        </w:r>
        <w:r w:rsidR="00515CD8" w:rsidRPr="000F76DE">
          <w:rPr>
            <w:rStyle w:val="afa"/>
            <w:noProof/>
          </w:rPr>
          <w:t>brand/brandManage/brandInfoListByProduct.do</w:t>
        </w:r>
        <w:r w:rsidR="00515CD8">
          <w:rPr>
            <w:noProof/>
            <w:webHidden/>
          </w:rPr>
          <w:tab/>
        </w:r>
        <w:r w:rsidR="00515CD8">
          <w:rPr>
            <w:noProof/>
            <w:webHidden/>
          </w:rPr>
          <w:fldChar w:fldCharType="begin"/>
        </w:r>
        <w:r w:rsidR="00515CD8">
          <w:rPr>
            <w:noProof/>
            <w:webHidden/>
          </w:rPr>
          <w:instrText xml:space="preserve"> PAGEREF _Toc508982887 \h </w:instrText>
        </w:r>
        <w:r w:rsidR="00515CD8">
          <w:rPr>
            <w:noProof/>
            <w:webHidden/>
          </w:rPr>
        </w:r>
        <w:r w:rsidR="00515CD8">
          <w:rPr>
            <w:noProof/>
            <w:webHidden/>
          </w:rPr>
          <w:fldChar w:fldCharType="separate"/>
        </w:r>
        <w:r w:rsidR="00515CD8">
          <w:rPr>
            <w:noProof/>
            <w:webHidden/>
          </w:rPr>
          <w:t>161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88" w:history="1">
        <w:r w:rsidR="00515CD8" w:rsidRPr="000F76DE">
          <w:rPr>
            <w:rStyle w:val="afa"/>
            <w:rFonts w:ascii="华文细黑" w:eastAsia="华文细黑" w:hAnsi="华文细黑"/>
            <w:noProof/>
          </w:rPr>
          <w:t>3.120.2.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_Toc508982888 \h </w:instrText>
        </w:r>
        <w:r w:rsidR="00515CD8">
          <w:rPr>
            <w:noProof/>
            <w:webHidden/>
          </w:rPr>
        </w:r>
        <w:r w:rsidR="00515CD8">
          <w:rPr>
            <w:noProof/>
            <w:webHidden/>
          </w:rPr>
          <w:fldChar w:fldCharType="separate"/>
        </w:r>
        <w:r w:rsidR="00515CD8">
          <w:rPr>
            <w:noProof/>
            <w:webHidden/>
          </w:rPr>
          <w:t>161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89" w:history="1">
        <w:r w:rsidR="00515CD8" w:rsidRPr="000F76DE">
          <w:rPr>
            <w:rStyle w:val="afa"/>
            <w:rFonts w:ascii="华文细黑" w:eastAsia="华文细黑" w:hAnsi="华文细黑"/>
            <w:noProof/>
          </w:rPr>
          <w:t>3.120.3.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_Toc508982889 \h </w:instrText>
        </w:r>
        <w:r w:rsidR="00515CD8">
          <w:rPr>
            <w:noProof/>
            <w:webHidden/>
          </w:rPr>
        </w:r>
        <w:r w:rsidR="00515CD8">
          <w:rPr>
            <w:noProof/>
            <w:webHidden/>
          </w:rPr>
          <w:fldChar w:fldCharType="separate"/>
        </w:r>
        <w:r w:rsidR="00515CD8">
          <w:rPr>
            <w:noProof/>
            <w:webHidden/>
          </w:rPr>
          <w:t>161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90" w:history="1">
        <w:r w:rsidR="00515CD8" w:rsidRPr="000F76DE">
          <w:rPr>
            <w:rStyle w:val="afa"/>
            <w:noProof/>
          </w:rPr>
          <w:t>3.121.</w:t>
        </w:r>
        <w:r w:rsidR="00515CD8">
          <w:rPr>
            <w:smallCaps w:val="0"/>
            <w:noProof/>
            <w:sz w:val="21"/>
          </w:rPr>
          <w:tab/>
        </w:r>
        <w:r w:rsidR="00515CD8" w:rsidRPr="000F76DE">
          <w:rPr>
            <w:rStyle w:val="afa"/>
            <w:noProof/>
          </w:rPr>
          <w:t>彩票历史信息列表接口</w:t>
        </w:r>
        <w:r w:rsidR="00515CD8">
          <w:rPr>
            <w:noProof/>
            <w:webHidden/>
          </w:rPr>
          <w:tab/>
        </w:r>
        <w:r w:rsidR="00515CD8">
          <w:rPr>
            <w:noProof/>
            <w:webHidden/>
          </w:rPr>
          <w:fldChar w:fldCharType="begin"/>
        </w:r>
        <w:r w:rsidR="00515CD8">
          <w:rPr>
            <w:noProof/>
            <w:webHidden/>
          </w:rPr>
          <w:instrText xml:space="preserve"> PAGEREF _Toc508982890 \h </w:instrText>
        </w:r>
        <w:r w:rsidR="00515CD8">
          <w:rPr>
            <w:noProof/>
            <w:webHidden/>
          </w:rPr>
        </w:r>
        <w:r w:rsidR="00515CD8">
          <w:rPr>
            <w:noProof/>
            <w:webHidden/>
          </w:rPr>
          <w:fldChar w:fldCharType="separate"/>
        </w:r>
        <w:r w:rsidR="00515CD8">
          <w:rPr>
            <w:noProof/>
            <w:webHidden/>
          </w:rPr>
          <w:t>162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91" w:history="1">
        <w:r w:rsidR="00515CD8" w:rsidRPr="000F76DE">
          <w:rPr>
            <w:rStyle w:val="afa"/>
            <w:rFonts w:ascii="华文细黑" w:eastAsia="华文细黑" w:hAnsi="华文细黑"/>
            <w:noProof/>
          </w:rPr>
          <w:t>3.121.1.</w:t>
        </w:r>
        <w:r w:rsidR="00515CD8">
          <w:rPr>
            <w:i w:val="0"/>
            <w:noProof/>
            <w:sz w:val="21"/>
          </w:rPr>
          <w:tab/>
        </w:r>
        <w:r w:rsidR="00515CD8" w:rsidRPr="000F76DE">
          <w:rPr>
            <w:rStyle w:val="afa"/>
            <w:noProof/>
          </w:rPr>
          <w:t>接口名称：</w:t>
        </w:r>
        <w:r w:rsidR="00515CD8" w:rsidRPr="000F76DE">
          <w:rPr>
            <w:rStyle w:val="afa"/>
            <w:noProof/>
          </w:rPr>
          <w:t>product/virtual/lotteryHistoryInfoList.do</w:t>
        </w:r>
        <w:r w:rsidR="00515CD8">
          <w:rPr>
            <w:noProof/>
            <w:webHidden/>
          </w:rPr>
          <w:tab/>
        </w:r>
        <w:r w:rsidR="00515CD8">
          <w:rPr>
            <w:noProof/>
            <w:webHidden/>
          </w:rPr>
          <w:fldChar w:fldCharType="begin"/>
        </w:r>
        <w:r w:rsidR="00515CD8">
          <w:rPr>
            <w:noProof/>
            <w:webHidden/>
          </w:rPr>
          <w:instrText xml:space="preserve"> PAGEREF _Toc508982891 \h </w:instrText>
        </w:r>
        <w:r w:rsidR="00515CD8">
          <w:rPr>
            <w:noProof/>
            <w:webHidden/>
          </w:rPr>
        </w:r>
        <w:r w:rsidR="00515CD8">
          <w:rPr>
            <w:noProof/>
            <w:webHidden/>
          </w:rPr>
          <w:fldChar w:fldCharType="separate"/>
        </w:r>
        <w:r w:rsidR="00515CD8">
          <w:rPr>
            <w:noProof/>
            <w:webHidden/>
          </w:rPr>
          <w:t>162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92" w:history="1">
        <w:r w:rsidR="00515CD8" w:rsidRPr="000F76DE">
          <w:rPr>
            <w:rStyle w:val="afa"/>
            <w:rFonts w:ascii="华文细黑" w:eastAsia="华文细黑" w:hAnsi="华文细黑"/>
            <w:noProof/>
          </w:rPr>
          <w:t>3.121.2.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_Toc508982892 \h </w:instrText>
        </w:r>
        <w:r w:rsidR="00515CD8">
          <w:rPr>
            <w:noProof/>
            <w:webHidden/>
          </w:rPr>
        </w:r>
        <w:r w:rsidR="00515CD8">
          <w:rPr>
            <w:noProof/>
            <w:webHidden/>
          </w:rPr>
          <w:fldChar w:fldCharType="separate"/>
        </w:r>
        <w:r w:rsidR="00515CD8">
          <w:rPr>
            <w:noProof/>
            <w:webHidden/>
          </w:rPr>
          <w:t>162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93" w:history="1">
        <w:r w:rsidR="00515CD8" w:rsidRPr="000F76DE">
          <w:rPr>
            <w:rStyle w:val="afa"/>
            <w:rFonts w:ascii="华文细黑" w:eastAsia="华文细黑" w:hAnsi="华文细黑"/>
            <w:noProof/>
          </w:rPr>
          <w:t>3.121.3.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_Toc508982893 \h </w:instrText>
        </w:r>
        <w:r w:rsidR="00515CD8">
          <w:rPr>
            <w:noProof/>
            <w:webHidden/>
          </w:rPr>
        </w:r>
        <w:r w:rsidR="00515CD8">
          <w:rPr>
            <w:noProof/>
            <w:webHidden/>
          </w:rPr>
          <w:fldChar w:fldCharType="separate"/>
        </w:r>
        <w:r w:rsidR="00515CD8">
          <w:rPr>
            <w:noProof/>
            <w:webHidden/>
          </w:rPr>
          <w:t>162</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94" w:history="1">
        <w:r w:rsidR="00515CD8" w:rsidRPr="000F76DE">
          <w:rPr>
            <w:rStyle w:val="afa"/>
            <w:noProof/>
          </w:rPr>
          <w:t>3.122.</w:t>
        </w:r>
        <w:r w:rsidR="00515CD8">
          <w:rPr>
            <w:smallCaps w:val="0"/>
            <w:noProof/>
            <w:sz w:val="21"/>
          </w:rPr>
          <w:tab/>
        </w:r>
        <w:r w:rsidR="00515CD8" w:rsidRPr="000F76DE">
          <w:rPr>
            <w:rStyle w:val="afa"/>
            <w:noProof/>
          </w:rPr>
          <w:t>彩票历史新增或更新接口</w:t>
        </w:r>
        <w:r w:rsidR="00515CD8">
          <w:rPr>
            <w:noProof/>
            <w:webHidden/>
          </w:rPr>
          <w:tab/>
        </w:r>
        <w:r w:rsidR="00515CD8">
          <w:rPr>
            <w:noProof/>
            <w:webHidden/>
          </w:rPr>
          <w:fldChar w:fldCharType="begin"/>
        </w:r>
        <w:r w:rsidR="00515CD8">
          <w:rPr>
            <w:noProof/>
            <w:webHidden/>
          </w:rPr>
          <w:instrText xml:space="preserve"> PAGEREF _Toc508982894 \h </w:instrText>
        </w:r>
        <w:r w:rsidR="00515CD8">
          <w:rPr>
            <w:noProof/>
            <w:webHidden/>
          </w:rPr>
        </w:r>
        <w:r w:rsidR="00515CD8">
          <w:rPr>
            <w:noProof/>
            <w:webHidden/>
          </w:rPr>
          <w:fldChar w:fldCharType="separate"/>
        </w:r>
        <w:r w:rsidR="00515CD8">
          <w:rPr>
            <w:noProof/>
            <w:webHidden/>
          </w:rPr>
          <w:t>163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95" w:history="1">
        <w:r w:rsidR="00515CD8" w:rsidRPr="000F76DE">
          <w:rPr>
            <w:rStyle w:val="afa"/>
            <w:rFonts w:ascii="华文细黑" w:eastAsia="华文细黑" w:hAnsi="华文细黑"/>
            <w:noProof/>
          </w:rPr>
          <w:t>3.122.1.</w:t>
        </w:r>
        <w:r w:rsidR="00515CD8">
          <w:rPr>
            <w:i w:val="0"/>
            <w:noProof/>
            <w:sz w:val="21"/>
          </w:rPr>
          <w:tab/>
        </w:r>
        <w:r w:rsidR="00515CD8" w:rsidRPr="000F76DE">
          <w:rPr>
            <w:rStyle w:val="afa"/>
            <w:noProof/>
          </w:rPr>
          <w:t>接口名称：</w:t>
        </w:r>
        <w:r w:rsidR="00515CD8" w:rsidRPr="000F76DE">
          <w:rPr>
            <w:rStyle w:val="afa"/>
            <w:noProof/>
          </w:rPr>
          <w:t>product/virtual/lotteryHistoryInfoInsertOrUpdate.do</w:t>
        </w:r>
        <w:r w:rsidR="00515CD8">
          <w:rPr>
            <w:noProof/>
            <w:webHidden/>
          </w:rPr>
          <w:tab/>
        </w:r>
        <w:r w:rsidR="00515CD8">
          <w:rPr>
            <w:noProof/>
            <w:webHidden/>
          </w:rPr>
          <w:fldChar w:fldCharType="begin"/>
        </w:r>
        <w:r w:rsidR="00515CD8">
          <w:rPr>
            <w:noProof/>
            <w:webHidden/>
          </w:rPr>
          <w:instrText xml:space="preserve"> PAGEREF _Toc508982895 \h </w:instrText>
        </w:r>
        <w:r w:rsidR="00515CD8">
          <w:rPr>
            <w:noProof/>
            <w:webHidden/>
          </w:rPr>
        </w:r>
        <w:r w:rsidR="00515CD8">
          <w:rPr>
            <w:noProof/>
            <w:webHidden/>
          </w:rPr>
          <w:fldChar w:fldCharType="separate"/>
        </w:r>
        <w:r w:rsidR="00515CD8">
          <w:rPr>
            <w:noProof/>
            <w:webHidden/>
          </w:rPr>
          <w:t>163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96" w:history="1">
        <w:r w:rsidR="00515CD8" w:rsidRPr="000F76DE">
          <w:rPr>
            <w:rStyle w:val="afa"/>
            <w:rFonts w:ascii="华文细黑" w:eastAsia="华文细黑" w:hAnsi="华文细黑"/>
            <w:noProof/>
          </w:rPr>
          <w:t>3.122.2.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_Toc508982896 \h </w:instrText>
        </w:r>
        <w:r w:rsidR="00515CD8">
          <w:rPr>
            <w:noProof/>
            <w:webHidden/>
          </w:rPr>
        </w:r>
        <w:r w:rsidR="00515CD8">
          <w:rPr>
            <w:noProof/>
            <w:webHidden/>
          </w:rPr>
          <w:fldChar w:fldCharType="separate"/>
        </w:r>
        <w:r w:rsidR="00515CD8">
          <w:rPr>
            <w:noProof/>
            <w:webHidden/>
          </w:rPr>
          <w:t>163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97" w:history="1">
        <w:r w:rsidR="00515CD8" w:rsidRPr="000F76DE">
          <w:rPr>
            <w:rStyle w:val="afa"/>
            <w:rFonts w:ascii="华文细黑" w:eastAsia="华文细黑" w:hAnsi="华文细黑"/>
            <w:noProof/>
          </w:rPr>
          <w:t>3.122.3.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_Toc508982897 \h </w:instrText>
        </w:r>
        <w:r w:rsidR="00515CD8">
          <w:rPr>
            <w:noProof/>
            <w:webHidden/>
          </w:rPr>
        </w:r>
        <w:r w:rsidR="00515CD8">
          <w:rPr>
            <w:noProof/>
            <w:webHidden/>
          </w:rPr>
          <w:fldChar w:fldCharType="separate"/>
        </w:r>
        <w:r w:rsidR="00515CD8">
          <w:rPr>
            <w:noProof/>
            <w:webHidden/>
          </w:rPr>
          <w:t>163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898" w:history="1">
        <w:r w:rsidR="00515CD8" w:rsidRPr="000F76DE">
          <w:rPr>
            <w:rStyle w:val="afa"/>
            <w:noProof/>
          </w:rPr>
          <w:t>3.123.</w:t>
        </w:r>
        <w:r w:rsidR="00515CD8">
          <w:rPr>
            <w:smallCaps w:val="0"/>
            <w:noProof/>
            <w:sz w:val="21"/>
          </w:rPr>
          <w:tab/>
        </w:r>
        <w:r w:rsidR="00515CD8" w:rsidRPr="000F76DE">
          <w:rPr>
            <w:rStyle w:val="afa"/>
            <w:noProof/>
          </w:rPr>
          <w:t>彩票历史信息查询接口</w:t>
        </w:r>
        <w:r w:rsidR="00515CD8">
          <w:rPr>
            <w:noProof/>
            <w:webHidden/>
          </w:rPr>
          <w:tab/>
        </w:r>
        <w:r w:rsidR="00515CD8">
          <w:rPr>
            <w:noProof/>
            <w:webHidden/>
          </w:rPr>
          <w:fldChar w:fldCharType="begin"/>
        </w:r>
        <w:r w:rsidR="00515CD8">
          <w:rPr>
            <w:noProof/>
            <w:webHidden/>
          </w:rPr>
          <w:instrText xml:space="preserve"> PAGEREF _Toc508982898 \h </w:instrText>
        </w:r>
        <w:r w:rsidR="00515CD8">
          <w:rPr>
            <w:noProof/>
            <w:webHidden/>
          </w:rPr>
        </w:r>
        <w:r w:rsidR="00515CD8">
          <w:rPr>
            <w:noProof/>
            <w:webHidden/>
          </w:rPr>
          <w:fldChar w:fldCharType="separate"/>
        </w:r>
        <w:r w:rsidR="00515CD8">
          <w:rPr>
            <w:noProof/>
            <w:webHidden/>
          </w:rPr>
          <w:t>163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899" w:history="1">
        <w:r w:rsidR="00515CD8" w:rsidRPr="000F76DE">
          <w:rPr>
            <w:rStyle w:val="afa"/>
            <w:rFonts w:ascii="华文细黑" w:eastAsia="华文细黑" w:hAnsi="华文细黑"/>
            <w:noProof/>
          </w:rPr>
          <w:t>3.123.1.</w:t>
        </w:r>
        <w:r w:rsidR="00515CD8">
          <w:rPr>
            <w:i w:val="0"/>
            <w:noProof/>
            <w:sz w:val="21"/>
          </w:rPr>
          <w:tab/>
        </w:r>
        <w:r w:rsidR="00515CD8" w:rsidRPr="000F76DE">
          <w:rPr>
            <w:rStyle w:val="afa"/>
            <w:noProof/>
          </w:rPr>
          <w:t>接口名称：</w:t>
        </w:r>
        <w:r w:rsidR="00515CD8" w:rsidRPr="000F76DE">
          <w:rPr>
            <w:rStyle w:val="afa"/>
            <w:noProof/>
          </w:rPr>
          <w:t>product/virtual/lotteryHistoryInfo.do</w:t>
        </w:r>
        <w:r w:rsidR="00515CD8">
          <w:rPr>
            <w:noProof/>
            <w:webHidden/>
          </w:rPr>
          <w:tab/>
        </w:r>
        <w:r w:rsidR="00515CD8">
          <w:rPr>
            <w:noProof/>
            <w:webHidden/>
          </w:rPr>
          <w:fldChar w:fldCharType="begin"/>
        </w:r>
        <w:r w:rsidR="00515CD8">
          <w:rPr>
            <w:noProof/>
            <w:webHidden/>
          </w:rPr>
          <w:instrText xml:space="preserve"> PAGEREF _Toc508982899 \h </w:instrText>
        </w:r>
        <w:r w:rsidR="00515CD8">
          <w:rPr>
            <w:noProof/>
            <w:webHidden/>
          </w:rPr>
        </w:r>
        <w:r w:rsidR="00515CD8">
          <w:rPr>
            <w:noProof/>
            <w:webHidden/>
          </w:rPr>
          <w:fldChar w:fldCharType="separate"/>
        </w:r>
        <w:r w:rsidR="00515CD8">
          <w:rPr>
            <w:noProof/>
            <w:webHidden/>
          </w:rPr>
          <w:t>163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00" w:history="1">
        <w:r w:rsidR="00515CD8" w:rsidRPr="000F76DE">
          <w:rPr>
            <w:rStyle w:val="afa"/>
            <w:rFonts w:ascii="华文细黑" w:eastAsia="华文细黑" w:hAnsi="华文细黑"/>
            <w:noProof/>
          </w:rPr>
          <w:t>3.123.2.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_Toc508982900 \h </w:instrText>
        </w:r>
        <w:r w:rsidR="00515CD8">
          <w:rPr>
            <w:noProof/>
            <w:webHidden/>
          </w:rPr>
        </w:r>
        <w:r w:rsidR="00515CD8">
          <w:rPr>
            <w:noProof/>
            <w:webHidden/>
          </w:rPr>
          <w:fldChar w:fldCharType="separate"/>
        </w:r>
        <w:r w:rsidR="00515CD8">
          <w:rPr>
            <w:noProof/>
            <w:webHidden/>
          </w:rPr>
          <w:t>163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01" w:history="1">
        <w:r w:rsidR="00515CD8" w:rsidRPr="000F76DE">
          <w:rPr>
            <w:rStyle w:val="afa"/>
            <w:rFonts w:ascii="华文细黑" w:eastAsia="华文细黑" w:hAnsi="华文细黑"/>
            <w:noProof/>
          </w:rPr>
          <w:t>3.123.3.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_Toc508982901 \h </w:instrText>
        </w:r>
        <w:r w:rsidR="00515CD8">
          <w:rPr>
            <w:noProof/>
            <w:webHidden/>
          </w:rPr>
        </w:r>
        <w:r w:rsidR="00515CD8">
          <w:rPr>
            <w:noProof/>
            <w:webHidden/>
          </w:rPr>
          <w:fldChar w:fldCharType="separate"/>
        </w:r>
        <w:r w:rsidR="00515CD8">
          <w:rPr>
            <w:noProof/>
            <w:webHidden/>
          </w:rPr>
          <w:t>164</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02" w:history="1">
        <w:r w:rsidR="00515CD8" w:rsidRPr="000F76DE">
          <w:rPr>
            <w:rStyle w:val="afa"/>
            <w:noProof/>
          </w:rPr>
          <w:t>3.124.</w:t>
        </w:r>
        <w:r w:rsidR="00515CD8">
          <w:rPr>
            <w:smallCaps w:val="0"/>
            <w:noProof/>
            <w:sz w:val="21"/>
          </w:rPr>
          <w:tab/>
        </w:r>
        <w:r w:rsidR="00515CD8" w:rsidRPr="000F76DE">
          <w:rPr>
            <w:rStyle w:val="afa"/>
            <w:noProof/>
          </w:rPr>
          <w:t>话费充值接口</w:t>
        </w:r>
        <w:r w:rsidR="00515CD8">
          <w:rPr>
            <w:noProof/>
            <w:webHidden/>
          </w:rPr>
          <w:tab/>
        </w:r>
        <w:r w:rsidR="00515CD8">
          <w:rPr>
            <w:noProof/>
            <w:webHidden/>
          </w:rPr>
          <w:fldChar w:fldCharType="begin"/>
        </w:r>
        <w:r w:rsidR="00515CD8">
          <w:rPr>
            <w:noProof/>
            <w:webHidden/>
          </w:rPr>
          <w:instrText xml:space="preserve"> PAGEREF _Toc508982902 \h </w:instrText>
        </w:r>
        <w:r w:rsidR="00515CD8">
          <w:rPr>
            <w:noProof/>
            <w:webHidden/>
          </w:rPr>
        </w:r>
        <w:r w:rsidR="00515CD8">
          <w:rPr>
            <w:noProof/>
            <w:webHidden/>
          </w:rPr>
          <w:fldChar w:fldCharType="separate"/>
        </w:r>
        <w:r w:rsidR="00515CD8">
          <w:rPr>
            <w:noProof/>
            <w:webHidden/>
          </w:rPr>
          <w:t>164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03" w:history="1">
        <w:r w:rsidR="00515CD8" w:rsidRPr="000F76DE">
          <w:rPr>
            <w:rStyle w:val="afa"/>
            <w:rFonts w:ascii="华文细黑" w:eastAsia="华文细黑" w:hAnsi="华文细黑"/>
            <w:noProof/>
          </w:rPr>
          <w:t>3.124.1.</w:t>
        </w:r>
        <w:r w:rsidR="00515CD8">
          <w:rPr>
            <w:i w:val="0"/>
            <w:noProof/>
            <w:sz w:val="21"/>
          </w:rPr>
          <w:tab/>
        </w:r>
        <w:r w:rsidR="00515CD8" w:rsidRPr="000F76DE">
          <w:rPr>
            <w:rStyle w:val="afa"/>
            <w:noProof/>
          </w:rPr>
          <w:t>接口名称：</w:t>
        </w:r>
        <w:r w:rsidR="00515CD8" w:rsidRPr="000F76DE">
          <w:rPr>
            <w:rStyle w:val="afa"/>
            <w:noProof/>
          </w:rPr>
          <w:t>third/calls/callsCostRecharge.do</w:t>
        </w:r>
        <w:r w:rsidR="00515CD8">
          <w:rPr>
            <w:noProof/>
            <w:webHidden/>
          </w:rPr>
          <w:tab/>
        </w:r>
        <w:r w:rsidR="00515CD8">
          <w:rPr>
            <w:noProof/>
            <w:webHidden/>
          </w:rPr>
          <w:fldChar w:fldCharType="begin"/>
        </w:r>
        <w:r w:rsidR="00515CD8">
          <w:rPr>
            <w:noProof/>
            <w:webHidden/>
          </w:rPr>
          <w:instrText xml:space="preserve"> PAGEREF _Toc508982903 \h </w:instrText>
        </w:r>
        <w:r w:rsidR="00515CD8">
          <w:rPr>
            <w:noProof/>
            <w:webHidden/>
          </w:rPr>
        </w:r>
        <w:r w:rsidR="00515CD8">
          <w:rPr>
            <w:noProof/>
            <w:webHidden/>
          </w:rPr>
          <w:fldChar w:fldCharType="separate"/>
        </w:r>
        <w:r w:rsidR="00515CD8">
          <w:rPr>
            <w:noProof/>
            <w:webHidden/>
          </w:rPr>
          <w:t>164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04" w:history="1">
        <w:r w:rsidR="00515CD8" w:rsidRPr="000F76DE">
          <w:rPr>
            <w:rStyle w:val="afa"/>
            <w:rFonts w:ascii="华文细黑" w:eastAsia="华文细黑" w:hAnsi="华文细黑"/>
            <w:noProof/>
          </w:rPr>
          <w:t>3.124.2.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_Toc508982904 \h </w:instrText>
        </w:r>
        <w:r w:rsidR="00515CD8">
          <w:rPr>
            <w:noProof/>
            <w:webHidden/>
          </w:rPr>
        </w:r>
        <w:r w:rsidR="00515CD8">
          <w:rPr>
            <w:noProof/>
            <w:webHidden/>
          </w:rPr>
          <w:fldChar w:fldCharType="separate"/>
        </w:r>
        <w:r w:rsidR="00515CD8">
          <w:rPr>
            <w:noProof/>
            <w:webHidden/>
          </w:rPr>
          <w:t>164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05" w:history="1">
        <w:r w:rsidR="00515CD8" w:rsidRPr="000F76DE">
          <w:rPr>
            <w:rStyle w:val="afa"/>
            <w:rFonts w:ascii="华文细黑" w:eastAsia="华文细黑" w:hAnsi="华文细黑"/>
            <w:noProof/>
          </w:rPr>
          <w:t>3.124.3.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_Toc508982905 \h </w:instrText>
        </w:r>
        <w:r w:rsidR="00515CD8">
          <w:rPr>
            <w:noProof/>
            <w:webHidden/>
          </w:rPr>
        </w:r>
        <w:r w:rsidR="00515CD8">
          <w:rPr>
            <w:noProof/>
            <w:webHidden/>
          </w:rPr>
          <w:fldChar w:fldCharType="separate"/>
        </w:r>
        <w:r w:rsidR="00515CD8">
          <w:rPr>
            <w:noProof/>
            <w:webHidden/>
          </w:rPr>
          <w:t>165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06" w:history="1">
        <w:r w:rsidR="00515CD8" w:rsidRPr="000F76DE">
          <w:rPr>
            <w:rStyle w:val="afa"/>
            <w:noProof/>
          </w:rPr>
          <w:t>3.125.</w:t>
        </w:r>
        <w:r w:rsidR="00515CD8">
          <w:rPr>
            <w:smallCaps w:val="0"/>
            <w:noProof/>
            <w:sz w:val="21"/>
          </w:rPr>
          <w:tab/>
        </w:r>
        <w:r w:rsidR="00515CD8" w:rsidRPr="000F76DE">
          <w:rPr>
            <w:rStyle w:val="afa"/>
            <w:noProof/>
          </w:rPr>
          <w:t>流量充值接口</w:t>
        </w:r>
        <w:r w:rsidR="00515CD8">
          <w:rPr>
            <w:noProof/>
            <w:webHidden/>
          </w:rPr>
          <w:tab/>
        </w:r>
        <w:r w:rsidR="00515CD8">
          <w:rPr>
            <w:noProof/>
            <w:webHidden/>
          </w:rPr>
          <w:fldChar w:fldCharType="begin"/>
        </w:r>
        <w:r w:rsidR="00515CD8">
          <w:rPr>
            <w:noProof/>
            <w:webHidden/>
          </w:rPr>
          <w:instrText xml:space="preserve"> PAGEREF _Toc508982906 \h </w:instrText>
        </w:r>
        <w:r w:rsidR="00515CD8">
          <w:rPr>
            <w:noProof/>
            <w:webHidden/>
          </w:rPr>
        </w:r>
        <w:r w:rsidR="00515CD8">
          <w:rPr>
            <w:noProof/>
            <w:webHidden/>
          </w:rPr>
          <w:fldChar w:fldCharType="separate"/>
        </w:r>
        <w:r w:rsidR="00515CD8">
          <w:rPr>
            <w:noProof/>
            <w:webHidden/>
          </w:rPr>
          <w:t>165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07" w:history="1">
        <w:r w:rsidR="00515CD8" w:rsidRPr="000F76DE">
          <w:rPr>
            <w:rStyle w:val="afa"/>
            <w:rFonts w:ascii="华文细黑" w:eastAsia="华文细黑" w:hAnsi="华文细黑"/>
            <w:noProof/>
          </w:rPr>
          <w:t>3.125.1.</w:t>
        </w:r>
        <w:r w:rsidR="00515CD8">
          <w:rPr>
            <w:i w:val="0"/>
            <w:noProof/>
            <w:sz w:val="21"/>
          </w:rPr>
          <w:tab/>
        </w:r>
        <w:r w:rsidR="00515CD8" w:rsidRPr="000F76DE">
          <w:rPr>
            <w:rStyle w:val="afa"/>
            <w:noProof/>
          </w:rPr>
          <w:t>接口名称：</w:t>
        </w:r>
        <w:r w:rsidR="00515CD8" w:rsidRPr="000F76DE">
          <w:rPr>
            <w:rStyle w:val="afa"/>
            <w:noProof/>
          </w:rPr>
          <w:t>third/bit/bitCostRecharge.do</w:t>
        </w:r>
        <w:r w:rsidR="00515CD8">
          <w:rPr>
            <w:noProof/>
            <w:webHidden/>
          </w:rPr>
          <w:tab/>
        </w:r>
        <w:r w:rsidR="00515CD8">
          <w:rPr>
            <w:noProof/>
            <w:webHidden/>
          </w:rPr>
          <w:fldChar w:fldCharType="begin"/>
        </w:r>
        <w:r w:rsidR="00515CD8">
          <w:rPr>
            <w:noProof/>
            <w:webHidden/>
          </w:rPr>
          <w:instrText xml:space="preserve"> PAGEREF _Toc508982907 \h </w:instrText>
        </w:r>
        <w:r w:rsidR="00515CD8">
          <w:rPr>
            <w:noProof/>
            <w:webHidden/>
          </w:rPr>
        </w:r>
        <w:r w:rsidR="00515CD8">
          <w:rPr>
            <w:noProof/>
            <w:webHidden/>
          </w:rPr>
          <w:fldChar w:fldCharType="separate"/>
        </w:r>
        <w:r w:rsidR="00515CD8">
          <w:rPr>
            <w:noProof/>
            <w:webHidden/>
          </w:rPr>
          <w:t>165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08" w:history="1">
        <w:r w:rsidR="00515CD8" w:rsidRPr="000F76DE">
          <w:rPr>
            <w:rStyle w:val="afa"/>
            <w:rFonts w:ascii="华文细黑" w:eastAsia="华文细黑" w:hAnsi="华文细黑"/>
            <w:noProof/>
          </w:rPr>
          <w:t>3.125.2.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_Toc508982908 \h </w:instrText>
        </w:r>
        <w:r w:rsidR="00515CD8">
          <w:rPr>
            <w:noProof/>
            <w:webHidden/>
          </w:rPr>
        </w:r>
        <w:r w:rsidR="00515CD8">
          <w:rPr>
            <w:noProof/>
            <w:webHidden/>
          </w:rPr>
          <w:fldChar w:fldCharType="separate"/>
        </w:r>
        <w:r w:rsidR="00515CD8">
          <w:rPr>
            <w:noProof/>
            <w:webHidden/>
          </w:rPr>
          <w:t>165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09" w:history="1">
        <w:r w:rsidR="00515CD8" w:rsidRPr="000F76DE">
          <w:rPr>
            <w:rStyle w:val="afa"/>
            <w:rFonts w:ascii="华文细黑" w:eastAsia="华文细黑" w:hAnsi="华文细黑"/>
            <w:noProof/>
          </w:rPr>
          <w:t>3.125.3.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_Toc508982909 \h </w:instrText>
        </w:r>
        <w:r w:rsidR="00515CD8">
          <w:rPr>
            <w:noProof/>
            <w:webHidden/>
          </w:rPr>
        </w:r>
        <w:r w:rsidR="00515CD8">
          <w:rPr>
            <w:noProof/>
            <w:webHidden/>
          </w:rPr>
          <w:fldChar w:fldCharType="separate"/>
        </w:r>
        <w:r w:rsidR="00515CD8">
          <w:rPr>
            <w:noProof/>
            <w:webHidden/>
          </w:rPr>
          <w:t>165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10" w:history="1">
        <w:r w:rsidR="00515CD8" w:rsidRPr="000F76DE">
          <w:rPr>
            <w:rStyle w:val="afa"/>
            <w:noProof/>
          </w:rPr>
          <w:t>3.126.</w:t>
        </w:r>
        <w:r w:rsidR="00515CD8">
          <w:rPr>
            <w:smallCaps w:val="0"/>
            <w:noProof/>
            <w:sz w:val="21"/>
          </w:rPr>
          <w:tab/>
        </w:r>
        <w:r w:rsidR="00515CD8" w:rsidRPr="000F76DE">
          <w:rPr>
            <w:rStyle w:val="afa"/>
            <w:noProof/>
          </w:rPr>
          <w:t>油卡充值接口</w:t>
        </w:r>
        <w:r w:rsidR="00515CD8">
          <w:rPr>
            <w:noProof/>
            <w:webHidden/>
          </w:rPr>
          <w:tab/>
        </w:r>
        <w:r w:rsidR="00515CD8">
          <w:rPr>
            <w:noProof/>
            <w:webHidden/>
          </w:rPr>
          <w:fldChar w:fldCharType="begin"/>
        </w:r>
        <w:r w:rsidR="00515CD8">
          <w:rPr>
            <w:noProof/>
            <w:webHidden/>
          </w:rPr>
          <w:instrText xml:space="preserve"> PAGEREF _Toc508982910 \h </w:instrText>
        </w:r>
        <w:r w:rsidR="00515CD8">
          <w:rPr>
            <w:noProof/>
            <w:webHidden/>
          </w:rPr>
        </w:r>
        <w:r w:rsidR="00515CD8">
          <w:rPr>
            <w:noProof/>
            <w:webHidden/>
          </w:rPr>
          <w:fldChar w:fldCharType="separate"/>
        </w:r>
        <w:r w:rsidR="00515CD8">
          <w:rPr>
            <w:noProof/>
            <w:webHidden/>
          </w:rPr>
          <w:t>166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11" w:history="1">
        <w:r w:rsidR="00515CD8" w:rsidRPr="000F76DE">
          <w:rPr>
            <w:rStyle w:val="afa"/>
            <w:rFonts w:ascii="华文细黑" w:eastAsia="华文细黑" w:hAnsi="华文细黑"/>
            <w:noProof/>
          </w:rPr>
          <w:t>3.126.1.</w:t>
        </w:r>
        <w:r w:rsidR="00515CD8">
          <w:rPr>
            <w:i w:val="0"/>
            <w:noProof/>
            <w:sz w:val="21"/>
          </w:rPr>
          <w:tab/>
        </w:r>
        <w:r w:rsidR="00515CD8" w:rsidRPr="000F76DE">
          <w:rPr>
            <w:rStyle w:val="afa"/>
            <w:noProof/>
          </w:rPr>
          <w:t>接口名称：</w:t>
        </w:r>
        <w:r w:rsidR="00515CD8" w:rsidRPr="000F76DE">
          <w:rPr>
            <w:rStyle w:val="afa"/>
            <w:noProof/>
          </w:rPr>
          <w:t>third/refuel/refuelCostRecharge.do</w:t>
        </w:r>
        <w:r w:rsidR="00515CD8">
          <w:rPr>
            <w:noProof/>
            <w:webHidden/>
          </w:rPr>
          <w:tab/>
        </w:r>
        <w:r w:rsidR="00515CD8">
          <w:rPr>
            <w:noProof/>
            <w:webHidden/>
          </w:rPr>
          <w:fldChar w:fldCharType="begin"/>
        </w:r>
        <w:r w:rsidR="00515CD8">
          <w:rPr>
            <w:noProof/>
            <w:webHidden/>
          </w:rPr>
          <w:instrText xml:space="preserve"> PAGEREF _Toc508982911 \h </w:instrText>
        </w:r>
        <w:r w:rsidR="00515CD8">
          <w:rPr>
            <w:noProof/>
            <w:webHidden/>
          </w:rPr>
        </w:r>
        <w:r w:rsidR="00515CD8">
          <w:rPr>
            <w:noProof/>
            <w:webHidden/>
          </w:rPr>
          <w:fldChar w:fldCharType="separate"/>
        </w:r>
        <w:r w:rsidR="00515CD8">
          <w:rPr>
            <w:noProof/>
            <w:webHidden/>
          </w:rPr>
          <w:t>166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12" w:history="1">
        <w:r w:rsidR="00515CD8" w:rsidRPr="000F76DE">
          <w:rPr>
            <w:rStyle w:val="afa"/>
            <w:rFonts w:ascii="华文细黑" w:eastAsia="华文细黑" w:hAnsi="华文细黑"/>
            <w:noProof/>
          </w:rPr>
          <w:t>3.126.2.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_Toc508982912 \h </w:instrText>
        </w:r>
        <w:r w:rsidR="00515CD8">
          <w:rPr>
            <w:noProof/>
            <w:webHidden/>
          </w:rPr>
        </w:r>
        <w:r w:rsidR="00515CD8">
          <w:rPr>
            <w:noProof/>
            <w:webHidden/>
          </w:rPr>
          <w:fldChar w:fldCharType="separate"/>
        </w:r>
        <w:r w:rsidR="00515CD8">
          <w:rPr>
            <w:noProof/>
            <w:webHidden/>
          </w:rPr>
          <w:t>166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13" w:history="1">
        <w:r w:rsidR="00515CD8" w:rsidRPr="000F76DE">
          <w:rPr>
            <w:rStyle w:val="afa"/>
            <w:rFonts w:ascii="华文细黑" w:eastAsia="华文细黑" w:hAnsi="华文细黑"/>
            <w:noProof/>
          </w:rPr>
          <w:t>3.126.3.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_Toc508982913 \h </w:instrText>
        </w:r>
        <w:r w:rsidR="00515CD8">
          <w:rPr>
            <w:noProof/>
            <w:webHidden/>
          </w:rPr>
        </w:r>
        <w:r w:rsidR="00515CD8">
          <w:rPr>
            <w:noProof/>
            <w:webHidden/>
          </w:rPr>
          <w:fldChar w:fldCharType="separate"/>
        </w:r>
        <w:r w:rsidR="00515CD8">
          <w:rPr>
            <w:noProof/>
            <w:webHidden/>
          </w:rPr>
          <w:t>166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14" w:history="1">
        <w:r w:rsidR="00515CD8" w:rsidRPr="000F76DE">
          <w:rPr>
            <w:rStyle w:val="afa"/>
            <w:noProof/>
          </w:rPr>
          <w:t>3.127.</w:t>
        </w:r>
        <w:r w:rsidR="00515CD8">
          <w:rPr>
            <w:smallCaps w:val="0"/>
            <w:noProof/>
            <w:sz w:val="21"/>
          </w:rPr>
          <w:tab/>
        </w:r>
        <w:r w:rsidR="00515CD8" w:rsidRPr="000F76DE">
          <w:rPr>
            <w:rStyle w:val="afa"/>
            <w:noProof/>
          </w:rPr>
          <w:t>QQ</w:t>
        </w:r>
        <w:r w:rsidR="00515CD8" w:rsidRPr="000F76DE">
          <w:rPr>
            <w:rStyle w:val="afa"/>
            <w:noProof/>
          </w:rPr>
          <w:t>币充值接口</w:t>
        </w:r>
        <w:r w:rsidR="00515CD8">
          <w:rPr>
            <w:noProof/>
            <w:webHidden/>
          </w:rPr>
          <w:tab/>
        </w:r>
        <w:r w:rsidR="00515CD8">
          <w:rPr>
            <w:noProof/>
            <w:webHidden/>
          </w:rPr>
          <w:fldChar w:fldCharType="begin"/>
        </w:r>
        <w:r w:rsidR="00515CD8">
          <w:rPr>
            <w:noProof/>
            <w:webHidden/>
          </w:rPr>
          <w:instrText xml:space="preserve"> PAGEREF _Toc508982914 \h </w:instrText>
        </w:r>
        <w:r w:rsidR="00515CD8">
          <w:rPr>
            <w:noProof/>
            <w:webHidden/>
          </w:rPr>
        </w:r>
        <w:r w:rsidR="00515CD8">
          <w:rPr>
            <w:noProof/>
            <w:webHidden/>
          </w:rPr>
          <w:fldChar w:fldCharType="separate"/>
        </w:r>
        <w:r w:rsidR="00515CD8">
          <w:rPr>
            <w:noProof/>
            <w:webHidden/>
          </w:rPr>
          <w:t>166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15" w:history="1">
        <w:r w:rsidR="00515CD8" w:rsidRPr="000F76DE">
          <w:rPr>
            <w:rStyle w:val="afa"/>
            <w:rFonts w:ascii="华文细黑" w:eastAsia="华文细黑" w:hAnsi="华文细黑"/>
            <w:noProof/>
          </w:rPr>
          <w:t>3.127.1.</w:t>
        </w:r>
        <w:r w:rsidR="00515CD8">
          <w:rPr>
            <w:i w:val="0"/>
            <w:noProof/>
            <w:sz w:val="21"/>
          </w:rPr>
          <w:tab/>
        </w:r>
        <w:r w:rsidR="00515CD8" w:rsidRPr="000F76DE">
          <w:rPr>
            <w:rStyle w:val="afa"/>
            <w:noProof/>
          </w:rPr>
          <w:t>接口名称：</w:t>
        </w:r>
        <w:r w:rsidR="00515CD8" w:rsidRPr="000F76DE">
          <w:rPr>
            <w:rStyle w:val="afa"/>
            <w:noProof/>
          </w:rPr>
          <w:t>third/qq/qqCoinRecharge.do</w:t>
        </w:r>
        <w:r w:rsidR="00515CD8">
          <w:rPr>
            <w:noProof/>
            <w:webHidden/>
          </w:rPr>
          <w:tab/>
        </w:r>
        <w:r w:rsidR="00515CD8">
          <w:rPr>
            <w:noProof/>
            <w:webHidden/>
          </w:rPr>
          <w:fldChar w:fldCharType="begin"/>
        </w:r>
        <w:r w:rsidR="00515CD8">
          <w:rPr>
            <w:noProof/>
            <w:webHidden/>
          </w:rPr>
          <w:instrText xml:space="preserve"> PAGEREF _Toc508982915 \h </w:instrText>
        </w:r>
        <w:r w:rsidR="00515CD8">
          <w:rPr>
            <w:noProof/>
            <w:webHidden/>
          </w:rPr>
        </w:r>
        <w:r w:rsidR="00515CD8">
          <w:rPr>
            <w:noProof/>
            <w:webHidden/>
          </w:rPr>
          <w:fldChar w:fldCharType="separate"/>
        </w:r>
        <w:r w:rsidR="00515CD8">
          <w:rPr>
            <w:noProof/>
            <w:webHidden/>
          </w:rPr>
          <w:t>166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16" w:history="1">
        <w:r w:rsidR="00515CD8" w:rsidRPr="000F76DE">
          <w:rPr>
            <w:rStyle w:val="afa"/>
            <w:rFonts w:ascii="华文细黑" w:eastAsia="华文细黑" w:hAnsi="华文细黑"/>
            <w:noProof/>
          </w:rPr>
          <w:t>3.127.2.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_Toc508982916 \h </w:instrText>
        </w:r>
        <w:r w:rsidR="00515CD8">
          <w:rPr>
            <w:noProof/>
            <w:webHidden/>
          </w:rPr>
        </w:r>
        <w:r w:rsidR="00515CD8">
          <w:rPr>
            <w:noProof/>
            <w:webHidden/>
          </w:rPr>
          <w:fldChar w:fldCharType="separate"/>
        </w:r>
        <w:r w:rsidR="00515CD8">
          <w:rPr>
            <w:noProof/>
            <w:webHidden/>
          </w:rPr>
          <w:t>166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17" w:history="1">
        <w:r w:rsidR="00515CD8" w:rsidRPr="000F76DE">
          <w:rPr>
            <w:rStyle w:val="afa"/>
            <w:rFonts w:ascii="华文细黑" w:eastAsia="华文细黑" w:hAnsi="华文细黑"/>
            <w:noProof/>
          </w:rPr>
          <w:t>3.127.3.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_Toc508982917 \h </w:instrText>
        </w:r>
        <w:r w:rsidR="00515CD8">
          <w:rPr>
            <w:noProof/>
            <w:webHidden/>
          </w:rPr>
        </w:r>
        <w:r w:rsidR="00515CD8">
          <w:rPr>
            <w:noProof/>
            <w:webHidden/>
          </w:rPr>
          <w:fldChar w:fldCharType="separate"/>
        </w:r>
        <w:r w:rsidR="00515CD8">
          <w:rPr>
            <w:noProof/>
            <w:webHidden/>
          </w:rPr>
          <w:t>167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18" w:history="1">
        <w:r w:rsidR="00515CD8" w:rsidRPr="000F76DE">
          <w:rPr>
            <w:rStyle w:val="afa"/>
            <w:noProof/>
          </w:rPr>
          <w:t>3.128.</w:t>
        </w:r>
        <w:r w:rsidR="00515CD8">
          <w:rPr>
            <w:smallCaps w:val="0"/>
            <w:noProof/>
            <w:sz w:val="21"/>
          </w:rPr>
          <w:tab/>
        </w:r>
        <w:r w:rsidR="00515CD8" w:rsidRPr="000F76DE">
          <w:rPr>
            <w:rStyle w:val="afa"/>
            <w:noProof/>
          </w:rPr>
          <w:t>彩票兑换接口</w:t>
        </w:r>
        <w:r w:rsidR="00515CD8">
          <w:rPr>
            <w:noProof/>
            <w:webHidden/>
          </w:rPr>
          <w:tab/>
        </w:r>
        <w:r w:rsidR="00515CD8">
          <w:rPr>
            <w:noProof/>
            <w:webHidden/>
          </w:rPr>
          <w:fldChar w:fldCharType="begin"/>
        </w:r>
        <w:r w:rsidR="00515CD8">
          <w:rPr>
            <w:noProof/>
            <w:webHidden/>
          </w:rPr>
          <w:instrText xml:space="preserve"> PAGEREF _Toc508982918 \h </w:instrText>
        </w:r>
        <w:r w:rsidR="00515CD8">
          <w:rPr>
            <w:noProof/>
            <w:webHidden/>
          </w:rPr>
        </w:r>
        <w:r w:rsidR="00515CD8">
          <w:rPr>
            <w:noProof/>
            <w:webHidden/>
          </w:rPr>
          <w:fldChar w:fldCharType="separate"/>
        </w:r>
        <w:r w:rsidR="00515CD8">
          <w:rPr>
            <w:noProof/>
            <w:webHidden/>
          </w:rPr>
          <w:t>167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19" w:history="1">
        <w:r w:rsidR="00515CD8" w:rsidRPr="000F76DE">
          <w:rPr>
            <w:rStyle w:val="afa"/>
            <w:rFonts w:ascii="华文细黑" w:eastAsia="华文细黑" w:hAnsi="华文细黑"/>
            <w:noProof/>
          </w:rPr>
          <w:t>3.128.1.</w:t>
        </w:r>
        <w:r w:rsidR="00515CD8">
          <w:rPr>
            <w:i w:val="0"/>
            <w:noProof/>
            <w:sz w:val="21"/>
          </w:rPr>
          <w:tab/>
        </w:r>
        <w:r w:rsidR="00515CD8" w:rsidRPr="000F76DE">
          <w:rPr>
            <w:rStyle w:val="afa"/>
            <w:noProof/>
          </w:rPr>
          <w:t>接口名称：</w:t>
        </w:r>
        <w:r w:rsidR="00515CD8" w:rsidRPr="000F76DE">
          <w:rPr>
            <w:rStyle w:val="afa"/>
            <w:noProof/>
          </w:rPr>
          <w:t>third/lottery/lotteryExchange.do</w:t>
        </w:r>
        <w:r w:rsidR="00515CD8">
          <w:rPr>
            <w:noProof/>
            <w:webHidden/>
          </w:rPr>
          <w:tab/>
        </w:r>
        <w:r w:rsidR="00515CD8">
          <w:rPr>
            <w:noProof/>
            <w:webHidden/>
          </w:rPr>
          <w:fldChar w:fldCharType="begin"/>
        </w:r>
        <w:r w:rsidR="00515CD8">
          <w:rPr>
            <w:noProof/>
            <w:webHidden/>
          </w:rPr>
          <w:instrText xml:space="preserve"> PAGEREF _Toc508982919 \h </w:instrText>
        </w:r>
        <w:r w:rsidR="00515CD8">
          <w:rPr>
            <w:noProof/>
            <w:webHidden/>
          </w:rPr>
        </w:r>
        <w:r w:rsidR="00515CD8">
          <w:rPr>
            <w:noProof/>
            <w:webHidden/>
          </w:rPr>
          <w:fldChar w:fldCharType="separate"/>
        </w:r>
        <w:r w:rsidR="00515CD8">
          <w:rPr>
            <w:noProof/>
            <w:webHidden/>
          </w:rPr>
          <w:t>167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20" w:history="1">
        <w:r w:rsidR="00515CD8" w:rsidRPr="000F76DE">
          <w:rPr>
            <w:rStyle w:val="afa"/>
            <w:rFonts w:ascii="华文细黑" w:eastAsia="华文细黑" w:hAnsi="华文细黑"/>
            <w:noProof/>
          </w:rPr>
          <w:t>3.128.2.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_Toc508982920 \h </w:instrText>
        </w:r>
        <w:r w:rsidR="00515CD8">
          <w:rPr>
            <w:noProof/>
            <w:webHidden/>
          </w:rPr>
        </w:r>
        <w:r w:rsidR="00515CD8">
          <w:rPr>
            <w:noProof/>
            <w:webHidden/>
          </w:rPr>
          <w:fldChar w:fldCharType="separate"/>
        </w:r>
        <w:r w:rsidR="00515CD8">
          <w:rPr>
            <w:noProof/>
            <w:webHidden/>
          </w:rPr>
          <w:t>167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21" w:history="1">
        <w:r w:rsidR="00515CD8" w:rsidRPr="000F76DE">
          <w:rPr>
            <w:rStyle w:val="afa"/>
            <w:rFonts w:ascii="华文细黑" w:eastAsia="华文细黑" w:hAnsi="华文细黑"/>
            <w:noProof/>
          </w:rPr>
          <w:t>3.128.3.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_Toc508982921 \h </w:instrText>
        </w:r>
        <w:r w:rsidR="00515CD8">
          <w:rPr>
            <w:noProof/>
            <w:webHidden/>
          </w:rPr>
        </w:r>
        <w:r w:rsidR="00515CD8">
          <w:rPr>
            <w:noProof/>
            <w:webHidden/>
          </w:rPr>
          <w:fldChar w:fldCharType="separate"/>
        </w:r>
        <w:r w:rsidR="00515CD8">
          <w:rPr>
            <w:noProof/>
            <w:webHidden/>
          </w:rPr>
          <w:t>167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22" w:history="1">
        <w:r w:rsidR="00515CD8" w:rsidRPr="000F76DE">
          <w:rPr>
            <w:rStyle w:val="afa"/>
            <w:noProof/>
          </w:rPr>
          <w:t>3.129.</w:t>
        </w:r>
        <w:r w:rsidR="00515CD8">
          <w:rPr>
            <w:smallCaps w:val="0"/>
            <w:noProof/>
            <w:sz w:val="21"/>
          </w:rPr>
          <w:tab/>
        </w:r>
        <w:r w:rsidR="00515CD8" w:rsidRPr="000F76DE">
          <w:rPr>
            <w:rStyle w:val="afa"/>
            <w:noProof/>
          </w:rPr>
          <w:t>话费充值下单回调校验接口</w:t>
        </w:r>
        <w:r w:rsidR="00515CD8">
          <w:rPr>
            <w:noProof/>
            <w:webHidden/>
          </w:rPr>
          <w:tab/>
        </w:r>
        <w:r w:rsidR="00515CD8">
          <w:rPr>
            <w:noProof/>
            <w:webHidden/>
          </w:rPr>
          <w:fldChar w:fldCharType="begin"/>
        </w:r>
        <w:r w:rsidR="00515CD8">
          <w:rPr>
            <w:noProof/>
            <w:webHidden/>
          </w:rPr>
          <w:instrText xml:space="preserve"> PAGEREF _Toc508982922 \h </w:instrText>
        </w:r>
        <w:r w:rsidR="00515CD8">
          <w:rPr>
            <w:noProof/>
            <w:webHidden/>
          </w:rPr>
        </w:r>
        <w:r w:rsidR="00515CD8">
          <w:rPr>
            <w:noProof/>
            <w:webHidden/>
          </w:rPr>
          <w:fldChar w:fldCharType="separate"/>
        </w:r>
        <w:r w:rsidR="00515CD8">
          <w:rPr>
            <w:noProof/>
            <w:webHidden/>
          </w:rPr>
          <w:t>169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23" w:history="1">
        <w:r w:rsidR="00515CD8" w:rsidRPr="000F76DE">
          <w:rPr>
            <w:rStyle w:val="afa"/>
            <w:rFonts w:ascii="华文细黑" w:eastAsia="华文细黑" w:hAnsi="华文细黑"/>
            <w:noProof/>
          </w:rPr>
          <w:t>3.129.1.</w:t>
        </w:r>
        <w:r w:rsidR="00515CD8">
          <w:rPr>
            <w:i w:val="0"/>
            <w:noProof/>
            <w:sz w:val="21"/>
          </w:rPr>
          <w:tab/>
        </w:r>
        <w:r w:rsidR="00515CD8" w:rsidRPr="000F76DE">
          <w:rPr>
            <w:rStyle w:val="afa"/>
            <w:noProof/>
          </w:rPr>
          <w:t>接口名称：</w:t>
        </w:r>
        <w:r w:rsidR="00515CD8" w:rsidRPr="000F76DE">
          <w:rPr>
            <w:rStyle w:val="afa"/>
            <w:noProof/>
          </w:rPr>
          <w:t>third/calls/callsCostBackValidate.do</w:t>
        </w:r>
        <w:r w:rsidR="00515CD8">
          <w:rPr>
            <w:noProof/>
            <w:webHidden/>
          </w:rPr>
          <w:tab/>
        </w:r>
        <w:r w:rsidR="00515CD8">
          <w:rPr>
            <w:noProof/>
            <w:webHidden/>
          </w:rPr>
          <w:fldChar w:fldCharType="begin"/>
        </w:r>
        <w:r w:rsidR="00515CD8">
          <w:rPr>
            <w:noProof/>
            <w:webHidden/>
          </w:rPr>
          <w:instrText xml:space="preserve"> PAGEREF _Toc508982923 \h </w:instrText>
        </w:r>
        <w:r w:rsidR="00515CD8">
          <w:rPr>
            <w:noProof/>
            <w:webHidden/>
          </w:rPr>
        </w:r>
        <w:r w:rsidR="00515CD8">
          <w:rPr>
            <w:noProof/>
            <w:webHidden/>
          </w:rPr>
          <w:fldChar w:fldCharType="separate"/>
        </w:r>
        <w:r w:rsidR="00515CD8">
          <w:rPr>
            <w:noProof/>
            <w:webHidden/>
          </w:rPr>
          <w:t>169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24" w:history="1">
        <w:r w:rsidR="00515CD8" w:rsidRPr="000F76DE">
          <w:rPr>
            <w:rStyle w:val="afa"/>
            <w:rFonts w:ascii="华文细黑" w:eastAsia="华文细黑" w:hAnsi="华文细黑"/>
            <w:noProof/>
          </w:rPr>
          <w:t>3.129.2.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_Toc508982924 \h </w:instrText>
        </w:r>
        <w:r w:rsidR="00515CD8">
          <w:rPr>
            <w:noProof/>
            <w:webHidden/>
          </w:rPr>
        </w:r>
        <w:r w:rsidR="00515CD8">
          <w:rPr>
            <w:noProof/>
            <w:webHidden/>
          </w:rPr>
          <w:fldChar w:fldCharType="separate"/>
        </w:r>
        <w:r w:rsidR="00515CD8">
          <w:rPr>
            <w:noProof/>
            <w:webHidden/>
          </w:rPr>
          <w:t>169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25" w:history="1">
        <w:r w:rsidR="00515CD8" w:rsidRPr="000F76DE">
          <w:rPr>
            <w:rStyle w:val="afa"/>
            <w:rFonts w:ascii="华文细黑" w:eastAsia="华文细黑" w:hAnsi="华文细黑"/>
            <w:noProof/>
          </w:rPr>
          <w:t>3.129.3.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_Toc508982925 \h </w:instrText>
        </w:r>
        <w:r w:rsidR="00515CD8">
          <w:rPr>
            <w:noProof/>
            <w:webHidden/>
          </w:rPr>
        </w:r>
        <w:r w:rsidR="00515CD8">
          <w:rPr>
            <w:noProof/>
            <w:webHidden/>
          </w:rPr>
          <w:fldChar w:fldCharType="separate"/>
        </w:r>
        <w:r w:rsidR="00515CD8">
          <w:rPr>
            <w:noProof/>
            <w:webHidden/>
          </w:rPr>
          <w:t>169</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26" w:history="1">
        <w:r w:rsidR="00515CD8" w:rsidRPr="000F76DE">
          <w:rPr>
            <w:rStyle w:val="afa"/>
            <w:noProof/>
          </w:rPr>
          <w:t>3.130.</w:t>
        </w:r>
        <w:r w:rsidR="00515CD8">
          <w:rPr>
            <w:smallCaps w:val="0"/>
            <w:noProof/>
            <w:sz w:val="21"/>
          </w:rPr>
          <w:tab/>
        </w:r>
        <w:r w:rsidR="00515CD8" w:rsidRPr="000F76DE">
          <w:rPr>
            <w:rStyle w:val="afa"/>
            <w:noProof/>
          </w:rPr>
          <w:t>流量充值下单回调校验接口</w:t>
        </w:r>
        <w:r w:rsidR="00515CD8">
          <w:rPr>
            <w:noProof/>
            <w:webHidden/>
          </w:rPr>
          <w:tab/>
        </w:r>
        <w:r w:rsidR="00515CD8">
          <w:rPr>
            <w:noProof/>
            <w:webHidden/>
          </w:rPr>
          <w:fldChar w:fldCharType="begin"/>
        </w:r>
        <w:r w:rsidR="00515CD8">
          <w:rPr>
            <w:noProof/>
            <w:webHidden/>
          </w:rPr>
          <w:instrText xml:space="preserve"> PAGEREF _Toc508982926 \h </w:instrText>
        </w:r>
        <w:r w:rsidR="00515CD8">
          <w:rPr>
            <w:noProof/>
            <w:webHidden/>
          </w:rPr>
        </w:r>
        <w:r w:rsidR="00515CD8">
          <w:rPr>
            <w:noProof/>
            <w:webHidden/>
          </w:rPr>
          <w:fldChar w:fldCharType="separate"/>
        </w:r>
        <w:r w:rsidR="00515CD8">
          <w:rPr>
            <w:noProof/>
            <w:webHidden/>
          </w:rPr>
          <w:t>170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27" w:history="1">
        <w:r w:rsidR="00515CD8" w:rsidRPr="000F76DE">
          <w:rPr>
            <w:rStyle w:val="afa"/>
            <w:rFonts w:ascii="华文细黑" w:eastAsia="华文细黑" w:hAnsi="华文细黑"/>
            <w:noProof/>
          </w:rPr>
          <w:t>3.130.1.</w:t>
        </w:r>
        <w:r w:rsidR="00515CD8">
          <w:rPr>
            <w:i w:val="0"/>
            <w:noProof/>
            <w:sz w:val="21"/>
          </w:rPr>
          <w:tab/>
        </w:r>
        <w:r w:rsidR="00515CD8" w:rsidRPr="000F76DE">
          <w:rPr>
            <w:rStyle w:val="afa"/>
            <w:noProof/>
          </w:rPr>
          <w:t>接口名称：</w:t>
        </w:r>
        <w:r w:rsidR="00515CD8" w:rsidRPr="000F76DE">
          <w:rPr>
            <w:rStyle w:val="afa"/>
            <w:noProof/>
          </w:rPr>
          <w:t>third/bit/bitCostBackValidate.do</w:t>
        </w:r>
        <w:r w:rsidR="00515CD8">
          <w:rPr>
            <w:noProof/>
            <w:webHidden/>
          </w:rPr>
          <w:tab/>
        </w:r>
        <w:r w:rsidR="00515CD8">
          <w:rPr>
            <w:noProof/>
            <w:webHidden/>
          </w:rPr>
          <w:fldChar w:fldCharType="begin"/>
        </w:r>
        <w:r w:rsidR="00515CD8">
          <w:rPr>
            <w:noProof/>
            <w:webHidden/>
          </w:rPr>
          <w:instrText xml:space="preserve"> PAGEREF _Toc508982927 \h </w:instrText>
        </w:r>
        <w:r w:rsidR="00515CD8">
          <w:rPr>
            <w:noProof/>
            <w:webHidden/>
          </w:rPr>
        </w:r>
        <w:r w:rsidR="00515CD8">
          <w:rPr>
            <w:noProof/>
            <w:webHidden/>
          </w:rPr>
          <w:fldChar w:fldCharType="separate"/>
        </w:r>
        <w:r w:rsidR="00515CD8">
          <w:rPr>
            <w:noProof/>
            <w:webHidden/>
          </w:rPr>
          <w:t>170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28" w:history="1">
        <w:r w:rsidR="00515CD8" w:rsidRPr="000F76DE">
          <w:rPr>
            <w:rStyle w:val="afa"/>
            <w:rFonts w:ascii="华文细黑" w:eastAsia="华文细黑" w:hAnsi="华文细黑"/>
            <w:noProof/>
          </w:rPr>
          <w:t>3.130.2.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_Toc508982928 \h </w:instrText>
        </w:r>
        <w:r w:rsidR="00515CD8">
          <w:rPr>
            <w:noProof/>
            <w:webHidden/>
          </w:rPr>
        </w:r>
        <w:r w:rsidR="00515CD8">
          <w:rPr>
            <w:noProof/>
            <w:webHidden/>
          </w:rPr>
          <w:fldChar w:fldCharType="separate"/>
        </w:r>
        <w:r w:rsidR="00515CD8">
          <w:rPr>
            <w:noProof/>
            <w:webHidden/>
          </w:rPr>
          <w:t>170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29" w:history="1">
        <w:r w:rsidR="00515CD8" w:rsidRPr="000F76DE">
          <w:rPr>
            <w:rStyle w:val="afa"/>
            <w:rFonts w:ascii="华文细黑" w:eastAsia="华文细黑" w:hAnsi="华文细黑"/>
            <w:noProof/>
          </w:rPr>
          <w:t>3.130.3.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_Toc508982929 \h </w:instrText>
        </w:r>
        <w:r w:rsidR="00515CD8">
          <w:rPr>
            <w:noProof/>
            <w:webHidden/>
          </w:rPr>
        </w:r>
        <w:r w:rsidR="00515CD8">
          <w:rPr>
            <w:noProof/>
            <w:webHidden/>
          </w:rPr>
          <w:fldChar w:fldCharType="separate"/>
        </w:r>
        <w:r w:rsidR="00515CD8">
          <w:rPr>
            <w:noProof/>
            <w:webHidden/>
          </w:rPr>
          <w:t>170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30" w:history="1">
        <w:r w:rsidR="00515CD8" w:rsidRPr="000F76DE">
          <w:rPr>
            <w:rStyle w:val="afa"/>
            <w:noProof/>
          </w:rPr>
          <w:t>3.131.</w:t>
        </w:r>
        <w:r w:rsidR="00515CD8">
          <w:rPr>
            <w:smallCaps w:val="0"/>
            <w:noProof/>
            <w:sz w:val="21"/>
          </w:rPr>
          <w:tab/>
        </w:r>
        <w:r w:rsidR="00515CD8" w:rsidRPr="000F76DE">
          <w:rPr>
            <w:rStyle w:val="afa"/>
            <w:noProof/>
          </w:rPr>
          <w:t>加油充值下单回调校验接口</w:t>
        </w:r>
        <w:r w:rsidR="00515CD8">
          <w:rPr>
            <w:noProof/>
            <w:webHidden/>
          </w:rPr>
          <w:tab/>
        </w:r>
        <w:r w:rsidR="00515CD8">
          <w:rPr>
            <w:noProof/>
            <w:webHidden/>
          </w:rPr>
          <w:fldChar w:fldCharType="begin"/>
        </w:r>
        <w:r w:rsidR="00515CD8">
          <w:rPr>
            <w:noProof/>
            <w:webHidden/>
          </w:rPr>
          <w:instrText xml:space="preserve"> PAGEREF _Toc508982930 \h </w:instrText>
        </w:r>
        <w:r w:rsidR="00515CD8">
          <w:rPr>
            <w:noProof/>
            <w:webHidden/>
          </w:rPr>
        </w:r>
        <w:r w:rsidR="00515CD8">
          <w:rPr>
            <w:noProof/>
            <w:webHidden/>
          </w:rPr>
          <w:fldChar w:fldCharType="separate"/>
        </w:r>
        <w:r w:rsidR="00515CD8">
          <w:rPr>
            <w:noProof/>
            <w:webHidden/>
          </w:rPr>
          <w:t>170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31" w:history="1">
        <w:r w:rsidR="00515CD8" w:rsidRPr="000F76DE">
          <w:rPr>
            <w:rStyle w:val="afa"/>
            <w:rFonts w:ascii="华文细黑" w:eastAsia="华文细黑" w:hAnsi="华文细黑"/>
            <w:noProof/>
          </w:rPr>
          <w:t>3.131.1.</w:t>
        </w:r>
        <w:r w:rsidR="00515CD8">
          <w:rPr>
            <w:i w:val="0"/>
            <w:noProof/>
            <w:sz w:val="21"/>
          </w:rPr>
          <w:tab/>
        </w:r>
        <w:r w:rsidR="00515CD8" w:rsidRPr="000F76DE">
          <w:rPr>
            <w:rStyle w:val="afa"/>
            <w:noProof/>
          </w:rPr>
          <w:t>接口名称：</w:t>
        </w:r>
        <w:r w:rsidR="00515CD8" w:rsidRPr="000F76DE">
          <w:rPr>
            <w:rStyle w:val="afa"/>
            <w:noProof/>
          </w:rPr>
          <w:t>third/refuel/refuelCostBackValidate.do</w:t>
        </w:r>
        <w:r w:rsidR="00515CD8">
          <w:rPr>
            <w:noProof/>
            <w:webHidden/>
          </w:rPr>
          <w:tab/>
        </w:r>
        <w:r w:rsidR="00515CD8">
          <w:rPr>
            <w:noProof/>
            <w:webHidden/>
          </w:rPr>
          <w:fldChar w:fldCharType="begin"/>
        </w:r>
        <w:r w:rsidR="00515CD8">
          <w:rPr>
            <w:noProof/>
            <w:webHidden/>
          </w:rPr>
          <w:instrText xml:space="preserve"> PAGEREF _Toc508982931 \h </w:instrText>
        </w:r>
        <w:r w:rsidR="00515CD8">
          <w:rPr>
            <w:noProof/>
            <w:webHidden/>
          </w:rPr>
        </w:r>
        <w:r w:rsidR="00515CD8">
          <w:rPr>
            <w:noProof/>
            <w:webHidden/>
          </w:rPr>
          <w:fldChar w:fldCharType="separate"/>
        </w:r>
        <w:r w:rsidR="00515CD8">
          <w:rPr>
            <w:noProof/>
            <w:webHidden/>
          </w:rPr>
          <w:t>170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32" w:history="1">
        <w:r w:rsidR="00515CD8" w:rsidRPr="000F76DE">
          <w:rPr>
            <w:rStyle w:val="afa"/>
            <w:rFonts w:ascii="华文细黑" w:eastAsia="华文细黑" w:hAnsi="华文细黑"/>
            <w:noProof/>
          </w:rPr>
          <w:t>3.131.2.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_Toc508982932 \h </w:instrText>
        </w:r>
        <w:r w:rsidR="00515CD8">
          <w:rPr>
            <w:noProof/>
            <w:webHidden/>
          </w:rPr>
        </w:r>
        <w:r w:rsidR="00515CD8">
          <w:rPr>
            <w:noProof/>
            <w:webHidden/>
          </w:rPr>
          <w:fldChar w:fldCharType="separate"/>
        </w:r>
        <w:r w:rsidR="00515CD8">
          <w:rPr>
            <w:noProof/>
            <w:webHidden/>
          </w:rPr>
          <w:t>170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33" w:history="1">
        <w:r w:rsidR="00515CD8" w:rsidRPr="000F76DE">
          <w:rPr>
            <w:rStyle w:val="afa"/>
            <w:rFonts w:ascii="华文细黑" w:eastAsia="华文细黑" w:hAnsi="华文细黑"/>
            <w:noProof/>
          </w:rPr>
          <w:t>3.131.3.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_Toc508982933 \h </w:instrText>
        </w:r>
        <w:r w:rsidR="00515CD8">
          <w:rPr>
            <w:noProof/>
            <w:webHidden/>
          </w:rPr>
        </w:r>
        <w:r w:rsidR="00515CD8">
          <w:rPr>
            <w:noProof/>
            <w:webHidden/>
          </w:rPr>
          <w:fldChar w:fldCharType="separate"/>
        </w:r>
        <w:r w:rsidR="00515CD8">
          <w:rPr>
            <w:noProof/>
            <w:webHidden/>
          </w:rPr>
          <w:t>171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34" w:history="1">
        <w:r w:rsidR="00515CD8" w:rsidRPr="000F76DE">
          <w:rPr>
            <w:rStyle w:val="afa"/>
            <w:noProof/>
          </w:rPr>
          <w:t>3.132.</w:t>
        </w:r>
        <w:r w:rsidR="00515CD8">
          <w:rPr>
            <w:smallCaps w:val="0"/>
            <w:noProof/>
            <w:sz w:val="21"/>
          </w:rPr>
          <w:tab/>
        </w:r>
        <w:r w:rsidR="00515CD8" w:rsidRPr="000F76DE">
          <w:rPr>
            <w:rStyle w:val="afa"/>
            <w:noProof/>
          </w:rPr>
          <w:t>QQ</w:t>
        </w:r>
        <w:r w:rsidR="00515CD8" w:rsidRPr="000F76DE">
          <w:rPr>
            <w:rStyle w:val="afa"/>
            <w:noProof/>
          </w:rPr>
          <w:t>币充值下单回调校验接口</w:t>
        </w:r>
        <w:r w:rsidR="00515CD8">
          <w:rPr>
            <w:noProof/>
            <w:webHidden/>
          </w:rPr>
          <w:tab/>
        </w:r>
        <w:r w:rsidR="00515CD8">
          <w:rPr>
            <w:noProof/>
            <w:webHidden/>
          </w:rPr>
          <w:fldChar w:fldCharType="begin"/>
        </w:r>
        <w:r w:rsidR="00515CD8">
          <w:rPr>
            <w:noProof/>
            <w:webHidden/>
          </w:rPr>
          <w:instrText xml:space="preserve"> PAGEREF _Toc508982934 \h </w:instrText>
        </w:r>
        <w:r w:rsidR="00515CD8">
          <w:rPr>
            <w:noProof/>
            <w:webHidden/>
          </w:rPr>
        </w:r>
        <w:r w:rsidR="00515CD8">
          <w:rPr>
            <w:noProof/>
            <w:webHidden/>
          </w:rPr>
          <w:fldChar w:fldCharType="separate"/>
        </w:r>
        <w:r w:rsidR="00515CD8">
          <w:rPr>
            <w:noProof/>
            <w:webHidden/>
          </w:rPr>
          <w:t>171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35" w:history="1">
        <w:r w:rsidR="00515CD8" w:rsidRPr="000F76DE">
          <w:rPr>
            <w:rStyle w:val="afa"/>
            <w:rFonts w:ascii="华文细黑" w:eastAsia="华文细黑" w:hAnsi="华文细黑"/>
            <w:noProof/>
          </w:rPr>
          <w:t>3.132.1.</w:t>
        </w:r>
        <w:r w:rsidR="00515CD8">
          <w:rPr>
            <w:i w:val="0"/>
            <w:noProof/>
            <w:sz w:val="21"/>
          </w:rPr>
          <w:tab/>
        </w:r>
        <w:r w:rsidR="00515CD8" w:rsidRPr="000F76DE">
          <w:rPr>
            <w:rStyle w:val="afa"/>
            <w:noProof/>
          </w:rPr>
          <w:t>接口名称：</w:t>
        </w:r>
        <w:r w:rsidR="00515CD8" w:rsidRPr="000F76DE">
          <w:rPr>
            <w:rStyle w:val="afa"/>
            <w:noProof/>
          </w:rPr>
          <w:t>third/qq/qqCoinBackValidate.do</w:t>
        </w:r>
        <w:r w:rsidR="00515CD8">
          <w:rPr>
            <w:noProof/>
            <w:webHidden/>
          </w:rPr>
          <w:tab/>
        </w:r>
        <w:r w:rsidR="00515CD8">
          <w:rPr>
            <w:noProof/>
            <w:webHidden/>
          </w:rPr>
          <w:fldChar w:fldCharType="begin"/>
        </w:r>
        <w:r w:rsidR="00515CD8">
          <w:rPr>
            <w:noProof/>
            <w:webHidden/>
          </w:rPr>
          <w:instrText xml:space="preserve"> PAGEREF _Toc508982935 \h </w:instrText>
        </w:r>
        <w:r w:rsidR="00515CD8">
          <w:rPr>
            <w:noProof/>
            <w:webHidden/>
          </w:rPr>
        </w:r>
        <w:r w:rsidR="00515CD8">
          <w:rPr>
            <w:noProof/>
            <w:webHidden/>
          </w:rPr>
          <w:fldChar w:fldCharType="separate"/>
        </w:r>
        <w:r w:rsidR="00515CD8">
          <w:rPr>
            <w:noProof/>
            <w:webHidden/>
          </w:rPr>
          <w:t>171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36" w:history="1">
        <w:r w:rsidR="00515CD8" w:rsidRPr="000F76DE">
          <w:rPr>
            <w:rStyle w:val="afa"/>
            <w:rFonts w:ascii="华文细黑" w:eastAsia="华文细黑" w:hAnsi="华文细黑"/>
            <w:noProof/>
          </w:rPr>
          <w:t>3.132.2.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_Toc508982936 \h </w:instrText>
        </w:r>
        <w:r w:rsidR="00515CD8">
          <w:rPr>
            <w:noProof/>
            <w:webHidden/>
          </w:rPr>
        </w:r>
        <w:r w:rsidR="00515CD8">
          <w:rPr>
            <w:noProof/>
            <w:webHidden/>
          </w:rPr>
          <w:fldChar w:fldCharType="separate"/>
        </w:r>
        <w:r w:rsidR="00515CD8">
          <w:rPr>
            <w:noProof/>
            <w:webHidden/>
          </w:rPr>
          <w:t>171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37" w:history="1">
        <w:r w:rsidR="00515CD8" w:rsidRPr="000F76DE">
          <w:rPr>
            <w:rStyle w:val="afa"/>
            <w:rFonts w:ascii="华文细黑" w:eastAsia="华文细黑" w:hAnsi="华文细黑"/>
            <w:noProof/>
          </w:rPr>
          <w:t>3.132.3.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_Toc508982937 \h </w:instrText>
        </w:r>
        <w:r w:rsidR="00515CD8">
          <w:rPr>
            <w:noProof/>
            <w:webHidden/>
          </w:rPr>
        </w:r>
        <w:r w:rsidR="00515CD8">
          <w:rPr>
            <w:noProof/>
            <w:webHidden/>
          </w:rPr>
          <w:fldChar w:fldCharType="separate"/>
        </w:r>
        <w:r w:rsidR="00515CD8">
          <w:rPr>
            <w:noProof/>
            <w:webHidden/>
          </w:rPr>
          <w:t>172</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38" w:history="1">
        <w:r w:rsidR="00515CD8" w:rsidRPr="000F76DE">
          <w:rPr>
            <w:rStyle w:val="afa"/>
            <w:noProof/>
          </w:rPr>
          <w:t>3.133.</w:t>
        </w:r>
        <w:r w:rsidR="00515CD8">
          <w:rPr>
            <w:smallCaps w:val="0"/>
            <w:noProof/>
            <w:sz w:val="21"/>
          </w:rPr>
          <w:tab/>
        </w:r>
        <w:r w:rsidR="00515CD8" w:rsidRPr="000F76DE">
          <w:rPr>
            <w:rStyle w:val="afa"/>
            <w:noProof/>
          </w:rPr>
          <w:t>彩票兑换下单回调校验接口</w:t>
        </w:r>
        <w:r w:rsidR="00515CD8">
          <w:rPr>
            <w:noProof/>
            <w:webHidden/>
          </w:rPr>
          <w:tab/>
        </w:r>
        <w:r w:rsidR="00515CD8">
          <w:rPr>
            <w:noProof/>
            <w:webHidden/>
          </w:rPr>
          <w:fldChar w:fldCharType="begin"/>
        </w:r>
        <w:r w:rsidR="00515CD8">
          <w:rPr>
            <w:noProof/>
            <w:webHidden/>
          </w:rPr>
          <w:instrText xml:space="preserve"> PAGEREF _Toc508982938 \h </w:instrText>
        </w:r>
        <w:r w:rsidR="00515CD8">
          <w:rPr>
            <w:noProof/>
            <w:webHidden/>
          </w:rPr>
        </w:r>
        <w:r w:rsidR="00515CD8">
          <w:rPr>
            <w:noProof/>
            <w:webHidden/>
          </w:rPr>
          <w:fldChar w:fldCharType="separate"/>
        </w:r>
        <w:r w:rsidR="00515CD8">
          <w:rPr>
            <w:noProof/>
            <w:webHidden/>
          </w:rPr>
          <w:t>172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39" w:history="1">
        <w:r w:rsidR="00515CD8" w:rsidRPr="000F76DE">
          <w:rPr>
            <w:rStyle w:val="afa"/>
            <w:rFonts w:ascii="华文细黑" w:eastAsia="华文细黑" w:hAnsi="华文细黑"/>
            <w:noProof/>
          </w:rPr>
          <w:t>3.133.1.</w:t>
        </w:r>
        <w:r w:rsidR="00515CD8">
          <w:rPr>
            <w:i w:val="0"/>
            <w:noProof/>
            <w:sz w:val="21"/>
          </w:rPr>
          <w:tab/>
        </w:r>
        <w:r w:rsidR="00515CD8" w:rsidRPr="000F76DE">
          <w:rPr>
            <w:rStyle w:val="afa"/>
            <w:noProof/>
          </w:rPr>
          <w:t>接口名称：</w:t>
        </w:r>
        <w:r w:rsidR="00515CD8" w:rsidRPr="000F76DE">
          <w:rPr>
            <w:rStyle w:val="afa"/>
            <w:noProof/>
          </w:rPr>
          <w:t>third/lottery/lotteryExchangeBackValidate.do</w:t>
        </w:r>
        <w:r w:rsidR="00515CD8">
          <w:rPr>
            <w:noProof/>
            <w:webHidden/>
          </w:rPr>
          <w:tab/>
        </w:r>
        <w:r w:rsidR="00515CD8">
          <w:rPr>
            <w:noProof/>
            <w:webHidden/>
          </w:rPr>
          <w:fldChar w:fldCharType="begin"/>
        </w:r>
        <w:r w:rsidR="00515CD8">
          <w:rPr>
            <w:noProof/>
            <w:webHidden/>
          </w:rPr>
          <w:instrText xml:space="preserve"> PAGEREF _Toc508982939 \h </w:instrText>
        </w:r>
        <w:r w:rsidR="00515CD8">
          <w:rPr>
            <w:noProof/>
            <w:webHidden/>
          </w:rPr>
        </w:r>
        <w:r w:rsidR="00515CD8">
          <w:rPr>
            <w:noProof/>
            <w:webHidden/>
          </w:rPr>
          <w:fldChar w:fldCharType="separate"/>
        </w:r>
        <w:r w:rsidR="00515CD8">
          <w:rPr>
            <w:noProof/>
            <w:webHidden/>
          </w:rPr>
          <w:t>172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40" w:history="1">
        <w:r w:rsidR="00515CD8" w:rsidRPr="000F76DE">
          <w:rPr>
            <w:rStyle w:val="afa"/>
            <w:rFonts w:ascii="华文细黑" w:eastAsia="华文细黑" w:hAnsi="华文细黑"/>
            <w:noProof/>
          </w:rPr>
          <w:t>3.133.2.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_Toc508982940 \h </w:instrText>
        </w:r>
        <w:r w:rsidR="00515CD8">
          <w:rPr>
            <w:noProof/>
            <w:webHidden/>
          </w:rPr>
        </w:r>
        <w:r w:rsidR="00515CD8">
          <w:rPr>
            <w:noProof/>
            <w:webHidden/>
          </w:rPr>
          <w:fldChar w:fldCharType="separate"/>
        </w:r>
        <w:r w:rsidR="00515CD8">
          <w:rPr>
            <w:noProof/>
            <w:webHidden/>
          </w:rPr>
          <w:t>172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41" w:history="1">
        <w:r w:rsidR="00515CD8" w:rsidRPr="000F76DE">
          <w:rPr>
            <w:rStyle w:val="afa"/>
            <w:rFonts w:ascii="华文细黑" w:eastAsia="华文细黑" w:hAnsi="华文细黑"/>
            <w:noProof/>
          </w:rPr>
          <w:t>3.133.3.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_Toc508982941 \h </w:instrText>
        </w:r>
        <w:r w:rsidR="00515CD8">
          <w:rPr>
            <w:noProof/>
            <w:webHidden/>
          </w:rPr>
        </w:r>
        <w:r w:rsidR="00515CD8">
          <w:rPr>
            <w:noProof/>
            <w:webHidden/>
          </w:rPr>
          <w:fldChar w:fldCharType="separate"/>
        </w:r>
        <w:r w:rsidR="00515CD8">
          <w:rPr>
            <w:noProof/>
            <w:webHidden/>
          </w:rPr>
          <w:t>173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42" w:history="1">
        <w:r w:rsidR="00515CD8" w:rsidRPr="000F76DE">
          <w:rPr>
            <w:rStyle w:val="afa"/>
            <w:noProof/>
          </w:rPr>
          <w:t>3.134.</w:t>
        </w:r>
        <w:r w:rsidR="00515CD8">
          <w:rPr>
            <w:smallCaps w:val="0"/>
            <w:noProof/>
            <w:sz w:val="21"/>
          </w:rPr>
          <w:tab/>
        </w:r>
        <w:r w:rsidR="00515CD8" w:rsidRPr="000F76DE">
          <w:rPr>
            <w:rStyle w:val="afa"/>
            <w:noProof/>
          </w:rPr>
          <w:t>B2B2C</w:t>
        </w:r>
        <w:r w:rsidR="00515CD8" w:rsidRPr="000F76DE">
          <w:rPr>
            <w:rStyle w:val="afa"/>
            <w:noProof/>
          </w:rPr>
          <w:t>后台用户信息更新接口</w:t>
        </w:r>
        <w:r w:rsidR="00515CD8">
          <w:rPr>
            <w:noProof/>
            <w:webHidden/>
          </w:rPr>
          <w:tab/>
        </w:r>
        <w:r w:rsidR="00515CD8">
          <w:rPr>
            <w:noProof/>
            <w:webHidden/>
          </w:rPr>
          <w:fldChar w:fldCharType="begin"/>
        </w:r>
        <w:r w:rsidR="00515CD8">
          <w:rPr>
            <w:noProof/>
            <w:webHidden/>
          </w:rPr>
          <w:instrText xml:space="preserve"> PAGEREF _Toc508982942 \h </w:instrText>
        </w:r>
        <w:r w:rsidR="00515CD8">
          <w:rPr>
            <w:noProof/>
            <w:webHidden/>
          </w:rPr>
        </w:r>
        <w:r w:rsidR="00515CD8">
          <w:rPr>
            <w:noProof/>
            <w:webHidden/>
          </w:rPr>
          <w:fldChar w:fldCharType="separate"/>
        </w:r>
        <w:r w:rsidR="00515CD8">
          <w:rPr>
            <w:noProof/>
            <w:webHidden/>
          </w:rPr>
          <w:t>173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43" w:history="1">
        <w:r w:rsidR="00515CD8" w:rsidRPr="000F76DE">
          <w:rPr>
            <w:rStyle w:val="afa"/>
            <w:rFonts w:ascii="华文细黑" w:eastAsia="华文细黑" w:hAnsi="华文细黑"/>
            <w:noProof/>
          </w:rPr>
          <w:t>3.134.1.</w:t>
        </w:r>
        <w:r w:rsidR="00515CD8">
          <w:rPr>
            <w:i w:val="0"/>
            <w:noProof/>
            <w:sz w:val="21"/>
          </w:rPr>
          <w:tab/>
        </w:r>
        <w:r w:rsidR="00515CD8" w:rsidRPr="000F76DE">
          <w:rPr>
            <w:rStyle w:val="afa"/>
            <w:noProof/>
          </w:rPr>
          <w:t>接口名称：</w:t>
        </w:r>
        <w:r w:rsidR="00515CD8" w:rsidRPr="000F76DE">
          <w:rPr>
            <w:rStyle w:val="afa"/>
            <w:noProof/>
          </w:rPr>
          <w:t>user/b2b2c/userInfoUpdate.do</w:t>
        </w:r>
        <w:r w:rsidR="00515CD8">
          <w:rPr>
            <w:noProof/>
            <w:webHidden/>
          </w:rPr>
          <w:tab/>
        </w:r>
        <w:r w:rsidR="00515CD8">
          <w:rPr>
            <w:noProof/>
            <w:webHidden/>
          </w:rPr>
          <w:fldChar w:fldCharType="begin"/>
        </w:r>
        <w:r w:rsidR="00515CD8">
          <w:rPr>
            <w:noProof/>
            <w:webHidden/>
          </w:rPr>
          <w:instrText xml:space="preserve"> PAGEREF _Toc508982943 \h </w:instrText>
        </w:r>
        <w:r w:rsidR="00515CD8">
          <w:rPr>
            <w:noProof/>
            <w:webHidden/>
          </w:rPr>
        </w:r>
        <w:r w:rsidR="00515CD8">
          <w:rPr>
            <w:noProof/>
            <w:webHidden/>
          </w:rPr>
          <w:fldChar w:fldCharType="separate"/>
        </w:r>
        <w:r w:rsidR="00515CD8">
          <w:rPr>
            <w:noProof/>
            <w:webHidden/>
          </w:rPr>
          <w:t>173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44" w:history="1">
        <w:r w:rsidR="00515CD8" w:rsidRPr="000F76DE">
          <w:rPr>
            <w:rStyle w:val="afa"/>
            <w:rFonts w:ascii="华文细黑" w:eastAsia="华文细黑" w:hAnsi="华文细黑"/>
            <w:noProof/>
          </w:rPr>
          <w:t>3.134.2.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_Toc508982944 \h </w:instrText>
        </w:r>
        <w:r w:rsidR="00515CD8">
          <w:rPr>
            <w:noProof/>
            <w:webHidden/>
          </w:rPr>
        </w:r>
        <w:r w:rsidR="00515CD8">
          <w:rPr>
            <w:noProof/>
            <w:webHidden/>
          </w:rPr>
          <w:fldChar w:fldCharType="separate"/>
        </w:r>
        <w:r w:rsidR="00515CD8">
          <w:rPr>
            <w:noProof/>
            <w:webHidden/>
          </w:rPr>
          <w:t>173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45" w:history="1">
        <w:r w:rsidR="00515CD8" w:rsidRPr="000F76DE">
          <w:rPr>
            <w:rStyle w:val="afa"/>
            <w:rFonts w:ascii="华文细黑" w:eastAsia="华文细黑" w:hAnsi="华文细黑"/>
            <w:noProof/>
          </w:rPr>
          <w:t>3.134.3.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_Toc508982945 \h </w:instrText>
        </w:r>
        <w:r w:rsidR="00515CD8">
          <w:rPr>
            <w:noProof/>
            <w:webHidden/>
          </w:rPr>
        </w:r>
        <w:r w:rsidR="00515CD8">
          <w:rPr>
            <w:noProof/>
            <w:webHidden/>
          </w:rPr>
          <w:fldChar w:fldCharType="separate"/>
        </w:r>
        <w:r w:rsidR="00515CD8">
          <w:rPr>
            <w:noProof/>
            <w:webHidden/>
          </w:rPr>
          <w:t>174</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46" w:history="1">
        <w:r w:rsidR="00515CD8" w:rsidRPr="000F76DE">
          <w:rPr>
            <w:rStyle w:val="afa"/>
            <w:noProof/>
          </w:rPr>
          <w:t>3.135.</w:t>
        </w:r>
        <w:r w:rsidR="00515CD8">
          <w:rPr>
            <w:smallCaps w:val="0"/>
            <w:noProof/>
            <w:sz w:val="21"/>
          </w:rPr>
          <w:tab/>
        </w:r>
        <w:r w:rsidR="00515CD8" w:rsidRPr="000F76DE">
          <w:rPr>
            <w:rStyle w:val="afa"/>
            <w:noProof/>
          </w:rPr>
          <w:t>用户积分转赠流水查询接口</w:t>
        </w:r>
        <w:r w:rsidR="00515CD8">
          <w:rPr>
            <w:noProof/>
            <w:webHidden/>
          </w:rPr>
          <w:tab/>
        </w:r>
        <w:r w:rsidR="00515CD8">
          <w:rPr>
            <w:noProof/>
            <w:webHidden/>
          </w:rPr>
          <w:fldChar w:fldCharType="begin"/>
        </w:r>
        <w:r w:rsidR="00515CD8">
          <w:rPr>
            <w:noProof/>
            <w:webHidden/>
          </w:rPr>
          <w:instrText xml:space="preserve"> PAGEREF _Toc508982946 \h </w:instrText>
        </w:r>
        <w:r w:rsidR="00515CD8">
          <w:rPr>
            <w:noProof/>
            <w:webHidden/>
          </w:rPr>
        </w:r>
        <w:r w:rsidR="00515CD8">
          <w:rPr>
            <w:noProof/>
            <w:webHidden/>
          </w:rPr>
          <w:fldChar w:fldCharType="separate"/>
        </w:r>
        <w:r w:rsidR="00515CD8">
          <w:rPr>
            <w:noProof/>
            <w:webHidden/>
          </w:rPr>
          <w:t>174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47" w:history="1">
        <w:r w:rsidR="00515CD8" w:rsidRPr="000F76DE">
          <w:rPr>
            <w:rStyle w:val="afa"/>
            <w:rFonts w:ascii="华文细黑" w:eastAsia="华文细黑" w:hAnsi="华文细黑"/>
            <w:noProof/>
          </w:rPr>
          <w:t>3.135.1.</w:t>
        </w:r>
        <w:r w:rsidR="00515CD8">
          <w:rPr>
            <w:i w:val="0"/>
            <w:noProof/>
            <w:sz w:val="21"/>
          </w:rPr>
          <w:tab/>
        </w:r>
        <w:r w:rsidR="00515CD8" w:rsidRPr="000F76DE">
          <w:rPr>
            <w:rStyle w:val="afa"/>
            <w:noProof/>
          </w:rPr>
          <w:t>接口名称：</w:t>
        </w:r>
        <w:r w:rsidR="00515CD8" w:rsidRPr="000F76DE">
          <w:rPr>
            <w:rStyle w:val="afa"/>
            <w:noProof/>
          </w:rPr>
          <w:t>user/points/pointsGiftFlow.do</w:t>
        </w:r>
        <w:r w:rsidR="00515CD8">
          <w:rPr>
            <w:noProof/>
            <w:webHidden/>
          </w:rPr>
          <w:tab/>
        </w:r>
        <w:r w:rsidR="00515CD8">
          <w:rPr>
            <w:noProof/>
            <w:webHidden/>
          </w:rPr>
          <w:fldChar w:fldCharType="begin"/>
        </w:r>
        <w:r w:rsidR="00515CD8">
          <w:rPr>
            <w:noProof/>
            <w:webHidden/>
          </w:rPr>
          <w:instrText xml:space="preserve"> PAGEREF _Toc508982947 \h </w:instrText>
        </w:r>
        <w:r w:rsidR="00515CD8">
          <w:rPr>
            <w:noProof/>
            <w:webHidden/>
          </w:rPr>
        </w:r>
        <w:r w:rsidR="00515CD8">
          <w:rPr>
            <w:noProof/>
            <w:webHidden/>
          </w:rPr>
          <w:fldChar w:fldCharType="separate"/>
        </w:r>
        <w:r w:rsidR="00515CD8">
          <w:rPr>
            <w:noProof/>
            <w:webHidden/>
          </w:rPr>
          <w:t>174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48" w:history="1">
        <w:r w:rsidR="00515CD8" w:rsidRPr="000F76DE">
          <w:rPr>
            <w:rStyle w:val="afa"/>
            <w:rFonts w:ascii="华文细黑" w:eastAsia="华文细黑" w:hAnsi="华文细黑"/>
            <w:noProof/>
          </w:rPr>
          <w:t>3.135.2.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_Toc508982948 \h </w:instrText>
        </w:r>
        <w:r w:rsidR="00515CD8">
          <w:rPr>
            <w:noProof/>
            <w:webHidden/>
          </w:rPr>
        </w:r>
        <w:r w:rsidR="00515CD8">
          <w:rPr>
            <w:noProof/>
            <w:webHidden/>
          </w:rPr>
          <w:fldChar w:fldCharType="separate"/>
        </w:r>
        <w:r w:rsidR="00515CD8">
          <w:rPr>
            <w:noProof/>
            <w:webHidden/>
          </w:rPr>
          <w:t>174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49" w:history="1">
        <w:r w:rsidR="00515CD8" w:rsidRPr="000F76DE">
          <w:rPr>
            <w:rStyle w:val="afa"/>
            <w:rFonts w:ascii="华文细黑" w:eastAsia="华文细黑" w:hAnsi="华文细黑"/>
            <w:noProof/>
          </w:rPr>
          <w:t>3.135.3.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_Toc508982949 \h </w:instrText>
        </w:r>
        <w:r w:rsidR="00515CD8">
          <w:rPr>
            <w:noProof/>
            <w:webHidden/>
          </w:rPr>
        </w:r>
        <w:r w:rsidR="00515CD8">
          <w:rPr>
            <w:noProof/>
            <w:webHidden/>
          </w:rPr>
          <w:fldChar w:fldCharType="separate"/>
        </w:r>
        <w:r w:rsidR="00515CD8">
          <w:rPr>
            <w:noProof/>
            <w:webHidden/>
          </w:rPr>
          <w:t>175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50" w:history="1">
        <w:r w:rsidR="00515CD8" w:rsidRPr="000F76DE">
          <w:rPr>
            <w:rStyle w:val="afa"/>
            <w:noProof/>
          </w:rPr>
          <w:t>3.136.</w:t>
        </w:r>
        <w:r w:rsidR="00515CD8">
          <w:rPr>
            <w:smallCaps w:val="0"/>
            <w:noProof/>
            <w:sz w:val="21"/>
          </w:rPr>
          <w:tab/>
        </w:r>
        <w:r w:rsidR="00515CD8" w:rsidRPr="000F76DE">
          <w:rPr>
            <w:rStyle w:val="afa"/>
            <w:noProof/>
          </w:rPr>
          <w:t>通联支付网关现金下单回调校验接口</w:t>
        </w:r>
        <w:r w:rsidR="00515CD8">
          <w:rPr>
            <w:noProof/>
            <w:webHidden/>
          </w:rPr>
          <w:tab/>
        </w:r>
        <w:r w:rsidR="00515CD8">
          <w:rPr>
            <w:noProof/>
            <w:webHidden/>
          </w:rPr>
          <w:fldChar w:fldCharType="begin"/>
        </w:r>
        <w:r w:rsidR="00515CD8">
          <w:rPr>
            <w:noProof/>
            <w:webHidden/>
          </w:rPr>
          <w:instrText xml:space="preserve"> PAGEREF _Toc508982950 \h </w:instrText>
        </w:r>
        <w:r w:rsidR="00515CD8">
          <w:rPr>
            <w:noProof/>
            <w:webHidden/>
          </w:rPr>
        </w:r>
        <w:r w:rsidR="00515CD8">
          <w:rPr>
            <w:noProof/>
            <w:webHidden/>
          </w:rPr>
          <w:fldChar w:fldCharType="separate"/>
        </w:r>
        <w:r w:rsidR="00515CD8">
          <w:rPr>
            <w:noProof/>
            <w:webHidden/>
          </w:rPr>
          <w:t>175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51" w:history="1">
        <w:r w:rsidR="00515CD8" w:rsidRPr="000F76DE">
          <w:rPr>
            <w:rStyle w:val="afa"/>
            <w:rFonts w:ascii="华文细黑" w:eastAsia="华文细黑" w:hAnsi="华文细黑"/>
            <w:noProof/>
          </w:rPr>
          <w:t>3.136.1.</w:t>
        </w:r>
        <w:r w:rsidR="00515CD8">
          <w:rPr>
            <w:i w:val="0"/>
            <w:noProof/>
            <w:sz w:val="21"/>
          </w:rPr>
          <w:tab/>
        </w:r>
        <w:r w:rsidR="00515CD8" w:rsidRPr="000F76DE">
          <w:rPr>
            <w:rStyle w:val="afa"/>
            <w:noProof/>
          </w:rPr>
          <w:t>接口名称：</w:t>
        </w:r>
        <w:r w:rsidR="00515CD8" w:rsidRPr="000F76DE">
          <w:rPr>
            <w:rStyle w:val="afa"/>
            <w:noProof/>
          </w:rPr>
          <w:t>thirdparty/allinpay/cashPayBackValidate.do</w:t>
        </w:r>
        <w:r w:rsidR="00515CD8">
          <w:rPr>
            <w:noProof/>
            <w:webHidden/>
          </w:rPr>
          <w:tab/>
        </w:r>
        <w:r w:rsidR="00515CD8">
          <w:rPr>
            <w:noProof/>
            <w:webHidden/>
          </w:rPr>
          <w:fldChar w:fldCharType="begin"/>
        </w:r>
        <w:r w:rsidR="00515CD8">
          <w:rPr>
            <w:noProof/>
            <w:webHidden/>
          </w:rPr>
          <w:instrText xml:space="preserve"> PAGEREF _Toc508982951 \h </w:instrText>
        </w:r>
        <w:r w:rsidR="00515CD8">
          <w:rPr>
            <w:noProof/>
            <w:webHidden/>
          </w:rPr>
        </w:r>
        <w:r w:rsidR="00515CD8">
          <w:rPr>
            <w:noProof/>
            <w:webHidden/>
          </w:rPr>
          <w:fldChar w:fldCharType="separate"/>
        </w:r>
        <w:r w:rsidR="00515CD8">
          <w:rPr>
            <w:noProof/>
            <w:webHidden/>
          </w:rPr>
          <w:t>175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52" w:history="1">
        <w:r w:rsidR="00515CD8" w:rsidRPr="000F76DE">
          <w:rPr>
            <w:rStyle w:val="afa"/>
            <w:rFonts w:ascii="华文细黑" w:eastAsia="华文细黑" w:hAnsi="华文细黑"/>
            <w:noProof/>
          </w:rPr>
          <w:t>3.136.2.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_Toc508982952 \h </w:instrText>
        </w:r>
        <w:r w:rsidR="00515CD8">
          <w:rPr>
            <w:noProof/>
            <w:webHidden/>
          </w:rPr>
        </w:r>
        <w:r w:rsidR="00515CD8">
          <w:rPr>
            <w:noProof/>
            <w:webHidden/>
          </w:rPr>
          <w:fldChar w:fldCharType="separate"/>
        </w:r>
        <w:r w:rsidR="00515CD8">
          <w:rPr>
            <w:noProof/>
            <w:webHidden/>
          </w:rPr>
          <w:t>175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53" w:history="1">
        <w:r w:rsidR="00515CD8" w:rsidRPr="000F76DE">
          <w:rPr>
            <w:rStyle w:val="afa"/>
            <w:rFonts w:ascii="华文细黑" w:eastAsia="华文细黑" w:hAnsi="华文细黑"/>
            <w:noProof/>
          </w:rPr>
          <w:t>3.136.3.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_Toc508982953 \h </w:instrText>
        </w:r>
        <w:r w:rsidR="00515CD8">
          <w:rPr>
            <w:noProof/>
            <w:webHidden/>
          </w:rPr>
        </w:r>
        <w:r w:rsidR="00515CD8">
          <w:rPr>
            <w:noProof/>
            <w:webHidden/>
          </w:rPr>
          <w:fldChar w:fldCharType="separate"/>
        </w:r>
        <w:r w:rsidR="00515CD8">
          <w:rPr>
            <w:noProof/>
            <w:webHidden/>
          </w:rPr>
          <w:t>176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54" w:history="1">
        <w:r w:rsidR="00515CD8" w:rsidRPr="000F76DE">
          <w:rPr>
            <w:rStyle w:val="afa"/>
            <w:noProof/>
          </w:rPr>
          <w:t>3.137.</w:t>
        </w:r>
        <w:r w:rsidR="00515CD8">
          <w:rPr>
            <w:smallCaps w:val="0"/>
            <w:noProof/>
            <w:sz w:val="21"/>
          </w:rPr>
          <w:tab/>
        </w:r>
        <w:r w:rsidR="00515CD8" w:rsidRPr="000F76DE">
          <w:rPr>
            <w:rStyle w:val="afa"/>
            <w:noProof/>
          </w:rPr>
          <w:t>订单退款接口</w:t>
        </w:r>
        <w:r w:rsidR="00515CD8" w:rsidRPr="000F76DE">
          <w:rPr>
            <w:rStyle w:val="afa"/>
            <w:noProof/>
          </w:rPr>
          <w:t>(</w:t>
        </w:r>
        <w:r w:rsidR="00515CD8" w:rsidRPr="000F76DE">
          <w:rPr>
            <w:rStyle w:val="afa"/>
            <w:noProof/>
          </w:rPr>
          <w:t>实物和电子券仅限现金支付成功后，订单更新失败使用</w:t>
        </w:r>
        <w:r w:rsidR="00515CD8" w:rsidRPr="000F76DE">
          <w:rPr>
            <w:rStyle w:val="afa"/>
            <w:noProof/>
          </w:rPr>
          <w:t>)</w:t>
        </w:r>
        <w:r w:rsidR="00515CD8">
          <w:rPr>
            <w:noProof/>
            <w:webHidden/>
          </w:rPr>
          <w:tab/>
        </w:r>
        <w:r w:rsidR="00515CD8">
          <w:rPr>
            <w:noProof/>
            <w:webHidden/>
          </w:rPr>
          <w:fldChar w:fldCharType="begin"/>
        </w:r>
        <w:r w:rsidR="00515CD8">
          <w:rPr>
            <w:noProof/>
            <w:webHidden/>
          </w:rPr>
          <w:instrText xml:space="preserve"> PAGEREF _Toc508982954 \h </w:instrText>
        </w:r>
        <w:r w:rsidR="00515CD8">
          <w:rPr>
            <w:noProof/>
            <w:webHidden/>
          </w:rPr>
        </w:r>
        <w:r w:rsidR="00515CD8">
          <w:rPr>
            <w:noProof/>
            <w:webHidden/>
          </w:rPr>
          <w:fldChar w:fldCharType="separate"/>
        </w:r>
        <w:r w:rsidR="00515CD8">
          <w:rPr>
            <w:noProof/>
            <w:webHidden/>
          </w:rPr>
          <w:t>176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55" w:history="1">
        <w:r w:rsidR="00515CD8" w:rsidRPr="000F76DE">
          <w:rPr>
            <w:rStyle w:val="afa"/>
            <w:rFonts w:ascii="华文细黑" w:eastAsia="华文细黑" w:hAnsi="华文细黑"/>
            <w:noProof/>
          </w:rPr>
          <w:t>3.137.1.</w:t>
        </w:r>
        <w:r w:rsidR="00515CD8">
          <w:rPr>
            <w:i w:val="0"/>
            <w:noProof/>
            <w:sz w:val="21"/>
          </w:rPr>
          <w:tab/>
        </w:r>
        <w:r w:rsidR="00515CD8" w:rsidRPr="000F76DE">
          <w:rPr>
            <w:rStyle w:val="afa"/>
            <w:noProof/>
          </w:rPr>
          <w:t>接口名称：</w:t>
        </w:r>
        <w:r w:rsidR="00515CD8" w:rsidRPr="000F76DE">
          <w:rPr>
            <w:rStyle w:val="afa"/>
            <w:noProof/>
          </w:rPr>
          <w:t>order/product/orderRefundWithCash.do</w:t>
        </w:r>
        <w:r w:rsidR="00515CD8">
          <w:rPr>
            <w:noProof/>
            <w:webHidden/>
          </w:rPr>
          <w:tab/>
        </w:r>
        <w:r w:rsidR="00515CD8">
          <w:rPr>
            <w:noProof/>
            <w:webHidden/>
          </w:rPr>
          <w:fldChar w:fldCharType="begin"/>
        </w:r>
        <w:r w:rsidR="00515CD8">
          <w:rPr>
            <w:noProof/>
            <w:webHidden/>
          </w:rPr>
          <w:instrText xml:space="preserve"> PAGEREF _Toc508982955 \h </w:instrText>
        </w:r>
        <w:r w:rsidR="00515CD8">
          <w:rPr>
            <w:noProof/>
            <w:webHidden/>
          </w:rPr>
        </w:r>
        <w:r w:rsidR="00515CD8">
          <w:rPr>
            <w:noProof/>
            <w:webHidden/>
          </w:rPr>
          <w:fldChar w:fldCharType="separate"/>
        </w:r>
        <w:r w:rsidR="00515CD8">
          <w:rPr>
            <w:noProof/>
            <w:webHidden/>
          </w:rPr>
          <w:t>176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56" w:history="1">
        <w:r w:rsidR="00515CD8" w:rsidRPr="000F76DE">
          <w:rPr>
            <w:rStyle w:val="afa"/>
            <w:rFonts w:ascii="华文细黑" w:eastAsia="华文细黑" w:hAnsi="华文细黑"/>
            <w:noProof/>
          </w:rPr>
          <w:t>3.137.2.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_Toc508982956 \h </w:instrText>
        </w:r>
        <w:r w:rsidR="00515CD8">
          <w:rPr>
            <w:noProof/>
            <w:webHidden/>
          </w:rPr>
        </w:r>
        <w:r w:rsidR="00515CD8">
          <w:rPr>
            <w:noProof/>
            <w:webHidden/>
          </w:rPr>
          <w:fldChar w:fldCharType="separate"/>
        </w:r>
        <w:r w:rsidR="00515CD8">
          <w:rPr>
            <w:noProof/>
            <w:webHidden/>
          </w:rPr>
          <w:t>176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57" w:history="1">
        <w:r w:rsidR="00515CD8" w:rsidRPr="000F76DE">
          <w:rPr>
            <w:rStyle w:val="afa"/>
            <w:rFonts w:ascii="华文细黑" w:eastAsia="华文细黑" w:hAnsi="华文细黑"/>
            <w:noProof/>
          </w:rPr>
          <w:t>3.137.3.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_Toc508982957 \h </w:instrText>
        </w:r>
        <w:r w:rsidR="00515CD8">
          <w:rPr>
            <w:noProof/>
            <w:webHidden/>
          </w:rPr>
        </w:r>
        <w:r w:rsidR="00515CD8">
          <w:rPr>
            <w:noProof/>
            <w:webHidden/>
          </w:rPr>
          <w:fldChar w:fldCharType="separate"/>
        </w:r>
        <w:r w:rsidR="00515CD8">
          <w:rPr>
            <w:noProof/>
            <w:webHidden/>
          </w:rPr>
          <w:t>176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58" w:history="1">
        <w:r w:rsidR="00515CD8" w:rsidRPr="000F76DE">
          <w:rPr>
            <w:rStyle w:val="afa"/>
            <w:noProof/>
          </w:rPr>
          <w:t>3.138.</w:t>
        </w:r>
        <w:r w:rsidR="00515CD8">
          <w:rPr>
            <w:smallCaps w:val="0"/>
            <w:noProof/>
            <w:sz w:val="21"/>
          </w:rPr>
          <w:tab/>
        </w:r>
        <w:r w:rsidR="00515CD8" w:rsidRPr="000F76DE">
          <w:rPr>
            <w:rStyle w:val="afa"/>
            <w:noProof/>
          </w:rPr>
          <w:t>短信状态回执保存接口</w:t>
        </w:r>
        <w:r w:rsidR="00515CD8">
          <w:rPr>
            <w:noProof/>
            <w:webHidden/>
          </w:rPr>
          <w:tab/>
        </w:r>
        <w:r w:rsidR="00515CD8">
          <w:rPr>
            <w:noProof/>
            <w:webHidden/>
          </w:rPr>
          <w:fldChar w:fldCharType="begin"/>
        </w:r>
        <w:r w:rsidR="00515CD8">
          <w:rPr>
            <w:noProof/>
            <w:webHidden/>
          </w:rPr>
          <w:instrText xml:space="preserve"> PAGEREF _Toc508982958 \h </w:instrText>
        </w:r>
        <w:r w:rsidR="00515CD8">
          <w:rPr>
            <w:noProof/>
            <w:webHidden/>
          </w:rPr>
        </w:r>
        <w:r w:rsidR="00515CD8">
          <w:rPr>
            <w:noProof/>
            <w:webHidden/>
          </w:rPr>
          <w:fldChar w:fldCharType="separate"/>
        </w:r>
        <w:r w:rsidR="00515CD8">
          <w:rPr>
            <w:noProof/>
            <w:webHidden/>
          </w:rPr>
          <w:t>177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59" w:history="1">
        <w:r w:rsidR="00515CD8" w:rsidRPr="000F76DE">
          <w:rPr>
            <w:rStyle w:val="afa"/>
            <w:rFonts w:ascii="华文细黑" w:eastAsia="华文细黑" w:hAnsi="华文细黑"/>
            <w:noProof/>
          </w:rPr>
          <w:t>3.138.1.</w:t>
        </w:r>
        <w:r w:rsidR="00515CD8">
          <w:rPr>
            <w:i w:val="0"/>
            <w:noProof/>
            <w:sz w:val="21"/>
          </w:rPr>
          <w:tab/>
        </w:r>
        <w:r w:rsidR="00515CD8" w:rsidRPr="000F76DE">
          <w:rPr>
            <w:rStyle w:val="afa"/>
            <w:noProof/>
          </w:rPr>
          <w:t>接口名称：</w:t>
        </w:r>
        <w:r w:rsidR="00515CD8" w:rsidRPr="000F76DE">
          <w:rPr>
            <w:rStyle w:val="afa"/>
            <w:noProof/>
          </w:rPr>
          <w:t>third/sms/smsStatusCallBack.do</w:t>
        </w:r>
        <w:r w:rsidR="00515CD8">
          <w:rPr>
            <w:noProof/>
            <w:webHidden/>
          </w:rPr>
          <w:tab/>
        </w:r>
        <w:r w:rsidR="00515CD8">
          <w:rPr>
            <w:noProof/>
            <w:webHidden/>
          </w:rPr>
          <w:fldChar w:fldCharType="begin"/>
        </w:r>
        <w:r w:rsidR="00515CD8">
          <w:rPr>
            <w:noProof/>
            <w:webHidden/>
          </w:rPr>
          <w:instrText xml:space="preserve"> PAGEREF _Toc508982959 \h </w:instrText>
        </w:r>
        <w:r w:rsidR="00515CD8">
          <w:rPr>
            <w:noProof/>
            <w:webHidden/>
          </w:rPr>
        </w:r>
        <w:r w:rsidR="00515CD8">
          <w:rPr>
            <w:noProof/>
            <w:webHidden/>
          </w:rPr>
          <w:fldChar w:fldCharType="separate"/>
        </w:r>
        <w:r w:rsidR="00515CD8">
          <w:rPr>
            <w:noProof/>
            <w:webHidden/>
          </w:rPr>
          <w:t>177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60" w:history="1">
        <w:r w:rsidR="00515CD8" w:rsidRPr="000F76DE">
          <w:rPr>
            <w:rStyle w:val="afa"/>
            <w:rFonts w:ascii="华文细黑" w:eastAsia="华文细黑" w:hAnsi="华文细黑"/>
            <w:noProof/>
          </w:rPr>
          <w:t>3.138.2.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_Toc508982960 \h </w:instrText>
        </w:r>
        <w:r w:rsidR="00515CD8">
          <w:rPr>
            <w:noProof/>
            <w:webHidden/>
          </w:rPr>
        </w:r>
        <w:r w:rsidR="00515CD8">
          <w:rPr>
            <w:noProof/>
            <w:webHidden/>
          </w:rPr>
          <w:fldChar w:fldCharType="separate"/>
        </w:r>
        <w:r w:rsidR="00515CD8">
          <w:rPr>
            <w:noProof/>
            <w:webHidden/>
          </w:rPr>
          <w:t>177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61" w:history="1">
        <w:r w:rsidR="00515CD8" w:rsidRPr="000F76DE">
          <w:rPr>
            <w:rStyle w:val="afa"/>
            <w:rFonts w:ascii="华文细黑" w:eastAsia="华文细黑" w:hAnsi="华文细黑"/>
            <w:noProof/>
          </w:rPr>
          <w:t>3.138.3.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_Toc508982961 \h </w:instrText>
        </w:r>
        <w:r w:rsidR="00515CD8">
          <w:rPr>
            <w:noProof/>
            <w:webHidden/>
          </w:rPr>
        </w:r>
        <w:r w:rsidR="00515CD8">
          <w:rPr>
            <w:noProof/>
            <w:webHidden/>
          </w:rPr>
          <w:fldChar w:fldCharType="separate"/>
        </w:r>
        <w:r w:rsidR="00515CD8">
          <w:rPr>
            <w:noProof/>
            <w:webHidden/>
          </w:rPr>
          <w:t>177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62" w:history="1">
        <w:r w:rsidR="00515CD8" w:rsidRPr="000F76DE">
          <w:rPr>
            <w:rStyle w:val="afa"/>
            <w:noProof/>
          </w:rPr>
          <w:t>3.139.</w:t>
        </w:r>
        <w:r w:rsidR="00515CD8">
          <w:rPr>
            <w:smallCaps w:val="0"/>
            <w:noProof/>
            <w:sz w:val="21"/>
          </w:rPr>
          <w:tab/>
        </w:r>
        <w:r w:rsidR="00515CD8" w:rsidRPr="000F76DE">
          <w:rPr>
            <w:rStyle w:val="afa"/>
            <w:noProof/>
          </w:rPr>
          <w:t>广告资源信息列表接口</w:t>
        </w:r>
        <w:r w:rsidR="00515CD8">
          <w:rPr>
            <w:noProof/>
            <w:webHidden/>
          </w:rPr>
          <w:tab/>
        </w:r>
        <w:r w:rsidR="00515CD8">
          <w:rPr>
            <w:noProof/>
            <w:webHidden/>
          </w:rPr>
          <w:fldChar w:fldCharType="begin"/>
        </w:r>
        <w:r w:rsidR="00515CD8">
          <w:rPr>
            <w:noProof/>
            <w:webHidden/>
          </w:rPr>
          <w:instrText xml:space="preserve"> PAGEREF _Toc508982962 \h </w:instrText>
        </w:r>
        <w:r w:rsidR="00515CD8">
          <w:rPr>
            <w:noProof/>
            <w:webHidden/>
          </w:rPr>
        </w:r>
        <w:r w:rsidR="00515CD8">
          <w:rPr>
            <w:noProof/>
            <w:webHidden/>
          </w:rPr>
          <w:fldChar w:fldCharType="separate"/>
        </w:r>
        <w:r w:rsidR="00515CD8">
          <w:rPr>
            <w:noProof/>
            <w:webHidden/>
          </w:rPr>
          <w:t>178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63" w:history="1">
        <w:r w:rsidR="00515CD8" w:rsidRPr="000F76DE">
          <w:rPr>
            <w:rStyle w:val="afa"/>
            <w:rFonts w:ascii="华文细黑" w:eastAsia="华文细黑" w:hAnsi="华文细黑"/>
            <w:noProof/>
          </w:rPr>
          <w:t>3.139.1.</w:t>
        </w:r>
        <w:r w:rsidR="00515CD8">
          <w:rPr>
            <w:i w:val="0"/>
            <w:noProof/>
            <w:sz w:val="21"/>
          </w:rPr>
          <w:tab/>
        </w:r>
        <w:r w:rsidR="00515CD8" w:rsidRPr="000F76DE">
          <w:rPr>
            <w:rStyle w:val="afa"/>
            <w:noProof/>
          </w:rPr>
          <w:t>接口名称：</w:t>
        </w:r>
        <w:r w:rsidR="00515CD8" w:rsidRPr="000F76DE">
          <w:rPr>
            <w:rStyle w:val="afa"/>
            <w:noProof/>
          </w:rPr>
          <w:t>advertisement/banner/bannerPicInfoList.do</w:t>
        </w:r>
        <w:r w:rsidR="00515CD8">
          <w:rPr>
            <w:noProof/>
            <w:webHidden/>
          </w:rPr>
          <w:tab/>
        </w:r>
        <w:r w:rsidR="00515CD8">
          <w:rPr>
            <w:noProof/>
            <w:webHidden/>
          </w:rPr>
          <w:fldChar w:fldCharType="begin"/>
        </w:r>
        <w:r w:rsidR="00515CD8">
          <w:rPr>
            <w:noProof/>
            <w:webHidden/>
          </w:rPr>
          <w:instrText xml:space="preserve"> PAGEREF _Toc508982963 \h </w:instrText>
        </w:r>
        <w:r w:rsidR="00515CD8">
          <w:rPr>
            <w:noProof/>
            <w:webHidden/>
          </w:rPr>
        </w:r>
        <w:r w:rsidR="00515CD8">
          <w:rPr>
            <w:noProof/>
            <w:webHidden/>
          </w:rPr>
          <w:fldChar w:fldCharType="separate"/>
        </w:r>
        <w:r w:rsidR="00515CD8">
          <w:rPr>
            <w:noProof/>
            <w:webHidden/>
          </w:rPr>
          <w:t>178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64" w:history="1">
        <w:r w:rsidR="00515CD8" w:rsidRPr="000F76DE">
          <w:rPr>
            <w:rStyle w:val="afa"/>
            <w:rFonts w:ascii="华文细黑" w:eastAsia="华文细黑" w:hAnsi="华文细黑"/>
            <w:noProof/>
          </w:rPr>
          <w:t>3.139.2.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_Toc508982964 \h </w:instrText>
        </w:r>
        <w:r w:rsidR="00515CD8">
          <w:rPr>
            <w:noProof/>
            <w:webHidden/>
          </w:rPr>
        </w:r>
        <w:r w:rsidR="00515CD8">
          <w:rPr>
            <w:noProof/>
            <w:webHidden/>
          </w:rPr>
          <w:fldChar w:fldCharType="separate"/>
        </w:r>
        <w:r w:rsidR="00515CD8">
          <w:rPr>
            <w:noProof/>
            <w:webHidden/>
          </w:rPr>
          <w:t>178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65" w:history="1">
        <w:r w:rsidR="00515CD8" w:rsidRPr="000F76DE">
          <w:rPr>
            <w:rStyle w:val="afa"/>
            <w:rFonts w:ascii="华文细黑" w:eastAsia="华文细黑" w:hAnsi="华文细黑"/>
            <w:noProof/>
          </w:rPr>
          <w:t>3.139.3.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_Toc508982965 \h </w:instrText>
        </w:r>
        <w:r w:rsidR="00515CD8">
          <w:rPr>
            <w:noProof/>
            <w:webHidden/>
          </w:rPr>
        </w:r>
        <w:r w:rsidR="00515CD8">
          <w:rPr>
            <w:noProof/>
            <w:webHidden/>
          </w:rPr>
          <w:fldChar w:fldCharType="separate"/>
        </w:r>
        <w:r w:rsidR="00515CD8">
          <w:rPr>
            <w:noProof/>
            <w:webHidden/>
          </w:rPr>
          <w:t>178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66" w:history="1">
        <w:r w:rsidR="00515CD8" w:rsidRPr="000F76DE">
          <w:rPr>
            <w:rStyle w:val="afa"/>
            <w:noProof/>
          </w:rPr>
          <w:t>3.140.</w:t>
        </w:r>
        <w:r w:rsidR="00515CD8">
          <w:rPr>
            <w:smallCaps w:val="0"/>
            <w:noProof/>
            <w:sz w:val="21"/>
          </w:rPr>
          <w:tab/>
        </w:r>
        <w:r w:rsidR="00515CD8" w:rsidRPr="000F76DE">
          <w:rPr>
            <w:rStyle w:val="afa"/>
            <w:noProof/>
          </w:rPr>
          <w:t>广告资源信息新增或更新接口</w:t>
        </w:r>
        <w:r w:rsidR="00515CD8">
          <w:rPr>
            <w:noProof/>
            <w:webHidden/>
          </w:rPr>
          <w:tab/>
        </w:r>
        <w:r w:rsidR="00515CD8">
          <w:rPr>
            <w:noProof/>
            <w:webHidden/>
          </w:rPr>
          <w:fldChar w:fldCharType="begin"/>
        </w:r>
        <w:r w:rsidR="00515CD8">
          <w:rPr>
            <w:noProof/>
            <w:webHidden/>
          </w:rPr>
          <w:instrText xml:space="preserve"> PAGEREF _Toc508982966 \h </w:instrText>
        </w:r>
        <w:r w:rsidR="00515CD8">
          <w:rPr>
            <w:noProof/>
            <w:webHidden/>
          </w:rPr>
        </w:r>
        <w:r w:rsidR="00515CD8">
          <w:rPr>
            <w:noProof/>
            <w:webHidden/>
          </w:rPr>
          <w:fldChar w:fldCharType="separate"/>
        </w:r>
        <w:r w:rsidR="00515CD8">
          <w:rPr>
            <w:noProof/>
            <w:webHidden/>
          </w:rPr>
          <w:t>179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67" w:history="1">
        <w:r w:rsidR="00515CD8" w:rsidRPr="000F76DE">
          <w:rPr>
            <w:rStyle w:val="afa"/>
            <w:rFonts w:ascii="华文细黑" w:eastAsia="华文细黑" w:hAnsi="华文细黑"/>
            <w:noProof/>
          </w:rPr>
          <w:t>3.140.1.</w:t>
        </w:r>
        <w:r w:rsidR="00515CD8">
          <w:rPr>
            <w:i w:val="0"/>
            <w:noProof/>
            <w:sz w:val="21"/>
          </w:rPr>
          <w:tab/>
        </w:r>
        <w:r w:rsidR="00515CD8" w:rsidRPr="000F76DE">
          <w:rPr>
            <w:rStyle w:val="afa"/>
            <w:noProof/>
          </w:rPr>
          <w:t>接口名称：</w:t>
        </w:r>
        <w:r w:rsidR="00515CD8" w:rsidRPr="000F76DE">
          <w:rPr>
            <w:rStyle w:val="afa"/>
            <w:noProof/>
          </w:rPr>
          <w:t>advertisement/banner/bannerPicInfoInsertOrUpdate.do</w:t>
        </w:r>
        <w:r w:rsidR="00515CD8">
          <w:rPr>
            <w:noProof/>
            <w:webHidden/>
          </w:rPr>
          <w:tab/>
        </w:r>
        <w:r w:rsidR="00515CD8">
          <w:rPr>
            <w:noProof/>
            <w:webHidden/>
          </w:rPr>
          <w:fldChar w:fldCharType="begin"/>
        </w:r>
        <w:r w:rsidR="00515CD8">
          <w:rPr>
            <w:noProof/>
            <w:webHidden/>
          </w:rPr>
          <w:instrText xml:space="preserve"> PAGEREF _Toc508982967 \h </w:instrText>
        </w:r>
        <w:r w:rsidR="00515CD8">
          <w:rPr>
            <w:noProof/>
            <w:webHidden/>
          </w:rPr>
        </w:r>
        <w:r w:rsidR="00515CD8">
          <w:rPr>
            <w:noProof/>
            <w:webHidden/>
          </w:rPr>
          <w:fldChar w:fldCharType="separate"/>
        </w:r>
        <w:r w:rsidR="00515CD8">
          <w:rPr>
            <w:noProof/>
            <w:webHidden/>
          </w:rPr>
          <w:t>179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68" w:history="1">
        <w:r w:rsidR="00515CD8" w:rsidRPr="000F76DE">
          <w:rPr>
            <w:rStyle w:val="afa"/>
            <w:rFonts w:ascii="华文细黑" w:eastAsia="华文细黑" w:hAnsi="华文细黑"/>
            <w:noProof/>
          </w:rPr>
          <w:t>3.140.2.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_Toc508982968 \h </w:instrText>
        </w:r>
        <w:r w:rsidR="00515CD8">
          <w:rPr>
            <w:noProof/>
            <w:webHidden/>
          </w:rPr>
        </w:r>
        <w:r w:rsidR="00515CD8">
          <w:rPr>
            <w:noProof/>
            <w:webHidden/>
          </w:rPr>
          <w:fldChar w:fldCharType="separate"/>
        </w:r>
        <w:r w:rsidR="00515CD8">
          <w:rPr>
            <w:noProof/>
            <w:webHidden/>
          </w:rPr>
          <w:t>179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69" w:history="1">
        <w:r w:rsidR="00515CD8" w:rsidRPr="000F76DE">
          <w:rPr>
            <w:rStyle w:val="afa"/>
            <w:rFonts w:ascii="华文细黑" w:eastAsia="华文细黑" w:hAnsi="华文细黑"/>
            <w:noProof/>
          </w:rPr>
          <w:t>3.140.3.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_Toc508982969 \h </w:instrText>
        </w:r>
        <w:r w:rsidR="00515CD8">
          <w:rPr>
            <w:noProof/>
            <w:webHidden/>
          </w:rPr>
        </w:r>
        <w:r w:rsidR="00515CD8">
          <w:rPr>
            <w:noProof/>
            <w:webHidden/>
          </w:rPr>
          <w:fldChar w:fldCharType="separate"/>
        </w:r>
        <w:r w:rsidR="00515CD8">
          <w:rPr>
            <w:noProof/>
            <w:webHidden/>
          </w:rPr>
          <w:t>179</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70" w:history="1">
        <w:r w:rsidR="00515CD8" w:rsidRPr="000F76DE">
          <w:rPr>
            <w:rStyle w:val="afa"/>
            <w:noProof/>
          </w:rPr>
          <w:t>3.141.</w:t>
        </w:r>
        <w:r w:rsidR="00515CD8">
          <w:rPr>
            <w:smallCaps w:val="0"/>
            <w:noProof/>
            <w:sz w:val="21"/>
          </w:rPr>
          <w:tab/>
        </w:r>
        <w:r w:rsidR="00515CD8" w:rsidRPr="000F76DE">
          <w:rPr>
            <w:rStyle w:val="afa"/>
            <w:noProof/>
          </w:rPr>
          <w:t>广告资源信息查询接口</w:t>
        </w:r>
        <w:r w:rsidR="00515CD8">
          <w:rPr>
            <w:noProof/>
            <w:webHidden/>
          </w:rPr>
          <w:tab/>
        </w:r>
        <w:r w:rsidR="00515CD8">
          <w:rPr>
            <w:noProof/>
            <w:webHidden/>
          </w:rPr>
          <w:fldChar w:fldCharType="begin"/>
        </w:r>
        <w:r w:rsidR="00515CD8">
          <w:rPr>
            <w:noProof/>
            <w:webHidden/>
          </w:rPr>
          <w:instrText xml:space="preserve"> PAGEREF _Toc508982970 \h </w:instrText>
        </w:r>
        <w:r w:rsidR="00515CD8">
          <w:rPr>
            <w:noProof/>
            <w:webHidden/>
          </w:rPr>
        </w:r>
        <w:r w:rsidR="00515CD8">
          <w:rPr>
            <w:noProof/>
            <w:webHidden/>
          </w:rPr>
          <w:fldChar w:fldCharType="separate"/>
        </w:r>
        <w:r w:rsidR="00515CD8">
          <w:rPr>
            <w:noProof/>
            <w:webHidden/>
          </w:rPr>
          <w:t>180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71" w:history="1">
        <w:r w:rsidR="00515CD8" w:rsidRPr="000F76DE">
          <w:rPr>
            <w:rStyle w:val="afa"/>
            <w:rFonts w:ascii="华文细黑" w:eastAsia="华文细黑" w:hAnsi="华文细黑"/>
            <w:noProof/>
          </w:rPr>
          <w:t>3.141.1.</w:t>
        </w:r>
        <w:r w:rsidR="00515CD8">
          <w:rPr>
            <w:i w:val="0"/>
            <w:noProof/>
            <w:sz w:val="21"/>
          </w:rPr>
          <w:tab/>
        </w:r>
        <w:r w:rsidR="00515CD8" w:rsidRPr="000F76DE">
          <w:rPr>
            <w:rStyle w:val="afa"/>
            <w:noProof/>
          </w:rPr>
          <w:t>接口名称：</w:t>
        </w:r>
        <w:r w:rsidR="00515CD8" w:rsidRPr="000F76DE">
          <w:rPr>
            <w:rStyle w:val="afa"/>
            <w:noProof/>
          </w:rPr>
          <w:t>advertisement/banner/bannerPicInfo.do</w:t>
        </w:r>
        <w:r w:rsidR="00515CD8">
          <w:rPr>
            <w:noProof/>
            <w:webHidden/>
          </w:rPr>
          <w:tab/>
        </w:r>
        <w:r w:rsidR="00515CD8">
          <w:rPr>
            <w:noProof/>
            <w:webHidden/>
          </w:rPr>
          <w:fldChar w:fldCharType="begin"/>
        </w:r>
        <w:r w:rsidR="00515CD8">
          <w:rPr>
            <w:noProof/>
            <w:webHidden/>
          </w:rPr>
          <w:instrText xml:space="preserve"> PAGEREF _Toc508982971 \h </w:instrText>
        </w:r>
        <w:r w:rsidR="00515CD8">
          <w:rPr>
            <w:noProof/>
            <w:webHidden/>
          </w:rPr>
        </w:r>
        <w:r w:rsidR="00515CD8">
          <w:rPr>
            <w:noProof/>
            <w:webHidden/>
          </w:rPr>
          <w:fldChar w:fldCharType="separate"/>
        </w:r>
        <w:r w:rsidR="00515CD8">
          <w:rPr>
            <w:noProof/>
            <w:webHidden/>
          </w:rPr>
          <w:t>180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72" w:history="1">
        <w:r w:rsidR="00515CD8" w:rsidRPr="000F76DE">
          <w:rPr>
            <w:rStyle w:val="afa"/>
            <w:rFonts w:ascii="华文细黑" w:eastAsia="华文细黑" w:hAnsi="华文细黑"/>
            <w:noProof/>
          </w:rPr>
          <w:t>3.141.2.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_Toc508982972 \h </w:instrText>
        </w:r>
        <w:r w:rsidR="00515CD8">
          <w:rPr>
            <w:noProof/>
            <w:webHidden/>
          </w:rPr>
        </w:r>
        <w:r w:rsidR="00515CD8">
          <w:rPr>
            <w:noProof/>
            <w:webHidden/>
          </w:rPr>
          <w:fldChar w:fldCharType="separate"/>
        </w:r>
        <w:r w:rsidR="00515CD8">
          <w:rPr>
            <w:noProof/>
            <w:webHidden/>
          </w:rPr>
          <w:t>180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73" w:history="1">
        <w:r w:rsidR="00515CD8" w:rsidRPr="000F76DE">
          <w:rPr>
            <w:rStyle w:val="afa"/>
            <w:rFonts w:ascii="华文细黑" w:eastAsia="华文细黑" w:hAnsi="华文细黑"/>
            <w:noProof/>
          </w:rPr>
          <w:t>3.141.3.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_Toc508982973 \h </w:instrText>
        </w:r>
        <w:r w:rsidR="00515CD8">
          <w:rPr>
            <w:noProof/>
            <w:webHidden/>
          </w:rPr>
        </w:r>
        <w:r w:rsidR="00515CD8">
          <w:rPr>
            <w:noProof/>
            <w:webHidden/>
          </w:rPr>
          <w:fldChar w:fldCharType="separate"/>
        </w:r>
        <w:r w:rsidR="00515CD8">
          <w:rPr>
            <w:noProof/>
            <w:webHidden/>
          </w:rPr>
          <w:t>180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74" w:history="1">
        <w:r w:rsidR="00515CD8" w:rsidRPr="000F76DE">
          <w:rPr>
            <w:rStyle w:val="afa"/>
            <w:noProof/>
          </w:rPr>
          <w:t>3.142.</w:t>
        </w:r>
        <w:r w:rsidR="00515CD8">
          <w:rPr>
            <w:smallCaps w:val="0"/>
            <w:noProof/>
            <w:sz w:val="21"/>
          </w:rPr>
          <w:tab/>
        </w:r>
        <w:r w:rsidR="00515CD8" w:rsidRPr="000F76DE">
          <w:rPr>
            <w:rStyle w:val="afa"/>
            <w:noProof/>
          </w:rPr>
          <w:t>广告位信息列表接口</w:t>
        </w:r>
        <w:r w:rsidR="00515CD8">
          <w:rPr>
            <w:noProof/>
            <w:webHidden/>
          </w:rPr>
          <w:tab/>
        </w:r>
        <w:r w:rsidR="00515CD8">
          <w:rPr>
            <w:noProof/>
            <w:webHidden/>
          </w:rPr>
          <w:fldChar w:fldCharType="begin"/>
        </w:r>
        <w:r w:rsidR="00515CD8">
          <w:rPr>
            <w:noProof/>
            <w:webHidden/>
          </w:rPr>
          <w:instrText xml:space="preserve"> PAGEREF _Toc508982974 \h </w:instrText>
        </w:r>
        <w:r w:rsidR="00515CD8">
          <w:rPr>
            <w:noProof/>
            <w:webHidden/>
          </w:rPr>
        </w:r>
        <w:r w:rsidR="00515CD8">
          <w:rPr>
            <w:noProof/>
            <w:webHidden/>
          </w:rPr>
          <w:fldChar w:fldCharType="separate"/>
        </w:r>
        <w:r w:rsidR="00515CD8">
          <w:rPr>
            <w:noProof/>
            <w:webHidden/>
          </w:rPr>
          <w:t>181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75" w:history="1">
        <w:r w:rsidR="00515CD8" w:rsidRPr="000F76DE">
          <w:rPr>
            <w:rStyle w:val="afa"/>
            <w:rFonts w:ascii="华文细黑" w:eastAsia="华文细黑" w:hAnsi="华文细黑"/>
            <w:noProof/>
          </w:rPr>
          <w:t>3.142.1.</w:t>
        </w:r>
        <w:r w:rsidR="00515CD8">
          <w:rPr>
            <w:i w:val="0"/>
            <w:noProof/>
            <w:sz w:val="21"/>
          </w:rPr>
          <w:tab/>
        </w:r>
        <w:r w:rsidR="00515CD8" w:rsidRPr="000F76DE">
          <w:rPr>
            <w:rStyle w:val="afa"/>
            <w:noProof/>
          </w:rPr>
          <w:t>接口名称：</w:t>
        </w:r>
        <w:r w:rsidR="00515CD8" w:rsidRPr="000F76DE">
          <w:rPr>
            <w:rStyle w:val="afa"/>
            <w:noProof/>
          </w:rPr>
          <w:t>advertisement/banner/positionInfoList.do</w:t>
        </w:r>
        <w:r w:rsidR="00515CD8">
          <w:rPr>
            <w:noProof/>
            <w:webHidden/>
          </w:rPr>
          <w:tab/>
        </w:r>
        <w:r w:rsidR="00515CD8">
          <w:rPr>
            <w:noProof/>
            <w:webHidden/>
          </w:rPr>
          <w:fldChar w:fldCharType="begin"/>
        </w:r>
        <w:r w:rsidR="00515CD8">
          <w:rPr>
            <w:noProof/>
            <w:webHidden/>
          </w:rPr>
          <w:instrText xml:space="preserve"> PAGEREF _Toc508982975 \h </w:instrText>
        </w:r>
        <w:r w:rsidR="00515CD8">
          <w:rPr>
            <w:noProof/>
            <w:webHidden/>
          </w:rPr>
        </w:r>
        <w:r w:rsidR="00515CD8">
          <w:rPr>
            <w:noProof/>
            <w:webHidden/>
          </w:rPr>
          <w:fldChar w:fldCharType="separate"/>
        </w:r>
        <w:r w:rsidR="00515CD8">
          <w:rPr>
            <w:noProof/>
            <w:webHidden/>
          </w:rPr>
          <w:t>181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76" w:history="1">
        <w:r w:rsidR="00515CD8" w:rsidRPr="000F76DE">
          <w:rPr>
            <w:rStyle w:val="afa"/>
            <w:rFonts w:ascii="华文细黑" w:eastAsia="华文细黑" w:hAnsi="华文细黑"/>
            <w:noProof/>
          </w:rPr>
          <w:t>3.142.2.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_Toc508982976 \h </w:instrText>
        </w:r>
        <w:r w:rsidR="00515CD8">
          <w:rPr>
            <w:noProof/>
            <w:webHidden/>
          </w:rPr>
        </w:r>
        <w:r w:rsidR="00515CD8">
          <w:rPr>
            <w:noProof/>
            <w:webHidden/>
          </w:rPr>
          <w:fldChar w:fldCharType="separate"/>
        </w:r>
        <w:r w:rsidR="00515CD8">
          <w:rPr>
            <w:noProof/>
            <w:webHidden/>
          </w:rPr>
          <w:t>181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77" w:history="1">
        <w:r w:rsidR="00515CD8" w:rsidRPr="000F76DE">
          <w:rPr>
            <w:rStyle w:val="afa"/>
            <w:rFonts w:ascii="华文细黑" w:eastAsia="华文细黑" w:hAnsi="华文细黑"/>
            <w:noProof/>
          </w:rPr>
          <w:t>3.142.3.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_Toc508982977 \h </w:instrText>
        </w:r>
        <w:r w:rsidR="00515CD8">
          <w:rPr>
            <w:noProof/>
            <w:webHidden/>
          </w:rPr>
        </w:r>
        <w:r w:rsidR="00515CD8">
          <w:rPr>
            <w:noProof/>
            <w:webHidden/>
          </w:rPr>
          <w:fldChar w:fldCharType="separate"/>
        </w:r>
        <w:r w:rsidR="00515CD8">
          <w:rPr>
            <w:noProof/>
            <w:webHidden/>
          </w:rPr>
          <w:t>181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78" w:history="1">
        <w:r w:rsidR="00515CD8" w:rsidRPr="000F76DE">
          <w:rPr>
            <w:rStyle w:val="afa"/>
            <w:noProof/>
          </w:rPr>
          <w:t>3.143.</w:t>
        </w:r>
        <w:r w:rsidR="00515CD8">
          <w:rPr>
            <w:smallCaps w:val="0"/>
            <w:noProof/>
            <w:sz w:val="21"/>
          </w:rPr>
          <w:tab/>
        </w:r>
        <w:r w:rsidR="00515CD8" w:rsidRPr="000F76DE">
          <w:rPr>
            <w:rStyle w:val="afa"/>
            <w:noProof/>
          </w:rPr>
          <w:t>广告位信息新增或更新接口</w:t>
        </w:r>
        <w:r w:rsidR="00515CD8">
          <w:rPr>
            <w:noProof/>
            <w:webHidden/>
          </w:rPr>
          <w:tab/>
        </w:r>
        <w:r w:rsidR="00515CD8">
          <w:rPr>
            <w:noProof/>
            <w:webHidden/>
          </w:rPr>
          <w:fldChar w:fldCharType="begin"/>
        </w:r>
        <w:r w:rsidR="00515CD8">
          <w:rPr>
            <w:noProof/>
            <w:webHidden/>
          </w:rPr>
          <w:instrText xml:space="preserve"> PAGEREF _Toc508982978 \h </w:instrText>
        </w:r>
        <w:r w:rsidR="00515CD8">
          <w:rPr>
            <w:noProof/>
            <w:webHidden/>
          </w:rPr>
        </w:r>
        <w:r w:rsidR="00515CD8">
          <w:rPr>
            <w:noProof/>
            <w:webHidden/>
          </w:rPr>
          <w:fldChar w:fldCharType="separate"/>
        </w:r>
        <w:r w:rsidR="00515CD8">
          <w:rPr>
            <w:noProof/>
            <w:webHidden/>
          </w:rPr>
          <w:t>182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79" w:history="1">
        <w:r w:rsidR="00515CD8" w:rsidRPr="000F76DE">
          <w:rPr>
            <w:rStyle w:val="afa"/>
            <w:rFonts w:ascii="华文细黑" w:eastAsia="华文细黑" w:hAnsi="华文细黑"/>
            <w:noProof/>
          </w:rPr>
          <w:t>3.143.1.</w:t>
        </w:r>
        <w:r w:rsidR="00515CD8">
          <w:rPr>
            <w:i w:val="0"/>
            <w:noProof/>
            <w:sz w:val="21"/>
          </w:rPr>
          <w:tab/>
        </w:r>
        <w:r w:rsidR="00515CD8" w:rsidRPr="000F76DE">
          <w:rPr>
            <w:rStyle w:val="afa"/>
            <w:noProof/>
          </w:rPr>
          <w:t>接口名称：</w:t>
        </w:r>
        <w:r w:rsidR="00515CD8" w:rsidRPr="000F76DE">
          <w:rPr>
            <w:rStyle w:val="afa"/>
            <w:noProof/>
          </w:rPr>
          <w:t>advertisement/banner/positionInfoInsertOrUpdate.do</w:t>
        </w:r>
        <w:r w:rsidR="00515CD8">
          <w:rPr>
            <w:noProof/>
            <w:webHidden/>
          </w:rPr>
          <w:tab/>
        </w:r>
        <w:r w:rsidR="00515CD8">
          <w:rPr>
            <w:noProof/>
            <w:webHidden/>
          </w:rPr>
          <w:fldChar w:fldCharType="begin"/>
        </w:r>
        <w:r w:rsidR="00515CD8">
          <w:rPr>
            <w:noProof/>
            <w:webHidden/>
          </w:rPr>
          <w:instrText xml:space="preserve"> PAGEREF _Toc508982979 \h </w:instrText>
        </w:r>
        <w:r w:rsidR="00515CD8">
          <w:rPr>
            <w:noProof/>
            <w:webHidden/>
          </w:rPr>
        </w:r>
        <w:r w:rsidR="00515CD8">
          <w:rPr>
            <w:noProof/>
            <w:webHidden/>
          </w:rPr>
          <w:fldChar w:fldCharType="separate"/>
        </w:r>
        <w:r w:rsidR="00515CD8">
          <w:rPr>
            <w:noProof/>
            <w:webHidden/>
          </w:rPr>
          <w:t>182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80" w:history="1">
        <w:r w:rsidR="00515CD8" w:rsidRPr="000F76DE">
          <w:rPr>
            <w:rStyle w:val="afa"/>
            <w:rFonts w:ascii="华文细黑" w:eastAsia="华文细黑" w:hAnsi="华文细黑"/>
            <w:noProof/>
          </w:rPr>
          <w:t>3.143.2.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_Toc508982980 \h </w:instrText>
        </w:r>
        <w:r w:rsidR="00515CD8">
          <w:rPr>
            <w:noProof/>
            <w:webHidden/>
          </w:rPr>
        </w:r>
        <w:r w:rsidR="00515CD8">
          <w:rPr>
            <w:noProof/>
            <w:webHidden/>
          </w:rPr>
          <w:fldChar w:fldCharType="separate"/>
        </w:r>
        <w:r w:rsidR="00515CD8">
          <w:rPr>
            <w:noProof/>
            <w:webHidden/>
          </w:rPr>
          <w:t>182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81" w:history="1">
        <w:r w:rsidR="00515CD8" w:rsidRPr="000F76DE">
          <w:rPr>
            <w:rStyle w:val="afa"/>
            <w:rFonts w:ascii="华文细黑" w:eastAsia="华文细黑" w:hAnsi="华文细黑"/>
            <w:noProof/>
          </w:rPr>
          <w:t>3.143.3.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_Toc508982981 \h </w:instrText>
        </w:r>
        <w:r w:rsidR="00515CD8">
          <w:rPr>
            <w:noProof/>
            <w:webHidden/>
          </w:rPr>
        </w:r>
        <w:r w:rsidR="00515CD8">
          <w:rPr>
            <w:noProof/>
            <w:webHidden/>
          </w:rPr>
          <w:fldChar w:fldCharType="separate"/>
        </w:r>
        <w:r w:rsidR="00515CD8">
          <w:rPr>
            <w:noProof/>
            <w:webHidden/>
          </w:rPr>
          <w:t>182</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82" w:history="1">
        <w:r w:rsidR="00515CD8" w:rsidRPr="000F76DE">
          <w:rPr>
            <w:rStyle w:val="afa"/>
            <w:noProof/>
          </w:rPr>
          <w:t>3.144.</w:t>
        </w:r>
        <w:r w:rsidR="00515CD8">
          <w:rPr>
            <w:smallCaps w:val="0"/>
            <w:noProof/>
            <w:sz w:val="21"/>
          </w:rPr>
          <w:tab/>
        </w:r>
        <w:r w:rsidR="00515CD8" w:rsidRPr="000F76DE">
          <w:rPr>
            <w:rStyle w:val="afa"/>
            <w:noProof/>
          </w:rPr>
          <w:t>广告位信息查询接口</w:t>
        </w:r>
        <w:r w:rsidR="00515CD8">
          <w:rPr>
            <w:noProof/>
            <w:webHidden/>
          </w:rPr>
          <w:tab/>
        </w:r>
        <w:r w:rsidR="00515CD8">
          <w:rPr>
            <w:noProof/>
            <w:webHidden/>
          </w:rPr>
          <w:fldChar w:fldCharType="begin"/>
        </w:r>
        <w:r w:rsidR="00515CD8">
          <w:rPr>
            <w:noProof/>
            <w:webHidden/>
          </w:rPr>
          <w:instrText xml:space="preserve"> PAGEREF _Toc508982982 \h </w:instrText>
        </w:r>
        <w:r w:rsidR="00515CD8">
          <w:rPr>
            <w:noProof/>
            <w:webHidden/>
          </w:rPr>
        </w:r>
        <w:r w:rsidR="00515CD8">
          <w:rPr>
            <w:noProof/>
            <w:webHidden/>
          </w:rPr>
          <w:fldChar w:fldCharType="separate"/>
        </w:r>
        <w:r w:rsidR="00515CD8">
          <w:rPr>
            <w:noProof/>
            <w:webHidden/>
          </w:rPr>
          <w:t>183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83" w:history="1">
        <w:r w:rsidR="00515CD8" w:rsidRPr="000F76DE">
          <w:rPr>
            <w:rStyle w:val="afa"/>
            <w:rFonts w:ascii="华文细黑" w:eastAsia="华文细黑" w:hAnsi="华文细黑"/>
            <w:noProof/>
          </w:rPr>
          <w:t>3.144.1.</w:t>
        </w:r>
        <w:r w:rsidR="00515CD8">
          <w:rPr>
            <w:i w:val="0"/>
            <w:noProof/>
            <w:sz w:val="21"/>
          </w:rPr>
          <w:tab/>
        </w:r>
        <w:r w:rsidR="00515CD8" w:rsidRPr="000F76DE">
          <w:rPr>
            <w:rStyle w:val="afa"/>
            <w:noProof/>
          </w:rPr>
          <w:t>接口名称：</w:t>
        </w:r>
        <w:r w:rsidR="00515CD8" w:rsidRPr="000F76DE">
          <w:rPr>
            <w:rStyle w:val="afa"/>
            <w:noProof/>
          </w:rPr>
          <w:t>advertisement/banner/positionPicInfo.do</w:t>
        </w:r>
        <w:r w:rsidR="00515CD8">
          <w:rPr>
            <w:noProof/>
            <w:webHidden/>
          </w:rPr>
          <w:tab/>
        </w:r>
        <w:r w:rsidR="00515CD8">
          <w:rPr>
            <w:noProof/>
            <w:webHidden/>
          </w:rPr>
          <w:fldChar w:fldCharType="begin"/>
        </w:r>
        <w:r w:rsidR="00515CD8">
          <w:rPr>
            <w:noProof/>
            <w:webHidden/>
          </w:rPr>
          <w:instrText xml:space="preserve"> PAGEREF _Toc508982983 \h </w:instrText>
        </w:r>
        <w:r w:rsidR="00515CD8">
          <w:rPr>
            <w:noProof/>
            <w:webHidden/>
          </w:rPr>
        </w:r>
        <w:r w:rsidR="00515CD8">
          <w:rPr>
            <w:noProof/>
            <w:webHidden/>
          </w:rPr>
          <w:fldChar w:fldCharType="separate"/>
        </w:r>
        <w:r w:rsidR="00515CD8">
          <w:rPr>
            <w:noProof/>
            <w:webHidden/>
          </w:rPr>
          <w:t>183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84" w:history="1">
        <w:r w:rsidR="00515CD8" w:rsidRPr="000F76DE">
          <w:rPr>
            <w:rStyle w:val="afa"/>
            <w:rFonts w:ascii="华文细黑" w:eastAsia="华文细黑" w:hAnsi="华文细黑"/>
            <w:noProof/>
          </w:rPr>
          <w:t>3.144.2.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_Toc508982984 \h </w:instrText>
        </w:r>
        <w:r w:rsidR="00515CD8">
          <w:rPr>
            <w:noProof/>
            <w:webHidden/>
          </w:rPr>
        </w:r>
        <w:r w:rsidR="00515CD8">
          <w:rPr>
            <w:noProof/>
            <w:webHidden/>
          </w:rPr>
          <w:fldChar w:fldCharType="separate"/>
        </w:r>
        <w:r w:rsidR="00515CD8">
          <w:rPr>
            <w:noProof/>
            <w:webHidden/>
          </w:rPr>
          <w:t>183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85" w:history="1">
        <w:r w:rsidR="00515CD8" w:rsidRPr="000F76DE">
          <w:rPr>
            <w:rStyle w:val="afa"/>
            <w:rFonts w:ascii="华文细黑" w:eastAsia="华文细黑" w:hAnsi="华文细黑"/>
            <w:noProof/>
          </w:rPr>
          <w:t>3.144.3.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_Toc508982985 \h </w:instrText>
        </w:r>
        <w:r w:rsidR="00515CD8">
          <w:rPr>
            <w:noProof/>
            <w:webHidden/>
          </w:rPr>
        </w:r>
        <w:r w:rsidR="00515CD8">
          <w:rPr>
            <w:noProof/>
            <w:webHidden/>
          </w:rPr>
          <w:fldChar w:fldCharType="separate"/>
        </w:r>
        <w:r w:rsidR="00515CD8">
          <w:rPr>
            <w:noProof/>
            <w:webHidden/>
          </w:rPr>
          <w:t>183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86" w:history="1">
        <w:r w:rsidR="00515CD8" w:rsidRPr="000F76DE">
          <w:rPr>
            <w:rStyle w:val="afa"/>
            <w:noProof/>
          </w:rPr>
          <w:t>3.145.</w:t>
        </w:r>
        <w:r w:rsidR="00515CD8">
          <w:rPr>
            <w:smallCaps w:val="0"/>
            <w:noProof/>
            <w:sz w:val="21"/>
          </w:rPr>
          <w:tab/>
        </w:r>
        <w:r w:rsidR="00515CD8" w:rsidRPr="000F76DE">
          <w:rPr>
            <w:rStyle w:val="afa"/>
            <w:noProof/>
          </w:rPr>
          <w:t>广告位加入广告资源接口</w:t>
        </w:r>
        <w:r w:rsidR="00515CD8">
          <w:rPr>
            <w:noProof/>
            <w:webHidden/>
          </w:rPr>
          <w:tab/>
        </w:r>
        <w:r w:rsidR="00515CD8">
          <w:rPr>
            <w:noProof/>
            <w:webHidden/>
          </w:rPr>
          <w:fldChar w:fldCharType="begin"/>
        </w:r>
        <w:r w:rsidR="00515CD8">
          <w:rPr>
            <w:noProof/>
            <w:webHidden/>
          </w:rPr>
          <w:instrText xml:space="preserve"> PAGEREF _Toc508982986 \h </w:instrText>
        </w:r>
        <w:r w:rsidR="00515CD8">
          <w:rPr>
            <w:noProof/>
            <w:webHidden/>
          </w:rPr>
        </w:r>
        <w:r w:rsidR="00515CD8">
          <w:rPr>
            <w:noProof/>
            <w:webHidden/>
          </w:rPr>
          <w:fldChar w:fldCharType="separate"/>
        </w:r>
        <w:r w:rsidR="00515CD8">
          <w:rPr>
            <w:noProof/>
            <w:webHidden/>
          </w:rPr>
          <w:t>184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87" w:history="1">
        <w:r w:rsidR="00515CD8" w:rsidRPr="000F76DE">
          <w:rPr>
            <w:rStyle w:val="afa"/>
            <w:rFonts w:ascii="华文细黑" w:eastAsia="华文细黑" w:hAnsi="华文细黑"/>
            <w:noProof/>
          </w:rPr>
          <w:t>3.145.1.</w:t>
        </w:r>
        <w:r w:rsidR="00515CD8">
          <w:rPr>
            <w:i w:val="0"/>
            <w:noProof/>
            <w:sz w:val="21"/>
          </w:rPr>
          <w:tab/>
        </w:r>
        <w:r w:rsidR="00515CD8" w:rsidRPr="000F76DE">
          <w:rPr>
            <w:rStyle w:val="afa"/>
            <w:noProof/>
          </w:rPr>
          <w:t>接口名称：</w:t>
        </w:r>
        <w:r w:rsidR="00515CD8" w:rsidRPr="000F76DE">
          <w:rPr>
            <w:rStyle w:val="afa"/>
            <w:noProof/>
          </w:rPr>
          <w:t>advertisement/banner/positionAddResource.do</w:t>
        </w:r>
        <w:r w:rsidR="00515CD8">
          <w:rPr>
            <w:noProof/>
            <w:webHidden/>
          </w:rPr>
          <w:tab/>
        </w:r>
        <w:r w:rsidR="00515CD8">
          <w:rPr>
            <w:noProof/>
            <w:webHidden/>
          </w:rPr>
          <w:fldChar w:fldCharType="begin"/>
        </w:r>
        <w:r w:rsidR="00515CD8">
          <w:rPr>
            <w:noProof/>
            <w:webHidden/>
          </w:rPr>
          <w:instrText xml:space="preserve"> PAGEREF _Toc508982987 \h </w:instrText>
        </w:r>
        <w:r w:rsidR="00515CD8">
          <w:rPr>
            <w:noProof/>
            <w:webHidden/>
          </w:rPr>
        </w:r>
        <w:r w:rsidR="00515CD8">
          <w:rPr>
            <w:noProof/>
            <w:webHidden/>
          </w:rPr>
          <w:fldChar w:fldCharType="separate"/>
        </w:r>
        <w:r w:rsidR="00515CD8">
          <w:rPr>
            <w:noProof/>
            <w:webHidden/>
          </w:rPr>
          <w:t>184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88" w:history="1">
        <w:r w:rsidR="00515CD8" w:rsidRPr="000F76DE">
          <w:rPr>
            <w:rStyle w:val="afa"/>
            <w:rFonts w:ascii="华文细黑" w:eastAsia="华文细黑" w:hAnsi="华文细黑"/>
            <w:noProof/>
          </w:rPr>
          <w:t>3.145.2.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_Toc508982988 \h </w:instrText>
        </w:r>
        <w:r w:rsidR="00515CD8">
          <w:rPr>
            <w:noProof/>
            <w:webHidden/>
          </w:rPr>
        </w:r>
        <w:r w:rsidR="00515CD8">
          <w:rPr>
            <w:noProof/>
            <w:webHidden/>
          </w:rPr>
          <w:fldChar w:fldCharType="separate"/>
        </w:r>
        <w:r w:rsidR="00515CD8">
          <w:rPr>
            <w:noProof/>
            <w:webHidden/>
          </w:rPr>
          <w:t>184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89" w:history="1">
        <w:r w:rsidR="00515CD8" w:rsidRPr="000F76DE">
          <w:rPr>
            <w:rStyle w:val="afa"/>
            <w:rFonts w:ascii="华文细黑" w:eastAsia="华文细黑" w:hAnsi="华文细黑"/>
            <w:noProof/>
          </w:rPr>
          <w:t>3.145.3.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_Toc508982989 \h </w:instrText>
        </w:r>
        <w:r w:rsidR="00515CD8">
          <w:rPr>
            <w:noProof/>
            <w:webHidden/>
          </w:rPr>
        </w:r>
        <w:r w:rsidR="00515CD8">
          <w:rPr>
            <w:noProof/>
            <w:webHidden/>
          </w:rPr>
          <w:fldChar w:fldCharType="separate"/>
        </w:r>
        <w:r w:rsidR="00515CD8">
          <w:rPr>
            <w:noProof/>
            <w:webHidden/>
          </w:rPr>
          <w:t>184</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90" w:history="1">
        <w:r w:rsidR="00515CD8" w:rsidRPr="000F76DE">
          <w:rPr>
            <w:rStyle w:val="afa"/>
            <w:noProof/>
          </w:rPr>
          <w:t>3.146.</w:t>
        </w:r>
        <w:r w:rsidR="00515CD8">
          <w:rPr>
            <w:smallCaps w:val="0"/>
            <w:noProof/>
            <w:sz w:val="21"/>
          </w:rPr>
          <w:tab/>
        </w:r>
        <w:r w:rsidR="00515CD8" w:rsidRPr="000F76DE">
          <w:rPr>
            <w:rStyle w:val="afa"/>
            <w:noProof/>
          </w:rPr>
          <w:t>广告资源点击记录接口</w:t>
        </w:r>
        <w:r w:rsidR="00515CD8">
          <w:rPr>
            <w:noProof/>
            <w:webHidden/>
          </w:rPr>
          <w:tab/>
        </w:r>
        <w:r w:rsidR="00515CD8">
          <w:rPr>
            <w:noProof/>
            <w:webHidden/>
          </w:rPr>
          <w:fldChar w:fldCharType="begin"/>
        </w:r>
        <w:r w:rsidR="00515CD8">
          <w:rPr>
            <w:noProof/>
            <w:webHidden/>
          </w:rPr>
          <w:instrText xml:space="preserve"> PAGEREF _Toc508982990 \h </w:instrText>
        </w:r>
        <w:r w:rsidR="00515CD8">
          <w:rPr>
            <w:noProof/>
            <w:webHidden/>
          </w:rPr>
        </w:r>
        <w:r w:rsidR="00515CD8">
          <w:rPr>
            <w:noProof/>
            <w:webHidden/>
          </w:rPr>
          <w:fldChar w:fldCharType="separate"/>
        </w:r>
        <w:r w:rsidR="00515CD8">
          <w:rPr>
            <w:noProof/>
            <w:webHidden/>
          </w:rPr>
          <w:t>184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91" w:history="1">
        <w:r w:rsidR="00515CD8" w:rsidRPr="000F76DE">
          <w:rPr>
            <w:rStyle w:val="afa"/>
            <w:rFonts w:ascii="华文细黑" w:eastAsia="华文细黑" w:hAnsi="华文细黑"/>
            <w:noProof/>
          </w:rPr>
          <w:t>3.146.1.</w:t>
        </w:r>
        <w:r w:rsidR="00515CD8">
          <w:rPr>
            <w:i w:val="0"/>
            <w:noProof/>
            <w:sz w:val="21"/>
          </w:rPr>
          <w:tab/>
        </w:r>
        <w:r w:rsidR="00515CD8" w:rsidRPr="000F76DE">
          <w:rPr>
            <w:rStyle w:val="afa"/>
            <w:noProof/>
          </w:rPr>
          <w:t>接口名称：</w:t>
        </w:r>
        <w:r w:rsidR="00515CD8" w:rsidRPr="000F76DE">
          <w:rPr>
            <w:rStyle w:val="afa"/>
            <w:noProof/>
          </w:rPr>
          <w:t>advertisement/banner/recordResourceClick.do</w:t>
        </w:r>
        <w:r w:rsidR="00515CD8">
          <w:rPr>
            <w:noProof/>
            <w:webHidden/>
          </w:rPr>
          <w:tab/>
        </w:r>
        <w:r w:rsidR="00515CD8">
          <w:rPr>
            <w:noProof/>
            <w:webHidden/>
          </w:rPr>
          <w:fldChar w:fldCharType="begin"/>
        </w:r>
        <w:r w:rsidR="00515CD8">
          <w:rPr>
            <w:noProof/>
            <w:webHidden/>
          </w:rPr>
          <w:instrText xml:space="preserve"> PAGEREF _Toc508982991 \h </w:instrText>
        </w:r>
        <w:r w:rsidR="00515CD8">
          <w:rPr>
            <w:noProof/>
            <w:webHidden/>
          </w:rPr>
        </w:r>
        <w:r w:rsidR="00515CD8">
          <w:rPr>
            <w:noProof/>
            <w:webHidden/>
          </w:rPr>
          <w:fldChar w:fldCharType="separate"/>
        </w:r>
        <w:r w:rsidR="00515CD8">
          <w:rPr>
            <w:noProof/>
            <w:webHidden/>
          </w:rPr>
          <w:t>184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92" w:history="1">
        <w:r w:rsidR="00515CD8" w:rsidRPr="000F76DE">
          <w:rPr>
            <w:rStyle w:val="afa"/>
            <w:rFonts w:ascii="华文细黑" w:eastAsia="华文细黑" w:hAnsi="华文细黑"/>
            <w:noProof/>
          </w:rPr>
          <w:t>3.146.2.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_Toc508982992 \h </w:instrText>
        </w:r>
        <w:r w:rsidR="00515CD8">
          <w:rPr>
            <w:noProof/>
            <w:webHidden/>
          </w:rPr>
        </w:r>
        <w:r w:rsidR="00515CD8">
          <w:rPr>
            <w:noProof/>
            <w:webHidden/>
          </w:rPr>
          <w:fldChar w:fldCharType="separate"/>
        </w:r>
        <w:r w:rsidR="00515CD8">
          <w:rPr>
            <w:noProof/>
            <w:webHidden/>
          </w:rPr>
          <w:t>184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93" w:history="1">
        <w:r w:rsidR="00515CD8" w:rsidRPr="000F76DE">
          <w:rPr>
            <w:rStyle w:val="afa"/>
            <w:rFonts w:ascii="华文细黑" w:eastAsia="华文细黑" w:hAnsi="华文细黑"/>
            <w:noProof/>
          </w:rPr>
          <w:t>3.146.3.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_Toc508982993 \h </w:instrText>
        </w:r>
        <w:r w:rsidR="00515CD8">
          <w:rPr>
            <w:noProof/>
            <w:webHidden/>
          </w:rPr>
        </w:r>
        <w:r w:rsidR="00515CD8">
          <w:rPr>
            <w:noProof/>
            <w:webHidden/>
          </w:rPr>
          <w:fldChar w:fldCharType="separate"/>
        </w:r>
        <w:r w:rsidR="00515CD8">
          <w:rPr>
            <w:noProof/>
            <w:webHidden/>
          </w:rPr>
          <w:t>185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94" w:history="1">
        <w:r w:rsidR="00515CD8" w:rsidRPr="000F76DE">
          <w:rPr>
            <w:rStyle w:val="afa"/>
            <w:noProof/>
          </w:rPr>
          <w:t>3.147.</w:t>
        </w:r>
        <w:r w:rsidR="00515CD8">
          <w:rPr>
            <w:smallCaps w:val="0"/>
            <w:noProof/>
            <w:sz w:val="21"/>
          </w:rPr>
          <w:tab/>
        </w:r>
        <w:r w:rsidR="00515CD8" w:rsidRPr="000F76DE">
          <w:rPr>
            <w:rStyle w:val="afa"/>
            <w:noProof/>
          </w:rPr>
          <w:t>广告位中广告资源信息更新接口</w:t>
        </w:r>
        <w:r w:rsidR="00515CD8">
          <w:rPr>
            <w:noProof/>
            <w:webHidden/>
          </w:rPr>
          <w:tab/>
        </w:r>
        <w:r w:rsidR="00515CD8">
          <w:rPr>
            <w:noProof/>
            <w:webHidden/>
          </w:rPr>
          <w:fldChar w:fldCharType="begin"/>
        </w:r>
        <w:r w:rsidR="00515CD8">
          <w:rPr>
            <w:noProof/>
            <w:webHidden/>
          </w:rPr>
          <w:instrText xml:space="preserve"> PAGEREF _Toc508982994 \h </w:instrText>
        </w:r>
        <w:r w:rsidR="00515CD8">
          <w:rPr>
            <w:noProof/>
            <w:webHidden/>
          </w:rPr>
        </w:r>
        <w:r w:rsidR="00515CD8">
          <w:rPr>
            <w:noProof/>
            <w:webHidden/>
          </w:rPr>
          <w:fldChar w:fldCharType="separate"/>
        </w:r>
        <w:r w:rsidR="00515CD8">
          <w:rPr>
            <w:noProof/>
            <w:webHidden/>
          </w:rPr>
          <w:t>185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95" w:history="1">
        <w:r w:rsidR="00515CD8" w:rsidRPr="000F76DE">
          <w:rPr>
            <w:rStyle w:val="afa"/>
            <w:rFonts w:ascii="华文细黑" w:eastAsia="华文细黑" w:hAnsi="华文细黑"/>
            <w:noProof/>
          </w:rPr>
          <w:t>3.147.1.</w:t>
        </w:r>
        <w:r w:rsidR="00515CD8">
          <w:rPr>
            <w:i w:val="0"/>
            <w:noProof/>
            <w:sz w:val="21"/>
          </w:rPr>
          <w:tab/>
        </w:r>
        <w:r w:rsidR="00515CD8" w:rsidRPr="000F76DE">
          <w:rPr>
            <w:rStyle w:val="afa"/>
            <w:noProof/>
          </w:rPr>
          <w:t>接口名称：</w:t>
        </w:r>
        <w:r w:rsidR="00515CD8" w:rsidRPr="000F76DE">
          <w:rPr>
            <w:rStyle w:val="afa"/>
            <w:noProof/>
          </w:rPr>
          <w:t>advertisement/banner/positionResourceUpdate.do</w:t>
        </w:r>
        <w:r w:rsidR="00515CD8">
          <w:rPr>
            <w:noProof/>
            <w:webHidden/>
          </w:rPr>
          <w:tab/>
        </w:r>
        <w:r w:rsidR="00515CD8">
          <w:rPr>
            <w:noProof/>
            <w:webHidden/>
          </w:rPr>
          <w:fldChar w:fldCharType="begin"/>
        </w:r>
        <w:r w:rsidR="00515CD8">
          <w:rPr>
            <w:noProof/>
            <w:webHidden/>
          </w:rPr>
          <w:instrText xml:space="preserve"> PAGEREF _Toc508982995 \h </w:instrText>
        </w:r>
        <w:r w:rsidR="00515CD8">
          <w:rPr>
            <w:noProof/>
            <w:webHidden/>
          </w:rPr>
        </w:r>
        <w:r w:rsidR="00515CD8">
          <w:rPr>
            <w:noProof/>
            <w:webHidden/>
          </w:rPr>
          <w:fldChar w:fldCharType="separate"/>
        </w:r>
        <w:r w:rsidR="00515CD8">
          <w:rPr>
            <w:noProof/>
            <w:webHidden/>
          </w:rPr>
          <w:t>185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96" w:history="1">
        <w:r w:rsidR="00515CD8" w:rsidRPr="000F76DE">
          <w:rPr>
            <w:rStyle w:val="afa"/>
            <w:rFonts w:ascii="华文细黑" w:eastAsia="华文细黑" w:hAnsi="华文细黑"/>
            <w:noProof/>
          </w:rPr>
          <w:t>3.147.2.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_Toc508982996 \h </w:instrText>
        </w:r>
        <w:r w:rsidR="00515CD8">
          <w:rPr>
            <w:noProof/>
            <w:webHidden/>
          </w:rPr>
        </w:r>
        <w:r w:rsidR="00515CD8">
          <w:rPr>
            <w:noProof/>
            <w:webHidden/>
          </w:rPr>
          <w:fldChar w:fldCharType="separate"/>
        </w:r>
        <w:r w:rsidR="00515CD8">
          <w:rPr>
            <w:noProof/>
            <w:webHidden/>
          </w:rPr>
          <w:t>185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97" w:history="1">
        <w:r w:rsidR="00515CD8" w:rsidRPr="000F76DE">
          <w:rPr>
            <w:rStyle w:val="afa"/>
            <w:rFonts w:ascii="华文细黑" w:eastAsia="华文细黑" w:hAnsi="华文细黑"/>
            <w:noProof/>
          </w:rPr>
          <w:t>3.147.3.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_Toc508982997 \h </w:instrText>
        </w:r>
        <w:r w:rsidR="00515CD8">
          <w:rPr>
            <w:noProof/>
            <w:webHidden/>
          </w:rPr>
        </w:r>
        <w:r w:rsidR="00515CD8">
          <w:rPr>
            <w:noProof/>
            <w:webHidden/>
          </w:rPr>
          <w:fldChar w:fldCharType="separate"/>
        </w:r>
        <w:r w:rsidR="00515CD8">
          <w:rPr>
            <w:noProof/>
            <w:webHidden/>
          </w:rPr>
          <w:t>185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2998" w:history="1">
        <w:r w:rsidR="00515CD8" w:rsidRPr="000F76DE">
          <w:rPr>
            <w:rStyle w:val="afa"/>
            <w:noProof/>
          </w:rPr>
          <w:t>3.148.</w:t>
        </w:r>
        <w:r w:rsidR="00515CD8">
          <w:rPr>
            <w:smallCaps w:val="0"/>
            <w:noProof/>
            <w:sz w:val="21"/>
          </w:rPr>
          <w:tab/>
        </w:r>
        <w:r w:rsidR="00515CD8" w:rsidRPr="000F76DE">
          <w:rPr>
            <w:rStyle w:val="afa"/>
            <w:noProof/>
          </w:rPr>
          <w:t>电子券门店省查询接口</w:t>
        </w:r>
        <w:r w:rsidR="00515CD8">
          <w:rPr>
            <w:noProof/>
            <w:webHidden/>
          </w:rPr>
          <w:tab/>
        </w:r>
        <w:r w:rsidR="00515CD8">
          <w:rPr>
            <w:noProof/>
            <w:webHidden/>
          </w:rPr>
          <w:fldChar w:fldCharType="begin"/>
        </w:r>
        <w:r w:rsidR="00515CD8">
          <w:rPr>
            <w:noProof/>
            <w:webHidden/>
          </w:rPr>
          <w:instrText xml:space="preserve"> PAGEREF _Toc508982998 \h </w:instrText>
        </w:r>
        <w:r w:rsidR="00515CD8">
          <w:rPr>
            <w:noProof/>
            <w:webHidden/>
          </w:rPr>
        </w:r>
        <w:r w:rsidR="00515CD8">
          <w:rPr>
            <w:noProof/>
            <w:webHidden/>
          </w:rPr>
          <w:fldChar w:fldCharType="separate"/>
        </w:r>
        <w:r w:rsidR="00515CD8">
          <w:rPr>
            <w:noProof/>
            <w:webHidden/>
          </w:rPr>
          <w:t>186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2999" w:history="1">
        <w:r w:rsidR="00515CD8" w:rsidRPr="000F76DE">
          <w:rPr>
            <w:rStyle w:val="afa"/>
            <w:rFonts w:ascii="华文细黑" w:eastAsia="华文细黑" w:hAnsi="华文细黑"/>
            <w:noProof/>
          </w:rPr>
          <w:t>3.148.1.</w:t>
        </w:r>
        <w:r w:rsidR="00515CD8">
          <w:rPr>
            <w:i w:val="0"/>
            <w:noProof/>
            <w:sz w:val="21"/>
          </w:rPr>
          <w:tab/>
        </w:r>
        <w:r w:rsidR="00515CD8" w:rsidRPr="000F76DE">
          <w:rPr>
            <w:rStyle w:val="afa"/>
            <w:noProof/>
          </w:rPr>
          <w:t>接口名称：</w:t>
        </w:r>
        <w:r w:rsidR="00515CD8" w:rsidRPr="000F76DE">
          <w:rPr>
            <w:rStyle w:val="afa"/>
            <w:noProof/>
          </w:rPr>
          <w:t>product/coupon/couponStoreProvinceQuery.do</w:t>
        </w:r>
        <w:r w:rsidR="00515CD8">
          <w:rPr>
            <w:noProof/>
            <w:webHidden/>
          </w:rPr>
          <w:tab/>
        </w:r>
        <w:r w:rsidR="00515CD8">
          <w:rPr>
            <w:noProof/>
            <w:webHidden/>
          </w:rPr>
          <w:fldChar w:fldCharType="begin"/>
        </w:r>
        <w:r w:rsidR="00515CD8">
          <w:rPr>
            <w:noProof/>
            <w:webHidden/>
          </w:rPr>
          <w:instrText xml:space="preserve"> PAGEREF _Toc508982999 \h </w:instrText>
        </w:r>
        <w:r w:rsidR="00515CD8">
          <w:rPr>
            <w:noProof/>
            <w:webHidden/>
          </w:rPr>
        </w:r>
        <w:r w:rsidR="00515CD8">
          <w:rPr>
            <w:noProof/>
            <w:webHidden/>
          </w:rPr>
          <w:fldChar w:fldCharType="separate"/>
        </w:r>
        <w:r w:rsidR="00515CD8">
          <w:rPr>
            <w:noProof/>
            <w:webHidden/>
          </w:rPr>
          <w:t>186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00" w:history="1">
        <w:r w:rsidR="00515CD8" w:rsidRPr="000F76DE">
          <w:rPr>
            <w:rStyle w:val="afa"/>
            <w:rFonts w:ascii="华文细黑" w:eastAsia="华文细黑" w:hAnsi="华文细黑"/>
            <w:noProof/>
          </w:rPr>
          <w:t>3.148.2.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_Toc508983000 \h </w:instrText>
        </w:r>
        <w:r w:rsidR="00515CD8">
          <w:rPr>
            <w:noProof/>
            <w:webHidden/>
          </w:rPr>
        </w:r>
        <w:r w:rsidR="00515CD8">
          <w:rPr>
            <w:noProof/>
            <w:webHidden/>
          </w:rPr>
          <w:fldChar w:fldCharType="separate"/>
        </w:r>
        <w:r w:rsidR="00515CD8">
          <w:rPr>
            <w:noProof/>
            <w:webHidden/>
          </w:rPr>
          <w:t>186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01" w:history="1">
        <w:r w:rsidR="00515CD8" w:rsidRPr="000F76DE">
          <w:rPr>
            <w:rStyle w:val="afa"/>
            <w:rFonts w:ascii="华文细黑" w:eastAsia="华文细黑" w:hAnsi="华文细黑"/>
            <w:noProof/>
          </w:rPr>
          <w:t>3.148.3.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_Toc508983001 \h </w:instrText>
        </w:r>
        <w:r w:rsidR="00515CD8">
          <w:rPr>
            <w:noProof/>
            <w:webHidden/>
          </w:rPr>
        </w:r>
        <w:r w:rsidR="00515CD8">
          <w:rPr>
            <w:noProof/>
            <w:webHidden/>
          </w:rPr>
          <w:fldChar w:fldCharType="separate"/>
        </w:r>
        <w:r w:rsidR="00515CD8">
          <w:rPr>
            <w:noProof/>
            <w:webHidden/>
          </w:rPr>
          <w:t>186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02" w:history="1">
        <w:r w:rsidR="00515CD8" w:rsidRPr="000F76DE">
          <w:rPr>
            <w:rStyle w:val="afa"/>
            <w:noProof/>
          </w:rPr>
          <w:t>3.149.</w:t>
        </w:r>
        <w:r w:rsidR="00515CD8">
          <w:rPr>
            <w:smallCaps w:val="0"/>
            <w:noProof/>
            <w:sz w:val="21"/>
          </w:rPr>
          <w:tab/>
        </w:r>
        <w:r w:rsidR="00515CD8" w:rsidRPr="000F76DE">
          <w:rPr>
            <w:rStyle w:val="afa"/>
            <w:noProof/>
          </w:rPr>
          <w:t>电子券门市查询接口</w:t>
        </w:r>
        <w:r w:rsidR="00515CD8">
          <w:rPr>
            <w:noProof/>
            <w:webHidden/>
          </w:rPr>
          <w:tab/>
        </w:r>
        <w:r w:rsidR="00515CD8">
          <w:rPr>
            <w:noProof/>
            <w:webHidden/>
          </w:rPr>
          <w:fldChar w:fldCharType="begin"/>
        </w:r>
        <w:r w:rsidR="00515CD8">
          <w:rPr>
            <w:noProof/>
            <w:webHidden/>
          </w:rPr>
          <w:instrText xml:space="preserve"> PAGEREF _Toc508983002 \h </w:instrText>
        </w:r>
        <w:r w:rsidR="00515CD8">
          <w:rPr>
            <w:noProof/>
            <w:webHidden/>
          </w:rPr>
        </w:r>
        <w:r w:rsidR="00515CD8">
          <w:rPr>
            <w:noProof/>
            <w:webHidden/>
          </w:rPr>
          <w:fldChar w:fldCharType="separate"/>
        </w:r>
        <w:r w:rsidR="00515CD8">
          <w:rPr>
            <w:noProof/>
            <w:webHidden/>
          </w:rPr>
          <w:t>186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03" w:history="1">
        <w:r w:rsidR="00515CD8" w:rsidRPr="000F76DE">
          <w:rPr>
            <w:rStyle w:val="afa"/>
            <w:rFonts w:ascii="华文细黑" w:eastAsia="华文细黑" w:hAnsi="华文细黑"/>
            <w:noProof/>
          </w:rPr>
          <w:t>3.149.1.</w:t>
        </w:r>
        <w:r w:rsidR="00515CD8">
          <w:rPr>
            <w:i w:val="0"/>
            <w:noProof/>
            <w:sz w:val="21"/>
          </w:rPr>
          <w:tab/>
        </w:r>
        <w:r w:rsidR="00515CD8" w:rsidRPr="000F76DE">
          <w:rPr>
            <w:rStyle w:val="afa"/>
            <w:noProof/>
          </w:rPr>
          <w:t>接口名称：</w:t>
        </w:r>
        <w:r w:rsidR="00515CD8" w:rsidRPr="000F76DE">
          <w:rPr>
            <w:rStyle w:val="afa"/>
            <w:noProof/>
          </w:rPr>
          <w:t>product/coupon/couponStoreCityQuery.do</w:t>
        </w:r>
        <w:r w:rsidR="00515CD8">
          <w:rPr>
            <w:noProof/>
            <w:webHidden/>
          </w:rPr>
          <w:tab/>
        </w:r>
        <w:r w:rsidR="00515CD8">
          <w:rPr>
            <w:noProof/>
            <w:webHidden/>
          </w:rPr>
          <w:fldChar w:fldCharType="begin"/>
        </w:r>
        <w:r w:rsidR="00515CD8">
          <w:rPr>
            <w:noProof/>
            <w:webHidden/>
          </w:rPr>
          <w:instrText xml:space="preserve"> PAGEREF _Toc508983003 \h </w:instrText>
        </w:r>
        <w:r w:rsidR="00515CD8">
          <w:rPr>
            <w:noProof/>
            <w:webHidden/>
          </w:rPr>
        </w:r>
        <w:r w:rsidR="00515CD8">
          <w:rPr>
            <w:noProof/>
            <w:webHidden/>
          </w:rPr>
          <w:fldChar w:fldCharType="separate"/>
        </w:r>
        <w:r w:rsidR="00515CD8">
          <w:rPr>
            <w:noProof/>
            <w:webHidden/>
          </w:rPr>
          <w:t>186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04" w:history="1">
        <w:r w:rsidR="00515CD8" w:rsidRPr="000F76DE">
          <w:rPr>
            <w:rStyle w:val="afa"/>
            <w:rFonts w:ascii="华文细黑" w:eastAsia="华文细黑" w:hAnsi="华文细黑"/>
            <w:noProof/>
          </w:rPr>
          <w:t>3.149.2.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_Toc508983004 \h </w:instrText>
        </w:r>
        <w:r w:rsidR="00515CD8">
          <w:rPr>
            <w:noProof/>
            <w:webHidden/>
          </w:rPr>
        </w:r>
        <w:r w:rsidR="00515CD8">
          <w:rPr>
            <w:noProof/>
            <w:webHidden/>
          </w:rPr>
          <w:fldChar w:fldCharType="separate"/>
        </w:r>
        <w:r w:rsidR="00515CD8">
          <w:rPr>
            <w:noProof/>
            <w:webHidden/>
          </w:rPr>
          <w:t>186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05" w:history="1">
        <w:r w:rsidR="00515CD8" w:rsidRPr="000F76DE">
          <w:rPr>
            <w:rStyle w:val="afa"/>
            <w:rFonts w:ascii="华文细黑" w:eastAsia="华文细黑" w:hAnsi="华文细黑"/>
            <w:noProof/>
          </w:rPr>
          <w:t>3.149.3.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_Toc508983005 \h </w:instrText>
        </w:r>
        <w:r w:rsidR="00515CD8">
          <w:rPr>
            <w:noProof/>
            <w:webHidden/>
          </w:rPr>
        </w:r>
        <w:r w:rsidR="00515CD8">
          <w:rPr>
            <w:noProof/>
            <w:webHidden/>
          </w:rPr>
          <w:fldChar w:fldCharType="separate"/>
        </w:r>
        <w:r w:rsidR="00515CD8">
          <w:rPr>
            <w:noProof/>
            <w:webHidden/>
          </w:rPr>
          <w:t>186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06" w:history="1">
        <w:r w:rsidR="00515CD8" w:rsidRPr="000F76DE">
          <w:rPr>
            <w:rStyle w:val="afa"/>
            <w:noProof/>
          </w:rPr>
          <w:t>3.150.</w:t>
        </w:r>
        <w:r w:rsidR="00515CD8">
          <w:rPr>
            <w:smallCaps w:val="0"/>
            <w:noProof/>
            <w:sz w:val="21"/>
          </w:rPr>
          <w:tab/>
        </w:r>
        <w:r w:rsidR="00515CD8" w:rsidRPr="000F76DE">
          <w:rPr>
            <w:rStyle w:val="afa"/>
            <w:noProof/>
          </w:rPr>
          <w:t>电子券门区</w:t>
        </w:r>
        <w:r w:rsidR="00515CD8" w:rsidRPr="000F76DE">
          <w:rPr>
            <w:rStyle w:val="afa"/>
            <w:noProof/>
          </w:rPr>
          <w:t>/</w:t>
        </w:r>
        <w:r w:rsidR="00515CD8" w:rsidRPr="000F76DE">
          <w:rPr>
            <w:rStyle w:val="afa"/>
            <w:noProof/>
          </w:rPr>
          <w:t>县查询接口</w:t>
        </w:r>
        <w:r w:rsidR="00515CD8">
          <w:rPr>
            <w:noProof/>
            <w:webHidden/>
          </w:rPr>
          <w:tab/>
        </w:r>
        <w:r w:rsidR="00515CD8">
          <w:rPr>
            <w:noProof/>
            <w:webHidden/>
          </w:rPr>
          <w:fldChar w:fldCharType="begin"/>
        </w:r>
        <w:r w:rsidR="00515CD8">
          <w:rPr>
            <w:noProof/>
            <w:webHidden/>
          </w:rPr>
          <w:instrText xml:space="preserve"> PAGEREF _Toc508983006 \h </w:instrText>
        </w:r>
        <w:r w:rsidR="00515CD8">
          <w:rPr>
            <w:noProof/>
            <w:webHidden/>
          </w:rPr>
        </w:r>
        <w:r w:rsidR="00515CD8">
          <w:rPr>
            <w:noProof/>
            <w:webHidden/>
          </w:rPr>
          <w:fldChar w:fldCharType="separate"/>
        </w:r>
        <w:r w:rsidR="00515CD8">
          <w:rPr>
            <w:noProof/>
            <w:webHidden/>
          </w:rPr>
          <w:t>187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07" w:history="1">
        <w:r w:rsidR="00515CD8" w:rsidRPr="000F76DE">
          <w:rPr>
            <w:rStyle w:val="afa"/>
            <w:rFonts w:ascii="华文细黑" w:eastAsia="华文细黑" w:hAnsi="华文细黑"/>
            <w:noProof/>
          </w:rPr>
          <w:t>3.150.1.</w:t>
        </w:r>
        <w:r w:rsidR="00515CD8">
          <w:rPr>
            <w:i w:val="0"/>
            <w:noProof/>
            <w:sz w:val="21"/>
          </w:rPr>
          <w:tab/>
        </w:r>
        <w:r w:rsidR="00515CD8" w:rsidRPr="000F76DE">
          <w:rPr>
            <w:rStyle w:val="afa"/>
            <w:noProof/>
          </w:rPr>
          <w:t>接口名称：</w:t>
        </w:r>
        <w:r w:rsidR="00515CD8" w:rsidRPr="000F76DE">
          <w:rPr>
            <w:rStyle w:val="afa"/>
            <w:noProof/>
          </w:rPr>
          <w:t>product/coupon/couponStoreCountyQuery.do</w:t>
        </w:r>
        <w:r w:rsidR="00515CD8">
          <w:rPr>
            <w:noProof/>
            <w:webHidden/>
          </w:rPr>
          <w:tab/>
        </w:r>
        <w:r w:rsidR="00515CD8">
          <w:rPr>
            <w:noProof/>
            <w:webHidden/>
          </w:rPr>
          <w:fldChar w:fldCharType="begin"/>
        </w:r>
        <w:r w:rsidR="00515CD8">
          <w:rPr>
            <w:noProof/>
            <w:webHidden/>
          </w:rPr>
          <w:instrText xml:space="preserve"> PAGEREF _Toc508983007 \h </w:instrText>
        </w:r>
        <w:r w:rsidR="00515CD8">
          <w:rPr>
            <w:noProof/>
            <w:webHidden/>
          </w:rPr>
        </w:r>
        <w:r w:rsidR="00515CD8">
          <w:rPr>
            <w:noProof/>
            <w:webHidden/>
          </w:rPr>
          <w:fldChar w:fldCharType="separate"/>
        </w:r>
        <w:r w:rsidR="00515CD8">
          <w:rPr>
            <w:noProof/>
            <w:webHidden/>
          </w:rPr>
          <w:t>187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08" w:history="1">
        <w:r w:rsidR="00515CD8" w:rsidRPr="000F76DE">
          <w:rPr>
            <w:rStyle w:val="afa"/>
            <w:rFonts w:ascii="华文细黑" w:eastAsia="华文细黑" w:hAnsi="华文细黑"/>
            <w:noProof/>
          </w:rPr>
          <w:t>3.150.2.</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_Toc508983008 \h </w:instrText>
        </w:r>
        <w:r w:rsidR="00515CD8">
          <w:rPr>
            <w:noProof/>
            <w:webHidden/>
          </w:rPr>
        </w:r>
        <w:r w:rsidR="00515CD8">
          <w:rPr>
            <w:noProof/>
            <w:webHidden/>
          </w:rPr>
          <w:fldChar w:fldCharType="separate"/>
        </w:r>
        <w:r w:rsidR="00515CD8">
          <w:rPr>
            <w:noProof/>
            <w:webHidden/>
          </w:rPr>
          <w:t>187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09" w:history="1">
        <w:r w:rsidR="00515CD8" w:rsidRPr="000F76DE">
          <w:rPr>
            <w:rStyle w:val="afa"/>
            <w:rFonts w:ascii="华文细黑" w:eastAsia="华文细黑" w:hAnsi="华文细黑"/>
            <w:noProof/>
          </w:rPr>
          <w:t>3.150.3.</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_Toc508983009 \h </w:instrText>
        </w:r>
        <w:r w:rsidR="00515CD8">
          <w:rPr>
            <w:noProof/>
            <w:webHidden/>
          </w:rPr>
        </w:r>
        <w:r w:rsidR="00515CD8">
          <w:rPr>
            <w:noProof/>
            <w:webHidden/>
          </w:rPr>
          <w:fldChar w:fldCharType="separate"/>
        </w:r>
        <w:r w:rsidR="00515CD8">
          <w:rPr>
            <w:noProof/>
            <w:webHidden/>
          </w:rPr>
          <w:t>187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10" w:history="1">
        <w:r w:rsidR="00515CD8" w:rsidRPr="000F76DE">
          <w:rPr>
            <w:rStyle w:val="afa"/>
            <w:noProof/>
          </w:rPr>
          <w:t>3.151.</w:t>
        </w:r>
        <w:r w:rsidR="00515CD8">
          <w:rPr>
            <w:smallCaps w:val="0"/>
            <w:noProof/>
            <w:sz w:val="21"/>
          </w:rPr>
          <w:tab/>
        </w:r>
        <w:r w:rsidR="00515CD8" w:rsidRPr="000F76DE">
          <w:rPr>
            <w:rStyle w:val="afa"/>
            <w:noProof/>
          </w:rPr>
          <w:t>现金支付接口</w:t>
        </w:r>
        <w:r w:rsidR="00515CD8" w:rsidRPr="000F76DE">
          <w:rPr>
            <w:rStyle w:val="afa"/>
            <w:noProof/>
          </w:rPr>
          <w:t>(H5</w:t>
        </w:r>
        <w:r w:rsidR="00515CD8" w:rsidRPr="000F76DE">
          <w:rPr>
            <w:rStyle w:val="afa"/>
            <w:noProof/>
          </w:rPr>
          <w:t>版</w:t>
        </w:r>
        <w:r w:rsidR="00515CD8" w:rsidRPr="000F76DE">
          <w:rPr>
            <w:rStyle w:val="afa"/>
            <w:noProof/>
          </w:rPr>
          <w:t>)</w:t>
        </w:r>
        <w:r w:rsidR="00515CD8">
          <w:rPr>
            <w:noProof/>
            <w:webHidden/>
          </w:rPr>
          <w:tab/>
        </w:r>
        <w:r w:rsidR="00515CD8">
          <w:rPr>
            <w:noProof/>
            <w:webHidden/>
          </w:rPr>
          <w:fldChar w:fldCharType="begin"/>
        </w:r>
        <w:r w:rsidR="00515CD8">
          <w:rPr>
            <w:noProof/>
            <w:webHidden/>
          </w:rPr>
          <w:instrText xml:space="preserve"> PAGEREF _Toc508983010 \h </w:instrText>
        </w:r>
        <w:r w:rsidR="00515CD8">
          <w:rPr>
            <w:noProof/>
            <w:webHidden/>
          </w:rPr>
        </w:r>
        <w:r w:rsidR="00515CD8">
          <w:rPr>
            <w:noProof/>
            <w:webHidden/>
          </w:rPr>
          <w:fldChar w:fldCharType="separate"/>
        </w:r>
        <w:r w:rsidR="00515CD8">
          <w:rPr>
            <w:noProof/>
            <w:webHidden/>
          </w:rPr>
          <w:t>187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11" w:history="1">
        <w:r w:rsidR="00515CD8" w:rsidRPr="000F76DE">
          <w:rPr>
            <w:rStyle w:val="afa"/>
            <w:rFonts w:ascii="华文细黑" w:eastAsia="华文细黑" w:hAnsi="华文细黑"/>
            <w:noProof/>
          </w:rPr>
          <w:t>3.151.1.</w:t>
        </w:r>
        <w:r w:rsidR="00515CD8">
          <w:rPr>
            <w:i w:val="0"/>
            <w:noProof/>
            <w:sz w:val="21"/>
          </w:rPr>
          <w:tab/>
        </w:r>
        <w:r w:rsidR="00515CD8" w:rsidRPr="000F76DE">
          <w:rPr>
            <w:rStyle w:val="afa"/>
            <w:noProof/>
          </w:rPr>
          <w:t>接口名称：</w:t>
        </w:r>
        <w:r w:rsidR="00515CD8" w:rsidRPr="000F76DE">
          <w:rPr>
            <w:rStyle w:val="afa"/>
            <w:noProof/>
          </w:rPr>
          <w:t>thirdparty/allinpay/cashPayH5.do</w:t>
        </w:r>
        <w:r w:rsidR="00515CD8">
          <w:rPr>
            <w:noProof/>
            <w:webHidden/>
          </w:rPr>
          <w:tab/>
        </w:r>
        <w:r w:rsidR="00515CD8">
          <w:rPr>
            <w:noProof/>
            <w:webHidden/>
          </w:rPr>
          <w:fldChar w:fldCharType="begin"/>
        </w:r>
        <w:r w:rsidR="00515CD8">
          <w:rPr>
            <w:noProof/>
            <w:webHidden/>
          </w:rPr>
          <w:instrText xml:space="preserve"> PAGEREF _Toc508983011 \h </w:instrText>
        </w:r>
        <w:r w:rsidR="00515CD8">
          <w:rPr>
            <w:noProof/>
            <w:webHidden/>
          </w:rPr>
        </w:r>
        <w:r w:rsidR="00515CD8">
          <w:rPr>
            <w:noProof/>
            <w:webHidden/>
          </w:rPr>
          <w:fldChar w:fldCharType="separate"/>
        </w:r>
        <w:r w:rsidR="00515CD8">
          <w:rPr>
            <w:noProof/>
            <w:webHidden/>
          </w:rPr>
          <w:t>187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12" w:history="1">
        <w:r w:rsidR="00515CD8" w:rsidRPr="000F76DE">
          <w:rPr>
            <w:rStyle w:val="afa"/>
            <w:rFonts w:ascii="华文细黑" w:eastAsia="华文细黑" w:hAnsi="华文细黑"/>
            <w:noProof/>
          </w:rPr>
          <w:t>3.151.2.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_Toc508983012 \h </w:instrText>
        </w:r>
        <w:r w:rsidR="00515CD8">
          <w:rPr>
            <w:noProof/>
            <w:webHidden/>
          </w:rPr>
        </w:r>
        <w:r w:rsidR="00515CD8">
          <w:rPr>
            <w:noProof/>
            <w:webHidden/>
          </w:rPr>
          <w:fldChar w:fldCharType="separate"/>
        </w:r>
        <w:r w:rsidR="00515CD8">
          <w:rPr>
            <w:noProof/>
            <w:webHidden/>
          </w:rPr>
          <w:t>187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13" w:history="1">
        <w:r w:rsidR="00515CD8" w:rsidRPr="000F76DE">
          <w:rPr>
            <w:rStyle w:val="afa"/>
            <w:rFonts w:ascii="华文细黑" w:eastAsia="华文细黑" w:hAnsi="华文细黑"/>
            <w:noProof/>
          </w:rPr>
          <w:t>3.151.3.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_Toc508983013 \h </w:instrText>
        </w:r>
        <w:r w:rsidR="00515CD8">
          <w:rPr>
            <w:noProof/>
            <w:webHidden/>
          </w:rPr>
        </w:r>
        <w:r w:rsidR="00515CD8">
          <w:rPr>
            <w:noProof/>
            <w:webHidden/>
          </w:rPr>
          <w:fldChar w:fldCharType="separate"/>
        </w:r>
        <w:r w:rsidR="00515CD8">
          <w:rPr>
            <w:noProof/>
            <w:webHidden/>
          </w:rPr>
          <w:t>188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14" w:history="1">
        <w:r w:rsidR="00515CD8" w:rsidRPr="000F76DE">
          <w:rPr>
            <w:rStyle w:val="afa"/>
            <w:noProof/>
          </w:rPr>
          <w:t>3.152.</w:t>
        </w:r>
        <w:r w:rsidR="00515CD8">
          <w:rPr>
            <w:smallCaps w:val="0"/>
            <w:noProof/>
            <w:sz w:val="21"/>
          </w:rPr>
          <w:tab/>
        </w:r>
        <w:r w:rsidR="00515CD8" w:rsidRPr="000F76DE">
          <w:rPr>
            <w:rStyle w:val="afa"/>
            <w:noProof/>
          </w:rPr>
          <w:t>订单确认退款接口（</w:t>
        </w:r>
        <w:r w:rsidR="00515CD8" w:rsidRPr="000F76DE">
          <w:rPr>
            <w:rStyle w:val="afa"/>
            <w:noProof/>
          </w:rPr>
          <w:t>H5</w:t>
        </w:r>
        <w:r w:rsidR="00515CD8" w:rsidRPr="000F76DE">
          <w:rPr>
            <w:rStyle w:val="afa"/>
            <w:noProof/>
          </w:rPr>
          <w:t>版）</w:t>
        </w:r>
        <w:r w:rsidR="00515CD8" w:rsidRPr="000F76DE">
          <w:rPr>
            <w:rStyle w:val="afa"/>
            <w:noProof/>
          </w:rPr>
          <w:t>(</w:t>
        </w:r>
        <w:r w:rsidR="00515CD8" w:rsidRPr="000F76DE">
          <w:rPr>
            <w:rStyle w:val="afa"/>
            <w:noProof/>
          </w:rPr>
          <w:t>实物和电子券</w:t>
        </w:r>
        <w:r w:rsidR="00515CD8" w:rsidRPr="000F76DE">
          <w:rPr>
            <w:rStyle w:val="afa"/>
            <w:noProof/>
          </w:rPr>
          <w:t>)</w:t>
        </w:r>
        <w:r w:rsidR="00515CD8">
          <w:rPr>
            <w:noProof/>
            <w:webHidden/>
          </w:rPr>
          <w:tab/>
        </w:r>
        <w:r w:rsidR="00515CD8">
          <w:rPr>
            <w:noProof/>
            <w:webHidden/>
          </w:rPr>
          <w:fldChar w:fldCharType="begin"/>
        </w:r>
        <w:r w:rsidR="00515CD8">
          <w:rPr>
            <w:noProof/>
            <w:webHidden/>
          </w:rPr>
          <w:instrText xml:space="preserve"> PAGEREF _Toc508983014 \h </w:instrText>
        </w:r>
        <w:r w:rsidR="00515CD8">
          <w:rPr>
            <w:noProof/>
            <w:webHidden/>
          </w:rPr>
        </w:r>
        <w:r w:rsidR="00515CD8">
          <w:rPr>
            <w:noProof/>
            <w:webHidden/>
          </w:rPr>
          <w:fldChar w:fldCharType="separate"/>
        </w:r>
        <w:r w:rsidR="00515CD8">
          <w:rPr>
            <w:noProof/>
            <w:webHidden/>
          </w:rPr>
          <w:t>190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15" w:history="1">
        <w:r w:rsidR="00515CD8" w:rsidRPr="000F76DE">
          <w:rPr>
            <w:rStyle w:val="afa"/>
            <w:rFonts w:ascii="华文细黑" w:eastAsia="华文细黑" w:hAnsi="华文细黑"/>
            <w:noProof/>
          </w:rPr>
          <w:t>3.152.1.</w:t>
        </w:r>
        <w:r w:rsidR="00515CD8">
          <w:rPr>
            <w:i w:val="0"/>
            <w:noProof/>
            <w:sz w:val="21"/>
          </w:rPr>
          <w:tab/>
        </w:r>
        <w:r w:rsidR="00515CD8" w:rsidRPr="000F76DE">
          <w:rPr>
            <w:rStyle w:val="afa"/>
            <w:noProof/>
          </w:rPr>
          <w:t>接口名称：</w:t>
        </w:r>
        <w:r w:rsidR="00515CD8" w:rsidRPr="000F76DE">
          <w:rPr>
            <w:rStyle w:val="afa"/>
            <w:noProof/>
          </w:rPr>
          <w:t>order/product/orderRefundH5.do</w:t>
        </w:r>
        <w:r w:rsidR="00515CD8">
          <w:rPr>
            <w:noProof/>
            <w:webHidden/>
          </w:rPr>
          <w:tab/>
        </w:r>
        <w:r w:rsidR="00515CD8">
          <w:rPr>
            <w:noProof/>
            <w:webHidden/>
          </w:rPr>
          <w:fldChar w:fldCharType="begin"/>
        </w:r>
        <w:r w:rsidR="00515CD8">
          <w:rPr>
            <w:noProof/>
            <w:webHidden/>
          </w:rPr>
          <w:instrText xml:space="preserve"> PAGEREF _Toc508983015 \h </w:instrText>
        </w:r>
        <w:r w:rsidR="00515CD8">
          <w:rPr>
            <w:noProof/>
            <w:webHidden/>
          </w:rPr>
        </w:r>
        <w:r w:rsidR="00515CD8">
          <w:rPr>
            <w:noProof/>
            <w:webHidden/>
          </w:rPr>
          <w:fldChar w:fldCharType="separate"/>
        </w:r>
        <w:r w:rsidR="00515CD8">
          <w:rPr>
            <w:noProof/>
            <w:webHidden/>
          </w:rPr>
          <w:t>190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16" w:history="1">
        <w:r w:rsidR="00515CD8" w:rsidRPr="000F76DE">
          <w:rPr>
            <w:rStyle w:val="afa"/>
            <w:rFonts w:ascii="华文细黑" w:eastAsia="华文细黑" w:hAnsi="华文细黑"/>
            <w:noProof/>
          </w:rPr>
          <w:t>3.152.2.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_Toc508983016 \h </w:instrText>
        </w:r>
        <w:r w:rsidR="00515CD8">
          <w:rPr>
            <w:noProof/>
            <w:webHidden/>
          </w:rPr>
        </w:r>
        <w:r w:rsidR="00515CD8">
          <w:rPr>
            <w:noProof/>
            <w:webHidden/>
          </w:rPr>
          <w:fldChar w:fldCharType="separate"/>
        </w:r>
        <w:r w:rsidR="00515CD8">
          <w:rPr>
            <w:noProof/>
            <w:webHidden/>
          </w:rPr>
          <w:t>190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17" w:history="1">
        <w:r w:rsidR="00515CD8" w:rsidRPr="000F76DE">
          <w:rPr>
            <w:rStyle w:val="afa"/>
            <w:rFonts w:ascii="华文细黑" w:eastAsia="华文细黑" w:hAnsi="华文细黑"/>
            <w:noProof/>
          </w:rPr>
          <w:t>3.152.3.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_Toc508983017 \h </w:instrText>
        </w:r>
        <w:r w:rsidR="00515CD8">
          <w:rPr>
            <w:noProof/>
            <w:webHidden/>
          </w:rPr>
        </w:r>
        <w:r w:rsidR="00515CD8">
          <w:rPr>
            <w:noProof/>
            <w:webHidden/>
          </w:rPr>
          <w:fldChar w:fldCharType="separate"/>
        </w:r>
        <w:r w:rsidR="00515CD8">
          <w:rPr>
            <w:noProof/>
            <w:webHidden/>
          </w:rPr>
          <w:t>190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18" w:history="1">
        <w:r w:rsidR="00515CD8" w:rsidRPr="000F76DE">
          <w:rPr>
            <w:rStyle w:val="afa"/>
            <w:noProof/>
          </w:rPr>
          <w:t>3.153.</w:t>
        </w:r>
        <w:r w:rsidR="00515CD8">
          <w:rPr>
            <w:smallCaps w:val="0"/>
            <w:noProof/>
            <w:sz w:val="21"/>
          </w:rPr>
          <w:tab/>
        </w:r>
        <w:r w:rsidR="00515CD8" w:rsidRPr="000F76DE">
          <w:rPr>
            <w:rStyle w:val="afa"/>
            <w:noProof/>
          </w:rPr>
          <w:t>订单退款接口</w:t>
        </w:r>
        <w:r w:rsidR="00515CD8" w:rsidRPr="000F76DE">
          <w:rPr>
            <w:rStyle w:val="afa"/>
            <w:noProof/>
          </w:rPr>
          <w:t>(H5</w:t>
        </w:r>
        <w:r w:rsidR="00515CD8" w:rsidRPr="000F76DE">
          <w:rPr>
            <w:rStyle w:val="afa"/>
            <w:noProof/>
          </w:rPr>
          <w:t>版</w:t>
        </w:r>
        <w:r w:rsidR="00515CD8" w:rsidRPr="000F76DE">
          <w:rPr>
            <w:rStyle w:val="afa"/>
            <w:noProof/>
          </w:rPr>
          <w:t>)(</w:t>
        </w:r>
        <w:r w:rsidR="00515CD8" w:rsidRPr="000F76DE">
          <w:rPr>
            <w:rStyle w:val="afa"/>
            <w:noProof/>
          </w:rPr>
          <w:t>实物和电子券仅限现金支付成功后，订单更新失败使用</w:t>
        </w:r>
        <w:r w:rsidR="00515CD8" w:rsidRPr="000F76DE">
          <w:rPr>
            <w:rStyle w:val="afa"/>
            <w:noProof/>
          </w:rPr>
          <w:t>)</w:t>
        </w:r>
        <w:r w:rsidR="00515CD8">
          <w:rPr>
            <w:noProof/>
            <w:webHidden/>
          </w:rPr>
          <w:tab/>
        </w:r>
        <w:r w:rsidR="00515CD8">
          <w:rPr>
            <w:noProof/>
            <w:webHidden/>
          </w:rPr>
          <w:fldChar w:fldCharType="begin"/>
        </w:r>
        <w:r w:rsidR="00515CD8">
          <w:rPr>
            <w:noProof/>
            <w:webHidden/>
          </w:rPr>
          <w:instrText xml:space="preserve"> PAGEREF _Toc508983018 \h </w:instrText>
        </w:r>
        <w:r w:rsidR="00515CD8">
          <w:rPr>
            <w:noProof/>
            <w:webHidden/>
          </w:rPr>
        </w:r>
        <w:r w:rsidR="00515CD8">
          <w:rPr>
            <w:noProof/>
            <w:webHidden/>
          </w:rPr>
          <w:fldChar w:fldCharType="separate"/>
        </w:r>
        <w:r w:rsidR="00515CD8">
          <w:rPr>
            <w:noProof/>
            <w:webHidden/>
          </w:rPr>
          <w:t>190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19" w:history="1">
        <w:r w:rsidR="00515CD8" w:rsidRPr="000F76DE">
          <w:rPr>
            <w:rStyle w:val="afa"/>
            <w:rFonts w:ascii="华文细黑" w:eastAsia="华文细黑" w:hAnsi="华文细黑"/>
            <w:noProof/>
          </w:rPr>
          <w:t>3.153.1.</w:t>
        </w:r>
        <w:r w:rsidR="00515CD8">
          <w:rPr>
            <w:i w:val="0"/>
            <w:noProof/>
            <w:sz w:val="21"/>
          </w:rPr>
          <w:tab/>
        </w:r>
        <w:r w:rsidR="00515CD8" w:rsidRPr="000F76DE">
          <w:rPr>
            <w:rStyle w:val="afa"/>
            <w:noProof/>
          </w:rPr>
          <w:t>接口名称：</w:t>
        </w:r>
        <w:r w:rsidR="00515CD8" w:rsidRPr="000F76DE">
          <w:rPr>
            <w:rStyle w:val="afa"/>
            <w:noProof/>
          </w:rPr>
          <w:t>order/product/orderRefundWithCashH5.do</w:t>
        </w:r>
        <w:r w:rsidR="00515CD8">
          <w:rPr>
            <w:noProof/>
            <w:webHidden/>
          </w:rPr>
          <w:tab/>
        </w:r>
        <w:r w:rsidR="00515CD8">
          <w:rPr>
            <w:noProof/>
            <w:webHidden/>
          </w:rPr>
          <w:fldChar w:fldCharType="begin"/>
        </w:r>
        <w:r w:rsidR="00515CD8">
          <w:rPr>
            <w:noProof/>
            <w:webHidden/>
          </w:rPr>
          <w:instrText xml:space="preserve"> PAGEREF _Toc508983019 \h </w:instrText>
        </w:r>
        <w:r w:rsidR="00515CD8">
          <w:rPr>
            <w:noProof/>
            <w:webHidden/>
          </w:rPr>
        </w:r>
        <w:r w:rsidR="00515CD8">
          <w:rPr>
            <w:noProof/>
            <w:webHidden/>
          </w:rPr>
          <w:fldChar w:fldCharType="separate"/>
        </w:r>
        <w:r w:rsidR="00515CD8">
          <w:rPr>
            <w:noProof/>
            <w:webHidden/>
          </w:rPr>
          <w:t>190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20" w:history="1">
        <w:r w:rsidR="00515CD8" w:rsidRPr="000F76DE">
          <w:rPr>
            <w:rStyle w:val="afa"/>
            <w:rFonts w:ascii="华文细黑" w:eastAsia="华文细黑" w:hAnsi="华文细黑"/>
            <w:noProof/>
          </w:rPr>
          <w:t>3.153.2.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_Toc508983020 \h </w:instrText>
        </w:r>
        <w:r w:rsidR="00515CD8">
          <w:rPr>
            <w:noProof/>
            <w:webHidden/>
          </w:rPr>
        </w:r>
        <w:r w:rsidR="00515CD8">
          <w:rPr>
            <w:noProof/>
            <w:webHidden/>
          </w:rPr>
          <w:fldChar w:fldCharType="separate"/>
        </w:r>
        <w:r w:rsidR="00515CD8">
          <w:rPr>
            <w:noProof/>
            <w:webHidden/>
          </w:rPr>
          <w:t>190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21" w:history="1">
        <w:r w:rsidR="00515CD8" w:rsidRPr="000F76DE">
          <w:rPr>
            <w:rStyle w:val="afa"/>
            <w:rFonts w:ascii="华文细黑" w:eastAsia="华文细黑" w:hAnsi="华文细黑"/>
            <w:noProof/>
          </w:rPr>
          <w:t>3.153.3.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_Toc508983021 \h </w:instrText>
        </w:r>
        <w:r w:rsidR="00515CD8">
          <w:rPr>
            <w:noProof/>
            <w:webHidden/>
          </w:rPr>
        </w:r>
        <w:r w:rsidR="00515CD8">
          <w:rPr>
            <w:noProof/>
            <w:webHidden/>
          </w:rPr>
          <w:fldChar w:fldCharType="separate"/>
        </w:r>
        <w:r w:rsidR="00515CD8">
          <w:rPr>
            <w:noProof/>
            <w:webHidden/>
          </w:rPr>
          <w:t>191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22" w:history="1">
        <w:r w:rsidR="00515CD8" w:rsidRPr="000F76DE">
          <w:rPr>
            <w:rStyle w:val="afa"/>
            <w:noProof/>
          </w:rPr>
          <w:t>3.154.</w:t>
        </w:r>
        <w:r w:rsidR="00515CD8">
          <w:rPr>
            <w:smallCaps w:val="0"/>
            <w:noProof/>
            <w:sz w:val="21"/>
          </w:rPr>
          <w:tab/>
        </w:r>
        <w:r w:rsidR="00515CD8" w:rsidRPr="000F76DE">
          <w:rPr>
            <w:rStyle w:val="afa"/>
            <w:noProof/>
          </w:rPr>
          <w:t>通联支付网关现金下单回调校验接口（</w:t>
        </w:r>
        <w:r w:rsidR="00515CD8" w:rsidRPr="000F76DE">
          <w:rPr>
            <w:rStyle w:val="afa"/>
            <w:noProof/>
          </w:rPr>
          <w:t>H5</w:t>
        </w:r>
        <w:r w:rsidR="00515CD8" w:rsidRPr="000F76DE">
          <w:rPr>
            <w:rStyle w:val="afa"/>
            <w:noProof/>
          </w:rPr>
          <w:t>）</w:t>
        </w:r>
        <w:r w:rsidR="00515CD8">
          <w:rPr>
            <w:noProof/>
            <w:webHidden/>
          </w:rPr>
          <w:tab/>
        </w:r>
        <w:r w:rsidR="00515CD8">
          <w:rPr>
            <w:noProof/>
            <w:webHidden/>
          </w:rPr>
          <w:fldChar w:fldCharType="begin"/>
        </w:r>
        <w:r w:rsidR="00515CD8">
          <w:rPr>
            <w:noProof/>
            <w:webHidden/>
          </w:rPr>
          <w:instrText xml:space="preserve"> PAGEREF _Toc508983022 \h </w:instrText>
        </w:r>
        <w:r w:rsidR="00515CD8">
          <w:rPr>
            <w:noProof/>
            <w:webHidden/>
          </w:rPr>
        </w:r>
        <w:r w:rsidR="00515CD8">
          <w:rPr>
            <w:noProof/>
            <w:webHidden/>
          </w:rPr>
          <w:fldChar w:fldCharType="separate"/>
        </w:r>
        <w:r w:rsidR="00515CD8">
          <w:rPr>
            <w:noProof/>
            <w:webHidden/>
          </w:rPr>
          <w:t>191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23" w:history="1">
        <w:r w:rsidR="00515CD8" w:rsidRPr="000F76DE">
          <w:rPr>
            <w:rStyle w:val="afa"/>
            <w:rFonts w:ascii="华文细黑" w:eastAsia="华文细黑" w:hAnsi="华文细黑"/>
            <w:noProof/>
          </w:rPr>
          <w:t>3.154.1.</w:t>
        </w:r>
        <w:r w:rsidR="00515CD8">
          <w:rPr>
            <w:i w:val="0"/>
            <w:noProof/>
            <w:sz w:val="21"/>
          </w:rPr>
          <w:tab/>
        </w:r>
        <w:r w:rsidR="00515CD8" w:rsidRPr="000F76DE">
          <w:rPr>
            <w:rStyle w:val="afa"/>
            <w:noProof/>
          </w:rPr>
          <w:t>接口名称：</w:t>
        </w:r>
        <w:r w:rsidR="00515CD8" w:rsidRPr="000F76DE">
          <w:rPr>
            <w:rStyle w:val="afa"/>
            <w:noProof/>
          </w:rPr>
          <w:t>thirdparty/allinpay/cashPayBackValidateH5.do</w:t>
        </w:r>
        <w:r w:rsidR="00515CD8">
          <w:rPr>
            <w:noProof/>
            <w:webHidden/>
          </w:rPr>
          <w:tab/>
        </w:r>
        <w:r w:rsidR="00515CD8">
          <w:rPr>
            <w:noProof/>
            <w:webHidden/>
          </w:rPr>
          <w:fldChar w:fldCharType="begin"/>
        </w:r>
        <w:r w:rsidR="00515CD8">
          <w:rPr>
            <w:noProof/>
            <w:webHidden/>
          </w:rPr>
          <w:instrText xml:space="preserve"> PAGEREF _Toc508983023 \h </w:instrText>
        </w:r>
        <w:r w:rsidR="00515CD8">
          <w:rPr>
            <w:noProof/>
            <w:webHidden/>
          </w:rPr>
        </w:r>
        <w:r w:rsidR="00515CD8">
          <w:rPr>
            <w:noProof/>
            <w:webHidden/>
          </w:rPr>
          <w:fldChar w:fldCharType="separate"/>
        </w:r>
        <w:r w:rsidR="00515CD8">
          <w:rPr>
            <w:noProof/>
            <w:webHidden/>
          </w:rPr>
          <w:t>191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24" w:history="1">
        <w:r w:rsidR="00515CD8" w:rsidRPr="000F76DE">
          <w:rPr>
            <w:rStyle w:val="afa"/>
            <w:rFonts w:ascii="华文细黑" w:eastAsia="华文细黑" w:hAnsi="华文细黑"/>
            <w:noProof/>
          </w:rPr>
          <w:t>3.154.2.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_Toc508983024 \h </w:instrText>
        </w:r>
        <w:r w:rsidR="00515CD8">
          <w:rPr>
            <w:noProof/>
            <w:webHidden/>
          </w:rPr>
        </w:r>
        <w:r w:rsidR="00515CD8">
          <w:rPr>
            <w:noProof/>
            <w:webHidden/>
          </w:rPr>
          <w:fldChar w:fldCharType="separate"/>
        </w:r>
        <w:r w:rsidR="00515CD8">
          <w:rPr>
            <w:noProof/>
            <w:webHidden/>
          </w:rPr>
          <w:t>191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25" w:history="1">
        <w:r w:rsidR="00515CD8" w:rsidRPr="000F76DE">
          <w:rPr>
            <w:rStyle w:val="afa"/>
            <w:rFonts w:ascii="华文细黑" w:eastAsia="华文细黑" w:hAnsi="华文细黑"/>
            <w:noProof/>
          </w:rPr>
          <w:t>3.154.3.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_Toc508983025 \h </w:instrText>
        </w:r>
        <w:r w:rsidR="00515CD8">
          <w:rPr>
            <w:noProof/>
            <w:webHidden/>
          </w:rPr>
        </w:r>
        <w:r w:rsidR="00515CD8">
          <w:rPr>
            <w:noProof/>
            <w:webHidden/>
          </w:rPr>
          <w:fldChar w:fldCharType="separate"/>
        </w:r>
        <w:r w:rsidR="00515CD8">
          <w:rPr>
            <w:noProof/>
            <w:webHidden/>
          </w:rPr>
          <w:t>191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26" w:history="1">
        <w:r w:rsidR="00515CD8" w:rsidRPr="000F76DE">
          <w:rPr>
            <w:rStyle w:val="afa"/>
            <w:noProof/>
          </w:rPr>
          <w:t>3.155.</w:t>
        </w:r>
        <w:r w:rsidR="00515CD8">
          <w:rPr>
            <w:smallCaps w:val="0"/>
            <w:noProof/>
            <w:sz w:val="21"/>
          </w:rPr>
          <w:tab/>
        </w:r>
        <w:r w:rsidR="00515CD8" w:rsidRPr="000F76DE">
          <w:rPr>
            <w:rStyle w:val="afa"/>
            <w:noProof/>
          </w:rPr>
          <w:t>芯富对账信息录入接口</w:t>
        </w:r>
        <w:r w:rsidR="00515CD8">
          <w:rPr>
            <w:noProof/>
            <w:webHidden/>
          </w:rPr>
          <w:tab/>
        </w:r>
        <w:r w:rsidR="00515CD8">
          <w:rPr>
            <w:noProof/>
            <w:webHidden/>
          </w:rPr>
          <w:fldChar w:fldCharType="begin"/>
        </w:r>
        <w:r w:rsidR="00515CD8">
          <w:rPr>
            <w:noProof/>
            <w:webHidden/>
          </w:rPr>
          <w:instrText xml:space="preserve"> PAGEREF _Toc508983026 \h </w:instrText>
        </w:r>
        <w:r w:rsidR="00515CD8">
          <w:rPr>
            <w:noProof/>
            <w:webHidden/>
          </w:rPr>
        </w:r>
        <w:r w:rsidR="00515CD8">
          <w:rPr>
            <w:noProof/>
            <w:webHidden/>
          </w:rPr>
          <w:fldChar w:fldCharType="separate"/>
        </w:r>
        <w:r w:rsidR="00515CD8">
          <w:rPr>
            <w:noProof/>
            <w:webHidden/>
          </w:rPr>
          <w:t>192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27" w:history="1">
        <w:r w:rsidR="00515CD8" w:rsidRPr="000F76DE">
          <w:rPr>
            <w:rStyle w:val="afa"/>
            <w:rFonts w:ascii="华文细黑" w:eastAsia="华文细黑" w:hAnsi="华文细黑"/>
            <w:noProof/>
          </w:rPr>
          <w:t>3.155.1.</w:t>
        </w:r>
        <w:r w:rsidR="00515CD8">
          <w:rPr>
            <w:i w:val="0"/>
            <w:noProof/>
            <w:sz w:val="21"/>
          </w:rPr>
          <w:tab/>
        </w:r>
        <w:r w:rsidR="00515CD8" w:rsidRPr="000F76DE">
          <w:rPr>
            <w:rStyle w:val="afa"/>
            <w:noProof/>
          </w:rPr>
          <w:t>接口名称：</w:t>
        </w:r>
        <w:r w:rsidR="00515CD8" w:rsidRPr="000F76DE">
          <w:rPr>
            <w:rStyle w:val="afa"/>
            <w:noProof/>
          </w:rPr>
          <w:t>order/account/xinFuAccountInsert.do</w:t>
        </w:r>
        <w:r w:rsidR="00515CD8">
          <w:rPr>
            <w:noProof/>
            <w:webHidden/>
          </w:rPr>
          <w:tab/>
        </w:r>
        <w:r w:rsidR="00515CD8">
          <w:rPr>
            <w:noProof/>
            <w:webHidden/>
          </w:rPr>
          <w:fldChar w:fldCharType="begin"/>
        </w:r>
        <w:r w:rsidR="00515CD8">
          <w:rPr>
            <w:noProof/>
            <w:webHidden/>
          </w:rPr>
          <w:instrText xml:space="preserve"> PAGEREF _Toc508983027 \h </w:instrText>
        </w:r>
        <w:r w:rsidR="00515CD8">
          <w:rPr>
            <w:noProof/>
            <w:webHidden/>
          </w:rPr>
        </w:r>
        <w:r w:rsidR="00515CD8">
          <w:rPr>
            <w:noProof/>
            <w:webHidden/>
          </w:rPr>
          <w:fldChar w:fldCharType="separate"/>
        </w:r>
        <w:r w:rsidR="00515CD8">
          <w:rPr>
            <w:noProof/>
            <w:webHidden/>
          </w:rPr>
          <w:t>192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28" w:history="1">
        <w:r w:rsidR="00515CD8" w:rsidRPr="000F76DE">
          <w:rPr>
            <w:rStyle w:val="afa"/>
            <w:rFonts w:ascii="华文细黑" w:eastAsia="华文细黑" w:hAnsi="华文细黑"/>
            <w:noProof/>
          </w:rPr>
          <w:t>3.155.2.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_Toc508983028 \h </w:instrText>
        </w:r>
        <w:r w:rsidR="00515CD8">
          <w:rPr>
            <w:noProof/>
            <w:webHidden/>
          </w:rPr>
        </w:r>
        <w:r w:rsidR="00515CD8">
          <w:rPr>
            <w:noProof/>
            <w:webHidden/>
          </w:rPr>
          <w:fldChar w:fldCharType="separate"/>
        </w:r>
        <w:r w:rsidR="00515CD8">
          <w:rPr>
            <w:noProof/>
            <w:webHidden/>
          </w:rPr>
          <w:t>192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29" w:history="1">
        <w:r w:rsidR="00515CD8" w:rsidRPr="000F76DE">
          <w:rPr>
            <w:rStyle w:val="afa"/>
            <w:rFonts w:ascii="华文细黑" w:eastAsia="华文细黑" w:hAnsi="华文细黑"/>
            <w:noProof/>
          </w:rPr>
          <w:t>3.155.3.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_Toc508983029 \h </w:instrText>
        </w:r>
        <w:r w:rsidR="00515CD8">
          <w:rPr>
            <w:noProof/>
            <w:webHidden/>
          </w:rPr>
        </w:r>
        <w:r w:rsidR="00515CD8">
          <w:rPr>
            <w:noProof/>
            <w:webHidden/>
          </w:rPr>
          <w:fldChar w:fldCharType="separate"/>
        </w:r>
        <w:r w:rsidR="00515CD8">
          <w:rPr>
            <w:noProof/>
            <w:webHidden/>
          </w:rPr>
          <w:t>192</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30" w:history="1">
        <w:r w:rsidR="00515CD8" w:rsidRPr="000F76DE">
          <w:rPr>
            <w:rStyle w:val="afa"/>
            <w:noProof/>
          </w:rPr>
          <w:t>3.156.</w:t>
        </w:r>
        <w:r w:rsidR="00515CD8">
          <w:rPr>
            <w:smallCaps w:val="0"/>
            <w:noProof/>
            <w:sz w:val="21"/>
          </w:rPr>
          <w:tab/>
        </w:r>
        <w:r w:rsidR="00515CD8" w:rsidRPr="000F76DE">
          <w:rPr>
            <w:rStyle w:val="afa"/>
            <w:noProof/>
          </w:rPr>
          <w:t>芯富对账信息查询接口</w:t>
        </w:r>
        <w:r w:rsidR="00515CD8">
          <w:rPr>
            <w:noProof/>
            <w:webHidden/>
          </w:rPr>
          <w:tab/>
        </w:r>
        <w:r w:rsidR="00515CD8">
          <w:rPr>
            <w:noProof/>
            <w:webHidden/>
          </w:rPr>
          <w:fldChar w:fldCharType="begin"/>
        </w:r>
        <w:r w:rsidR="00515CD8">
          <w:rPr>
            <w:noProof/>
            <w:webHidden/>
          </w:rPr>
          <w:instrText xml:space="preserve"> PAGEREF _Toc508983030 \h </w:instrText>
        </w:r>
        <w:r w:rsidR="00515CD8">
          <w:rPr>
            <w:noProof/>
            <w:webHidden/>
          </w:rPr>
        </w:r>
        <w:r w:rsidR="00515CD8">
          <w:rPr>
            <w:noProof/>
            <w:webHidden/>
          </w:rPr>
          <w:fldChar w:fldCharType="separate"/>
        </w:r>
        <w:r w:rsidR="00515CD8">
          <w:rPr>
            <w:noProof/>
            <w:webHidden/>
          </w:rPr>
          <w:t>193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31" w:history="1">
        <w:r w:rsidR="00515CD8" w:rsidRPr="000F76DE">
          <w:rPr>
            <w:rStyle w:val="afa"/>
            <w:rFonts w:ascii="华文细黑" w:eastAsia="华文细黑" w:hAnsi="华文细黑"/>
            <w:noProof/>
          </w:rPr>
          <w:t>3.156.1.</w:t>
        </w:r>
        <w:r w:rsidR="00515CD8">
          <w:rPr>
            <w:i w:val="0"/>
            <w:noProof/>
            <w:sz w:val="21"/>
          </w:rPr>
          <w:tab/>
        </w:r>
        <w:r w:rsidR="00515CD8" w:rsidRPr="000F76DE">
          <w:rPr>
            <w:rStyle w:val="afa"/>
            <w:noProof/>
          </w:rPr>
          <w:t>接口名称：</w:t>
        </w:r>
        <w:r w:rsidR="00515CD8" w:rsidRPr="000F76DE">
          <w:rPr>
            <w:rStyle w:val="afa"/>
            <w:noProof/>
          </w:rPr>
          <w:t>order/account/xinFuAccountQuery.do</w:t>
        </w:r>
        <w:r w:rsidR="00515CD8">
          <w:rPr>
            <w:noProof/>
            <w:webHidden/>
          </w:rPr>
          <w:tab/>
        </w:r>
        <w:r w:rsidR="00515CD8">
          <w:rPr>
            <w:noProof/>
            <w:webHidden/>
          </w:rPr>
          <w:fldChar w:fldCharType="begin"/>
        </w:r>
        <w:r w:rsidR="00515CD8">
          <w:rPr>
            <w:noProof/>
            <w:webHidden/>
          </w:rPr>
          <w:instrText xml:space="preserve"> PAGEREF _Toc508983031 \h </w:instrText>
        </w:r>
        <w:r w:rsidR="00515CD8">
          <w:rPr>
            <w:noProof/>
            <w:webHidden/>
          </w:rPr>
        </w:r>
        <w:r w:rsidR="00515CD8">
          <w:rPr>
            <w:noProof/>
            <w:webHidden/>
          </w:rPr>
          <w:fldChar w:fldCharType="separate"/>
        </w:r>
        <w:r w:rsidR="00515CD8">
          <w:rPr>
            <w:noProof/>
            <w:webHidden/>
          </w:rPr>
          <w:t>193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32" w:history="1">
        <w:r w:rsidR="00515CD8" w:rsidRPr="000F76DE">
          <w:rPr>
            <w:rStyle w:val="afa"/>
            <w:rFonts w:ascii="华文细黑" w:eastAsia="华文细黑" w:hAnsi="华文细黑"/>
            <w:noProof/>
          </w:rPr>
          <w:t>3.156.2.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_Toc508983032 \h </w:instrText>
        </w:r>
        <w:r w:rsidR="00515CD8">
          <w:rPr>
            <w:noProof/>
            <w:webHidden/>
          </w:rPr>
        </w:r>
        <w:r w:rsidR="00515CD8">
          <w:rPr>
            <w:noProof/>
            <w:webHidden/>
          </w:rPr>
          <w:fldChar w:fldCharType="separate"/>
        </w:r>
        <w:r w:rsidR="00515CD8">
          <w:rPr>
            <w:noProof/>
            <w:webHidden/>
          </w:rPr>
          <w:t>193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33" w:history="1">
        <w:r w:rsidR="00515CD8" w:rsidRPr="000F76DE">
          <w:rPr>
            <w:rStyle w:val="afa"/>
            <w:rFonts w:ascii="华文细黑" w:eastAsia="华文细黑" w:hAnsi="华文细黑"/>
            <w:noProof/>
          </w:rPr>
          <w:t>3.156.3.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_Toc508983033 \h </w:instrText>
        </w:r>
        <w:r w:rsidR="00515CD8">
          <w:rPr>
            <w:noProof/>
            <w:webHidden/>
          </w:rPr>
        </w:r>
        <w:r w:rsidR="00515CD8">
          <w:rPr>
            <w:noProof/>
            <w:webHidden/>
          </w:rPr>
          <w:fldChar w:fldCharType="separate"/>
        </w:r>
        <w:r w:rsidR="00515CD8">
          <w:rPr>
            <w:noProof/>
            <w:webHidden/>
          </w:rPr>
          <w:t>193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34" w:history="1">
        <w:r w:rsidR="00515CD8" w:rsidRPr="000F76DE">
          <w:rPr>
            <w:rStyle w:val="afa"/>
            <w:noProof/>
          </w:rPr>
          <w:t>3.157.</w:t>
        </w:r>
        <w:r w:rsidR="00515CD8">
          <w:rPr>
            <w:smallCaps w:val="0"/>
            <w:noProof/>
            <w:sz w:val="21"/>
          </w:rPr>
          <w:tab/>
        </w:r>
        <w:r w:rsidR="00515CD8" w:rsidRPr="000F76DE">
          <w:rPr>
            <w:rStyle w:val="afa"/>
            <w:noProof/>
          </w:rPr>
          <w:t>同类实物商品列表接口（同一类商品只查出一个）</w:t>
        </w:r>
        <w:r w:rsidR="00515CD8">
          <w:rPr>
            <w:noProof/>
            <w:webHidden/>
          </w:rPr>
          <w:tab/>
        </w:r>
        <w:r w:rsidR="00515CD8">
          <w:rPr>
            <w:noProof/>
            <w:webHidden/>
          </w:rPr>
          <w:fldChar w:fldCharType="begin"/>
        </w:r>
        <w:r w:rsidR="00515CD8">
          <w:rPr>
            <w:noProof/>
            <w:webHidden/>
          </w:rPr>
          <w:instrText xml:space="preserve"> PAGEREF _Toc508983034 \h </w:instrText>
        </w:r>
        <w:r w:rsidR="00515CD8">
          <w:rPr>
            <w:noProof/>
            <w:webHidden/>
          </w:rPr>
        </w:r>
        <w:r w:rsidR="00515CD8">
          <w:rPr>
            <w:noProof/>
            <w:webHidden/>
          </w:rPr>
          <w:fldChar w:fldCharType="separate"/>
        </w:r>
        <w:r w:rsidR="00515CD8">
          <w:rPr>
            <w:noProof/>
            <w:webHidden/>
          </w:rPr>
          <w:t>194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35" w:history="1">
        <w:r w:rsidR="00515CD8" w:rsidRPr="000F76DE">
          <w:rPr>
            <w:rStyle w:val="afa"/>
            <w:rFonts w:ascii="华文细黑" w:eastAsia="华文细黑" w:hAnsi="华文细黑"/>
            <w:noProof/>
          </w:rPr>
          <w:t>3.157.1.</w:t>
        </w:r>
        <w:r w:rsidR="00515CD8">
          <w:rPr>
            <w:i w:val="0"/>
            <w:noProof/>
            <w:sz w:val="21"/>
          </w:rPr>
          <w:tab/>
        </w:r>
        <w:r w:rsidR="00515CD8" w:rsidRPr="000F76DE">
          <w:rPr>
            <w:rStyle w:val="afa"/>
            <w:noProof/>
          </w:rPr>
          <w:t>接口地址：</w:t>
        </w:r>
        <w:r w:rsidR="00515CD8" w:rsidRPr="000F76DE">
          <w:rPr>
            <w:rStyle w:val="afa"/>
            <w:noProof/>
          </w:rPr>
          <w:t>product/goods/goodsSimilarList.do</w:t>
        </w:r>
        <w:r w:rsidR="00515CD8">
          <w:rPr>
            <w:noProof/>
            <w:webHidden/>
          </w:rPr>
          <w:tab/>
        </w:r>
        <w:r w:rsidR="00515CD8">
          <w:rPr>
            <w:noProof/>
            <w:webHidden/>
          </w:rPr>
          <w:fldChar w:fldCharType="begin"/>
        </w:r>
        <w:r w:rsidR="00515CD8">
          <w:rPr>
            <w:noProof/>
            <w:webHidden/>
          </w:rPr>
          <w:instrText xml:space="preserve"> PAGEREF _Toc508983035 \h </w:instrText>
        </w:r>
        <w:r w:rsidR="00515CD8">
          <w:rPr>
            <w:noProof/>
            <w:webHidden/>
          </w:rPr>
        </w:r>
        <w:r w:rsidR="00515CD8">
          <w:rPr>
            <w:noProof/>
            <w:webHidden/>
          </w:rPr>
          <w:fldChar w:fldCharType="separate"/>
        </w:r>
        <w:r w:rsidR="00515CD8">
          <w:rPr>
            <w:noProof/>
            <w:webHidden/>
          </w:rPr>
          <w:t>194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36" w:history="1">
        <w:r w:rsidR="00515CD8" w:rsidRPr="000F76DE">
          <w:rPr>
            <w:rStyle w:val="afa"/>
            <w:rFonts w:ascii="华文细黑" w:eastAsia="华文细黑" w:hAnsi="华文细黑"/>
            <w:noProof/>
          </w:rPr>
          <w:t>3.157.2.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_Toc508983036 \h </w:instrText>
        </w:r>
        <w:r w:rsidR="00515CD8">
          <w:rPr>
            <w:noProof/>
            <w:webHidden/>
          </w:rPr>
        </w:r>
        <w:r w:rsidR="00515CD8">
          <w:rPr>
            <w:noProof/>
            <w:webHidden/>
          </w:rPr>
          <w:fldChar w:fldCharType="separate"/>
        </w:r>
        <w:r w:rsidR="00515CD8">
          <w:rPr>
            <w:noProof/>
            <w:webHidden/>
          </w:rPr>
          <w:t>194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37" w:history="1">
        <w:r w:rsidR="00515CD8" w:rsidRPr="000F76DE">
          <w:rPr>
            <w:rStyle w:val="afa"/>
            <w:rFonts w:ascii="华文细黑" w:eastAsia="华文细黑" w:hAnsi="华文细黑"/>
            <w:noProof/>
          </w:rPr>
          <w:t>3.157.3.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_Toc508983037 \h </w:instrText>
        </w:r>
        <w:r w:rsidR="00515CD8">
          <w:rPr>
            <w:noProof/>
            <w:webHidden/>
          </w:rPr>
        </w:r>
        <w:r w:rsidR="00515CD8">
          <w:rPr>
            <w:noProof/>
            <w:webHidden/>
          </w:rPr>
          <w:fldChar w:fldCharType="separate"/>
        </w:r>
        <w:r w:rsidR="00515CD8">
          <w:rPr>
            <w:noProof/>
            <w:webHidden/>
          </w:rPr>
          <w:t>195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38" w:history="1">
        <w:r w:rsidR="00515CD8" w:rsidRPr="000F76DE">
          <w:rPr>
            <w:rStyle w:val="afa"/>
            <w:noProof/>
          </w:rPr>
          <w:t>3.158.</w:t>
        </w:r>
        <w:r w:rsidR="00515CD8">
          <w:rPr>
            <w:smallCaps w:val="0"/>
            <w:noProof/>
            <w:sz w:val="21"/>
          </w:rPr>
          <w:tab/>
        </w:r>
        <w:r w:rsidR="00515CD8" w:rsidRPr="000F76DE">
          <w:rPr>
            <w:rStyle w:val="afa"/>
            <w:noProof/>
          </w:rPr>
          <w:t>用户账户解冻接口（商城网站）</w:t>
        </w:r>
        <w:r w:rsidR="00515CD8">
          <w:rPr>
            <w:noProof/>
            <w:webHidden/>
          </w:rPr>
          <w:tab/>
        </w:r>
        <w:r w:rsidR="00515CD8">
          <w:rPr>
            <w:noProof/>
            <w:webHidden/>
          </w:rPr>
          <w:fldChar w:fldCharType="begin"/>
        </w:r>
        <w:r w:rsidR="00515CD8">
          <w:rPr>
            <w:noProof/>
            <w:webHidden/>
          </w:rPr>
          <w:instrText xml:space="preserve"> PAGEREF _Toc508983038 \h </w:instrText>
        </w:r>
        <w:r w:rsidR="00515CD8">
          <w:rPr>
            <w:noProof/>
            <w:webHidden/>
          </w:rPr>
        </w:r>
        <w:r w:rsidR="00515CD8">
          <w:rPr>
            <w:noProof/>
            <w:webHidden/>
          </w:rPr>
          <w:fldChar w:fldCharType="separate"/>
        </w:r>
        <w:r w:rsidR="00515CD8">
          <w:rPr>
            <w:noProof/>
            <w:webHidden/>
          </w:rPr>
          <w:t>196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39" w:history="1">
        <w:r w:rsidR="00515CD8" w:rsidRPr="000F76DE">
          <w:rPr>
            <w:rStyle w:val="afa"/>
            <w:rFonts w:ascii="华文细黑" w:eastAsia="华文细黑" w:hAnsi="华文细黑"/>
            <w:noProof/>
          </w:rPr>
          <w:t>3.158.1.</w:t>
        </w:r>
        <w:r w:rsidR="00515CD8">
          <w:rPr>
            <w:i w:val="0"/>
            <w:noProof/>
            <w:sz w:val="21"/>
          </w:rPr>
          <w:tab/>
        </w:r>
        <w:r w:rsidR="00515CD8" w:rsidRPr="000F76DE">
          <w:rPr>
            <w:rStyle w:val="afa"/>
            <w:noProof/>
          </w:rPr>
          <w:t>接口地址：</w:t>
        </w:r>
        <w:r w:rsidR="00515CD8" w:rsidRPr="000F76DE">
          <w:rPr>
            <w:rStyle w:val="afa"/>
            <w:noProof/>
          </w:rPr>
          <w:t>user/baseInfo/userAccountThaw.do</w:t>
        </w:r>
        <w:r w:rsidR="00515CD8">
          <w:rPr>
            <w:noProof/>
            <w:webHidden/>
          </w:rPr>
          <w:tab/>
        </w:r>
        <w:r w:rsidR="00515CD8">
          <w:rPr>
            <w:noProof/>
            <w:webHidden/>
          </w:rPr>
          <w:fldChar w:fldCharType="begin"/>
        </w:r>
        <w:r w:rsidR="00515CD8">
          <w:rPr>
            <w:noProof/>
            <w:webHidden/>
          </w:rPr>
          <w:instrText xml:space="preserve"> PAGEREF _Toc508983039 \h </w:instrText>
        </w:r>
        <w:r w:rsidR="00515CD8">
          <w:rPr>
            <w:noProof/>
            <w:webHidden/>
          </w:rPr>
        </w:r>
        <w:r w:rsidR="00515CD8">
          <w:rPr>
            <w:noProof/>
            <w:webHidden/>
          </w:rPr>
          <w:fldChar w:fldCharType="separate"/>
        </w:r>
        <w:r w:rsidR="00515CD8">
          <w:rPr>
            <w:noProof/>
            <w:webHidden/>
          </w:rPr>
          <w:t>196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40" w:history="1">
        <w:r w:rsidR="00515CD8" w:rsidRPr="000F76DE">
          <w:rPr>
            <w:rStyle w:val="afa"/>
            <w:rFonts w:ascii="华文细黑" w:eastAsia="华文细黑" w:hAnsi="华文细黑"/>
            <w:noProof/>
          </w:rPr>
          <w:t>3.158.2.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_Toc508983040 \h </w:instrText>
        </w:r>
        <w:r w:rsidR="00515CD8">
          <w:rPr>
            <w:noProof/>
            <w:webHidden/>
          </w:rPr>
        </w:r>
        <w:r w:rsidR="00515CD8">
          <w:rPr>
            <w:noProof/>
            <w:webHidden/>
          </w:rPr>
          <w:fldChar w:fldCharType="separate"/>
        </w:r>
        <w:r w:rsidR="00515CD8">
          <w:rPr>
            <w:noProof/>
            <w:webHidden/>
          </w:rPr>
          <w:t>196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41" w:history="1">
        <w:r w:rsidR="00515CD8" w:rsidRPr="000F76DE">
          <w:rPr>
            <w:rStyle w:val="afa"/>
            <w:rFonts w:ascii="华文细黑" w:eastAsia="华文细黑" w:hAnsi="华文细黑"/>
            <w:noProof/>
          </w:rPr>
          <w:t>3.158.3.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_Toc508983041 \h </w:instrText>
        </w:r>
        <w:r w:rsidR="00515CD8">
          <w:rPr>
            <w:noProof/>
            <w:webHidden/>
          </w:rPr>
        </w:r>
        <w:r w:rsidR="00515CD8">
          <w:rPr>
            <w:noProof/>
            <w:webHidden/>
          </w:rPr>
          <w:fldChar w:fldCharType="separate"/>
        </w:r>
        <w:r w:rsidR="00515CD8">
          <w:rPr>
            <w:noProof/>
            <w:webHidden/>
          </w:rPr>
          <w:t>196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42" w:history="1">
        <w:r w:rsidR="00515CD8" w:rsidRPr="000F76DE">
          <w:rPr>
            <w:rStyle w:val="afa"/>
            <w:noProof/>
          </w:rPr>
          <w:t>3.159.</w:t>
        </w:r>
        <w:r w:rsidR="00515CD8">
          <w:rPr>
            <w:smallCaps w:val="0"/>
            <w:noProof/>
            <w:sz w:val="21"/>
          </w:rPr>
          <w:tab/>
        </w:r>
        <w:r w:rsidR="00515CD8" w:rsidRPr="000F76DE">
          <w:rPr>
            <w:rStyle w:val="afa"/>
            <w:noProof/>
          </w:rPr>
          <w:t>电子券</w:t>
        </w:r>
        <w:r w:rsidR="00515CD8" w:rsidRPr="000F76DE">
          <w:rPr>
            <w:rStyle w:val="afa"/>
            <w:noProof/>
          </w:rPr>
          <w:t>SKU</w:t>
        </w:r>
        <w:r w:rsidR="00515CD8" w:rsidRPr="000F76DE">
          <w:rPr>
            <w:rStyle w:val="afa"/>
            <w:noProof/>
          </w:rPr>
          <w:t>属性信息新增或更新接口</w:t>
        </w:r>
        <w:r w:rsidR="00515CD8">
          <w:rPr>
            <w:noProof/>
            <w:webHidden/>
          </w:rPr>
          <w:tab/>
        </w:r>
        <w:r w:rsidR="00515CD8">
          <w:rPr>
            <w:noProof/>
            <w:webHidden/>
          </w:rPr>
          <w:fldChar w:fldCharType="begin"/>
        </w:r>
        <w:r w:rsidR="00515CD8">
          <w:rPr>
            <w:noProof/>
            <w:webHidden/>
          </w:rPr>
          <w:instrText xml:space="preserve"> PAGEREF _Toc508983042 \h </w:instrText>
        </w:r>
        <w:r w:rsidR="00515CD8">
          <w:rPr>
            <w:noProof/>
            <w:webHidden/>
          </w:rPr>
        </w:r>
        <w:r w:rsidR="00515CD8">
          <w:rPr>
            <w:noProof/>
            <w:webHidden/>
          </w:rPr>
          <w:fldChar w:fldCharType="separate"/>
        </w:r>
        <w:r w:rsidR="00515CD8">
          <w:rPr>
            <w:noProof/>
            <w:webHidden/>
          </w:rPr>
          <w:t>196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43" w:history="1">
        <w:r w:rsidR="00515CD8" w:rsidRPr="000F76DE">
          <w:rPr>
            <w:rStyle w:val="afa"/>
            <w:rFonts w:ascii="华文细黑" w:eastAsia="华文细黑" w:hAnsi="华文细黑"/>
            <w:noProof/>
          </w:rPr>
          <w:t>3.159.1.</w:t>
        </w:r>
        <w:r w:rsidR="00515CD8">
          <w:rPr>
            <w:i w:val="0"/>
            <w:noProof/>
            <w:sz w:val="21"/>
          </w:rPr>
          <w:tab/>
        </w:r>
        <w:r w:rsidR="00515CD8" w:rsidRPr="000F76DE">
          <w:rPr>
            <w:rStyle w:val="afa"/>
            <w:noProof/>
          </w:rPr>
          <w:t>接口名称：</w:t>
        </w:r>
        <w:r w:rsidR="00515CD8" w:rsidRPr="000F76DE">
          <w:rPr>
            <w:rStyle w:val="afa"/>
            <w:noProof/>
          </w:rPr>
          <w:t>product/coupon/couponSkuProInsertOrUpdate.do</w:t>
        </w:r>
        <w:r w:rsidR="00515CD8">
          <w:rPr>
            <w:noProof/>
            <w:webHidden/>
          </w:rPr>
          <w:tab/>
        </w:r>
        <w:r w:rsidR="00515CD8">
          <w:rPr>
            <w:noProof/>
            <w:webHidden/>
          </w:rPr>
          <w:fldChar w:fldCharType="begin"/>
        </w:r>
        <w:r w:rsidR="00515CD8">
          <w:rPr>
            <w:noProof/>
            <w:webHidden/>
          </w:rPr>
          <w:instrText xml:space="preserve"> PAGEREF _Toc508983043 \h </w:instrText>
        </w:r>
        <w:r w:rsidR="00515CD8">
          <w:rPr>
            <w:noProof/>
            <w:webHidden/>
          </w:rPr>
        </w:r>
        <w:r w:rsidR="00515CD8">
          <w:rPr>
            <w:noProof/>
            <w:webHidden/>
          </w:rPr>
          <w:fldChar w:fldCharType="separate"/>
        </w:r>
        <w:r w:rsidR="00515CD8">
          <w:rPr>
            <w:noProof/>
            <w:webHidden/>
          </w:rPr>
          <w:t>196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44" w:history="1">
        <w:r w:rsidR="00515CD8" w:rsidRPr="000F76DE">
          <w:rPr>
            <w:rStyle w:val="afa"/>
            <w:rFonts w:ascii="华文细黑" w:eastAsia="华文细黑" w:hAnsi="华文细黑"/>
            <w:noProof/>
          </w:rPr>
          <w:t>3.159.2.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_Toc508983044 \h </w:instrText>
        </w:r>
        <w:r w:rsidR="00515CD8">
          <w:rPr>
            <w:noProof/>
            <w:webHidden/>
          </w:rPr>
        </w:r>
        <w:r w:rsidR="00515CD8">
          <w:rPr>
            <w:noProof/>
            <w:webHidden/>
          </w:rPr>
          <w:fldChar w:fldCharType="separate"/>
        </w:r>
        <w:r w:rsidR="00515CD8">
          <w:rPr>
            <w:noProof/>
            <w:webHidden/>
          </w:rPr>
          <w:t>196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45" w:history="1">
        <w:r w:rsidR="00515CD8" w:rsidRPr="000F76DE">
          <w:rPr>
            <w:rStyle w:val="afa"/>
            <w:rFonts w:ascii="华文细黑" w:eastAsia="华文细黑" w:hAnsi="华文细黑"/>
            <w:noProof/>
          </w:rPr>
          <w:t>3.159.3.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_Toc508983045 \h </w:instrText>
        </w:r>
        <w:r w:rsidR="00515CD8">
          <w:rPr>
            <w:noProof/>
            <w:webHidden/>
          </w:rPr>
        </w:r>
        <w:r w:rsidR="00515CD8">
          <w:rPr>
            <w:noProof/>
            <w:webHidden/>
          </w:rPr>
          <w:fldChar w:fldCharType="separate"/>
        </w:r>
        <w:r w:rsidR="00515CD8">
          <w:rPr>
            <w:noProof/>
            <w:webHidden/>
          </w:rPr>
          <w:t>197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46" w:history="1">
        <w:r w:rsidR="00515CD8" w:rsidRPr="000F76DE">
          <w:rPr>
            <w:rStyle w:val="afa"/>
            <w:noProof/>
          </w:rPr>
          <w:t>3.160.</w:t>
        </w:r>
        <w:r w:rsidR="00515CD8">
          <w:rPr>
            <w:smallCaps w:val="0"/>
            <w:noProof/>
            <w:sz w:val="21"/>
          </w:rPr>
          <w:tab/>
        </w:r>
        <w:r w:rsidR="00515CD8" w:rsidRPr="000F76DE">
          <w:rPr>
            <w:rStyle w:val="afa"/>
            <w:noProof/>
          </w:rPr>
          <w:t>电子券</w:t>
        </w:r>
        <w:r w:rsidR="00515CD8" w:rsidRPr="000F76DE">
          <w:rPr>
            <w:rStyle w:val="afa"/>
            <w:noProof/>
          </w:rPr>
          <w:t>SKU</w:t>
        </w:r>
        <w:r w:rsidR="00515CD8" w:rsidRPr="000F76DE">
          <w:rPr>
            <w:rStyle w:val="afa"/>
            <w:noProof/>
          </w:rPr>
          <w:t>属性信息接口</w:t>
        </w:r>
        <w:r w:rsidR="00515CD8">
          <w:rPr>
            <w:noProof/>
            <w:webHidden/>
          </w:rPr>
          <w:tab/>
        </w:r>
        <w:r w:rsidR="00515CD8">
          <w:rPr>
            <w:noProof/>
            <w:webHidden/>
          </w:rPr>
          <w:fldChar w:fldCharType="begin"/>
        </w:r>
        <w:r w:rsidR="00515CD8">
          <w:rPr>
            <w:noProof/>
            <w:webHidden/>
          </w:rPr>
          <w:instrText xml:space="preserve"> PAGEREF _Toc508983046 \h </w:instrText>
        </w:r>
        <w:r w:rsidR="00515CD8">
          <w:rPr>
            <w:noProof/>
            <w:webHidden/>
          </w:rPr>
        </w:r>
        <w:r w:rsidR="00515CD8">
          <w:rPr>
            <w:noProof/>
            <w:webHidden/>
          </w:rPr>
          <w:fldChar w:fldCharType="separate"/>
        </w:r>
        <w:r w:rsidR="00515CD8">
          <w:rPr>
            <w:noProof/>
            <w:webHidden/>
          </w:rPr>
          <w:t>198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47" w:history="1">
        <w:r w:rsidR="00515CD8" w:rsidRPr="000F76DE">
          <w:rPr>
            <w:rStyle w:val="afa"/>
            <w:rFonts w:ascii="华文细黑" w:eastAsia="华文细黑" w:hAnsi="华文细黑"/>
            <w:noProof/>
          </w:rPr>
          <w:t>3.160.1.</w:t>
        </w:r>
        <w:r w:rsidR="00515CD8">
          <w:rPr>
            <w:i w:val="0"/>
            <w:noProof/>
            <w:sz w:val="21"/>
          </w:rPr>
          <w:tab/>
        </w:r>
        <w:r w:rsidR="00515CD8" w:rsidRPr="000F76DE">
          <w:rPr>
            <w:rStyle w:val="afa"/>
            <w:noProof/>
          </w:rPr>
          <w:t>接口名称：</w:t>
        </w:r>
        <w:r w:rsidR="00515CD8" w:rsidRPr="000F76DE">
          <w:rPr>
            <w:rStyle w:val="afa"/>
            <w:noProof/>
          </w:rPr>
          <w:t>product/coupon/couponSkuPro.do</w:t>
        </w:r>
        <w:r w:rsidR="00515CD8">
          <w:rPr>
            <w:noProof/>
            <w:webHidden/>
          </w:rPr>
          <w:tab/>
        </w:r>
        <w:r w:rsidR="00515CD8">
          <w:rPr>
            <w:noProof/>
            <w:webHidden/>
          </w:rPr>
          <w:fldChar w:fldCharType="begin"/>
        </w:r>
        <w:r w:rsidR="00515CD8">
          <w:rPr>
            <w:noProof/>
            <w:webHidden/>
          </w:rPr>
          <w:instrText xml:space="preserve"> PAGEREF _Toc508983047 \h </w:instrText>
        </w:r>
        <w:r w:rsidR="00515CD8">
          <w:rPr>
            <w:noProof/>
            <w:webHidden/>
          </w:rPr>
        </w:r>
        <w:r w:rsidR="00515CD8">
          <w:rPr>
            <w:noProof/>
            <w:webHidden/>
          </w:rPr>
          <w:fldChar w:fldCharType="separate"/>
        </w:r>
        <w:r w:rsidR="00515CD8">
          <w:rPr>
            <w:noProof/>
            <w:webHidden/>
          </w:rPr>
          <w:t>198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48" w:history="1">
        <w:r w:rsidR="00515CD8" w:rsidRPr="000F76DE">
          <w:rPr>
            <w:rStyle w:val="afa"/>
            <w:rFonts w:ascii="华文细黑" w:eastAsia="华文细黑" w:hAnsi="华文细黑"/>
            <w:noProof/>
          </w:rPr>
          <w:t>3.160.2.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_Toc508983048 \h </w:instrText>
        </w:r>
        <w:r w:rsidR="00515CD8">
          <w:rPr>
            <w:noProof/>
            <w:webHidden/>
          </w:rPr>
        </w:r>
        <w:r w:rsidR="00515CD8">
          <w:rPr>
            <w:noProof/>
            <w:webHidden/>
          </w:rPr>
          <w:fldChar w:fldCharType="separate"/>
        </w:r>
        <w:r w:rsidR="00515CD8">
          <w:rPr>
            <w:noProof/>
            <w:webHidden/>
          </w:rPr>
          <w:t>198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49" w:history="1">
        <w:r w:rsidR="00515CD8" w:rsidRPr="000F76DE">
          <w:rPr>
            <w:rStyle w:val="afa"/>
            <w:rFonts w:ascii="华文细黑" w:eastAsia="华文细黑" w:hAnsi="华文细黑"/>
            <w:noProof/>
          </w:rPr>
          <w:t>3.160.3.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_Toc508983049 \h </w:instrText>
        </w:r>
        <w:r w:rsidR="00515CD8">
          <w:rPr>
            <w:noProof/>
            <w:webHidden/>
          </w:rPr>
        </w:r>
        <w:r w:rsidR="00515CD8">
          <w:rPr>
            <w:noProof/>
            <w:webHidden/>
          </w:rPr>
          <w:fldChar w:fldCharType="separate"/>
        </w:r>
        <w:r w:rsidR="00515CD8">
          <w:rPr>
            <w:noProof/>
            <w:webHidden/>
          </w:rPr>
          <w:t>198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50" w:history="1">
        <w:r w:rsidR="00515CD8" w:rsidRPr="000F76DE">
          <w:rPr>
            <w:rStyle w:val="afa"/>
            <w:noProof/>
          </w:rPr>
          <w:t>3.161.</w:t>
        </w:r>
        <w:r w:rsidR="00515CD8">
          <w:rPr>
            <w:smallCaps w:val="0"/>
            <w:noProof/>
            <w:sz w:val="21"/>
          </w:rPr>
          <w:tab/>
        </w:r>
        <w:r w:rsidR="00515CD8" w:rsidRPr="000F76DE">
          <w:rPr>
            <w:rStyle w:val="afa"/>
            <w:noProof/>
          </w:rPr>
          <w:t>同类电子券列表接口（同一类电子券只查出一个）</w:t>
        </w:r>
        <w:r w:rsidR="00515CD8">
          <w:rPr>
            <w:noProof/>
            <w:webHidden/>
          </w:rPr>
          <w:tab/>
        </w:r>
        <w:r w:rsidR="00515CD8">
          <w:rPr>
            <w:noProof/>
            <w:webHidden/>
          </w:rPr>
          <w:fldChar w:fldCharType="begin"/>
        </w:r>
        <w:r w:rsidR="00515CD8">
          <w:rPr>
            <w:noProof/>
            <w:webHidden/>
          </w:rPr>
          <w:instrText xml:space="preserve"> PAGEREF _Toc508983050 \h </w:instrText>
        </w:r>
        <w:r w:rsidR="00515CD8">
          <w:rPr>
            <w:noProof/>
            <w:webHidden/>
          </w:rPr>
        </w:r>
        <w:r w:rsidR="00515CD8">
          <w:rPr>
            <w:noProof/>
            <w:webHidden/>
          </w:rPr>
          <w:fldChar w:fldCharType="separate"/>
        </w:r>
        <w:r w:rsidR="00515CD8">
          <w:rPr>
            <w:noProof/>
            <w:webHidden/>
          </w:rPr>
          <w:t>199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51" w:history="1">
        <w:r w:rsidR="00515CD8" w:rsidRPr="000F76DE">
          <w:rPr>
            <w:rStyle w:val="afa"/>
            <w:rFonts w:ascii="华文细黑" w:eastAsia="华文细黑" w:hAnsi="华文细黑"/>
            <w:noProof/>
          </w:rPr>
          <w:t>3.161.1.</w:t>
        </w:r>
        <w:r w:rsidR="00515CD8">
          <w:rPr>
            <w:i w:val="0"/>
            <w:noProof/>
            <w:sz w:val="21"/>
          </w:rPr>
          <w:tab/>
        </w:r>
        <w:r w:rsidR="00515CD8" w:rsidRPr="000F76DE">
          <w:rPr>
            <w:rStyle w:val="afa"/>
            <w:noProof/>
          </w:rPr>
          <w:t>接口地址：</w:t>
        </w:r>
        <w:r w:rsidR="00515CD8" w:rsidRPr="000F76DE">
          <w:rPr>
            <w:rStyle w:val="afa"/>
            <w:noProof/>
          </w:rPr>
          <w:t>product/coupon/couponSimilarList.do</w:t>
        </w:r>
        <w:r w:rsidR="00515CD8">
          <w:rPr>
            <w:noProof/>
            <w:webHidden/>
          </w:rPr>
          <w:tab/>
        </w:r>
        <w:r w:rsidR="00515CD8">
          <w:rPr>
            <w:noProof/>
            <w:webHidden/>
          </w:rPr>
          <w:fldChar w:fldCharType="begin"/>
        </w:r>
        <w:r w:rsidR="00515CD8">
          <w:rPr>
            <w:noProof/>
            <w:webHidden/>
          </w:rPr>
          <w:instrText xml:space="preserve"> PAGEREF _Toc508983051 \h </w:instrText>
        </w:r>
        <w:r w:rsidR="00515CD8">
          <w:rPr>
            <w:noProof/>
            <w:webHidden/>
          </w:rPr>
        </w:r>
        <w:r w:rsidR="00515CD8">
          <w:rPr>
            <w:noProof/>
            <w:webHidden/>
          </w:rPr>
          <w:fldChar w:fldCharType="separate"/>
        </w:r>
        <w:r w:rsidR="00515CD8">
          <w:rPr>
            <w:noProof/>
            <w:webHidden/>
          </w:rPr>
          <w:t>199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52" w:history="1">
        <w:r w:rsidR="00515CD8" w:rsidRPr="000F76DE">
          <w:rPr>
            <w:rStyle w:val="afa"/>
            <w:rFonts w:ascii="华文细黑" w:eastAsia="华文细黑" w:hAnsi="华文细黑"/>
            <w:noProof/>
          </w:rPr>
          <w:t>3.161.2.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_Toc508983052 \h </w:instrText>
        </w:r>
        <w:r w:rsidR="00515CD8">
          <w:rPr>
            <w:noProof/>
            <w:webHidden/>
          </w:rPr>
        </w:r>
        <w:r w:rsidR="00515CD8">
          <w:rPr>
            <w:noProof/>
            <w:webHidden/>
          </w:rPr>
          <w:fldChar w:fldCharType="separate"/>
        </w:r>
        <w:r w:rsidR="00515CD8">
          <w:rPr>
            <w:noProof/>
            <w:webHidden/>
          </w:rPr>
          <w:t>199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53" w:history="1">
        <w:r w:rsidR="00515CD8" w:rsidRPr="000F76DE">
          <w:rPr>
            <w:rStyle w:val="afa"/>
            <w:rFonts w:ascii="华文细黑" w:eastAsia="华文细黑" w:hAnsi="华文细黑"/>
            <w:noProof/>
          </w:rPr>
          <w:t>3.161.3.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_Toc508983053 \h </w:instrText>
        </w:r>
        <w:r w:rsidR="00515CD8">
          <w:rPr>
            <w:noProof/>
            <w:webHidden/>
          </w:rPr>
        </w:r>
        <w:r w:rsidR="00515CD8">
          <w:rPr>
            <w:noProof/>
            <w:webHidden/>
          </w:rPr>
          <w:fldChar w:fldCharType="separate"/>
        </w:r>
        <w:r w:rsidR="00515CD8">
          <w:rPr>
            <w:noProof/>
            <w:webHidden/>
          </w:rPr>
          <w:t>200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54" w:history="1">
        <w:r w:rsidR="00515CD8" w:rsidRPr="000F76DE">
          <w:rPr>
            <w:rStyle w:val="afa"/>
            <w:noProof/>
          </w:rPr>
          <w:t>3.162.</w:t>
        </w:r>
        <w:r w:rsidR="00515CD8">
          <w:rPr>
            <w:smallCaps w:val="0"/>
            <w:noProof/>
            <w:sz w:val="21"/>
          </w:rPr>
          <w:tab/>
        </w:r>
        <w:r w:rsidR="00515CD8" w:rsidRPr="000F76DE">
          <w:rPr>
            <w:rStyle w:val="afa"/>
            <w:noProof/>
          </w:rPr>
          <w:t>实物商品按商品编号删除接口</w:t>
        </w:r>
        <w:r w:rsidR="00515CD8">
          <w:rPr>
            <w:noProof/>
            <w:webHidden/>
          </w:rPr>
          <w:tab/>
        </w:r>
        <w:r w:rsidR="00515CD8">
          <w:rPr>
            <w:noProof/>
            <w:webHidden/>
          </w:rPr>
          <w:fldChar w:fldCharType="begin"/>
        </w:r>
        <w:r w:rsidR="00515CD8">
          <w:rPr>
            <w:noProof/>
            <w:webHidden/>
          </w:rPr>
          <w:instrText xml:space="preserve"> PAGEREF _Toc508983054 \h </w:instrText>
        </w:r>
        <w:r w:rsidR="00515CD8">
          <w:rPr>
            <w:noProof/>
            <w:webHidden/>
          </w:rPr>
        </w:r>
        <w:r w:rsidR="00515CD8">
          <w:rPr>
            <w:noProof/>
            <w:webHidden/>
          </w:rPr>
          <w:fldChar w:fldCharType="separate"/>
        </w:r>
        <w:r w:rsidR="00515CD8">
          <w:rPr>
            <w:noProof/>
            <w:webHidden/>
          </w:rPr>
          <w:t>200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55" w:history="1">
        <w:r w:rsidR="00515CD8" w:rsidRPr="000F76DE">
          <w:rPr>
            <w:rStyle w:val="afa"/>
            <w:rFonts w:ascii="华文细黑" w:eastAsia="华文细黑" w:hAnsi="华文细黑"/>
            <w:noProof/>
          </w:rPr>
          <w:t>3.162.1.</w:t>
        </w:r>
        <w:r w:rsidR="00515CD8">
          <w:rPr>
            <w:i w:val="0"/>
            <w:noProof/>
            <w:sz w:val="21"/>
          </w:rPr>
          <w:tab/>
        </w:r>
        <w:r w:rsidR="00515CD8" w:rsidRPr="000F76DE">
          <w:rPr>
            <w:rStyle w:val="afa"/>
            <w:noProof/>
          </w:rPr>
          <w:t>接口名称：</w:t>
        </w:r>
        <w:r w:rsidR="00515CD8" w:rsidRPr="000F76DE">
          <w:rPr>
            <w:rStyle w:val="afa"/>
            <w:noProof/>
          </w:rPr>
          <w:t>product/goods/goodsInfoDelByGoodsCode.do</w:t>
        </w:r>
        <w:r w:rsidR="00515CD8">
          <w:rPr>
            <w:noProof/>
            <w:webHidden/>
          </w:rPr>
          <w:tab/>
        </w:r>
        <w:r w:rsidR="00515CD8">
          <w:rPr>
            <w:noProof/>
            <w:webHidden/>
          </w:rPr>
          <w:fldChar w:fldCharType="begin"/>
        </w:r>
        <w:r w:rsidR="00515CD8">
          <w:rPr>
            <w:noProof/>
            <w:webHidden/>
          </w:rPr>
          <w:instrText xml:space="preserve"> PAGEREF _Toc508983055 \h </w:instrText>
        </w:r>
        <w:r w:rsidR="00515CD8">
          <w:rPr>
            <w:noProof/>
            <w:webHidden/>
          </w:rPr>
        </w:r>
        <w:r w:rsidR="00515CD8">
          <w:rPr>
            <w:noProof/>
            <w:webHidden/>
          </w:rPr>
          <w:fldChar w:fldCharType="separate"/>
        </w:r>
        <w:r w:rsidR="00515CD8">
          <w:rPr>
            <w:noProof/>
            <w:webHidden/>
          </w:rPr>
          <w:t>200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56" w:history="1">
        <w:r w:rsidR="00515CD8" w:rsidRPr="000F76DE">
          <w:rPr>
            <w:rStyle w:val="afa"/>
            <w:rFonts w:ascii="华文细黑" w:eastAsia="华文细黑" w:hAnsi="华文细黑"/>
            <w:noProof/>
          </w:rPr>
          <w:t>3.162.2.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_Toc508983056 \h </w:instrText>
        </w:r>
        <w:r w:rsidR="00515CD8">
          <w:rPr>
            <w:noProof/>
            <w:webHidden/>
          </w:rPr>
        </w:r>
        <w:r w:rsidR="00515CD8">
          <w:rPr>
            <w:noProof/>
            <w:webHidden/>
          </w:rPr>
          <w:fldChar w:fldCharType="separate"/>
        </w:r>
        <w:r w:rsidR="00515CD8">
          <w:rPr>
            <w:noProof/>
            <w:webHidden/>
          </w:rPr>
          <w:t>200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57" w:history="1">
        <w:r w:rsidR="00515CD8" w:rsidRPr="000F76DE">
          <w:rPr>
            <w:rStyle w:val="afa"/>
            <w:rFonts w:ascii="华文细黑" w:eastAsia="华文细黑" w:hAnsi="华文细黑"/>
            <w:noProof/>
          </w:rPr>
          <w:t>3.162.3.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_Toc508983057 \h </w:instrText>
        </w:r>
        <w:r w:rsidR="00515CD8">
          <w:rPr>
            <w:noProof/>
            <w:webHidden/>
          </w:rPr>
        </w:r>
        <w:r w:rsidR="00515CD8">
          <w:rPr>
            <w:noProof/>
            <w:webHidden/>
          </w:rPr>
          <w:fldChar w:fldCharType="separate"/>
        </w:r>
        <w:r w:rsidR="00515CD8">
          <w:rPr>
            <w:noProof/>
            <w:webHidden/>
          </w:rPr>
          <w:t>201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58" w:history="1">
        <w:r w:rsidR="00515CD8" w:rsidRPr="000F76DE">
          <w:rPr>
            <w:rStyle w:val="afa"/>
            <w:noProof/>
          </w:rPr>
          <w:t>3.163.</w:t>
        </w:r>
        <w:r w:rsidR="00515CD8">
          <w:rPr>
            <w:smallCaps w:val="0"/>
            <w:noProof/>
            <w:sz w:val="21"/>
          </w:rPr>
          <w:tab/>
        </w:r>
        <w:r w:rsidR="00515CD8" w:rsidRPr="000F76DE">
          <w:rPr>
            <w:rStyle w:val="afa"/>
            <w:noProof/>
          </w:rPr>
          <w:t>电子券按电子券编号删除接口</w:t>
        </w:r>
        <w:r w:rsidR="00515CD8">
          <w:rPr>
            <w:noProof/>
            <w:webHidden/>
          </w:rPr>
          <w:tab/>
        </w:r>
        <w:r w:rsidR="00515CD8">
          <w:rPr>
            <w:noProof/>
            <w:webHidden/>
          </w:rPr>
          <w:fldChar w:fldCharType="begin"/>
        </w:r>
        <w:r w:rsidR="00515CD8">
          <w:rPr>
            <w:noProof/>
            <w:webHidden/>
          </w:rPr>
          <w:instrText xml:space="preserve"> PAGEREF _Toc508983058 \h </w:instrText>
        </w:r>
        <w:r w:rsidR="00515CD8">
          <w:rPr>
            <w:noProof/>
            <w:webHidden/>
          </w:rPr>
        </w:r>
        <w:r w:rsidR="00515CD8">
          <w:rPr>
            <w:noProof/>
            <w:webHidden/>
          </w:rPr>
          <w:fldChar w:fldCharType="separate"/>
        </w:r>
        <w:r w:rsidR="00515CD8">
          <w:rPr>
            <w:noProof/>
            <w:webHidden/>
          </w:rPr>
          <w:t>201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59" w:history="1">
        <w:r w:rsidR="00515CD8" w:rsidRPr="000F76DE">
          <w:rPr>
            <w:rStyle w:val="afa"/>
            <w:rFonts w:ascii="华文细黑" w:eastAsia="华文细黑" w:hAnsi="华文细黑"/>
            <w:noProof/>
          </w:rPr>
          <w:t>3.163.1.</w:t>
        </w:r>
        <w:r w:rsidR="00515CD8">
          <w:rPr>
            <w:i w:val="0"/>
            <w:noProof/>
            <w:sz w:val="21"/>
          </w:rPr>
          <w:tab/>
        </w:r>
        <w:r w:rsidR="00515CD8" w:rsidRPr="000F76DE">
          <w:rPr>
            <w:rStyle w:val="afa"/>
            <w:noProof/>
          </w:rPr>
          <w:t>接口名称：</w:t>
        </w:r>
        <w:r w:rsidR="00515CD8" w:rsidRPr="000F76DE">
          <w:rPr>
            <w:rStyle w:val="afa"/>
            <w:noProof/>
          </w:rPr>
          <w:t>product/coupon/couponInfoDelByCouponCode.do</w:t>
        </w:r>
        <w:r w:rsidR="00515CD8">
          <w:rPr>
            <w:noProof/>
            <w:webHidden/>
          </w:rPr>
          <w:tab/>
        </w:r>
        <w:r w:rsidR="00515CD8">
          <w:rPr>
            <w:noProof/>
            <w:webHidden/>
          </w:rPr>
          <w:fldChar w:fldCharType="begin"/>
        </w:r>
        <w:r w:rsidR="00515CD8">
          <w:rPr>
            <w:noProof/>
            <w:webHidden/>
          </w:rPr>
          <w:instrText xml:space="preserve"> PAGEREF _Toc508983059 \h </w:instrText>
        </w:r>
        <w:r w:rsidR="00515CD8">
          <w:rPr>
            <w:noProof/>
            <w:webHidden/>
          </w:rPr>
        </w:r>
        <w:r w:rsidR="00515CD8">
          <w:rPr>
            <w:noProof/>
            <w:webHidden/>
          </w:rPr>
          <w:fldChar w:fldCharType="separate"/>
        </w:r>
        <w:r w:rsidR="00515CD8">
          <w:rPr>
            <w:noProof/>
            <w:webHidden/>
          </w:rPr>
          <w:t>201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60" w:history="1">
        <w:r w:rsidR="00515CD8" w:rsidRPr="000F76DE">
          <w:rPr>
            <w:rStyle w:val="afa"/>
            <w:rFonts w:ascii="华文细黑" w:eastAsia="华文细黑" w:hAnsi="华文细黑"/>
            <w:noProof/>
          </w:rPr>
          <w:t>3.163.2.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_Toc508983060 \h </w:instrText>
        </w:r>
        <w:r w:rsidR="00515CD8">
          <w:rPr>
            <w:noProof/>
            <w:webHidden/>
          </w:rPr>
        </w:r>
        <w:r w:rsidR="00515CD8">
          <w:rPr>
            <w:noProof/>
            <w:webHidden/>
          </w:rPr>
          <w:fldChar w:fldCharType="separate"/>
        </w:r>
        <w:r w:rsidR="00515CD8">
          <w:rPr>
            <w:noProof/>
            <w:webHidden/>
          </w:rPr>
          <w:t>201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61" w:history="1">
        <w:r w:rsidR="00515CD8" w:rsidRPr="000F76DE">
          <w:rPr>
            <w:rStyle w:val="afa"/>
            <w:rFonts w:ascii="华文细黑" w:eastAsia="华文细黑" w:hAnsi="华文细黑"/>
            <w:noProof/>
          </w:rPr>
          <w:t>3.163.3.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_Toc508983061 \h </w:instrText>
        </w:r>
        <w:r w:rsidR="00515CD8">
          <w:rPr>
            <w:noProof/>
            <w:webHidden/>
          </w:rPr>
        </w:r>
        <w:r w:rsidR="00515CD8">
          <w:rPr>
            <w:noProof/>
            <w:webHidden/>
          </w:rPr>
          <w:fldChar w:fldCharType="separate"/>
        </w:r>
        <w:r w:rsidR="00515CD8">
          <w:rPr>
            <w:noProof/>
            <w:webHidden/>
          </w:rPr>
          <w:t>201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62" w:history="1">
        <w:r w:rsidR="00515CD8" w:rsidRPr="000F76DE">
          <w:rPr>
            <w:rStyle w:val="afa"/>
            <w:noProof/>
          </w:rPr>
          <w:t>3.164.</w:t>
        </w:r>
        <w:r w:rsidR="00515CD8">
          <w:rPr>
            <w:smallCaps w:val="0"/>
            <w:noProof/>
            <w:sz w:val="21"/>
          </w:rPr>
          <w:tab/>
        </w:r>
        <w:r w:rsidR="00515CD8" w:rsidRPr="000F76DE">
          <w:rPr>
            <w:rStyle w:val="afa"/>
            <w:noProof/>
          </w:rPr>
          <w:t>用户授权绑定接口</w:t>
        </w:r>
        <w:r w:rsidR="00515CD8">
          <w:rPr>
            <w:noProof/>
            <w:webHidden/>
          </w:rPr>
          <w:tab/>
        </w:r>
        <w:r w:rsidR="00515CD8">
          <w:rPr>
            <w:noProof/>
            <w:webHidden/>
          </w:rPr>
          <w:fldChar w:fldCharType="begin"/>
        </w:r>
        <w:r w:rsidR="00515CD8">
          <w:rPr>
            <w:noProof/>
            <w:webHidden/>
          </w:rPr>
          <w:instrText xml:space="preserve"> PAGEREF _Toc508983062 \h </w:instrText>
        </w:r>
        <w:r w:rsidR="00515CD8">
          <w:rPr>
            <w:noProof/>
            <w:webHidden/>
          </w:rPr>
        </w:r>
        <w:r w:rsidR="00515CD8">
          <w:rPr>
            <w:noProof/>
            <w:webHidden/>
          </w:rPr>
          <w:fldChar w:fldCharType="separate"/>
        </w:r>
        <w:r w:rsidR="00515CD8">
          <w:rPr>
            <w:noProof/>
            <w:webHidden/>
          </w:rPr>
          <w:t>201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63" w:history="1">
        <w:r w:rsidR="00515CD8" w:rsidRPr="000F76DE">
          <w:rPr>
            <w:rStyle w:val="afa"/>
            <w:rFonts w:ascii="华文细黑" w:eastAsia="华文细黑" w:hAnsi="华文细黑"/>
            <w:noProof/>
          </w:rPr>
          <w:t>3.164.1.</w:t>
        </w:r>
        <w:r w:rsidR="00515CD8">
          <w:rPr>
            <w:i w:val="0"/>
            <w:noProof/>
            <w:sz w:val="21"/>
          </w:rPr>
          <w:tab/>
        </w:r>
        <w:r w:rsidR="00515CD8" w:rsidRPr="000F76DE">
          <w:rPr>
            <w:rStyle w:val="afa"/>
            <w:noProof/>
          </w:rPr>
          <w:t>接口名称：</w:t>
        </w:r>
        <w:r w:rsidR="00515CD8" w:rsidRPr="000F76DE">
          <w:rPr>
            <w:rStyle w:val="afa"/>
            <w:noProof/>
          </w:rPr>
          <w:t>user/third/thirdGrantBound.do</w:t>
        </w:r>
        <w:r w:rsidR="00515CD8">
          <w:rPr>
            <w:noProof/>
            <w:webHidden/>
          </w:rPr>
          <w:tab/>
        </w:r>
        <w:r w:rsidR="00515CD8">
          <w:rPr>
            <w:noProof/>
            <w:webHidden/>
          </w:rPr>
          <w:fldChar w:fldCharType="begin"/>
        </w:r>
        <w:r w:rsidR="00515CD8">
          <w:rPr>
            <w:noProof/>
            <w:webHidden/>
          </w:rPr>
          <w:instrText xml:space="preserve"> PAGEREF _Toc508983063 \h </w:instrText>
        </w:r>
        <w:r w:rsidR="00515CD8">
          <w:rPr>
            <w:noProof/>
            <w:webHidden/>
          </w:rPr>
        </w:r>
        <w:r w:rsidR="00515CD8">
          <w:rPr>
            <w:noProof/>
            <w:webHidden/>
          </w:rPr>
          <w:fldChar w:fldCharType="separate"/>
        </w:r>
        <w:r w:rsidR="00515CD8">
          <w:rPr>
            <w:noProof/>
            <w:webHidden/>
          </w:rPr>
          <w:t>201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64" w:history="1">
        <w:r w:rsidR="00515CD8" w:rsidRPr="000F76DE">
          <w:rPr>
            <w:rStyle w:val="afa"/>
            <w:rFonts w:ascii="华文细黑" w:eastAsia="华文细黑" w:hAnsi="华文细黑"/>
            <w:noProof/>
          </w:rPr>
          <w:t>3.164.2.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_Toc508983064 \h </w:instrText>
        </w:r>
        <w:r w:rsidR="00515CD8">
          <w:rPr>
            <w:noProof/>
            <w:webHidden/>
          </w:rPr>
        </w:r>
        <w:r w:rsidR="00515CD8">
          <w:rPr>
            <w:noProof/>
            <w:webHidden/>
          </w:rPr>
          <w:fldChar w:fldCharType="separate"/>
        </w:r>
        <w:r w:rsidR="00515CD8">
          <w:rPr>
            <w:noProof/>
            <w:webHidden/>
          </w:rPr>
          <w:t>201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65" w:history="1">
        <w:r w:rsidR="00515CD8" w:rsidRPr="000F76DE">
          <w:rPr>
            <w:rStyle w:val="afa"/>
            <w:rFonts w:ascii="华文细黑" w:eastAsia="华文细黑" w:hAnsi="华文细黑"/>
            <w:noProof/>
          </w:rPr>
          <w:t>3.164.3.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_Toc508983065 \h </w:instrText>
        </w:r>
        <w:r w:rsidR="00515CD8">
          <w:rPr>
            <w:noProof/>
            <w:webHidden/>
          </w:rPr>
        </w:r>
        <w:r w:rsidR="00515CD8">
          <w:rPr>
            <w:noProof/>
            <w:webHidden/>
          </w:rPr>
          <w:fldChar w:fldCharType="separate"/>
        </w:r>
        <w:r w:rsidR="00515CD8">
          <w:rPr>
            <w:noProof/>
            <w:webHidden/>
          </w:rPr>
          <w:t>202</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66" w:history="1">
        <w:r w:rsidR="00515CD8" w:rsidRPr="000F76DE">
          <w:rPr>
            <w:rStyle w:val="afa"/>
            <w:noProof/>
          </w:rPr>
          <w:t>3.165.</w:t>
        </w:r>
        <w:r w:rsidR="00515CD8">
          <w:rPr>
            <w:smallCaps w:val="0"/>
            <w:noProof/>
            <w:sz w:val="21"/>
          </w:rPr>
          <w:tab/>
        </w:r>
        <w:r w:rsidR="00515CD8" w:rsidRPr="000F76DE">
          <w:rPr>
            <w:rStyle w:val="afa"/>
            <w:noProof/>
          </w:rPr>
          <w:t>用户授权绑定信息列表查询接口</w:t>
        </w:r>
        <w:r w:rsidR="00515CD8">
          <w:rPr>
            <w:noProof/>
            <w:webHidden/>
          </w:rPr>
          <w:tab/>
        </w:r>
        <w:r w:rsidR="00515CD8">
          <w:rPr>
            <w:noProof/>
            <w:webHidden/>
          </w:rPr>
          <w:fldChar w:fldCharType="begin"/>
        </w:r>
        <w:r w:rsidR="00515CD8">
          <w:rPr>
            <w:noProof/>
            <w:webHidden/>
          </w:rPr>
          <w:instrText xml:space="preserve"> PAGEREF _Toc508983066 \h </w:instrText>
        </w:r>
        <w:r w:rsidR="00515CD8">
          <w:rPr>
            <w:noProof/>
            <w:webHidden/>
          </w:rPr>
        </w:r>
        <w:r w:rsidR="00515CD8">
          <w:rPr>
            <w:noProof/>
            <w:webHidden/>
          </w:rPr>
          <w:fldChar w:fldCharType="separate"/>
        </w:r>
        <w:r w:rsidR="00515CD8">
          <w:rPr>
            <w:noProof/>
            <w:webHidden/>
          </w:rPr>
          <w:t>202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67" w:history="1">
        <w:r w:rsidR="00515CD8" w:rsidRPr="000F76DE">
          <w:rPr>
            <w:rStyle w:val="afa"/>
            <w:rFonts w:ascii="华文细黑" w:eastAsia="华文细黑" w:hAnsi="华文细黑"/>
            <w:noProof/>
          </w:rPr>
          <w:t>3.165.1.</w:t>
        </w:r>
        <w:r w:rsidR="00515CD8">
          <w:rPr>
            <w:i w:val="0"/>
            <w:noProof/>
            <w:sz w:val="21"/>
          </w:rPr>
          <w:tab/>
        </w:r>
        <w:r w:rsidR="00515CD8" w:rsidRPr="000F76DE">
          <w:rPr>
            <w:rStyle w:val="afa"/>
            <w:noProof/>
          </w:rPr>
          <w:t>接口名称：</w:t>
        </w:r>
        <w:r w:rsidR="00515CD8" w:rsidRPr="000F76DE">
          <w:rPr>
            <w:rStyle w:val="afa"/>
            <w:noProof/>
          </w:rPr>
          <w:t>user/third/thirdGrantBoundList.do</w:t>
        </w:r>
        <w:r w:rsidR="00515CD8">
          <w:rPr>
            <w:noProof/>
            <w:webHidden/>
          </w:rPr>
          <w:tab/>
        </w:r>
        <w:r w:rsidR="00515CD8">
          <w:rPr>
            <w:noProof/>
            <w:webHidden/>
          </w:rPr>
          <w:fldChar w:fldCharType="begin"/>
        </w:r>
        <w:r w:rsidR="00515CD8">
          <w:rPr>
            <w:noProof/>
            <w:webHidden/>
          </w:rPr>
          <w:instrText xml:space="preserve"> PAGEREF _Toc508983067 \h </w:instrText>
        </w:r>
        <w:r w:rsidR="00515CD8">
          <w:rPr>
            <w:noProof/>
            <w:webHidden/>
          </w:rPr>
        </w:r>
        <w:r w:rsidR="00515CD8">
          <w:rPr>
            <w:noProof/>
            <w:webHidden/>
          </w:rPr>
          <w:fldChar w:fldCharType="separate"/>
        </w:r>
        <w:r w:rsidR="00515CD8">
          <w:rPr>
            <w:noProof/>
            <w:webHidden/>
          </w:rPr>
          <w:t>202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68" w:history="1">
        <w:r w:rsidR="00515CD8" w:rsidRPr="000F76DE">
          <w:rPr>
            <w:rStyle w:val="afa"/>
            <w:rFonts w:ascii="华文细黑" w:eastAsia="华文细黑" w:hAnsi="华文细黑"/>
            <w:noProof/>
          </w:rPr>
          <w:t>3.165.2.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_Toc508983068 \h </w:instrText>
        </w:r>
        <w:r w:rsidR="00515CD8">
          <w:rPr>
            <w:noProof/>
            <w:webHidden/>
          </w:rPr>
        </w:r>
        <w:r w:rsidR="00515CD8">
          <w:rPr>
            <w:noProof/>
            <w:webHidden/>
          </w:rPr>
          <w:fldChar w:fldCharType="separate"/>
        </w:r>
        <w:r w:rsidR="00515CD8">
          <w:rPr>
            <w:noProof/>
            <w:webHidden/>
          </w:rPr>
          <w:t>202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69" w:history="1">
        <w:r w:rsidR="00515CD8" w:rsidRPr="000F76DE">
          <w:rPr>
            <w:rStyle w:val="afa"/>
            <w:rFonts w:ascii="华文细黑" w:eastAsia="华文细黑" w:hAnsi="华文细黑"/>
            <w:noProof/>
          </w:rPr>
          <w:t>3.165.3.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_Toc508983069 \h </w:instrText>
        </w:r>
        <w:r w:rsidR="00515CD8">
          <w:rPr>
            <w:noProof/>
            <w:webHidden/>
          </w:rPr>
        </w:r>
        <w:r w:rsidR="00515CD8">
          <w:rPr>
            <w:noProof/>
            <w:webHidden/>
          </w:rPr>
          <w:fldChar w:fldCharType="separate"/>
        </w:r>
        <w:r w:rsidR="00515CD8">
          <w:rPr>
            <w:noProof/>
            <w:webHidden/>
          </w:rPr>
          <w:t>203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70" w:history="1">
        <w:r w:rsidR="00515CD8" w:rsidRPr="000F76DE">
          <w:rPr>
            <w:rStyle w:val="afa"/>
            <w:noProof/>
          </w:rPr>
          <w:t>3.166.</w:t>
        </w:r>
        <w:r w:rsidR="00515CD8">
          <w:rPr>
            <w:smallCaps w:val="0"/>
            <w:noProof/>
            <w:sz w:val="21"/>
          </w:rPr>
          <w:tab/>
        </w:r>
        <w:r w:rsidR="00515CD8" w:rsidRPr="000F76DE">
          <w:rPr>
            <w:rStyle w:val="afa"/>
            <w:noProof/>
          </w:rPr>
          <w:t>春秋用户认证接口</w:t>
        </w:r>
        <w:r w:rsidR="00515CD8">
          <w:rPr>
            <w:noProof/>
            <w:webHidden/>
          </w:rPr>
          <w:tab/>
        </w:r>
        <w:r w:rsidR="00515CD8">
          <w:rPr>
            <w:noProof/>
            <w:webHidden/>
          </w:rPr>
          <w:fldChar w:fldCharType="begin"/>
        </w:r>
        <w:r w:rsidR="00515CD8">
          <w:rPr>
            <w:noProof/>
            <w:webHidden/>
          </w:rPr>
          <w:instrText xml:space="preserve"> PAGEREF _Toc508983070 \h </w:instrText>
        </w:r>
        <w:r w:rsidR="00515CD8">
          <w:rPr>
            <w:noProof/>
            <w:webHidden/>
          </w:rPr>
        </w:r>
        <w:r w:rsidR="00515CD8">
          <w:rPr>
            <w:noProof/>
            <w:webHidden/>
          </w:rPr>
          <w:fldChar w:fldCharType="separate"/>
        </w:r>
        <w:r w:rsidR="00515CD8">
          <w:rPr>
            <w:noProof/>
            <w:webHidden/>
          </w:rPr>
          <w:t>203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71" w:history="1">
        <w:r w:rsidR="00515CD8" w:rsidRPr="000F76DE">
          <w:rPr>
            <w:rStyle w:val="afa"/>
            <w:rFonts w:ascii="华文细黑" w:eastAsia="华文细黑" w:hAnsi="华文细黑"/>
            <w:noProof/>
          </w:rPr>
          <w:t>3.166.1.</w:t>
        </w:r>
        <w:r w:rsidR="00515CD8">
          <w:rPr>
            <w:i w:val="0"/>
            <w:noProof/>
            <w:sz w:val="21"/>
          </w:rPr>
          <w:tab/>
        </w:r>
        <w:r w:rsidR="00515CD8" w:rsidRPr="000F76DE">
          <w:rPr>
            <w:rStyle w:val="afa"/>
            <w:noProof/>
          </w:rPr>
          <w:t>接口名称：</w:t>
        </w:r>
        <w:r w:rsidR="00515CD8" w:rsidRPr="000F76DE">
          <w:rPr>
            <w:rStyle w:val="afa"/>
            <w:noProof/>
          </w:rPr>
          <w:t>user/third/chUserValidate.do</w:t>
        </w:r>
        <w:r w:rsidR="00515CD8">
          <w:rPr>
            <w:noProof/>
            <w:webHidden/>
          </w:rPr>
          <w:tab/>
        </w:r>
        <w:r w:rsidR="00515CD8">
          <w:rPr>
            <w:noProof/>
            <w:webHidden/>
          </w:rPr>
          <w:fldChar w:fldCharType="begin"/>
        </w:r>
        <w:r w:rsidR="00515CD8">
          <w:rPr>
            <w:noProof/>
            <w:webHidden/>
          </w:rPr>
          <w:instrText xml:space="preserve"> PAGEREF _Toc508983071 \h </w:instrText>
        </w:r>
        <w:r w:rsidR="00515CD8">
          <w:rPr>
            <w:noProof/>
            <w:webHidden/>
          </w:rPr>
        </w:r>
        <w:r w:rsidR="00515CD8">
          <w:rPr>
            <w:noProof/>
            <w:webHidden/>
          </w:rPr>
          <w:fldChar w:fldCharType="separate"/>
        </w:r>
        <w:r w:rsidR="00515CD8">
          <w:rPr>
            <w:noProof/>
            <w:webHidden/>
          </w:rPr>
          <w:t>203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72" w:history="1">
        <w:r w:rsidR="00515CD8" w:rsidRPr="000F76DE">
          <w:rPr>
            <w:rStyle w:val="afa"/>
            <w:rFonts w:ascii="华文细黑" w:eastAsia="华文细黑" w:hAnsi="华文细黑"/>
            <w:noProof/>
          </w:rPr>
          <w:t>3.166.2.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_Toc508983072 \h </w:instrText>
        </w:r>
        <w:r w:rsidR="00515CD8">
          <w:rPr>
            <w:noProof/>
            <w:webHidden/>
          </w:rPr>
        </w:r>
        <w:r w:rsidR="00515CD8">
          <w:rPr>
            <w:noProof/>
            <w:webHidden/>
          </w:rPr>
          <w:fldChar w:fldCharType="separate"/>
        </w:r>
        <w:r w:rsidR="00515CD8">
          <w:rPr>
            <w:noProof/>
            <w:webHidden/>
          </w:rPr>
          <w:t>203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73" w:history="1">
        <w:r w:rsidR="00515CD8" w:rsidRPr="000F76DE">
          <w:rPr>
            <w:rStyle w:val="afa"/>
            <w:rFonts w:ascii="华文细黑" w:eastAsia="华文细黑" w:hAnsi="华文细黑"/>
            <w:noProof/>
          </w:rPr>
          <w:t>3.166.3.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_Toc508983073 \h </w:instrText>
        </w:r>
        <w:r w:rsidR="00515CD8">
          <w:rPr>
            <w:noProof/>
            <w:webHidden/>
          </w:rPr>
        </w:r>
        <w:r w:rsidR="00515CD8">
          <w:rPr>
            <w:noProof/>
            <w:webHidden/>
          </w:rPr>
          <w:fldChar w:fldCharType="separate"/>
        </w:r>
        <w:r w:rsidR="00515CD8">
          <w:rPr>
            <w:noProof/>
            <w:webHidden/>
          </w:rPr>
          <w:t>204</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74" w:history="1">
        <w:r w:rsidR="00515CD8" w:rsidRPr="000F76DE">
          <w:rPr>
            <w:rStyle w:val="afa"/>
            <w:noProof/>
          </w:rPr>
          <w:t>3.167.</w:t>
        </w:r>
        <w:r w:rsidR="00515CD8">
          <w:rPr>
            <w:smallCaps w:val="0"/>
            <w:noProof/>
            <w:sz w:val="21"/>
          </w:rPr>
          <w:tab/>
        </w:r>
        <w:r w:rsidR="00515CD8" w:rsidRPr="000F76DE">
          <w:rPr>
            <w:rStyle w:val="afa"/>
            <w:noProof/>
          </w:rPr>
          <w:t>站外用户积分查询接口</w:t>
        </w:r>
        <w:r w:rsidR="00515CD8">
          <w:rPr>
            <w:noProof/>
            <w:webHidden/>
          </w:rPr>
          <w:tab/>
        </w:r>
        <w:r w:rsidR="00515CD8">
          <w:rPr>
            <w:noProof/>
            <w:webHidden/>
          </w:rPr>
          <w:fldChar w:fldCharType="begin"/>
        </w:r>
        <w:r w:rsidR="00515CD8">
          <w:rPr>
            <w:noProof/>
            <w:webHidden/>
          </w:rPr>
          <w:instrText xml:space="preserve"> PAGEREF _Toc508983074 \h </w:instrText>
        </w:r>
        <w:r w:rsidR="00515CD8">
          <w:rPr>
            <w:noProof/>
            <w:webHidden/>
          </w:rPr>
        </w:r>
        <w:r w:rsidR="00515CD8">
          <w:rPr>
            <w:noProof/>
            <w:webHidden/>
          </w:rPr>
          <w:fldChar w:fldCharType="separate"/>
        </w:r>
        <w:r w:rsidR="00515CD8">
          <w:rPr>
            <w:noProof/>
            <w:webHidden/>
          </w:rPr>
          <w:t>204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75" w:history="1">
        <w:r w:rsidR="00515CD8" w:rsidRPr="000F76DE">
          <w:rPr>
            <w:rStyle w:val="afa"/>
            <w:rFonts w:ascii="华文细黑" w:eastAsia="华文细黑" w:hAnsi="华文细黑"/>
            <w:noProof/>
          </w:rPr>
          <w:t>3.167.1.</w:t>
        </w:r>
        <w:r w:rsidR="00515CD8">
          <w:rPr>
            <w:i w:val="0"/>
            <w:noProof/>
            <w:sz w:val="21"/>
          </w:rPr>
          <w:tab/>
        </w:r>
        <w:r w:rsidR="00515CD8" w:rsidRPr="000F76DE">
          <w:rPr>
            <w:rStyle w:val="afa"/>
            <w:noProof/>
          </w:rPr>
          <w:t>接口名称：</w:t>
        </w:r>
        <w:r w:rsidR="00515CD8" w:rsidRPr="000F76DE">
          <w:rPr>
            <w:rStyle w:val="afa"/>
            <w:noProof/>
          </w:rPr>
          <w:t>user/points/otherUserPointsVal.do</w:t>
        </w:r>
        <w:r w:rsidR="00515CD8">
          <w:rPr>
            <w:noProof/>
            <w:webHidden/>
          </w:rPr>
          <w:tab/>
        </w:r>
        <w:r w:rsidR="00515CD8">
          <w:rPr>
            <w:noProof/>
            <w:webHidden/>
          </w:rPr>
          <w:fldChar w:fldCharType="begin"/>
        </w:r>
        <w:r w:rsidR="00515CD8">
          <w:rPr>
            <w:noProof/>
            <w:webHidden/>
          </w:rPr>
          <w:instrText xml:space="preserve"> PAGEREF _Toc508983075 \h </w:instrText>
        </w:r>
        <w:r w:rsidR="00515CD8">
          <w:rPr>
            <w:noProof/>
            <w:webHidden/>
          </w:rPr>
        </w:r>
        <w:r w:rsidR="00515CD8">
          <w:rPr>
            <w:noProof/>
            <w:webHidden/>
          </w:rPr>
          <w:fldChar w:fldCharType="separate"/>
        </w:r>
        <w:r w:rsidR="00515CD8">
          <w:rPr>
            <w:noProof/>
            <w:webHidden/>
          </w:rPr>
          <w:t>204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76" w:history="1">
        <w:r w:rsidR="00515CD8" w:rsidRPr="000F76DE">
          <w:rPr>
            <w:rStyle w:val="afa"/>
            <w:rFonts w:ascii="华文细黑" w:eastAsia="华文细黑" w:hAnsi="华文细黑"/>
            <w:noProof/>
          </w:rPr>
          <w:t>3.167.2.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_Toc508983076 \h </w:instrText>
        </w:r>
        <w:r w:rsidR="00515CD8">
          <w:rPr>
            <w:noProof/>
            <w:webHidden/>
          </w:rPr>
        </w:r>
        <w:r w:rsidR="00515CD8">
          <w:rPr>
            <w:noProof/>
            <w:webHidden/>
          </w:rPr>
          <w:fldChar w:fldCharType="separate"/>
        </w:r>
        <w:r w:rsidR="00515CD8">
          <w:rPr>
            <w:noProof/>
            <w:webHidden/>
          </w:rPr>
          <w:t>204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77" w:history="1">
        <w:r w:rsidR="00515CD8" w:rsidRPr="000F76DE">
          <w:rPr>
            <w:rStyle w:val="afa"/>
            <w:rFonts w:ascii="华文细黑" w:eastAsia="华文细黑" w:hAnsi="华文细黑"/>
            <w:noProof/>
          </w:rPr>
          <w:t>3.167.3.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_Toc508983077 \h </w:instrText>
        </w:r>
        <w:r w:rsidR="00515CD8">
          <w:rPr>
            <w:noProof/>
            <w:webHidden/>
          </w:rPr>
        </w:r>
        <w:r w:rsidR="00515CD8">
          <w:rPr>
            <w:noProof/>
            <w:webHidden/>
          </w:rPr>
          <w:fldChar w:fldCharType="separate"/>
        </w:r>
        <w:r w:rsidR="00515CD8">
          <w:rPr>
            <w:noProof/>
            <w:webHidden/>
          </w:rPr>
          <w:t>204</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78" w:history="1">
        <w:r w:rsidR="00515CD8" w:rsidRPr="000F76DE">
          <w:rPr>
            <w:rStyle w:val="afa"/>
            <w:noProof/>
          </w:rPr>
          <w:t>3.168.</w:t>
        </w:r>
        <w:r w:rsidR="00515CD8">
          <w:rPr>
            <w:smallCaps w:val="0"/>
            <w:noProof/>
            <w:sz w:val="21"/>
          </w:rPr>
          <w:tab/>
        </w:r>
        <w:r w:rsidR="00515CD8" w:rsidRPr="000F76DE">
          <w:rPr>
            <w:rStyle w:val="afa"/>
            <w:noProof/>
          </w:rPr>
          <w:t>产品库存查询接口（实物，电子券）</w:t>
        </w:r>
        <w:r w:rsidR="00515CD8">
          <w:rPr>
            <w:noProof/>
            <w:webHidden/>
          </w:rPr>
          <w:tab/>
        </w:r>
        <w:r w:rsidR="00515CD8">
          <w:rPr>
            <w:noProof/>
            <w:webHidden/>
          </w:rPr>
          <w:fldChar w:fldCharType="begin"/>
        </w:r>
        <w:r w:rsidR="00515CD8">
          <w:rPr>
            <w:noProof/>
            <w:webHidden/>
          </w:rPr>
          <w:instrText xml:space="preserve"> PAGEREF _Toc508983078 \h </w:instrText>
        </w:r>
        <w:r w:rsidR="00515CD8">
          <w:rPr>
            <w:noProof/>
            <w:webHidden/>
          </w:rPr>
        </w:r>
        <w:r w:rsidR="00515CD8">
          <w:rPr>
            <w:noProof/>
            <w:webHidden/>
          </w:rPr>
          <w:fldChar w:fldCharType="separate"/>
        </w:r>
        <w:r w:rsidR="00515CD8">
          <w:rPr>
            <w:noProof/>
            <w:webHidden/>
          </w:rPr>
          <w:t>205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79" w:history="1">
        <w:r w:rsidR="00515CD8" w:rsidRPr="000F76DE">
          <w:rPr>
            <w:rStyle w:val="afa"/>
            <w:rFonts w:ascii="华文细黑" w:eastAsia="华文细黑" w:hAnsi="华文细黑"/>
            <w:noProof/>
          </w:rPr>
          <w:t>3.168.1.</w:t>
        </w:r>
        <w:r w:rsidR="00515CD8">
          <w:rPr>
            <w:i w:val="0"/>
            <w:noProof/>
            <w:sz w:val="21"/>
          </w:rPr>
          <w:tab/>
        </w:r>
        <w:r w:rsidR="00515CD8" w:rsidRPr="000F76DE">
          <w:rPr>
            <w:rStyle w:val="afa"/>
            <w:noProof/>
          </w:rPr>
          <w:t>接口地址：</w:t>
        </w:r>
        <w:r w:rsidR="00515CD8" w:rsidRPr="000F76DE">
          <w:rPr>
            <w:rStyle w:val="afa"/>
            <w:noProof/>
          </w:rPr>
          <w:t>order/product/productNum.do</w:t>
        </w:r>
        <w:r w:rsidR="00515CD8">
          <w:rPr>
            <w:noProof/>
            <w:webHidden/>
          </w:rPr>
          <w:tab/>
        </w:r>
        <w:r w:rsidR="00515CD8">
          <w:rPr>
            <w:noProof/>
            <w:webHidden/>
          </w:rPr>
          <w:fldChar w:fldCharType="begin"/>
        </w:r>
        <w:r w:rsidR="00515CD8">
          <w:rPr>
            <w:noProof/>
            <w:webHidden/>
          </w:rPr>
          <w:instrText xml:space="preserve"> PAGEREF _Toc508983079 \h </w:instrText>
        </w:r>
        <w:r w:rsidR="00515CD8">
          <w:rPr>
            <w:noProof/>
            <w:webHidden/>
          </w:rPr>
        </w:r>
        <w:r w:rsidR="00515CD8">
          <w:rPr>
            <w:noProof/>
            <w:webHidden/>
          </w:rPr>
          <w:fldChar w:fldCharType="separate"/>
        </w:r>
        <w:r w:rsidR="00515CD8">
          <w:rPr>
            <w:noProof/>
            <w:webHidden/>
          </w:rPr>
          <w:t>205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80" w:history="1">
        <w:r w:rsidR="00515CD8" w:rsidRPr="000F76DE">
          <w:rPr>
            <w:rStyle w:val="afa"/>
            <w:rFonts w:ascii="华文细黑" w:eastAsia="华文细黑" w:hAnsi="华文细黑"/>
            <w:noProof/>
          </w:rPr>
          <w:t>3.168.2.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_Toc508983080 \h </w:instrText>
        </w:r>
        <w:r w:rsidR="00515CD8">
          <w:rPr>
            <w:noProof/>
            <w:webHidden/>
          </w:rPr>
        </w:r>
        <w:r w:rsidR="00515CD8">
          <w:rPr>
            <w:noProof/>
            <w:webHidden/>
          </w:rPr>
          <w:fldChar w:fldCharType="separate"/>
        </w:r>
        <w:r w:rsidR="00515CD8">
          <w:rPr>
            <w:noProof/>
            <w:webHidden/>
          </w:rPr>
          <w:t>205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81" w:history="1">
        <w:r w:rsidR="00515CD8" w:rsidRPr="000F76DE">
          <w:rPr>
            <w:rStyle w:val="afa"/>
            <w:rFonts w:ascii="华文细黑" w:eastAsia="华文细黑" w:hAnsi="华文细黑"/>
            <w:noProof/>
          </w:rPr>
          <w:t>3.168.3.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_Toc508983081 \h </w:instrText>
        </w:r>
        <w:r w:rsidR="00515CD8">
          <w:rPr>
            <w:noProof/>
            <w:webHidden/>
          </w:rPr>
        </w:r>
        <w:r w:rsidR="00515CD8">
          <w:rPr>
            <w:noProof/>
            <w:webHidden/>
          </w:rPr>
          <w:fldChar w:fldCharType="separate"/>
        </w:r>
        <w:r w:rsidR="00515CD8">
          <w:rPr>
            <w:noProof/>
            <w:webHidden/>
          </w:rPr>
          <w:t>205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82" w:history="1">
        <w:r w:rsidR="00515CD8" w:rsidRPr="000F76DE">
          <w:rPr>
            <w:rStyle w:val="afa"/>
            <w:noProof/>
          </w:rPr>
          <w:t>3.169.</w:t>
        </w:r>
        <w:r w:rsidR="00515CD8">
          <w:rPr>
            <w:smallCaps w:val="0"/>
            <w:noProof/>
            <w:sz w:val="21"/>
          </w:rPr>
          <w:tab/>
        </w:r>
        <w:r w:rsidR="00515CD8" w:rsidRPr="000F76DE">
          <w:rPr>
            <w:rStyle w:val="afa"/>
            <w:noProof/>
          </w:rPr>
          <w:t>用户基本信息列表查询接口</w:t>
        </w:r>
        <w:r w:rsidR="00515CD8">
          <w:rPr>
            <w:noProof/>
            <w:webHidden/>
          </w:rPr>
          <w:tab/>
        </w:r>
        <w:r w:rsidR="00515CD8">
          <w:rPr>
            <w:noProof/>
            <w:webHidden/>
          </w:rPr>
          <w:fldChar w:fldCharType="begin"/>
        </w:r>
        <w:r w:rsidR="00515CD8">
          <w:rPr>
            <w:noProof/>
            <w:webHidden/>
          </w:rPr>
          <w:instrText xml:space="preserve"> PAGEREF _Toc508983082 \h </w:instrText>
        </w:r>
        <w:r w:rsidR="00515CD8">
          <w:rPr>
            <w:noProof/>
            <w:webHidden/>
          </w:rPr>
        </w:r>
        <w:r w:rsidR="00515CD8">
          <w:rPr>
            <w:noProof/>
            <w:webHidden/>
          </w:rPr>
          <w:fldChar w:fldCharType="separate"/>
        </w:r>
        <w:r w:rsidR="00515CD8">
          <w:rPr>
            <w:noProof/>
            <w:webHidden/>
          </w:rPr>
          <w:t>205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83" w:history="1">
        <w:r w:rsidR="00515CD8" w:rsidRPr="000F76DE">
          <w:rPr>
            <w:rStyle w:val="afa"/>
            <w:rFonts w:ascii="华文细黑" w:eastAsia="华文细黑" w:hAnsi="华文细黑"/>
            <w:noProof/>
          </w:rPr>
          <w:t>3.169.1.</w:t>
        </w:r>
        <w:r w:rsidR="00515CD8">
          <w:rPr>
            <w:i w:val="0"/>
            <w:noProof/>
            <w:sz w:val="21"/>
          </w:rPr>
          <w:tab/>
        </w:r>
        <w:r w:rsidR="00515CD8" w:rsidRPr="000F76DE">
          <w:rPr>
            <w:rStyle w:val="afa"/>
            <w:noProof/>
          </w:rPr>
          <w:t>接口名称：</w:t>
        </w:r>
        <w:r w:rsidR="00515CD8" w:rsidRPr="000F76DE">
          <w:rPr>
            <w:rStyle w:val="afa"/>
            <w:noProof/>
          </w:rPr>
          <w:t>user/baseInfo/userInfoList.do</w:t>
        </w:r>
        <w:r w:rsidR="00515CD8">
          <w:rPr>
            <w:noProof/>
            <w:webHidden/>
          </w:rPr>
          <w:tab/>
        </w:r>
        <w:r w:rsidR="00515CD8">
          <w:rPr>
            <w:noProof/>
            <w:webHidden/>
          </w:rPr>
          <w:fldChar w:fldCharType="begin"/>
        </w:r>
        <w:r w:rsidR="00515CD8">
          <w:rPr>
            <w:noProof/>
            <w:webHidden/>
          </w:rPr>
          <w:instrText xml:space="preserve"> PAGEREF _Toc508983083 \h </w:instrText>
        </w:r>
        <w:r w:rsidR="00515CD8">
          <w:rPr>
            <w:noProof/>
            <w:webHidden/>
          </w:rPr>
        </w:r>
        <w:r w:rsidR="00515CD8">
          <w:rPr>
            <w:noProof/>
            <w:webHidden/>
          </w:rPr>
          <w:fldChar w:fldCharType="separate"/>
        </w:r>
        <w:r w:rsidR="00515CD8">
          <w:rPr>
            <w:noProof/>
            <w:webHidden/>
          </w:rPr>
          <w:t>205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84" w:history="1">
        <w:r w:rsidR="00515CD8" w:rsidRPr="000F76DE">
          <w:rPr>
            <w:rStyle w:val="afa"/>
            <w:rFonts w:ascii="华文细黑" w:eastAsia="华文细黑" w:hAnsi="华文细黑"/>
            <w:noProof/>
          </w:rPr>
          <w:t>3.169.2.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_Toc508983084 \h </w:instrText>
        </w:r>
        <w:r w:rsidR="00515CD8">
          <w:rPr>
            <w:noProof/>
            <w:webHidden/>
          </w:rPr>
        </w:r>
        <w:r w:rsidR="00515CD8">
          <w:rPr>
            <w:noProof/>
            <w:webHidden/>
          </w:rPr>
          <w:fldChar w:fldCharType="separate"/>
        </w:r>
        <w:r w:rsidR="00515CD8">
          <w:rPr>
            <w:noProof/>
            <w:webHidden/>
          </w:rPr>
          <w:t>205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85" w:history="1">
        <w:r w:rsidR="00515CD8" w:rsidRPr="000F76DE">
          <w:rPr>
            <w:rStyle w:val="afa"/>
            <w:rFonts w:ascii="华文细黑" w:eastAsia="华文细黑" w:hAnsi="华文细黑"/>
            <w:noProof/>
          </w:rPr>
          <w:t>3.169.3.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_Toc508983085 \h </w:instrText>
        </w:r>
        <w:r w:rsidR="00515CD8">
          <w:rPr>
            <w:noProof/>
            <w:webHidden/>
          </w:rPr>
        </w:r>
        <w:r w:rsidR="00515CD8">
          <w:rPr>
            <w:noProof/>
            <w:webHidden/>
          </w:rPr>
          <w:fldChar w:fldCharType="separate"/>
        </w:r>
        <w:r w:rsidR="00515CD8">
          <w:rPr>
            <w:noProof/>
            <w:webHidden/>
          </w:rPr>
          <w:t>206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86" w:history="1">
        <w:r w:rsidR="00515CD8" w:rsidRPr="000F76DE">
          <w:rPr>
            <w:rStyle w:val="afa"/>
            <w:noProof/>
          </w:rPr>
          <w:t>3.170.</w:t>
        </w:r>
        <w:r w:rsidR="00515CD8">
          <w:rPr>
            <w:smallCaps w:val="0"/>
            <w:noProof/>
            <w:sz w:val="21"/>
          </w:rPr>
          <w:tab/>
        </w:r>
        <w:r w:rsidR="00515CD8" w:rsidRPr="000F76DE">
          <w:rPr>
            <w:rStyle w:val="afa"/>
            <w:noProof/>
          </w:rPr>
          <w:t>商户门店信息列表接口</w:t>
        </w:r>
        <w:r w:rsidR="00515CD8">
          <w:rPr>
            <w:noProof/>
            <w:webHidden/>
          </w:rPr>
          <w:tab/>
        </w:r>
        <w:r w:rsidR="00515CD8">
          <w:rPr>
            <w:noProof/>
            <w:webHidden/>
          </w:rPr>
          <w:fldChar w:fldCharType="begin"/>
        </w:r>
        <w:r w:rsidR="00515CD8">
          <w:rPr>
            <w:noProof/>
            <w:webHidden/>
          </w:rPr>
          <w:instrText xml:space="preserve"> PAGEREF _Toc508983086 \h </w:instrText>
        </w:r>
        <w:r w:rsidR="00515CD8">
          <w:rPr>
            <w:noProof/>
            <w:webHidden/>
          </w:rPr>
        </w:r>
        <w:r w:rsidR="00515CD8">
          <w:rPr>
            <w:noProof/>
            <w:webHidden/>
          </w:rPr>
          <w:fldChar w:fldCharType="separate"/>
        </w:r>
        <w:r w:rsidR="00515CD8">
          <w:rPr>
            <w:noProof/>
            <w:webHidden/>
          </w:rPr>
          <w:t>207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87" w:history="1">
        <w:r w:rsidR="00515CD8" w:rsidRPr="000F76DE">
          <w:rPr>
            <w:rStyle w:val="afa"/>
            <w:rFonts w:ascii="华文细黑" w:eastAsia="华文细黑" w:hAnsi="华文细黑"/>
            <w:noProof/>
          </w:rPr>
          <w:t>3.170.1.</w:t>
        </w:r>
        <w:r w:rsidR="00515CD8">
          <w:rPr>
            <w:i w:val="0"/>
            <w:noProof/>
            <w:sz w:val="21"/>
          </w:rPr>
          <w:tab/>
        </w:r>
        <w:r w:rsidR="00515CD8" w:rsidRPr="000F76DE">
          <w:rPr>
            <w:rStyle w:val="afa"/>
            <w:noProof/>
          </w:rPr>
          <w:t>接口名称：</w:t>
        </w:r>
        <w:r w:rsidR="00515CD8" w:rsidRPr="000F76DE">
          <w:rPr>
            <w:rStyle w:val="afa"/>
            <w:noProof/>
          </w:rPr>
          <w:t>merchant/merchantManage/merchantStoreInfoList.do</w:t>
        </w:r>
        <w:r w:rsidR="00515CD8">
          <w:rPr>
            <w:noProof/>
            <w:webHidden/>
          </w:rPr>
          <w:tab/>
        </w:r>
        <w:r w:rsidR="00515CD8">
          <w:rPr>
            <w:noProof/>
            <w:webHidden/>
          </w:rPr>
          <w:fldChar w:fldCharType="begin"/>
        </w:r>
        <w:r w:rsidR="00515CD8">
          <w:rPr>
            <w:noProof/>
            <w:webHidden/>
          </w:rPr>
          <w:instrText xml:space="preserve"> PAGEREF _Toc508983087 \h </w:instrText>
        </w:r>
        <w:r w:rsidR="00515CD8">
          <w:rPr>
            <w:noProof/>
            <w:webHidden/>
          </w:rPr>
        </w:r>
        <w:r w:rsidR="00515CD8">
          <w:rPr>
            <w:noProof/>
            <w:webHidden/>
          </w:rPr>
          <w:fldChar w:fldCharType="separate"/>
        </w:r>
        <w:r w:rsidR="00515CD8">
          <w:rPr>
            <w:noProof/>
            <w:webHidden/>
          </w:rPr>
          <w:t>207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88" w:history="1">
        <w:r w:rsidR="00515CD8" w:rsidRPr="000F76DE">
          <w:rPr>
            <w:rStyle w:val="afa"/>
            <w:rFonts w:ascii="华文细黑" w:eastAsia="华文细黑" w:hAnsi="华文细黑"/>
            <w:noProof/>
          </w:rPr>
          <w:t>3.170.2.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_Toc508983088 \h </w:instrText>
        </w:r>
        <w:r w:rsidR="00515CD8">
          <w:rPr>
            <w:noProof/>
            <w:webHidden/>
          </w:rPr>
        </w:r>
        <w:r w:rsidR="00515CD8">
          <w:rPr>
            <w:noProof/>
            <w:webHidden/>
          </w:rPr>
          <w:fldChar w:fldCharType="separate"/>
        </w:r>
        <w:r w:rsidR="00515CD8">
          <w:rPr>
            <w:noProof/>
            <w:webHidden/>
          </w:rPr>
          <w:t>207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89" w:history="1">
        <w:r w:rsidR="00515CD8" w:rsidRPr="000F76DE">
          <w:rPr>
            <w:rStyle w:val="afa"/>
            <w:rFonts w:ascii="华文细黑" w:eastAsia="华文细黑" w:hAnsi="华文细黑"/>
            <w:noProof/>
          </w:rPr>
          <w:t>3.170.3.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_Toc508983089 \h </w:instrText>
        </w:r>
        <w:r w:rsidR="00515CD8">
          <w:rPr>
            <w:noProof/>
            <w:webHidden/>
          </w:rPr>
        </w:r>
        <w:r w:rsidR="00515CD8">
          <w:rPr>
            <w:noProof/>
            <w:webHidden/>
          </w:rPr>
          <w:fldChar w:fldCharType="separate"/>
        </w:r>
        <w:r w:rsidR="00515CD8">
          <w:rPr>
            <w:noProof/>
            <w:webHidden/>
          </w:rPr>
          <w:t>208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90" w:history="1">
        <w:r w:rsidR="00515CD8" w:rsidRPr="000F76DE">
          <w:rPr>
            <w:rStyle w:val="afa"/>
            <w:noProof/>
          </w:rPr>
          <w:t>3.171.</w:t>
        </w:r>
        <w:r w:rsidR="00515CD8">
          <w:rPr>
            <w:smallCaps w:val="0"/>
            <w:noProof/>
            <w:sz w:val="21"/>
          </w:rPr>
          <w:tab/>
        </w:r>
        <w:r w:rsidR="00515CD8" w:rsidRPr="000F76DE">
          <w:rPr>
            <w:rStyle w:val="afa"/>
            <w:noProof/>
          </w:rPr>
          <w:t>商户门店信息接口</w:t>
        </w:r>
        <w:r w:rsidR="00515CD8">
          <w:rPr>
            <w:noProof/>
            <w:webHidden/>
          </w:rPr>
          <w:tab/>
        </w:r>
        <w:r w:rsidR="00515CD8">
          <w:rPr>
            <w:noProof/>
            <w:webHidden/>
          </w:rPr>
          <w:fldChar w:fldCharType="begin"/>
        </w:r>
        <w:r w:rsidR="00515CD8">
          <w:rPr>
            <w:noProof/>
            <w:webHidden/>
          </w:rPr>
          <w:instrText xml:space="preserve"> PAGEREF _Toc508983090 \h </w:instrText>
        </w:r>
        <w:r w:rsidR="00515CD8">
          <w:rPr>
            <w:noProof/>
            <w:webHidden/>
          </w:rPr>
        </w:r>
        <w:r w:rsidR="00515CD8">
          <w:rPr>
            <w:noProof/>
            <w:webHidden/>
          </w:rPr>
          <w:fldChar w:fldCharType="separate"/>
        </w:r>
        <w:r w:rsidR="00515CD8">
          <w:rPr>
            <w:noProof/>
            <w:webHidden/>
          </w:rPr>
          <w:t>210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91" w:history="1">
        <w:r w:rsidR="00515CD8" w:rsidRPr="000F76DE">
          <w:rPr>
            <w:rStyle w:val="afa"/>
            <w:rFonts w:ascii="华文细黑" w:eastAsia="华文细黑" w:hAnsi="华文细黑"/>
            <w:noProof/>
          </w:rPr>
          <w:t>3.171.1.</w:t>
        </w:r>
        <w:r w:rsidR="00515CD8">
          <w:rPr>
            <w:i w:val="0"/>
            <w:noProof/>
            <w:sz w:val="21"/>
          </w:rPr>
          <w:tab/>
        </w:r>
        <w:r w:rsidR="00515CD8" w:rsidRPr="000F76DE">
          <w:rPr>
            <w:rStyle w:val="afa"/>
            <w:noProof/>
          </w:rPr>
          <w:t>接口名称：</w:t>
        </w:r>
        <w:r w:rsidR="00515CD8" w:rsidRPr="000F76DE">
          <w:rPr>
            <w:rStyle w:val="afa"/>
            <w:noProof/>
          </w:rPr>
          <w:t>merchant/merchantManage/merchantStoreInfo.do</w:t>
        </w:r>
        <w:r w:rsidR="00515CD8">
          <w:rPr>
            <w:noProof/>
            <w:webHidden/>
          </w:rPr>
          <w:tab/>
        </w:r>
        <w:r w:rsidR="00515CD8">
          <w:rPr>
            <w:noProof/>
            <w:webHidden/>
          </w:rPr>
          <w:fldChar w:fldCharType="begin"/>
        </w:r>
        <w:r w:rsidR="00515CD8">
          <w:rPr>
            <w:noProof/>
            <w:webHidden/>
          </w:rPr>
          <w:instrText xml:space="preserve"> PAGEREF _Toc508983091 \h </w:instrText>
        </w:r>
        <w:r w:rsidR="00515CD8">
          <w:rPr>
            <w:noProof/>
            <w:webHidden/>
          </w:rPr>
        </w:r>
        <w:r w:rsidR="00515CD8">
          <w:rPr>
            <w:noProof/>
            <w:webHidden/>
          </w:rPr>
          <w:fldChar w:fldCharType="separate"/>
        </w:r>
        <w:r w:rsidR="00515CD8">
          <w:rPr>
            <w:noProof/>
            <w:webHidden/>
          </w:rPr>
          <w:t>210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92" w:history="1">
        <w:r w:rsidR="00515CD8" w:rsidRPr="000F76DE">
          <w:rPr>
            <w:rStyle w:val="afa"/>
            <w:rFonts w:ascii="华文细黑" w:eastAsia="华文细黑" w:hAnsi="华文细黑"/>
            <w:noProof/>
          </w:rPr>
          <w:t>3.171.2.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_Toc508983092 \h </w:instrText>
        </w:r>
        <w:r w:rsidR="00515CD8">
          <w:rPr>
            <w:noProof/>
            <w:webHidden/>
          </w:rPr>
        </w:r>
        <w:r w:rsidR="00515CD8">
          <w:rPr>
            <w:noProof/>
            <w:webHidden/>
          </w:rPr>
          <w:fldChar w:fldCharType="separate"/>
        </w:r>
        <w:r w:rsidR="00515CD8">
          <w:rPr>
            <w:noProof/>
            <w:webHidden/>
          </w:rPr>
          <w:t>210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93" w:history="1">
        <w:r w:rsidR="00515CD8" w:rsidRPr="000F76DE">
          <w:rPr>
            <w:rStyle w:val="afa"/>
            <w:rFonts w:ascii="华文细黑" w:eastAsia="华文细黑" w:hAnsi="华文细黑"/>
            <w:noProof/>
          </w:rPr>
          <w:t>3.171.3.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_Toc508983093 \h </w:instrText>
        </w:r>
        <w:r w:rsidR="00515CD8">
          <w:rPr>
            <w:noProof/>
            <w:webHidden/>
          </w:rPr>
        </w:r>
        <w:r w:rsidR="00515CD8">
          <w:rPr>
            <w:noProof/>
            <w:webHidden/>
          </w:rPr>
          <w:fldChar w:fldCharType="separate"/>
        </w:r>
        <w:r w:rsidR="00515CD8">
          <w:rPr>
            <w:noProof/>
            <w:webHidden/>
          </w:rPr>
          <w:t>210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94" w:history="1">
        <w:r w:rsidR="00515CD8" w:rsidRPr="000F76DE">
          <w:rPr>
            <w:rStyle w:val="afa"/>
            <w:noProof/>
          </w:rPr>
          <w:t>3.172.</w:t>
        </w:r>
        <w:r w:rsidR="00515CD8">
          <w:rPr>
            <w:smallCaps w:val="0"/>
            <w:noProof/>
            <w:sz w:val="21"/>
          </w:rPr>
          <w:tab/>
        </w:r>
        <w:r w:rsidR="00515CD8" w:rsidRPr="000F76DE">
          <w:rPr>
            <w:rStyle w:val="afa"/>
            <w:noProof/>
          </w:rPr>
          <w:t>商户门店信息新增或更新接口</w:t>
        </w:r>
        <w:r w:rsidR="00515CD8">
          <w:rPr>
            <w:noProof/>
            <w:webHidden/>
          </w:rPr>
          <w:tab/>
        </w:r>
        <w:r w:rsidR="00515CD8">
          <w:rPr>
            <w:noProof/>
            <w:webHidden/>
          </w:rPr>
          <w:fldChar w:fldCharType="begin"/>
        </w:r>
        <w:r w:rsidR="00515CD8">
          <w:rPr>
            <w:noProof/>
            <w:webHidden/>
          </w:rPr>
          <w:instrText xml:space="preserve"> PAGEREF _Toc508983094 \h </w:instrText>
        </w:r>
        <w:r w:rsidR="00515CD8">
          <w:rPr>
            <w:noProof/>
            <w:webHidden/>
          </w:rPr>
        </w:r>
        <w:r w:rsidR="00515CD8">
          <w:rPr>
            <w:noProof/>
            <w:webHidden/>
          </w:rPr>
          <w:fldChar w:fldCharType="separate"/>
        </w:r>
        <w:r w:rsidR="00515CD8">
          <w:rPr>
            <w:noProof/>
            <w:webHidden/>
          </w:rPr>
          <w:t>212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95" w:history="1">
        <w:r w:rsidR="00515CD8" w:rsidRPr="000F76DE">
          <w:rPr>
            <w:rStyle w:val="afa"/>
            <w:rFonts w:ascii="华文细黑" w:eastAsia="华文细黑" w:hAnsi="华文细黑"/>
            <w:noProof/>
          </w:rPr>
          <w:t>3.172.1.</w:t>
        </w:r>
        <w:r w:rsidR="00515CD8">
          <w:rPr>
            <w:i w:val="0"/>
            <w:noProof/>
            <w:sz w:val="21"/>
          </w:rPr>
          <w:tab/>
        </w:r>
        <w:r w:rsidR="00515CD8" w:rsidRPr="000F76DE">
          <w:rPr>
            <w:rStyle w:val="afa"/>
            <w:noProof/>
          </w:rPr>
          <w:t>接口名称：</w:t>
        </w:r>
        <w:r w:rsidR="00515CD8" w:rsidRPr="000F76DE">
          <w:rPr>
            <w:rStyle w:val="afa"/>
            <w:noProof/>
          </w:rPr>
          <w:t>merchant/merchantManage/merchantStoreInfoInsertOrUpdate.do</w:t>
        </w:r>
        <w:r w:rsidR="00515CD8">
          <w:rPr>
            <w:noProof/>
            <w:webHidden/>
          </w:rPr>
          <w:tab/>
        </w:r>
        <w:r w:rsidR="00515CD8">
          <w:rPr>
            <w:noProof/>
            <w:webHidden/>
          </w:rPr>
          <w:fldChar w:fldCharType="begin"/>
        </w:r>
        <w:r w:rsidR="00515CD8">
          <w:rPr>
            <w:noProof/>
            <w:webHidden/>
          </w:rPr>
          <w:instrText xml:space="preserve"> PAGEREF _Toc508983095 \h </w:instrText>
        </w:r>
        <w:r w:rsidR="00515CD8">
          <w:rPr>
            <w:noProof/>
            <w:webHidden/>
          </w:rPr>
        </w:r>
        <w:r w:rsidR="00515CD8">
          <w:rPr>
            <w:noProof/>
            <w:webHidden/>
          </w:rPr>
          <w:fldChar w:fldCharType="separate"/>
        </w:r>
        <w:r w:rsidR="00515CD8">
          <w:rPr>
            <w:noProof/>
            <w:webHidden/>
          </w:rPr>
          <w:t>212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96" w:history="1">
        <w:r w:rsidR="00515CD8" w:rsidRPr="000F76DE">
          <w:rPr>
            <w:rStyle w:val="afa"/>
            <w:rFonts w:ascii="华文细黑" w:eastAsia="华文细黑" w:hAnsi="华文细黑"/>
            <w:noProof/>
          </w:rPr>
          <w:t>3.172.2.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_Toc508983096 \h </w:instrText>
        </w:r>
        <w:r w:rsidR="00515CD8">
          <w:rPr>
            <w:noProof/>
            <w:webHidden/>
          </w:rPr>
        </w:r>
        <w:r w:rsidR="00515CD8">
          <w:rPr>
            <w:noProof/>
            <w:webHidden/>
          </w:rPr>
          <w:fldChar w:fldCharType="separate"/>
        </w:r>
        <w:r w:rsidR="00515CD8">
          <w:rPr>
            <w:noProof/>
            <w:webHidden/>
          </w:rPr>
          <w:t>212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97" w:history="1">
        <w:r w:rsidR="00515CD8" w:rsidRPr="000F76DE">
          <w:rPr>
            <w:rStyle w:val="afa"/>
            <w:rFonts w:ascii="华文细黑" w:eastAsia="华文细黑" w:hAnsi="华文细黑"/>
            <w:noProof/>
          </w:rPr>
          <w:t>3.172.1.</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_Toc508983097 \h </w:instrText>
        </w:r>
        <w:r w:rsidR="00515CD8">
          <w:rPr>
            <w:noProof/>
            <w:webHidden/>
          </w:rPr>
        </w:r>
        <w:r w:rsidR="00515CD8">
          <w:rPr>
            <w:noProof/>
            <w:webHidden/>
          </w:rPr>
          <w:fldChar w:fldCharType="separate"/>
        </w:r>
        <w:r w:rsidR="00515CD8">
          <w:rPr>
            <w:noProof/>
            <w:webHidden/>
          </w:rPr>
          <w:t>213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098" w:history="1">
        <w:r w:rsidR="00515CD8" w:rsidRPr="000F76DE">
          <w:rPr>
            <w:rStyle w:val="afa"/>
            <w:noProof/>
          </w:rPr>
          <w:t>3.173.</w:t>
        </w:r>
        <w:r w:rsidR="00515CD8">
          <w:rPr>
            <w:smallCaps w:val="0"/>
            <w:noProof/>
            <w:sz w:val="21"/>
          </w:rPr>
          <w:tab/>
        </w:r>
        <w:r w:rsidR="00515CD8" w:rsidRPr="000F76DE">
          <w:rPr>
            <w:rStyle w:val="afa"/>
            <w:noProof/>
          </w:rPr>
          <w:t>商户或门店银行卡信息列表接口</w:t>
        </w:r>
        <w:r w:rsidR="00515CD8">
          <w:rPr>
            <w:noProof/>
            <w:webHidden/>
          </w:rPr>
          <w:tab/>
        </w:r>
        <w:r w:rsidR="00515CD8">
          <w:rPr>
            <w:noProof/>
            <w:webHidden/>
          </w:rPr>
          <w:fldChar w:fldCharType="begin"/>
        </w:r>
        <w:r w:rsidR="00515CD8">
          <w:rPr>
            <w:noProof/>
            <w:webHidden/>
          </w:rPr>
          <w:instrText xml:space="preserve"> PAGEREF _Toc508983098 \h </w:instrText>
        </w:r>
        <w:r w:rsidR="00515CD8">
          <w:rPr>
            <w:noProof/>
            <w:webHidden/>
          </w:rPr>
        </w:r>
        <w:r w:rsidR="00515CD8">
          <w:rPr>
            <w:noProof/>
            <w:webHidden/>
          </w:rPr>
          <w:fldChar w:fldCharType="separate"/>
        </w:r>
        <w:r w:rsidR="00515CD8">
          <w:rPr>
            <w:noProof/>
            <w:webHidden/>
          </w:rPr>
          <w:t>213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099" w:history="1">
        <w:r w:rsidR="00515CD8" w:rsidRPr="000F76DE">
          <w:rPr>
            <w:rStyle w:val="afa"/>
            <w:rFonts w:ascii="华文细黑" w:eastAsia="华文细黑" w:hAnsi="华文细黑"/>
            <w:noProof/>
          </w:rPr>
          <w:t>3.173.1.</w:t>
        </w:r>
        <w:r w:rsidR="00515CD8">
          <w:rPr>
            <w:i w:val="0"/>
            <w:noProof/>
            <w:sz w:val="21"/>
          </w:rPr>
          <w:tab/>
        </w:r>
        <w:r w:rsidR="00515CD8" w:rsidRPr="000F76DE">
          <w:rPr>
            <w:rStyle w:val="afa"/>
            <w:noProof/>
          </w:rPr>
          <w:t>接口名称：</w:t>
        </w:r>
        <w:r w:rsidR="00515CD8" w:rsidRPr="000F76DE">
          <w:rPr>
            <w:rStyle w:val="afa"/>
            <w:noProof/>
          </w:rPr>
          <w:t>merchant/merchantManage/msBankCardInfoList.do</w:t>
        </w:r>
        <w:r w:rsidR="00515CD8">
          <w:rPr>
            <w:noProof/>
            <w:webHidden/>
          </w:rPr>
          <w:tab/>
        </w:r>
        <w:r w:rsidR="00515CD8">
          <w:rPr>
            <w:noProof/>
            <w:webHidden/>
          </w:rPr>
          <w:fldChar w:fldCharType="begin"/>
        </w:r>
        <w:r w:rsidR="00515CD8">
          <w:rPr>
            <w:noProof/>
            <w:webHidden/>
          </w:rPr>
          <w:instrText xml:space="preserve"> PAGEREF _Toc508983099 \h </w:instrText>
        </w:r>
        <w:r w:rsidR="00515CD8">
          <w:rPr>
            <w:noProof/>
            <w:webHidden/>
          </w:rPr>
        </w:r>
        <w:r w:rsidR="00515CD8">
          <w:rPr>
            <w:noProof/>
            <w:webHidden/>
          </w:rPr>
          <w:fldChar w:fldCharType="separate"/>
        </w:r>
        <w:r w:rsidR="00515CD8">
          <w:rPr>
            <w:noProof/>
            <w:webHidden/>
          </w:rPr>
          <w:t>213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00" w:history="1">
        <w:r w:rsidR="00515CD8" w:rsidRPr="000F76DE">
          <w:rPr>
            <w:rStyle w:val="afa"/>
            <w:rFonts w:ascii="华文细黑" w:eastAsia="华文细黑" w:hAnsi="华文细黑"/>
            <w:noProof/>
          </w:rPr>
          <w:t>3.173.2.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_Toc508983100 \h </w:instrText>
        </w:r>
        <w:r w:rsidR="00515CD8">
          <w:rPr>
            <w:noProof/>
            <w:webHidden/>
          </w:rPr>
        </w:r>
        <w:r w:rsidR="00515CD8">
          <w:rPr>
            <w:noProof/>
            <w:webHidden/>
          </w:rPr>
          <w:fldChar w:fldCharType="separate"/>
        </w:r>
        <w:r w:rsidR="00515CD8">
          <w:rPr>
            <w:noProof/>
            <w:webHidden/>
          </w:rPr>
          <w:t>213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01" w:history="1">
        <w:r w:rsidR="00515CD8" w:rsidRPr="000F76DE">
          <w:rPr>
            <w:rStyle w:val="afa"/>
            <w:rFonts w:ascii="华文细黑" w:eastAsia="华文细黑" w:hAnsi="华文细黑"/>
            <w:noProof/>
          </w:rPr>
          <w:t>3.173.3.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_Toc508983101 \h </w:instrText>
        </w:r>
        <w:r w:rsidR="00515CD8">
          <w:rPr>
            <w:noProof/>
            <w:webHidden/>
          </w:rPr>
        </w:r>
        <w:r w:rsidR="00515CD8">
          <w:rPr>
            <w:noProof/>
            <w:webHidden/>
          </w:rPr>
          <w:fldChar w:fldCharType="separate"/>
        </w:r>
        <w:r w:rsidR="00515CD8">
          <w:rPr>
            <w:noProof/>
            <w:webHidden/>
          </w:rPr>
          <w:t>213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02" w:history="1">
        <w:r w:rsidR="00515CD8" w:rsidRPr="000F76DE">
          <w:rPr>
            <w:rStyle w:val="afa"/>
            <w:noProof/>
          </w:rPr>
          <w:t>3.174.</w:t>
        </w:r>
        <w:r w:rsidR="00515CD8">
          <w:rPr>
            <w:smallCaps w:val="0"/>
            <w:noProof/>
            <w:sz w:val="21"/>
          </w:rPr>
          <w:tab/>
        </w:r>
        <w:r w:rsidR="00515CD8" w:rsidRPr="000F76DE">
          <w:rPr>
            <w:rStyle w:val="afa"/>
            <w:noProof/>
          </w:rPr>
          <w:t>商户或门店银行卡信息接口</w:t>
        </w:r>
        <w:r w:rsidR="00515CD8">
          <w:rPr>
            <w:noProof/>
            <w:webHidden/>
          </w:rPr>
          <w:tab/>
        </w:r>
        <w:r w:rsidR="00515CD8">
          <w:rPr>
            <w:noProof/>
            <w:webHidden/>
          </w:rPr>
          <w:fldChar w:fldCharType="begin"/>
        </w:r>
        <w:r w:rsidR="00515CD8">
          <w:rPr>
            <w:noProof/>
            <w:webHidden/>
          </w:rPr>
          <w:instrText xml:space="preserve"> PAGEREF _Toc508983102 \h </w:instrText>
        </w:r>
        <w:r w:rsidR="00515CD8">
          <w:rPr>
            <w:noProof/>
            <w:webHidden/>
          </w:rPr>
        </w:r>
        <w:r w:rsidR="00515CD8">
          <w:rPr>
            <w:noProof/>
            <w:webHidden/>
          </w:rPr>
          <w:fldChar w:fldCharType="separate"/>
        </w:r>
        <w:r w:rsidR="00515CD8">
          <w:rPr>
            <w:noProof/>
            <w:webHidden/>
          </w:rPr>
          <w:t>214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03" w:history="1">
        <w:r w:rsidR="00515CD8" w:rsidRPr="000F76DE">
          <w:rPr>
            <w:rStyle w:val="afa"/>
            <w:rFonts w:ascii="华文细黑" w:eastAsia="华文细黑" w:hAnsi="华文细黑"/>
            <w:noProof/>
          </w:rPr>
          <w:t>3.174.1.</w:t>
        </w:r>
        <w:r w:rsidR="00515CD8">
          <w:rPr>
            <w:i w:val="0"/>
            <w:noProof/>
            <w:sz w:val="21"/>
          </w:rPr>
          <w:tab/>
        </w:r>
        <w:r w:rsidR="00515CD8" w:rsidRPr="000F76DE">
          <w:rPr>
            <w:rStyle w:val="afa"/>
            <w:noProof/>
          </w:rPr>
          <w:t>接口名称：</w:t>
        </w:r>
        <w:r w:rsidR="00515CD8" w:rsidRPr="000F76DE">
          <w:rPr>
            <w:rStyle w:val="afa"/>
            <w:noProof/>
          </w:rPr>
          <w:t>merchant/merchantManage/msBankCardInfo.do</w:t>
        </w:r>
        <w:r w:rsidR="00515CD8">
          <w:rPr>
            <w:noProof/>
            <w:webHidden/>
          </w:rPr>
          <w:tab/>
        </w:r>
        <w:r w:rsidR="00515CD8">
          <w:rPr>
            <w:noProof/>
            <w:webHidden/>
          </w:rPr>
          <w:fldChar w:fldCharType="begin"/>
        </w:r>
        <w:r w:rsidR="00515CD8">
          <w:rPr>
            <w:noProof/>
            <w:webHidden/>
          </w:rPr>
          <w:instrText xml:space="preserve"> PAGEREF _Toc508983103 \h </w:instrText>
        </w:r>
        <w:r w:rsidR="00515CD8">
          <w:rPr>
            <w:noProof/>
            <w:webHidden/>
          </w:rPr>
        </w:r>
        <w:r w:rsidR="00515CD8">
          <w:rPr>
            <w:noProof/>
            <w:webHidden/>
          </w:rPr>
          <w:fldChar w:fldCharType="separate"/>
        </w:r>
        <w:r w:rsidR="00515CD8">
          <w:rPr>
            <w:noProof/>
            <w:webHidden/>
          </w:rPr>
          <w:t>214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04" w:history="1">
        <w:r w:rsidR="00515CD8" w:rsidRPr="000F76DE">
          <w:rPr>
            <w:rStyle w:val="afa"/>
            <w:rFonts w:ascii="华文细黑" w:eastAsia="华文细黑" w:hAnsi="华文细黑"/>
            <w:noProof/>
          </w:rPr>
          <w:t>3.174.2.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_Toc508983104 \h </w:instrText>
        </w:r>
        <w:r w:rsidR="00515CD8">
          <w:rPr>
            <w:noProof/>
            <w:webHidden/>
          </w:rPr>
        </w:r>
        <w:r w:rsidR="00515CD8">
          <w:rPr>
            <w:noProof/>
            <w:webHidden/>
          </w:rPr>
          <w:fldChar w:fldCharType="separate"/>
        </w:r>
        <w:r w:rsidR="00515CD8">
          <w:rPr>
            <w:noProof/>
            <w:webHidden/>
          </w:rPr>
          <w:t>214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05" w:history="1">
        <w:r w:rsidR="00515CD8" w:rsidRPr="000F76DE">
          <w:rPr>
            <w:rStyle w:val="afa"/>
            <w:rFonts w:ascii="华文细黑" w:eastAsia="华文细黑" w:hAnsi="华文细黑"/>
            <w:noProof/>
          </w:rPr>
          <w:t>3.174.3.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_Toc508983105 \h </w:instrText>
        </w:r>
        <w:r w:rsidR="00515CD8">
          <w:rPr>
            <w:noProof/>
            <w:webHidden/>
          </w:rPr>
        </w:r>
        <w:r w:rsidR="00515CD8">
          <w:rPr>
            <w:noProof/>
            <w:webHidden/>
          </w:rPr>
          <w:fldChar w:fldCharType="separate"/>
        </w:r>
        <w:r w:rsidR="00515CD8">
          <w:rPr>
            <w:noProof/>
            <w:webHidden/>
          </w:rPr>
          <w:t>214</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06" w:history="1">
        <w:r w:rsidR="00515CD8" w:rsidRPr="000F76DE">
          <w:rPr>
            <w:rStyle w:val="afa"/>
            <w:noProof/>
          </w:rPr>
          <w:t>3.175.</w:t>
        </w:r>
        <w:r w:rsidR="00515CD8">
          <w:rPr>
            <w:smallCaps w:val="0"/>
            <w:noProof/>
            <w:sz w:val="21"/>
          </w:rPr>
          <w:tab/>
        </w:r>
        <w:r w:rsidR="00515CD8" w:rsidRPr="000F76DE">
          <w:rPr>
            <w:rStyle w:val="afa"/>
            <w:noProof/>
          </w:rPr>
          <w:t>商户或门店银行卡信息新增或更新接口</w:t>
        </w:r>
        <w:r w:rsidR="00515CD8">
          <w:rPr>
            <w:noProof/>
            <w:webHidden/>
          </w:rPr>
          <w:tab/>
        </w:r>
        <w:r w:rsidR="00515CD8">
          <w:rPr>
            <w:noProof/>
            <w:webHidden/>
          </w:rPr>
          <w:fldChar w:fldCharType="begin"/>
        </w:r>
        <w:r w:rsidR="00515CD8">
          <w:rPr>
            <w:noProof/>
            <w:webHidden/>
          </w:rPr>
          <w:instrText xml:space="preserve"> PAGEREF _Toc508983106 \h </w:instrText>
        </w:r>
        <w:r w:rsidR="00515CD8">
          <w:rPr>
            <w:noProof/>
            <w:webHidden/>
          </w:rPr>
        </w:r>
        <w:r w:rsidR="00515CD8">
          <w:rPr>
            <w:noProof/>
            <w:webHidden/>
          </w:rPr>
          <w:fldChar w:fldCharType="separate"/>
        </w:r>
        <w:r w:rsidR="00515CD8">
          <w:rPr>
            <w:noProof/>
            <w:webHidden/>
          </w:rPr>
          <w:t>215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07" w:history="1">
        <w:r w:rsidR="00515CD8" w:rsidRPr="000F76DE">
          <w:rPr>
            <w:rStyle w:val="afa"/>
            <w:rFonts w:ascii="华文细黑" w:eastAsia="华文细黑" w:hAnsi="华文细黑"/>
            <w:noProof/>
          </w:rPr>
          <w:t>3.175.1.</w:t>
        </w:r>
        <w:r w:rsidR="00515CD8">
          <w:rPr>
            <w:i w:val="0"/>
            <w:noProof/>
            <w:sz w:val="21"/>
          </w:rPr>
          <w:tab/>
        </w:r>
        <w:r w:rsidR="00515CD8" w:rsidRPr="000F76DE">
          <w:rPr>
            <w:rStyle w:val="afa"/>
            <w:noProof/>
          </w:rPr>
          <w:t>接口名称：</w:t>
        </w:r>
        <w:r w:rsidR="00515CD8" w:rsidRPr="000F76DE">
          <w:rPr>
            <w:rStyle w:val="afa"/>
            <w:noProof/>
          </w:rPr>
          <w:t>merchant/merchantManage/ msBankCardInfoInsertOrUpdate.do</w:t>
        </w:r>
        <w:r w:rsidR="00515CD8">
          <w:rPr>
            <w:noProof/>
            <w:webHidden/>
          </w:rPr>
          <w:tab/>
        </w:r>
        <w:r w:rsidR="00515CD8">
          <w:rPr>
            <w:noProof/>
            <w:webHidden/>
          </w:rPr>
          <w:fldChar w:fldCharType="begin"/>
        </w:r>
        <w:r w:rsidR="00515CD8">
          <w:rPr>
            <w:noProof/>
            <w:webHidden/>
          </w:rPr>
          <w:instrText xml:space="preserve"> PAGEREF _Toc508983107 \h </w:instrText>
        </w:r>
        <w:r w:rsidR="00515CD8">
          <w:rPr>
            <w:noProof/>
            <w:webHidden/>
          </w:rPr>
        </w:r>
        <w:r w:rsidR="00515CD8">
          <w:rPr>
            <w:noProof/>
            <w:webHidden/>
          </w:rPr>
          <w:fldChar w:fldCharType="separate"/>
        </w:r>
        <w:r w:rsidR="00515CD8">
          <w:rPr>
            <w:noProof/>
            <w:webHidden/>
          </w:rPr>
          <w:t>215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08" w:history="1">
        <w:r w:rsidR="00515CD8" w:rsidRPr="000F76DE">
          <w:rPr>
            <w:rStyle w:val="afa"/>
            <w:rFonts w:ascii="华文细黑" w:eastAsia="华文细黑" w:hAnsi="华文细黑"/>
            <w:noProof/>
          </w:rPr>
          <w:t>3.175.2.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_Toc508983108 \h </w:instrText>
        </w:r>
        <w:r w:rsidR="00515CD8">
          <w:rPr>
            <w:noProof/>
            <w:webHidden/>
          </w:rPr>
        </w:r>
        <w:r w:rsidR="00515CD8">
          <w:rPr>
            <w:noProof/>
            <w:webHidden/>
          </w:rPr>
          <w:fldChar w:fldCharType="separate"/>
        </w:r>
        <w:r w:rsidR="00515CD8">
          <w:rPr>
            <w:noProof/>
            <w:webHidden/>
          </w:rPr>
          <w:t>215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09" w:history="1">
        <w:r w:rsidR="00515CD8" w:rsidRPr="000F76DE">
          <w:rPr>
            <w:rStyle w:val="afa"/>
            <w:rFonts w:ascii="华文细黑" w:eastAsia="华文细黑" w:hAnsi="华文细黑"/>
            <w:noProof/>
          </w:rPr>
          <w:t>3.175.1.</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_Toc508983109 \h </w:instrText>
        </w:r>
        <w:r w:rsidR="00515CD8">
          <w:rPr>
            <w:noProof/>
            <w:webHidden/>
          </w:rPr>
        </w:r>
        <w:r w:rsidR="00515CD8">
          <w:rPr>
            <w:noProof/>
            <w:webHidden/>
          </w:rPr>
          <w:fldChar w:fldCharType="separate"/>
        </w:r>
        <w:r w:rsidR="00515CD8">
          <w:rPr>
            <w:noProof/>
            <w:webHidden/>
          </w:rPr>
          <w:t>216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10" w:history="1">
        <w:r w:rsidR="00515CD8" w:rsidRPr="000F76DE">
          <w:rPr>
            <w:rStyle w:val="afa"/>
            <w:noProof/>
          </w:rPr>
          <w:t>3.176.</w:t>
        </w:r>
        <w:r w:rsidR="00515CD8">
          <w:rPr>
            <w:smallCaps w:val="0"/>
            <w:noProof/>
            <w:sz w:val="21"/>
          </w:rPr>
          <w:tab/>
        </w:r>
        <w:r w:rsidR="00515CD8" w:rsidRPr="000F76DE">
          <w:rPr>
            <w:rStyle w:val="afa"/>
            <w:noProof/>
          </w:rPr>
          <w:t>商户或门店联系人信息列表接口</w:t>
        </w:r>
        <w:r w:rsidR="00515CD8">
          <w:rPr>
            <w:noProof/>
            <w:webHidden/>
          </w:rPr>
          <w:tab/>
        </w:r>
        <w:r w:rsidR="00515CD8">
          <w:rPr>
            <w:noProof/>
            <w:webHidden/>
          </w:rPr>
          <w:fldChar w:fldCharType="begin"/>
        </w:r>
        <w:r w:rsidR="00515CD8">
          <w:rPr>
            <w:noProof/>
            <w:webHidden/>
          </w:rPr>
          <w:instrText xml:space="preserve"> PAGEREF _Toc508983110 \h </w:instrText>
        </w:r>
        <w:r w:rsidR="00515CD8">
          <w:rPr>
            <w:noProof/>
            <w:webHidden/>
          </w:rPr>
        </w:r>
        <w:r w:rsidR="00515CD8">
          <w:rPr>
            <w:noProof/>
            <w:webHidden/>
          </w:rPr>
          <w:fldChar w:fldCharType="separate"/>
        </w:r>
        <w:r w:rsidR="00515CD8">
          <w:rPr>
            <w:noProof/>
            <w:webHidden/>
          </w:rPr>
          <w:t>216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11" w:history="1">
        <w:r w:rsidR="00515CD8" w:rsidRPr="000F76DE">
          <w:rPr>
            <w:rStyle w:val="afa"/>
            <w:rFonts w:ascii="华文细黑" w:eastAsia="华文细黑" w:hAnsi="华文细黑"/>
            <w:noProof/>
          </w:rPr>
          <w:t>3.176.1.</w:t>
        </w:r>
        <w:r w:rsidR="00515CD8">
          <w:rPr>
            <w:i w:val="0"/>
            <w:noProof/>
            <w:sz w:val="21"/>
          </w:rPr>
          <w:tab/>
        </w:r>
        <w:r w:rsidR="00515CD8" w:rsidRPr="000F76DE">
          <w:rPr>
            <w:rStyle w:val="afa"/>
            <w:noProof/>
          </w:rPr>
          <w:t>接口名称：</w:t>
        </w:r>
        <w:r w:rsidR="00515CD8" w:rsidRPr="000F76DE">
          <w:rPr>
            <w:rStyle w:val="afa"/>
            <w:noProof/>
          </w:rPr>
          <w:t>merchant/merchantManage/msContactsInfoList.do</w:t>
        </w:r>
        <w:r w:rsidR="00515CD8">
          <w:rPr>
            <w:noProof/>
            <w:webHidden/>
          </w:rPr>
          <w:tab/>
        </w:r>
        <w:r w:rsidR="00515CD8">
          <w:rPr>
            <w:noProof/>
            <w:webHidden/>
          </w:rPr>
          <w:fldChar w:fldCharType="begin"/>
        </w:r>
        <w:r w:rsidR="00515CD8">
          <w:rPr>
            <w:noProof/>
            <w:webHidden/>
          </w:rPr>
          <w:instrText xml:space="preserve"> PAGEREF _Toc508983111 \h </w:instrText>
        </w:r>
        <w:r w:rsidR="00515CD8">
          <w:rPr>
            <w:noProof/>
            <w:webHidden/>
          </w:rPr>
        </w:r>
        <w:r w:rsidR="00515CD8">
          <w:rPr>
            <w:noProof/>
            <w:webHidden/>
          </w:rPr>
          <w:fldChar w:fldCharType="separate"/>
        </w:r>
        <w:r w:rsidR="00515CD8">
          <w:rPr>
            <w:noProof/>
            <w:webHidden/>
          </w:rPr>
          <w:t>216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12" w:history="1">
        <w:r w:rsidR="00515CD8" w:rsidRPr="000F76DE">
          <w:rPr>
            <w:rStyle w:val="afa"/>
            <w:rFonts w:ascii="华文细黑" w:eastAsia="华文细黑" w:hAnsi="华文细黑"/>
            <w:noProof/>
          </w:rPr>
          <w:t>3.176.2.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_Toc508983112 \h </w:instrText>
        </w:r>
        <w:r w:rsidR="00515CD8">
          <w:rPr>
            <w:noProof/>
            <w:webHidden/>
          </w:rPr>
        </w:r>
        <w:r w:rsidR="00515CD8">
          <w:rPr>
            <w:noProof/>
            <w:webHidden/>
          </w:rPr>
          <w:fldChar w:fldCharType="separate"/>
        </w:r>
        <w:r w:rsidR="00515CD8">
          <w:rPr>
            <w:noProof/>
            <w:webHidden/>
          </w:rPr>
          <w:t>216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13" w:history="1">
        <w:r w:rsidR="00515CD8" w:rsidRPr="000F76DE">
          <w:rPr>
            <w:rStyle w:val="afa"/>
            <w:rFonts w:ascii="华文细黑" w:eastAsia="华文细黑" w:hAnsi="华文细黑"/>
            <w:noProof/>
          </w:rPr>
          <w:t>3.176.3.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_Toc508983113 \h </w:instrText>
        </w:r>
        <w:r w:rsidR="00515CD8">
          <w:rPr>
            <w:noProof/>
            <w:webHidden/>
          </w:rPr>
        </w:r>
        <w:r w:rsidR="00515CD8">
          <w:rPr>
            <w:noProof/>
            <w:webHidden/>
          </w:rPr>
          <w:fldChar w:fldCharType="separate"/>
        </w:r>
        <w:r w:rsidR="00515CD8">
          <w:rPr>
            <w:noProof/>
            <w:webHidden/>
          </w:rPr>
          <w:t>216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14" w:history="1">
        <w:r w:rsidR="00515CD8" w:rsidRPr="000F76DE">
          <w:rPr>
            <w:rStyle w:val="afa"/>
            <w:noProof/>
          </w:rPr>
          <w:t>3.177.</w:t>
        </w:r>
        <w:r w:rsidR="00515CD8">
          <w:rPr>
            <w:smallCaps w:val="0"/>
            <w:noProof/>
            <w:sz w:val="21"/>
          </w:rPr>
          <w:tab/>
        </w:r>
        <w:r w:rsidR="00515CD8" w:rsidRPr="000F76DE">
          <w:rPr>
            <w:rStyle w:val="afa"/>
            <w:noProof/>
          </w:rPr>
          <w:t>商户或门店联系人信息接口</w:t>
        </w:r>
        <w:r w:rsidR="00515CD8">
          <w:rPr>
            <w:noProof/>
            <w:webHidden/>
          </w:rPr>
          <w:tab/>
        </w:r>
        <w:r w:rsidR="00515CD8">
          <w:rPr>
            <w:noProof/>
            <w:webHidden/>
          </w:rPr>
          <w:fldChar w:fldCharType="begin"/>
        </w:r>
        <w:r w:rsidR="00515CD8">
          <w:rPr>
            <w:noProof/>
            <w:webHidden/>
          </w:rPr>
          <w:instrText xml:space="preserve"> PAGEREF _Toc508983114 \h </w:instrText>
        </w:r>
        <w:r w:rsidR="00515CD8">
          <w:rPr>
            <w:noProof/>
            <w:webHidden/>
          </w:rPr>
        </w:r>
        <w:r w:rsidR="00515CD8">
          <w:rPr>
            <w:noProof/>
            <w:webHidden/>
          </w:rPr>
          <w:fldChar w:fldCharType="separate"/>
        </w:r>
        <w:r w:rsidR="00515CD8">
          <w:rPr>
            <w:noProof/>
            <w:webHidden/>
          </w:rPr>
          <w:t>217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15" w:history="1">
        <w:r w:rsidR="00515CD8" w:rsidRPr="000F76DE">
          <w:rPr>
            <w:rStyle w:val="afa"/>
            <w:rFonts w:ascii="华文细黑" w:eastAsia="华文细黑" w:hAnsi="华文细黑"/>
            <w:noProof/>
          </w:rPr>
          <w:t>3.177.1.</w:t>
        </w:r>
        <w:r w:rsidR="00515CD8">
          <w:rPr>
            <w:i w:val="0"/>
            <w:noProof/>
            <w:sz w:val="21"/>
          </w:rPr>
          <w:tab/>
        </w:r>
        <w:r w:rsidR="00515CD8" w:rsidRPr="000F76DE">
          <w:rPr>
            <w:rStyle w:val="afa"/>
            <w:noProof/>
          </w:rPr>
          <w:t>接口名称：</w:t>
        </w:r>
        <w:r w:rsidR="00515CD8" w:rsidRPr="000F76DE">
          <w:rPr>
            <w:rStyle w:val="afa"/>
            <w:noProof/>
          </w:rPr>
          <w:t>merchant/merchantManage/msContactsInfo.do</w:t>
        </w:r>
        <w:r w:rsidR="00515CD8">
          <w:rPr>
            <w:noProof/>
            <w:webHidden/>
          </w:rPr>
          <w:tab/>
        </w:r>
        <w:r w:rsidR="00515CD8">
          <w:rPr>
            <w:noProof/>
            <w:webHidden/>
          </w:rPr>
          <w:fldChar w:fldCharType="begin"/>
        </w:r>
        <w:r w:rsidR="00515CD8">
          <w:rPr>
            <w:noProof/>
            <w:webHidden/>
          </w:rPr>
          <w:instrText xml:space="preserve"> PAGEREF _Toc508983115 \h </w:instrText>
        </w:r>
        <w:r w:rsidR="00515CD8">
          <w:rPr>
            <w:noProof/>
            <w:webHidden/>
          </w:rPr>
        </w:r>
        <w:r w:rsidR="00515CD8">
          <w:rPr>
            <w:noProof/>
            <w:webHidden/>
          </w:rPr>
          <w:fldChar w:fldCharType="separate"/>
        </w:r>
        <w:r w:rsidR="00515CD8">
          <w:rPr>
            <w:noProof/>
            <w:webHidden/>
          </w:rPr>
          <w:t>217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16" w:history="1">
        <w:r w:rsidR="00515CD8" w:rsidRPr="000F76DE">
          <w:rPr>
            <w:rStyle w:val="afa"/>
            <w:rFonts w:ascii="华文细黑" w:eastAsia="华文细黑" w:hAnsi="华文细黑"/>
            <w:noProof/>
          </w:rPr>
          <w:t>3.177.2.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_Toc508983116 \h </w:instrText>
        </w:r>
        <w:r w:rsidR="00515CD8">
          <w:rPr>
            <w:noProof/>
            <w:webHidden/>
          </w:rPr>
        </w:r>
        <w:r w:rsidR="00515CD8">
          <w:rPr>
            <w:noProof/>
            <w:webHidden/>
          </w:rPr>
          <w:fldChar w:fldCharType="separate"/>
        </w:r>
        <w:r w:rsidR="00515CD8">
          <w:rPr>
            <w:noProof/>
            <w:webHidden/>
          </w:rPr>
          <w:t>217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17" w:history="1">
        <w:r w:rsidR="00515CD8" w:rsidRPr="000F76DE">
          <w:rPr>
            <w:rStyle w:val="afa"/>
            <w:rFonts w:ascii="华文细黑" w:eastAsia="华文细黑" w:hAnsi="华文细黑"/>
            <w:noProof/>
          </w:rPr>
          <w:t>3.177.3.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_Toc508983117 \h </w:instrText>
        </w:r>
        <w:r w:rsidR="00515CD8">
          <w:rPr>
            <w:noProof/>
            <w:webHidden/>
          </w:rPr>
        </w:r>
        <w:r w:rsidR="00515CD8">
          <w:rPr>
            <w:noProof/>
            <w:webHidden/>
          </w:rPr>
          <w:fldChar w:fldCharType="separate"/>
        </w:r>
        <w:r w:rsidR="00515CD8">
          <w:rPr>
            <w:noProof/>
            <w:webHidden/>
          </w:rPr>
          <w:t>217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18" w:history="1">
        <w:r w:rsidR="00515CD8" w:rsidRPr="000F76DE">
          <w:rPr>
            <w:rStyle w:val="afa"/>
            <w:noProof/>
          </w:rPr>
          <w:t>3.178.</w:t>
        </w:r>
        <w:r w:rsidR="00515CD8">
          <w:rPr>
            <w:smallCaps w:val="0"/>
            <w:noProof/>
            <w:sz w:val="21"/>
          </w:rPr>
          <w:tab/>
        </w:r>
        <w:r w:rsidR="00515CD8" w:rsidRPr="000F76DE">
          <w:rPr>
            <w:rStyle w:val="afa"/>
            <w:noProof/>
          </w:rPr>
          <w:t>商户或门店联系人信息新增或更新接口</w:t>
        </w:r>
        <w:r w:rsidR="00515CD8">
          <w:rPr>
            <w:noProof/>
            <w:webHidden/>
          </w:rPr>
          <w:tab/>
        </w:r>
        <w:r w:rsidR="00515CD8">
          <w:rPr>
            <w:noProof/>
            <w:webHidden/>
          </w:rPr>
          <w:fldChar w:fldCharType="begin"/>
        </w:r>
        <w:r w:rsidR="00515CD8">
          <w:rPr>
            <w:noProof/>
            <w:webHidden/>
          </w:rPr>
          <w:instrText xml:space="preserve"> PAGEREF _Toc508983118 \h </w:instrText>
        </w:r>
        <w:r w:rsidR="00515CD8">
          <w:rPr>
            <w:noProof/>
            <w:webHidden/>
          </w:rPr>
        </w:r>
        <w:r w:rsidR="00515CD8">
          <w:rPr>
            <w:noProof/>
            <w:webHidden/>
          </w:rPr>
          <w:fldChar w:fldCharType="separate"/>
        </w:r>
        <w:r w:rsidR="00515CD8">
          <w:rPr>
            <w:noProof/>
            <w:webHidden/>
          </w:rPr>
          <w:t>218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19" w:history="1">
        <w:r w:rsidR="00515CD8" w:rsidRPr="000F76DE">
          <w:rPr>
            <w:rStyle w:val="afa"/>
            <w:rFonts w:ascii="华文细黑" w:eastAsia="华文细黑" w:hAnsi="华文细黑"/>
            <w:noProof/>
          </w:rPr>
          <w:t>3.178.1.</w:t>
        </w:r>
        <w:r w:rsidR="00515CD8">
          <w:rPr>
            <w:i w:val="0"/>
            <w:noProof/>
            <w:sz w:val="21"/>
          </w:rPr>
          <w:tab/>
        </w:r>
        <w:r w:rsidR="00515CD8" w:rsidRPr="000F76DE">
          <w:rPr>
            <w:rStyle w:val="afa"/>
            <w:noProof/>
          </w:rPr>
          <w:t>接口名称：</w:t>
        </w:r>
        <w:r w:rsidR="00515CD8" w:rsidRPr="000F76DE">
          <w:rPr>
            <w:rStyle w:val="afa"/>
            <w:noProof/>
          </w:rPr>
          <w:t>merchant/merchantManage/msContactsInfoInsertOrUpdate.do</w:t>
        </w:r>
        <w:r w:rsidR="00515CD8">
          <w:rPr>
            <w:noProof/>
            <w:webHidden/>
          </w:rPr>
          <w:tab/>
        </w:r>
        <w:r w:rsidR="00515CD8">
          <w:rPr>
            <w:noProof/>
            <w:webHidden/>
          </w:rPr>
          <w:fldChar w:fldCharType="begin"/>
        </w:r>
        <w:r w:rsidR="00515CD8">
          <w:rPr>
            <w:noProof/>
            <w:webHidden/>
          </w:rPr>
          <w:instrText xml:space="preserve"> PAGEREF _Toc508983119 \h </w:instrText>
        </w:r>
        <w:r w:rsidR="00515CD8">
          <w:rPr>
            <w:noProof/>
            <w:webHidden/>
          </w:rPr>
        </w:r>
        <w:r w:rsidR="00515CD8">
          <w:rPr>
            <w:noProof/>
            <w:webHidden/>
          </w:rPr>
          <w:fldChar w:fldCharType="separate"/>
        </w:r>
        <w:r w:rsidR="00515CD8">
          <w:rPr>
            <w:noProof/>
            <w:webHidden/>
          </w:rPr>
          <w:t>218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20" w:history="1">
        <w:r w:rsidR="00515CD8" w:rsidRPr="000F76DE">
          <w:rPr>
            <w:rStyle w:val="afa"/>
            <w:rFonts w:ascii="华文细黑" w:eastAsia="华文细黑" w:hAnsi="华文细黑"/>
            <w:noProof/>
          </w:rPr>
          <w:t>3.178.2.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_Toc508983120 \h </w:instrText>
        </w:r>
        <w:r w:rsidR="00515CD8">
          <w:rPr>
            <w:noProof/>
            <w:webHidden/>
          </w:rPr>
        </w:r>
        <w:r w:rsidR="00515CD8">
          <w:rPr>
            <w:noProof/>
            <w:webHidden/>
          </w:rPr>
          <w:fldChar w:fldCharType="separate"/>
        </w:r>
        <w:r w:rsidR="00515CD8">
          <w:rPr>
            <w:noProof/>
            <w:webHidden/>
          </w:rPr>
          <w:t>218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21" w:history="1">
        <w:r w:rsidR="00515CD8" w:rsidRPr="000F76DE">
          <w:rPr>
            <w:rStyle w:val="afa"/>
            <w:rFonts w:ascii="华文细黑" w:eastAsia="华文细黑" w:hAnsi="华文细黑"/>
            <w:noProof/>
          </w:rPr>
          <w:t>3.178.1.</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_Toc508983121 \h </w:instrText>
        </w:r>
        <w:r w:rsidR="00515CD8">
          <w:rPr>
            <w:noProof/>
            <w:webHidden/>
          </w:rPr>
        </w:r>
        <w:r w:rsidR="00515CD8">
          <w:rPr>
            <w:noProof/>
            <w:webHidden/>
          </w:rPr>
          <w:fldChar w:fldCharType="separate"/>
        </w:r>
        <w:r w:rsidR="00515CD8">
          <w:rPr>
            <w:noProof/>
            <w:webHidden/>
          </w:rPr>
          <w:t>218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22" w:history="1">
        <w:r w:rsidR="00515CD8" w:rsidRPr="000F76DE">
          <w:rPr>
            <w:rStyle w:val="afa"/>
            <w:noProof/>
          </w:rPr>
          <w:t>3.179.</w:t>
        </w:r>
        <w:r w:rsidR="00515CD8">
          <w:rPr>
            <w:smallCaps w:val="0"/>
            <w:noProof/>
            <w:sz w:val="21"/>
          </w:rPr>
          <w:tab/>
        </w:r>
        <w:r w:rsidR="00515CD8" w:rsidRPr="000F76DE">
          <w:rPr>
            <w:rStyle w:val="afa"/>
            <w:noProof/>
          </w:rPr>
          <w:t>积分兑付下单接口</w:t>
        </w:r>
        <w:r w:rsidR="00515CD8">
          <w:rPr>
            <w:noProof/>
            <w:webHidden/>
          </w:rPr>
          <w:tab/>
        </w:r>
        <w:r w:rsidR="00515CD8">
          <w:rPr>
            <w:noProof/>
            <w:webHidden/>
          </w:rPr>
          <w:fldChar w:fldCharType="begin"/>
        </w:r>
        <w:r w:rsidR="00515CD8">
          <w:rPr>
            <w:noProof/>
            <w:webHidden/>
          </w:rPr>
          <w:instrText xml:space="preserve"> PAGEREF _Toc508983122 \h </w:instrText>
        </w:r>
        <w:r w:rsidR="00515CD8">
          <w:rPr>
            <w:noProof/>
            <w:webHidden/>
          </w:rPr>
        </w:r>
        <w:r w:rsidR="00515CD8">
          <w:rPr>
            <w:noProof/>
            <w:webHidden/>
          </w:rPr>
          <w:fldChar w:fldCharType="separate"/>
        </w:r>
        <w:r w:rsidR="00515CD8">
          <w:rPr>
            <w:noProof/>
            <w:webHidden/>
          </w:rPr>
          <w:t>219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23" w:history="1">
        <w:r w:rsidR="00515CD8" w:rsidRPr="000F76DE">
          <w:rPr>
            <w:rStyle w:val="afa"/>
            <w:rFonts w:ascii="华文细黑" w:eastAsia="华文细黑" w:hAnsi="华文细黑"/>
            <w:noProof/>
          </w:rPr>
          <w:t>3.179.1.</w:t>
        </w:r>
        <w:r w:rsidR="00515CD8">
          <w:rPr>
            <w:i w:val="0"/>
            <w:noProof/>
            <w:sz w:val="21"/>
          </w:rPr>
          <w:tab/>
        </w:r>
        <w:r w:rsidR="00515CD8" w:rsidRPr="000F76DE">
          <w:rPr>
            <w:rStyle w:val="afa"/>
            <w:noProof/>
          </w:rPr>
          <w:t>接口名称：</w:t>
        </w:r>
        <w:r w:rsidR="00515CD8" w:rsidRPr="000F76DE">
          <w:rPr>
            <w:rStyle w:val="afa"/>
            <w:noProof/>
          </w:rPr>
          <w:t>order/points/userPointsPayOrder.do</w:t>
        </w:r>
        <w:r w:rsidR="00515CD8">
          <w:rPr>
            <w:noProof/>
            <w:webHidden/>
          </w:rPr>
          <w:tab/>
        </w:r>
        <w:r w:rsidR="00515CD8">
          <w:rPr>
            <w:noProof/>
            <w:webHidden/>
          </w:rPr>
          <w:fldChar w:fldCharType="begin"/>
        </w:r>
        <w:r w:rsidR="00515CD8">
          <w:rPr>
            <w:noProof/>
            <w:webHidden/>
          </w:rPr>
          <w:instrText xml:space="preserve"> PAGEREF _Toc508983123 \h </w:instrText>
        </w:r>
        <w:r w:rsidR="00515CD8">
          <w:rPr>
            <w:noProof/>
            <w:webHidden/>
          </w:rPr>
        </w:r>
        <w:r w:rsidR="00515CD8">
          <w:rPr>
            <w:noProof/>
            <w:webHidden/>
          </w:rPr>
          <w:fldChar w:fldCharType="separate"/>
        </w:r>
        <w:r w:rsidR="00515CD8">
          <w:rPr>
            <w:noProof/>
            <w:webHidden/>
          </w:rPr>
          <w:t>219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24" w:history="1">
        <w:r w:rsidR="00515CD8" w:rsidRPr="000F76DE">
          <w:rPr>
            <w:rStyle w:val="afa"/>
            <w:rFonts w:ascii="华文细黑" w:eastAsia="华文细黑" w:hAnsi="华文细黑"/>
            <w:noProof/>
          </w:rPr>
          <w:t>3.179.2.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_Toc508983124 \h </w:instrText>
        </w:r>
        <w:r w:rsidR="00515CD8">
          <w:rPr>
            <w:noProof/>
            <w:webHidden/>
          </w:rPr>
        </w:r>
        <w:r w:rsidR="00515CD8">
          <w:rPr>
            <w:noProof/>
            <w:webHidden/>
          </w:rPr>
          <w:fldChar w:fldCharType="separate"/>
        </w:r>
        <w:r w:rsidR="00515CD8">
          <w:rPr>
            <w:noProof/>
            <w:webHidden/>
          </w:rPr>
          <w:t>219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25" w:history="1">
        <w:r w:rsidR="00515CD8" w:rsidRPr="000F76DE">
          <w:rPr>
            <w:rStyle w:val="afa"/>
            <w:rFonts w:ascii="华文细黑" w:eastAsia="华文细黑" w:hAnsi="华文细黑"/>
            <w:noProof/>
          </w:rPr>
          <w:t>3.179.3.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_Toc508983125 \h </w:instrText>
        </w:r>
        <w:r w:rsidR="00515CD8">
          <w:rPr>
            <w:noProof/>
            <w:webHidden/>
          </w:rPr>
        </w:r>
        <w:r w:rsidR="00515CD8">
          <w:rPr>
            <w:noProof/>
            <w:webHidden/>
          </w:rPr>
          <w:fldChar w:fldCharType="separate"/>
        </w:r>
        <w:r w:rsidR="00515CD8">
          <w:rPr>
            <w:noProof/>
            <w:webHidden/>
          </w:rPr>
          <w:t>220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26" w:history="1">
        <w:r w:rsidR="00515CD8" w:rsidRPr="000F76DE">
          <w:rPr>
            <w:rStyle w:val="afa"/>
            <w:noProof/>
          </w:rPr>
          <w:t>3.180.</w:t>
        </w:r>
        <w:r w:rsidR="00515CD8">
          <w:rPr>
            <w:smallCaps w:val="0"/>
            <w:noProof/>
            <w:sz w:val="21"/>
          </w:rPr>
          <w:tab/>
        </w:r>
        <w:r w:rsidR="00515CD8" w:rsidRPr="000F76DE">
          <w:rPr>
            <w:rStyle w:val="afa"/>
            <w:noProof/>
          </w:rPr>
          <w:t>用户积分发行商信息列表接口</w:t>
        </w:r>
        <w:r w:rsidR="00515CD8" w:rsidRPr="000F76DE">
          <w:rPr>
            <w:rStyle w:val="afa"/>
            <w:noProof/>
          </w:rPr>
          <w:t>(</w:t>
        </w:r>
        <w:r w:rsidR="00515CD8" w:rsidRPr="000F76DE">
          <w:rPr>
            <w:rStyle w:val="afa"/>
            <w:noProof/>
          </w:rPr>
          <w:t>可查未绑定列表</w:t>
        </w:r>
        <w:r w:rsidR="00515CD8" w:rsidRPr="000F76DE">
          <w:rPr>
            <w:rStyle w:val="afa"/>
            <w:noProof/>
          </w:rPr>
          <w:t>)</w:t>
        </w:r>
        <w:r w:rsidR="00515CD8">
          <w:rPr>
            <w:noProof/>
            <w:webHidden/>
          </w:rPr>
          <w:tab/>
        </w:r>
        <w:r w:rsidR="00515CD8">
          <w:rPr>
            <w:noProof/>
            <w:webHidden/>
          </w:rPr>
          <w:fldChar w:fldCharType="begin"/>
        </w:r>
        <w:r w:rsidR="00515CD8">
          <w:rPr>
            <w:noProof/>
            <w:webHidden/>
          </w:rPr>
          <w:instrText xml:space="preserve"> PAGEREF _Toc508983126 \h </w:instrText>
        </w:r>
        <w:r w:rsidR="00515CD8">
          <w:rPr>
            <w:noProof/>
            <w:webHidden/>
          </w:rPr>
        </w:r>
        <w:r w:rsidR="00515CD8">
          <w:rPr>
            <w:noProof/>
            <w:webHidden/>
          </w:rPr>
          <w:fldChar w:fldCharType="separate"/>
        </w:r>
        <w:r w:rsidR="00515CD8">
          <w:rPr>
            <w:noProof/>
            <w:webHidden/>
          </w:rPr>
          <w:t>220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27" w:history="1">
        <w:r w:rsidR="00515CD8" w:rsidRPr="000F76DE">
          <w:rPr>
            <w:rStyle w:val="afa"/>
            <w:rFonts w:ascii="华文细黑" w:eastAsia="华文细黑" w:hAnsi="华文细黑"/>
            <w:noProof/>
          </w:rPr>
          <w:t>3.180.1.</w:t>
        </w:r>
        <w:r w:rsidR="00515CD8">
          <w:rPr>
            <w:i w:val="0"/>
            <w:noProof/>
            <w:sz w:val="21"/>
          </w:rPr>
          <w:tab/>
        </w:r>
        <w:r w:rsidR="00515CD8" w:rsidRPr="000F76DE">
          <w:rPr>
            <w:rStyle w:val="afa"/>
            <w:noProof/>
          </w:rPr>
          <w:t>接口名称：</w:t>
        </w:r>
        <w:r w:rsidR="00515CD8" w:rsidRPr="000F76DE">
          <w:rPr>
            <w:rStyle w:val="afa"/>
            <w:noProof/>
          </w:rPr>
          <w:t>user/points/userGrantPointsPublisherList.do</w:t>
        </w:r>
        <w:r w:rsidR="00515CD8">
          <w:rPr>
            <w:noProof/>
            <w:webHidden/>
          </w:rPr>
          <w:tab/>
        </w:r>
        <w:r w:rsidR="00515CD8">
          <w:rPr>
            <w:noProof/>
            <w:webHidden/>
          </w:rPr>
          <w:fldChar w:fldCharType="begin"/>
        </w:r>
        <w:r w:rsidR="00515CD8">
          <w:rPr>
            <w:noProof/>
            <w:webHidden/>
          </w:rPr>
          <w:instrText xml:space="preserve"> PAGEREF _Toc508983127 \h </w:instrText>
        </w:r>
        <w:r w:rsidR="00515CD8">
          <w:rPr>
            <w:noProof/>
            <w:webHidden/>
          </w:rPr>
        </w:r>
        <w:r w:rsidR="00515CD8">
          <w:rPr>
            <w:noProof/>
            <w:webHidden/>
          </w:rPr>
          <w:fldChar w:fldCharType="separate"/>
        </w:r>
        <w:r w:rsidR="00515CD8">
          <w:rPr>
            <w:noProof/>
            <w:webHidden/>
          </w:rPr>
          <w:t>220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28" w:history="1">
        <w:r w:rsidR="00515CD8" w:rsidRPr="000F76DE">
          <w:rPr>
            <w:rStyle w:val="afa"/>
            <w:rFonts w:ascii="华文细黑" w:eastAsia="华文细黑" w:hAnsi="华文细黑"/>
            <w:noProof/>
          </w:rPr>
          <w:t>3.180.2.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_Toc508983128 \h </w:instrText>
        </w:r>
        <w:r w:rsidR="00515CD8">
          <w:rPr>
            <w:noProof/>
            <w:webHidden/>
          </w:rPr>
        </w:r>
        <w:r w:rsidR="00515CD8">
          <w:rPr>
            <w:noProof/>
            <w:webHidden/>
          </w:rPr>
          <w:fldChar w:fldCharType="separate"/>
        </w:r>
        <w:r w:rsidR="00515CD8">
          <w:rPr>
            <w:noProof/>
            <w:webHidden/>
          </w:rPr>
          <w:t>220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29" w:history="1">
        <w:r w:rsidR="00515CD8" w:rsidRPr="000F76DE">
          <w:rPr>
            <w:rStyle w:val="afa"/>
            <w:rFonts w:ascii="华文细黑" w:eastAsia="华文细黑" w:hAnsi="华文细黑"/>
            <w:noProof/>
          </w:rPr>
          <w:t>3.180.3.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_Toc508983129 \h </w:instrText>
        </w:r>
        <w:r w:rsidR="00515CD8">
          <w:rPr>
            <w:noProof/>
            <w:webHidden/>
          </w:rPr>
        </w:r>
        <w:r w:rsidR="00515CD8">
          <w:rPr>
            <w:noProof/>
            <w:webHidden/>
          </w:rPr>
          <w:fldChar w:fldCharType="separate"/>
        </w:r>
        <w:r w:rsidR="00515CD8">
          <w:rPr>
            <w:noProof/>
            <w:webHidden/>
          </w:rPr>
          <w:t>220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30" w:history="1">
        <w:r w:rsidR="00515CD8" w:rsidRPr="000F76DE">
          <w:rPr>
            <w:rStyle w:val="afa"/>
            <w:noProof/>
          </w:rPr>
          <w:t>3.181.</w:t>
        </w:r>
        <w:r w:rsidR="00515CD8">
          <w:rPr>
            <w:smallCaps w:val="0"/>
            <w:noProof/>
            <w:sz w:val="21"/>
          </w:rPr>
          <w:tab/>
        </w:r>
        <w:r w:rsidR="00515CD8" w:rsidRPr="000F76DE">
          <w:rPr>
            <w:rStyle w:val="afa"/>
            <w:noProof/>
          </w:rPr>
          <w:t>积分兑付订单列表接口</w:t>
        </w:r>
        <w:r w:rsidR="00515CD8">
          <w:rPr>
            <w:noProof/>
            <w:webHidden/>
          </w:rPr>
          <w:tab/>
        </w:r>
        <w:r w:rsidR="00515CD8">
          <w:rPr>
            <w:noProof/>
            <w:webHidden/>
          </w:rPr>
          <w:fldChar w:fldCharType="begin"/>
        </w:r>
        <w:r w:rsidR="00515CD8">
          <w:rPr>
            <w:noProof/>
            <w:webHidden/>
          </w:rPr>
          <w:instrText xml:space="preserve"> PAGEREF _Toc508983130 \h </w:instrText>
        </w:r>
        <w:r w:rsidR="00515CD8">
          <w:rPr>
            <w:noProof/>
            <w:webHidden/>
          </w:rPr>
        </w:r>
        <w:r w:rsidR="00515CD8">
          <w:rPr>
            <w:noProof/>
            <w:webHidden/>
          </w:rPr>
          <w:fldChar w:fldCharType="separate"/>
        </w:r>
        <w:r w:rsidR="00515CD8">
          <w:rPr>
            <w:noProof/>
            <w:webHidden/>
          </w:rPr>
          <w:t>222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31" w:history="1">
        <w:r w:rsidR="00515CD8" w:rsidRPr="000F76DE">
          <w:rPr>
            <w:rStyle w:val="afa"/>
            <w:rFonts w:ascii="华文细黑" w:eastAsia="华文细黑" w:hAnsi="华文细黑"/>
            <w:noProof/>
          </w:rPr>
          <w:t>3.181.1.</w:t>
        </w:r>
        <w:r w:rsidR="00515CD8">
          <w:rPr>
            <w:i w:val="0"/>
            <w:noProof/>
            <w:sz w:val="21"/>
          </w:rPr>
          <w:tab/>
        </w:r>
        <w:r w:rsidR="00515CD8" w:rsidRPr="000F76DE">
          <w:rPr>
            <w:rStyle w:val="afa"/>
            <w:noProof/>
          </w:rPr>
          <w:t>接口名称：</w:t>
        </w:r>
        <w:r w:rsidR="00515CD8" w:rsidRPr="000F76DE">
          <w:rPr>
            <w:rStyle w:val="afa"/>
            <w:noProof/>
          </w:rPr>
          <w:t>order/points/userPointsPayOrderList.do</w:t>
        </w:r>
        <w:r w:rsidR="00515CD8">
          <w:rPr>
            <w:noProof/>
            <w:webHidden/>
          </w:rPr>
          <w:tab/>
        </w:r>
        <w:r w:rsidR="00515CD8">
          <w:rPr>
            <w:noProof/>
            <w:webHidden/>
          </w:rPr>
          <w:fldChar w:fldCharType="begin"/>
        </w:r>
        <w:r w:rsidR="00515CD8">
          <w:rPr>
            <w:noProof/>
            <w:webHidden/>
          </w:rPr>
          <w:instrText xml:space="preserve"> PAGEREF _Toc508983131 \h </w:instrText>
        </w:r>
        <w:r w:rsidR="00515CD8">
          <w:rPr>
            <w:noProof/>
            <w:webHidden/>
          </w:rPr>
        </w:r>
        <w:r w:rsidR="00515CD8">
          <w:rPr>
            <w:noProof/>
            <w:webHidden/>
          </w:rPr>
          <w:fldChar w:fldCharType="separate"/>
        </w:r>
        <w:r w:rsidR="00515CD8">
          <w:rPr>
            <w:noProof/>
            <w:webHidden/>
          </w:rPr>
          <w:t>222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32" w:history="1">
        <w:r w:rsidR="00515CD8" w:rsidRPr="000F76DE">
          <w:rPr>
            <w:rStyle w:val="afa"/>
            <w:rFonts w:ascii="华文细黑" w:eastAsia="华文细黑" w:hAnsi="华文细黑"/>
            <w:noProof/>
          </w:rPr>
          <w:t>3.181.2.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_Toc508983132 \h </w:instrText>
        </w:r>
        <w:r w:rsidR="00515CD8">
          <w:rPr>
            <w:noProof/>
            <w:webHidden/>
          </w:rPr>
        </w:r>
        <w:r w:rsidR="00515CD8">
          <w:rPr>
            <w:noProof/>
            <w:webHidden/>
          </w:rPr>
          <w:fldChar w:fldCharType="separate"/>
        </w:r>
        <w:r w:rsidR="00515CD8">
          <w:rPr>
            <w:noProof/>
            <w:webHidden/>
          </w:rPr>
          <w:t>222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33" w:history="1">
        <w:r w:rsidR="00515CD8" w:rsidRPr="000F76DE">
          <w:rPr>
            <w:rStyle w:val="afa"/>
            <w:rFonts w:ascii="华文细黑" w:eastAsia="华文细黑" w:hAnsi="华文细黑"/>
            <w:noProof/>
          </w:rPr>
          <w:t>3.181.3.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_Toc508983133 \h </w:instrText>
        </w:r>
        <w:r w:rsidR="00515CD8">
          <w:rPr>
            <w:noProof/>
            <w:webHidden/>
          </w:rPr>
        </w:r>
        <w:r w:rsidR="00515CD8">
          <w:rPr>
            <w:noProof/>
            <w:webHidden/>
          </w:rPr>
          <w:fldChar w:fldCharType="separate"/>
        </w:r>
        <w:r w:rsidR="00515CD8">
          <w:rPr>
            <w:noProof/>
            <w:webHidden/>
          </w:rPr>
          <w:t>223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34" w:history="1">
        <w:r w:rsidR="00515CD8" w:rsidRPr="000F76DE">
          <w:rPr>
            <w:rStyle w:val="afa"/>
            <w:noProof/>
          </w:rPr>
          <w:t>3.182.</w:t>
        </w:r>
        <w:r w:rsidR="00515CD8">
          <w:rPr>
            <w:smallCaps w:val="0"/>
            <w:noProof/>
            <w:sz w:val="21"/>
          </w:rPr>
          <w:tab/>
        </w:r>
        <w:r w:rsidR="00515CD8" w:rsidRPr="000F76DE">
          <w:rPr>
            <w:rStyle w:val="afa"/>
            <w:noProof/>
          </w:rPr>
          <w:t>商户或门店账户变动流水新增接口（商户行为）</w:t>
        </w:r>
        <w:r w:rsidR="00515CD8">
          <w:rPr>
            <w:noProof/>
            <w:webHidden/>
          </w:rPr>
          <w:tab/>
        </w:r>
        <w:r w:rsidR="00515CD8">
          <w:rPr>
            <w:noProof/>
            <w:webHidden/>
          </w:rPr>
          <w:fldChar w:fldCharType="begin"/>
        </w:r>
        <w:r w:rsidR="00515CD8">
          <w:rPr>
            <w:noProof/>
            <w:webHidden/>
          </w:rPr>
          <w:instrText xml:space="preserve"> PAGEREF _Toc508983134 \h </w:instrText>
        </w:r>
        <w:r w:rsidR="00515CD8">
          <w:rPr>
            <w:noProof/>
            <w:webHidden/>
          </w:rPr>
        </w:r>
        <w:r w:rsidR="00515CD8">
          <w:rPr>
            <w:noProof/>
            <w:webHidden/>
          </w:rPr>
          <w:fldChar w:fldCharType="separate"/>
        </w:r>
        <w:r w:rsidR="00515CD8">
          <w:rPr>
            <w:noProof/>
            <w:webHidden/>
          </w:rPr>
          <w:t>224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35" w:history="1">
        <w:r w:rsidR="00515CD8" w:rsidRPr="000F76DE">
          <w:rPr>
            <w:rStyle w:val="afa"/>
            <w:rFonts w:ascii="华文细黑" w:eastAsia="华文细黑" w:hAnsi="华文细黑"/>
            <w:noProof/>
          </w:rPr>
          <w:t>3.182.1.</w:t>
        </w:r>
        <w:r w:rsidR="00515CD8">
          <w:rPr>
            <w:i w:val="0"/>
            <w:noProof/>
            <w:sz w:val="21"/>
          </w:rPr>
          <w:tab/>
        </w:r>
        <w:r w:rsidR="00515CD8" w:rsidRPr="000F76DE">
          <w:rPr>
            <w:rStyle w:val="afa"/>
            <w:noProof/>
          </w:rPr>
          <w:t>接口名称：</w:t>
        </w:r>
        <w:r w:rsidR="00515CD8" w:rsidRPr="000F76DE">
          <w:rPr>
            <w:rStyle w:val="afa"/>
            <w:noProof/>
          </w:rPr>
          <w:t>merchant/accountManage/merchantAccountInOutInsert.do</w:t>
        </w:r>
        <w:r w:rsidR="00515CD8">
          <w:rPr>
            <w:noProof/>
            <w:webHidden/>
          </w:rPr>
          <w:tab/>
        </w:r>
        <w:r w:rsidR="00515CD8">
          <w:rPr>
            <w:noProof/>
            <w:webHidden/>
          </w:rPr>
          <w:fldChar w:fldCharType="begin"/>
        </w:r>
        <w:r w:rsidR="00515CD8">
          <w:rPr>
            <w:noProof/>
            <w:webHidden/>
          </w:rPr>
          <w:instrText xml:space="preserve"> PAGEREF _Toc508983135 \h </w:instrText>
        </w:r>
        <w:r w:rsidR="00515CD8">
          <w:rPr>
            <w:noProof/>
            <w:webHidden/>
          </w:rPr>
        </w:r>
        <w:r w:rsidR="00515CD8">
          <w:rPr>
            <w:noProof/>
            <w:webHidden/>
          </w:rPr>
          <w:fldChar w:fldCharType="separate"/>
        </w:r>
        <w:r w:rsidR="00515CD8">
          <w:rPr>
            <w:noProof/>
            <w:webHidden/>
          </w:rPr>
          <w:t>224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36" w:history="1">
        <w:r w:rsidR="00515CD8" w:rsidRPr="000F76DE">
          <w:rPr>
            <w:rStyle w:val="afa"/>
            <w:rFonts w:ascii="华文细黑" w:eastAsia="华文细黑" w:hAnsi="华文细黑"/>
            <w:noProof/>
          </w:rPr>
          <w:t>3.182.2.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_Toc508983136 \h </w:instrText>
        </w:r>
        <w:r w:rsidR="00515CD8">
          <w:rPr>
            <w:noProof/>
            <w:webHidden/>
          </w:rPr>
        </w:r>
        <w:r w:rsidR="00515CD8">
          <w:rPr>
            <w:noProof/>
            <w:webHidden/>
          </w:rPr>
          <w:fldChar w:fldCharType="separate"/>
        </w:r>
        <w:r w:rsidR="00515CD8">
          <w:rPr>
            <w:noProof/>
            <w:webHidden/>
          </w:rPr>
          <w:t>224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37" w:history="1">
        <w:r w:rsidR="00515CD8" w:rsidRPr="000F76DE">
          <w:rPr>
            <w:rStyle w:val="afa"/>
            <w:rFonts w:ascii="华文细黑" w:eastAsia="华文细黑" w:hAnsi="华文细黑"/>
            <w:noProof/>
          </w:rPr>
          <w:t>3.182.3.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_Toc508983137 \h </w:instrText>
        </w:r>
        <w:r w:rsidR="00515CD8">
          <w:rPr>
            <w:noProof/>
            <w:webHidden/>
          </w:rPr>
        </w:r>
        <w:r w:rsidR="00515CD8">
          <w:rPr>
            <w:noProof/>
            <w:webHidden/>
          </w:rPr>
          <w:fldChar w:fldCharType="separate"/>
        </w:r>
        <w:r w:rsidR="00515CD8">
          <w:rPr>
            <w:noProof/>
            <w:webHidden/>
          </w:rPr>
          <w:t>225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38" w:history="1">
        <w:r w:rsidR="00515CD8" w:rsidRPr="000F76DE">
          <w:rPr>
            <w:rStyle w:val="afa"/>
            <w:noProof/>
          </w:rPr>
          <w:t>3.183.</w:t>
        </w:r>
        <w:r w:rsidR="00515CD8">
          <w:rPr>
            <w:smallCaps w:val="0"/>
            <w:noProof/>
            <w:sz w:val="21"/>
          </w:rPr>
          <w:tab/>
        </w:r>
        <w:r w:rsidR="00515CD8" w:rsidRPr="000F76DE">
          <w:rPr>
            <w:rStyle w:val="afa"/>
            <w:noProof/>
          </w:rPr>
          <w:t>商户或门店账户变动流水状态更新接口</w:t>
        </w:r>
        <w:r w:rsidR="00515CD8">
          <w:rPr>
            <w:noProof/>
            <w:webHidden/>
          </w:rPr>
          <w:tab/>
        </w:r>
        <w:r w:rsidR="00515CD8">
          <w:rPr>
            <w:noProof/>
            <w:webHidden/>
          </w:rPr>
          <w:fldChar w:fldCharType="begin"/>
        </w:r>
        <w:r w:rsidR="00515CD8">
          <w:rPr>
            <w:noProof/>
            <w:webHidden/>
          </w:rPr>
          <w:instrText xml:space="preserve"> PAGEREF _Toc508983138 \h </w:instrText>
        </w:r>
        <w:r w:rsidR="00515CD8">
          <w:rPr>
            <w:noProof/>
            <w:webHidden/>
          </w:rPr>
        </w:r>
        <w:r w:rsidR="00515CD8">
          <w:rPr>
            <w:noProof/>
            <w:webHidden/>
          </w:rPr>
          <w:fldChar w:fldCharType="separate"/>
        </w:r>
        <w:r w:rsidR="00515CD8">
          <w:rPr>
            <w:noProof/>
            <w:webHidden/>
          </w:rPr>
          <w:t>225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39" w:history="1">
        <w:r w:rsidR="00515CD8" w:rsidRPr="000F76DE">
          <w:rPr>
            <w:rStyle w:val="afa"/>
            <w:rFonts w:ascii="华文细黑" w:eastAsia="华文细黑" w:hAnsi="华文细黑"/>
            <w:noProof/>
          </w:rPr>
          <w:t>3.183.1.</w:t>
        </w:r>
        <w:r w:rsidR="00515CD8">
          <w:rPr>
            <w:i w:val="0"/>
            <w:noProof/>
            <w:sz w:val="21"/>
          </w:rPr>
          <w:tab/>
        </w:r>
        <w:r w:rsidR="00515CD8" w:rsidRPr="000F76DE">
          <w:rPr>
            <w:rStyle w:val="afa"/>
            <w:noProof/>
          </w:rPr>
          <w:t>接口名称：</w:t>
        </w:r>
        <w:r w:rsidR="00515CD8" w:rsidRPr="000F76DE">
          <w:rPr>
            <w:rStyle w:val="afa"/>
            <w:noProof/>
          </w:rPr>
          <w:t>merchant/accountManage/merchantAccountInOutUpdate.do</w:t>
        </w:r>
        <w:r w:rsidR="00515CD8">
          <w:rPr>
            <w:noProof/>
            <w:webHidden/>
          </w:rPr>
          <w:tab/>
        </w:r>
        <w:r w:rsidR="00515CD8">
          <w:rPr>
            <w:noProof/>
            <w:webHidden/>
          </w:rPr>
          <w:fldChar w:fldCharType="begin"/>
        </w:r>
        <w:r w:rsidR="00515CD8">
          <w:rPr>
            <w:noProof/>
            <w:webHidden/>
          </w:rPr>
          <w:instrText xml:space="preserve"> PAGEREF _Toc508983139 \h </w:instrText>
        </w:r>
        <w:r w:rsidR="00515CD8">
          <w:rPr>
            <w:noProof/>
            <w:webHidden/>
          </w:rPr>
        </w:r>
        <w:r w:rsidR="00515CD8">
          <w:rPr>
            <w:noProof/>
            <w:webHidden/>
          </w:rPr>
          <w:fldChar w:fldCharType="separate"/>
        </w:r>
        <w:r w:rsidR="00515CD8">
          <w:rPr>
            <w:noProof/>
            <w:webHidden/>
          </w:rPr>
          <w:t>225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40" w:history="1">
        <w:r w:rsidR="00515CD8" w:rsidRPr="000F76DE">
          <w:rPr>
            <w:rStyle w:val="afa"/>
            <w:rFonts w:ascii="华文细黑" w:eastAsia="华文细黑" w:hAnsi="华文细黑"/>
            <w:noProof/>
          </w:rPr>
          <w:t>3.183.2.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_Toc508983140 \h </w:instrText>
        </w:r>
        <w:r w:rsidR="00515CD8">
          <w:rPr>
            <w:noProof/>
            <w:webHidden/>
          </w:rPr>
        </w:r>
        <w:r w:rsidR="00515CD8">
          <w:rPr>
            <w:noProof/>
            <w:webHidden/>
          </w:rPr>
          <w:fldChar w:fldCharType="separate"/>
        </w:r>
        <w:r w:rsidR="00515CD8">
          <w:rPr>
            <w:noProof/>
            <w:webHidden/>
          </w:rPr>
          <w:t>225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41" w:history="1">
        <w:r w:rsidR="00515CD8" w:rsidRPr="000F76DE">
          <w:rPr>
            <w:rStyle w:val="afa"/>
            <w:rFonts w:ascii="华文细黑" w:eastAsia="华文细黑" w:hAnsi="华文细黑"/>
            <w:noProof/>
          </w:rPr>
          <w:t>3.183.3.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_Toc508983141 \h </w:instrText>
        </w:r>
        <w:r w:rsidR="00515CD8">
          <w:rPr>
            <w:noProof/>
            <w:webHidden/>
          </w:rPr>
        </w:r>
        <w:r w:rsidR="00515CD8">
          <w:rPr>
            <w:noProof/>
            <w:webHidden/>
          </w:rPr>
          <w:fldChar w:fldCharType="separate"/>
        </w:r>
        <w:r w:rsidR="00515CD8">
          <w:rPr>
            <w:noProof/>
            <w:webHidden/>
          </w:rPr>
          <w:t>225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42" w:history="1">
        <w:r w:rsidR="00515CD8" w:rsidRPr="000F76DE">
          <w:rPr>
            <w:rStyle w:val="afa"/>
            <w:noProof/>
          </w:rPr>
          <w:t>3.184.</w:t>
        </w:r>
        <w:r w:rsidR="00515CD8">
          <w:rPr>
            <w:smallCaps w:val="0"/>
            <w:noProof/>
            <w:sz w:val="21"/>
          </w:rPr>
          <w:tab/>
        </w:r>
        <w:r w:rsidR="00515CD8" w:rsidRPr="000F76DE">
          <w:rPr>
            <w:rStyle w:val="afa"/>
            <w:noProof/>
          </w:rPr>
          <w:t>商户或门店账户变动流水列表接口</w:t>
        </w:r>
        <w:r w:rsidR="00515CD8">
          <w:rPr>
            <w:noProof/>
            <w:webHidden/>
          </w:rPr>
          <w:tab/>
        </w:r>
        <w:r w:rsidR="00515CD8">
          <w:rPr>
            <w:noProof/>
            <w:webHidden/>
          </w:rPr>
          <w:fldChar w:fldCharType="begin"/>
        </w:r>
        <w:r w:rsidR="00515CD8">
          <w:rPr>
            <w:noProof/>
            <w:webHidden/>
          </w:rPr>
          <w:instrText xml:space="preserve"> PAGEREF _Toc508983142 \h </w:instrText>
        </w:r>
        <w:r w:rsidR="00515CD8">
          <w:rPr>
            <w:noProof/>
            <w:webHidden/>
          </w:rPr>
        </w:r>
        <w:r w:rsidR="00515CD8">
          <w:rPr>
            <w:noProof/>
            <w:webHidden/>
          </w:rPr>
          <w:fldChar w:fldCharType="separate"/>
        </w:r>
        <w:r w:rsidR="00515CD8">
          <w:rPr>
            <w:noProof/>
            <w:webHidden/>
          </w:rPr>
          <w:t>226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43" w:history="1">
        <w:r w:rsidR="00515CD8" w:rsidRPr="000F76DE">
          <w:rPr>
            <w:rStyle w:val="afa"/>
            <w:rFonts w:ascii="华文细黑" w:eastAsia="华文细黑" w:hAnsi="华文细黑"/>
            <w:noProof/>
          </w:rPr>
          <w:t>3.184.1.</w:t>
        </w:r>
        <w:r w:rsidR="00515CD8">
          <w:rPr>
            <w:i w:val="0"/>
            <w:noProof/>
            <w:sz w:val="21"/>
          </w:rPr>
          <w:tab/>
        </w:r>
        <w:r w:rsidR="00515CD8" w:rsidRPr="000F76DE">
          <w:rPr>
            <w:rStyle w:val="afa"/>
            <w:noProof/>
          </w:rPr>
          <w:t>接口名称：</w:t>
        </w:r>
        <w:r w:rsidR="00515CD8" w:rsidRPr="000F76DE">
          <w:rPr>
            <w:rStyle w:val="afa"/>
            <w:noProof/>
          </w:rPr>
          <w:t>merchant/accountManage/merchantAccountInOutList.do</w:t>
        </w:r>
        <w:r w:rsidR="00515CD8">
          <w:rPr>
            <w:noProof/>
            <w:webHidden/>
          </w:rPr>
          <w:tab/>
        </w:r>
        <w:r w:rsidR="00515CD8">
          <w:rPr>
            <w:noProof/>
            <w:webHidden/>
          </w:rPr>
          <w:fldChar w:fldCharType="begin"/>
        </w:r>
        <w:r w:rsidR="00515CD8">
          <w:rPr>
            <w:noProof/>
            <w:webHidden/>
          </w:rPr>
          <w:instrText xml:space="preserve"> PAGEREF _Toc508983143 \h </w:instrText>
        </w:r>
        <w:r w:rsidR="00515CD8">
          <w:rPr>
            <w:noProof/>
            <w:webHidden/>
          </w:rPr>
        </w:r>
        <w:r w:rsidR="00515CD8">
          <w:rPr>
            <w:noProof/>
            <w:webHidden/>
          </w:rPr>
          <w:fldChar w:fldCharType="separate"/>
        </w:r>
        <w:r w:rsidR="00515CD8">
          <w:rPr>
            <w:noProof/>
            <w:webHidden/>
          </w:rPr>
          <w:t>226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44" w:history="1">
        <w:r w:rsidR="00515CD8" w:rsidRPr="000F76DE">
          <w:rPr>
            <w:rStyle w:val="afa"/>
            <w:rFonts w:ascii="华文细黑" w:eastAsia="华文细黑" w:hAnsi="华文细黑"/>
            <w:noProof/>
          </w:rPr>
          <w:t>3.184.2.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_Toc508983144 \h </w:instrText>
        </w:r>
        <w:r w:rsidR="00515CD8">
          <w:rPr>
            <w:noProof/>
            <w:webHidden/>
          </w:rPr>
        </w:r>
        <w:r w:rsidR="00515CD8">
          <w:rPr>
            <w:noProof/>
            <w:webHidden/>
          </w:rPr>
          <w:fldChar w:fldCharType="separate"/>
        </w:r>
        <w:r w:rsidR="00515CD8">
          <w:rPr>
            <w:noProof/>
            <w:webHidden/>
          </w:rPr>
          <w:t>226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45" w:history="1">
        <w:r w:rsidR="00515CD8" w:rsidRPr="000F76DE">
          <w:rPr>
            <w:rStyle w:val="afa"/>
            <w:rFonts w:ascii="华文细黑" w:eastAsia="华文细黑" w:hAnsi="华文细黑"/>
            <w:noProof/>
          </w:rPr>
          <w:t>3.184.3.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_Toc508983145 \h </w:instrText>
        </w:r>
        <w:r w:rsidR="00515CD8">
          <w:rPr>
            <w:noProof/>
            <w:webHidden/>
          </w:rPr>
        </w:r>
        <w:r w:rsidR="00515CD8">
          <w:rPr>
            <w:noProof/>
            <w:webHidden/>
          </w:rPr>
          <w:fldChar w:fldCharType="separate"/>
        </w:r>
        <w:r w:rsidR="00515CD8">
          <w:rPr>
            <w:noProof/>
            <w:webHidden/>
          </w:rPr>
          <w:t>226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46" w:history="1">
        <w:r w:rsidR="00515CD8" w:rsidRPr="000F76DE">
          <w:rPr>
            <w:rStyle w:val="afa"/>
            <w:noProof/>
          </w:rPr>
          <w:t>3.185.</w:t>
        </w:r>
        <w:r w:rsidR="00515CD8">
          <w:rPr>
            <w:smallCaps w:val="0"/>
            <w:noProof/>
            <w:sz w:val="21"/>
          </w:rPr>
          <w:tab/>
        </w:r>
        <w:r w:rsidR="00515CD8" w:rsidRPr="000F76DE">
          <w:rPr>
            <w:rStyle w:val="afa"/>
            <w:noProof/>
          </w:rPr>
          <w:t>商户或门店账户变动流水信息查询接口</w:t>
        </w:r>
        <w:r w:rsidR="00515CD8">
          <w:rPr>
            <w:noProof/>
            <w:webHidden/>
          </w:rPr>
          <w:tab/>
        </w:r>
        <w:r w:rsidR="00515CD8">
          <w:rPr>
            <w:noProof/>
            <w:webHidden/>
          </w:rPr>
          <w:fldChar w:fldCharType="begin"/>
        </w:r>
        <w:r w:rsidR="00515CD8">
          <w:rPr>
            <w:noProof/>
            <w:webHidden/>
          </w:rPr>
          <w:instrText xml:space="preserve"> PAGEREF _Toc508983146 \h </w:instrText>
        </w:r>
        <w:r w:rsidR="00515CD8">
          <w:rPr>
            <w:noProof/>
            <w:webHidden/>
          </w:rPr>
        </w:r>
        <w:r w:rsidR="00515CD8">
          <w:rPr>
            <w:noProof/>
            <w:webHidden/>
          </w:rPr>
          <w:fldChar w:fldCharType="separate"/>
        </w:r>
        <w:r w:rsidR="00515CD8">
          <w:rPr>
            <w:noProof/>
            <w:webHidden/>
          </w:rPr>
          <w:t>227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47" w:history="1">
        <w:r w:rsidR="00515CD8" w:rsidRPr="000F76DE">
          <w:rPr>
            <w:rStyle w:val="afa"/>
            <w:rFonts w:ascii="华文细黑" w:eastAsia="华文细黑" w:hAnsi="华文细黑"/>
            <w:noProof/>
          </w:rPr>
          <w:t>3.185.1.</w:t>
        </w:r>
        <w:r w:rsidR="00515CD8">
          <w:rPr>
            <w:i w:val="0"/>
            <w:noProof/>
            <w:sz w:val="21"/>
          </w:rPr>
          <w:tab/>
        </w:r>
        <w:r w:rsidR="00515CD8" w:rsidRPr="000F76DE">
          <w:rPr>
            <w:rStyle w:val="afa"/>
            <w:noProof/>
          </w:rPr>
          <w:t>接口名称：</w:t>
        </w:r>
        <w:r w:rsidR="00515CD8" w:rsidRPr="000F76DE">
          <w:rPr>
            <w:rStyle w:val="afa"/>
            <w:noProof/>
          </w:rPr>
          <w:t>merchant/ accountManage/merchantAccountInOutQuery.do</w:t>
        </w:r>
        <w:r w:rsidR="00515CD8">
          <w:rPr>
            <w:noProof/>
            <w:webHidden/>
          </w:rPr>
          <w:tab/>
        </w:r>
        <w:r w:rsidR="00515CD8">
          <w:rPr>
            <w:noProof/>
            <w:webHidden/>
          </w:rPr>
          <w:fldChar w:fldCharType="begin"/>
        </w:r>
        <w:r w:rsidR="00515CD8">
          <w:rPr>
            <w:noProof/>
            <w:webHidden/>
          </w:rPr>
          <w:instrText xml:space="preserve"> PAGEREF _Toc508983147 \h </w:instrText>
        </w:r>
        <w:r w:rsidR="00515CD8">
          <w:rPr>
            <w:noProof/>
            <w:webHidden/>
          </w:rPr>
        </w:r>
        <w:r w:rsidR="00515CD8">
          <w:rPr>
            <w:noProof/>
            <w:webHidden/>
          </w:rPr>
          <w:fldChar w:fldCharType="separate"/>
        </w:r>
        <w:r w:rsidR="00515CD8">
          <w:rPr>
            <w:noProof/>
            <w:webHidden/>
          </w:rPr>
          <w:t>227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48" w:history="1">
        <w:r w:rsidR="00515CD8" w:rsidRPr="000F76DE">
          <w:rPr>
            <w:rStyle w:val="afa"/>
            <w:rFonts w:ascii="华文细黑" w:eastAsia="华文细黑" w:hAnsi="华文细黑"/>
            <w:noProof/>
          </w:rPr>
          <w:t>3.185.2.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_Toc508983148 \h </w:instrText>
        </w:r>
        <w:r w:rsidR="00515CD8">
          <w:rPr>
            <w:noProof/>
            <w:webHidden/>
          </w:rPr>
        </w:r>
        <w:r w:rsidR="00515CD8">
          <w:rPr>
            <w:noProof/>
            <w:webHidden/>
          </w:rPr>
          <w:fldChar w:fldCharType="separate"/>
        </w:r>
        <w:r w:rsidR="00515CD8">
          <w:rPr>
            <w:noProof/>
            <w:webHidden/>
          </w:rPr>
          <w:t>227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49" w:history="1">
        <w:r w:rsidR="00515CD8" w:rsidRPr="000F76DE">
          <w:rPr>
            <w:rStyle w:val="afa"/>
            <w:rFonts w:ascii="华文细黑" w:eastAsia="华文细黑" w:hAnsi="华文细黑"/>
            <w:noProof/>
          </w:rPr>
          <w:t>3.185.3.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_Toc508983149 \h </w:instrText>
        </w:r>
        <w:r w:rsidR="00515CD8">
          <w:rPr>
            <w:noProof/>
            <w:webHidden/>
          </w:rPr>
        </w:r>
        <w:r w:rsidR="00515CD8">
          <w:rPr>
            <w:noProof/>
            <w:webHidden/>
          </w:rPr>
          <w:fldChar w:fldCharType="separate"/>
        </w:r>
        <w:r w:rsidR="00515CD8">
          <w:rPr>
            <w:noProof/>
            <w:webHidden/>
          </w:rPr>
          <w:t>227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50" w:history="1">
        <w:r w:rsidR="00515CD8" w:rsidRPr="000F76DE">
          <w:rPr>
            <w:rStyle w:val="afa"/>
            <w:noProof/>
          </w:rPr>
          <w:t>3.186.</w:t>
        </w:r>
        <w:r w:rsidR="00515CD8">
          <w:rPr>
            <w:smallCaps w:val="0"/>
            <w:noProof/>
            <w:sz w:val="21"/>
          </w:rPr>
          <w:tab/>
        </w:r>
        <w:r w:rsidR="00515CD8" w:rsidRPr="000F76DE">
          <w:rPr>
            <w:rStyle w:val="afa"/>
            <w:noProof/>
          </w:rPr>
          <w:t>积分兑付订单信息查询接口</w:t>
        </w:r>
        <w:r w:rsidR="00515CD8">
          <w:rPr>
            <w:noProof/>
            <w:webHidden/>
          </w:rPr>
          <w:tab/>
        </w:r>
        <w:r w:rsidR="00515CD8">
          <w:rPr>
            <w:noProof/>
            <w:webHidden/>
          </w:rPr>
          <w:fldChar w:fldCharType="begin"/>
        </w:r>
        <w:r w:rsidR="00515CD8">
          <w:rPr>
            <w:noProof/>
            <w:webHidden/>
          </w:rPr>
          <w:instrText xml:space="preserve"> PAGEREF _Toc508983150 \h </w:instrText>
        </w:r>
        <w:r w:rsidR="00515CD8">
          <w:rPr>
            <w:noProof/>
            <w:webHidden/>
          </w:rPr>
        </w:r>
        <w:r w:rsidR="00515CD8">
          <w:rPr>
            <w:noProof/>
            <w:webHidden/>
          </w:rPr>
          <w:fldChar w:fldCharType="separate"/>
        </w:r>
        <w:r w:rsidR="00515CD8">
          <w:rPr>
            <w:noProof/>
            <w:webHidden/>
          </w:rPr>
          <w:t>228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51" w:history="1">
        <w:r w:rsidR="00515CD8" w:rsidRPr="000F76DE">
          <w:rPr>
            <w:rStyle w:val="afa"/>
            <w:rFonts w:ascii="华文细黑" w:eastAsia="华文细黑" w:hAnsi="华文细黑"/>
            <w:noProof/>
          </w:rPr>
          <w:t>3.186.1.</w:t>
        </w:r>
        <w:r w:rsidR="00515CD8">
          <w:rPr>
            <w:i w:val="0"/>
            <w:noProof/>
            <w:sz w:val="21"/>
          </w:rPr>
          <w:tab/>
        </w:r>
        <w:r w:rsidR="00515CD8" w:rsidRPr="000F76DE">
          <w:rPr>
            <w:rStyle w:val="afa"/>
            <w:noProof/>
          </w:rPr>
          <w:t>接口名称：</w:t>
        </w:r>
        <w:r w:rsidR="00515CD8" w:rsidRPr="000F76DE">
          <w:rPr>
            <w:rStyle w:val="afa"/>
            <w:noProof/>
          </w:rPr>
          <w:t>order/points/userPointsPayOrderQuery.do</w:t>
        </w:r>
        <w:r w:rsidR="00515CD8">
          <w:rPr>
            <w:noProof/>
            <w:webHidden/>
          </w:rPr>
          <w:tab/>
        </w:r>
        <w:r w:rsidR="00515CD8">
          <w:rPr>
            <w:noProof/>
            <w:webHidden/>
          </w:rPr>
          <w:fldChar w:fldCharType="begin"/>
        </w:r>
        <w:r w:rsidR="00515CD8">
          <w:rPr>
            <w:noProof/>
            <w:webHidden/>
          </w:rPr>
          <w:instrText xml:space="preserve"> PAGEREF _Toc508983151 \h </w:instrText>
        </w:r>
        <w:r w:rsidR="00515CD8">
          <w:rPr>
            <w:noProof/>
            <w:webHidden/>
          </w:rPr>
        </w:r>
        <w:r w:rsidR="00515CD8">
          <w:rPr>
            <w:noProof/>
            <w:webHidden/>
          </w:rPr>
          <w:fldChar w:fldCharType="separate"/>
        </w:r>
        <w:r w:rsidR="00515CD8">
          <w:rPr>
            <w:noProof/>
            <w:webHidden/>
          </w:rPr>
          <w:t>228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52" w:history="1">
        <w:r w:rsidR="00515CD8" w:rsidRPr="000F76DE">
          <w:rPr>
            <w:rStyle w:val="afa"/>
            <w:rFonts w:ascii="华文细黑" w:eastAsia="华文细黑" w:hAnsi="华文细黑"/>
            <w:noProof/>
          </w:rPr>
          <w:t>3.186.2.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_Toc508983152 \h </w:instrText>
        </w:r>
        <w:r w:rsidR="00515CD8">
          <w:rPr>
            <w:noProof/>
            <w:webHidden/>
          </w:rPr>
        </w:r>
        <w:r w:rsidR="00515CD8">
          <w:rPr>
            <w:noProof/>
            <w:webHidden/>
          </w:rPr>
          <w:fldChar w:fldCharType="separate"/>
        </w:r>
        <w:r w:rsidR="00515CD8">
          <w:rPr>
            <w:noProof/>
            <w:webHidden/>
          </w:rPr>
          <w:t>228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53" w:history="1">
        <w:r w:rsidR="00515CD8" w:rsidRPr="000F76DE">
          <w:rPr>
            <w:rStyle w:val="afa"/>
            <w:rFonts w:ascii="华文细黑" w:eastAsia="华文细黑" w:hAnsi="华文细黑"/>
            <w:noProof/>
          </w:rPr>
          <w:t>3.186.3.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_Toc508983153 \h </w:instrText>
        </w:r>
        <w:r w:rsidR="00515CD8">
          <w:rPr>
            <w:noProof/>
            <w:webHidden/>
          </w:rPr>
        </w:r>
        <w:r w:rsidR="00515CD8">
          <w:rPr>
            <w:noProof/>
            <w:webHidden/>
          </w:rPr>
          <w:fldChar w:fldCharType="separate"/>
        </w:r>
        <w:r w:rsidR="00515CD8">
          <w:rPr>
            <w:noProof/>
            <w:webHidden/>
          </w:rPr>
          <w:t>228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54" w:history="1">
        <w:r w:rsidR="00515CD8" w:rsidRPr="000F76DE">
          <w:rPr>
            <w:rStyle w:val="afa"/>
            <w:noProof/>
          </w:rPr>
          <w:t>3.187.</w:t>
        </w:r>
        <w:r w:rsidR="00515CD8">
          <w:rPr>
            <w:smallCaps w:val="0"/>
            <w:noProof/>
            <w:sz w:val="21"/>
          </w:rPr>
          <w:tab/>
        </w:r>
        <w:r w:rsidR="00515CD8" w:rsidRPr="000F76DE">
          <w:rPr>
            <w:rStyle w:val="afa"/>
            <w:noProof/>
          </w:rPr>
          <w:t>支付码校验接口</w:t>
        </w:r>
        <w:r w:rsidR="00515CD8">
          <w:rPr>
            <w:noProof/>
            <w:webHidden/>
          </w:rPr>
          <w:tab/>
        </w:r>
        <w:r w:rsidR="00515CD8">
          <w:rPr>
            <w:noProof/>
            <w:webHidden/>
          </w:rPr>
          <w:fldChar w:fldCharType="begin"/>
        </w:r>
        <w:r w:rsidR="00515CD8">
          <w:rPr>
            <w:noProof/>
            <w:webHidden/>
          </w:rPr>
          <w:instrText xml:space="preserve"> PAGEREF _Toc508983154 \h </w:instrText>
        </w:r>
        <w:r w:rsidR="00515CD8">
          <w:rPr>
            <w:noProof/>
            <w:webHidden/>
          </w:rPr>
        </w:r>
        <w:r w:rsidR="00515CD8">
          <w:rPr>
            <w:noProof/>
            <w:webHidden/>
          </w:rPr>
          <w:fldChar w:fldCharType="separate"/>
        </w:r>
        <w:r w:rsidR="00515CD8">
          <w:rPr>
            <w:noProof/>
            <w:webHidden/>
          </w:rPr>
          <w:t>229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55" w:history="1">
        <w:r w:rsidR="00515CD8" w:rsidRPr="000F76DE">
          <w:rPr>
            <w:rStyle w:val="afa"/>
            <w:rFonts w:ascii="华文细黑" w:eastAsia="华文细黑" w:hAnsi="华文细黑"/>
            <w:noProof/>
          </w:rPr>
          <w:t>3.187.1.</w:t>
        </w:r>
        <w:r w:rsidR="00515CD8">
          <w:rPr>
            <w:i w:val="0"/>
            <w:noProof/>
            <w:sz w:val="21"/>
          </w:rPr>
          <w:tab/>
        </w:r>
        <w:r w:rsidR="00515CD8" w:rsidRPr="000F76DE">
          <w:rPr>
            <w:rStyle w:val="afa"/>
            <w:noProof/>
          </w:rPr>
          <w:t>接口名称：</w:t>
        </w:r>
        <w:r w:rsidR="00515CD8" w:rsidRPr="000F76DE">
          <w:rPr>
            <w:rStyle w:val="afa"/>
            <w:noProof/>
          </w:rPr>
          <w:t>order/points/payQrcodeValidate.do</w:t>
        </w:r>
        <w:r w:rsidR="00515CD8">
          <w:rPr>
            <w:noProof/>
            <w:webHidden/>
          </w:rPr>
          <w:tab/>
        </w:r>
        <w:r w:rsidR="00515CD8">
          <w:rPr>
            <w:noProof/>
            <w:webHidden/>
          </w:rPr>
          <w:fldChar w:fldCharType="begin"/>
        </w:r>
        <w:r w:rsidR="00515CD8">
          <w:rPr>
            <w:noProof/>
            <w:webHidden/>
          </w:rPr>
          <w:instrText xml:space="preserve"> PAGEREF _Toc508983155 \h </w:instrText>
        </w:r>
        <w:r w:rsidR="00515CD8">
          <w:rPr>
            <w:noProof/>
            <w:webHidden/>
          </w:rPr>
        </w:r>
        <w:r w:rsidR="00515CD8">
          <w:rPr>
            <w:noProof/>
            <w:webHidden/>
          </w:rPr>
          <w:fldChar w:fldCharType="separate"/>
        </w:r>
        <w:r w:rsidR="00515CD8">
          <w:rPr>
            <w:noProof/>
            <w:webHidden/>
          </w:rPr>
          <w:t>229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56" w:history="1">
        <w:r w:rsidR="00515CD8" w:rsidRPr="000F76DE">
          <w:rPr>
            <w:rStyle w:val="afa"/>
            <w:rFonts w:ascii="华文细黑" w:eastAsia="华文细黑" w:hAnsi="华文细黑"/>
            <w:noProof/>
          </w:rPr>
          <w:t>3.187.2.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_Toc508983156 \h </w:instrText>
        </w:r>
        <w:r w:rsidR="00515CD8">
          <w:rPr>
            <w:noProof/>
            <w:webHidden/>
          </w:rPr>
        </w:r>
        <w:r w:rsidR="00515CD8">
          <w:rPr>
            <w:noProof/>
            <w:webHidden/>
          </w:rPr>
          <w:fldChar w:fldCharType="separate"/>
        </w:r>
        <w:r w:rsidR="00515CD8">
          <w:rPr>
            <w:noProof/>
            <w:webHidden/>
          </w:rPr>
          <w:t>229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57" w:history="1">
        <w:r w:rsidR="00515CD8" w:rsidRPr="000F76DE">
          <w:rPr>
            <w:rStyle w:val="afa"/>
            <w:rFonts w:ascii="华文细黑" w:eastAsia="华文细黑" w:hAnsi="华文细黑"/>
            <w:noProof/>
          </w:rPr>
          <w:t>3.187.3.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_Toc508983157 \h </w:instrText>
        </w:r>
        <w:r w:rsidR="00515CD8">
          <w:rPr>
            <w:noProof/>
            <w:webHidden/>
          </w:rPr>
        </w:r>
        <w:r w:rsidR="00515CD8">
          <w:rPr>
            <w:noProof/>
            <w:webHidden/>
          </w:rPr>
          <w:fldChar w:fldCharType="separate"/>
        </w:r>
        <w:r w:rsidR="00515CD8">
          <w:rPr>
            <w:noProof/>
            <w:webHidden/>
          </w:rPr>
          <w:t>230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58" w:history="1">
        <w:r w:rsidR="00515CD8" w:rsidRPr="000F76DE">
          <w:rPr>
            <w:rStyle w:val="afa"/>
            <w:noProof/>
          </w:rPr>
          <w:t>3.188.</w:t>
        </w:r>
        <w:r w:rsidR="00515CD8">
          <w:rPr>
            <w:smallCaps w:val="0"/>
            <w:noProof/>
            <w:sz w:val="21"/>
          </w:rPr>
          <w:tab/>
        </w:r>
        <w:r w:rsidR="00515CD8" w:rsidRPr="000F76DE">
          <w:rPr>
            <w:rStyle w:val="afa"/>
            <w:noProof/>
          </w:rPr>
          <w:t>获取或更新</w:t>
        </w:r>
        <w:r w:rsidR="00515CD8" w:rsidRPr="000F76DE">
          <w:rPr>
            <w:rStyle w:val="afa"/>
            <w:noProof/>
          </w:rPr>
          <w:t>token</w:t>
        </w:r>
        <w:r w:rsidR="00515CD8">
          <w:rPr>
            <w:noProof/>
            <w:webHidden/>
          </w:rPr>
          <w:tab/>
        </w:r>
        <w:r w:rsidR="00515CD8">
          <w:rPr>
            <w:noProof/>
            <w:webHidden/>
          </w:rPr>
          <w:fldChar w:fldCharType="begin"/>
        </w:r>
        <w:r w:rsidR="00515CD8">
          <w:rPr>
            <w:noProof/>
            <w:webHidden/>
          </w:rPr>
          <w:instrText xml:space="preserve"> PAGEREF _Toc508983158 \h </w:instrText>
        </w:r>
        <w:r w:rsidR="00515CD8">
          <w:rPr>
            <w:noProof/>
            <w:webHidden/>
          </w:rPr>
        </w:r>
        <w:r w:rsidR="00515CD8">
          <w:rPr>
            <w:noProof/>
            <w:webHidden/>
          </w:rPr>
          <w:fldChar w:fldCharType="separate"/>
        </w:r>
        <w:r w:rsidR="00515CD8">
          <w:rPr>
            <w:noProof/>
            <w:webHidden/>
          </w:rPr>
          <w:t>230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59" w:history="1">
        <w:r w:rsidR="00515CD8" w:rsidRPr="000F76DE">
          <w:rPr>
            <w:rStyle w:val="afa"/>
            <w:rFonts w:ascii="华文细黑" w:eastAsia="华文细黑" w:hAnsi="华文细黑"/>
            <w:noProof/>
          </w:rPr>
          <w:t>3.188.1.</w:t>
        </w:r>
        <w:r w:rsidR="00515CD8">
          <w:rPr>
            <w:i w:val="0"/>
            <w:noProof/>
            <w:sz w:val="21"/>
          </w:rPr>
          <w:tab/>
        </w:r>
        <w:r w:rsidR="00515CD8" w:rsidRPr="000F76DE">
          <w:rPr>
            <w:rStyle w:val="afa"/>
            <w:noProof/>
          </w:rPr>
          <w:t>接口名称：</w:t>
        </w:r>
        <w:r w:rsidR="00515CD8" w:rsidRPr="000F76DE">
          <w:rPr>
            <w:rStyle w:val="afa"/>
            <w:noProof/>
          </w:rPr>
          <w:t>security/authentication/gainToken.do</w:t>
        </w:r>
        <w:r w:rsidR="00515CD8">
          <w:rPr>
            <w:noProof/>
            <w:webHidden/>
          </w:rPr>
          <w:tab/>
        </w:r>
        <w:r w:rsidR="00515CD8">
          <w:rPr>
            <w:noProof/>
            <w:webHidden/>
          </w:rPr>
          <w:fldChar w:fldCharType="begin"/>
        </w:r>
        <w:r w:rsidR="00515CD8">
          <w:rPr>
            <w:noProof/>
            <w:webHidden/>
          </w:rPr>
          <w:instrText xml:space="preserve"> PAGEREF _Toc508983159 \h </w:instrText>
        </w:r>
        <w:r w:rsidR="00515CD8">
          <w:rPr>
            <w:noProof/>
            <w:webHidden/>
          </w:rPr>
        </w:r>
        <w:r w:rsidR="00515CD8">
          <w:rPr>
            <w:noProof/>
            <w:webHidden/>
          </w:rPr>
          <w:fldChar w:fldCharType="separate"/>
        </w:r>
        <w:r w:rsidR="00515CD8">
          <w:rPr>
            <w:noProof/>
            <w:webHidden/>
          </w:rPr>
          <w:t>230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60" w:history="1">
        <w:r w:rsidR="00515CD8" w:rsidRPr="000F76DE">
          <w:rPr>
            <w:rStyle w:val="afa"/>
            <w:rFonts w:ascii="华文细黑" w:eastAsia="华文细黑" w:hAnsi="华文细黑"/>
            <w:noProof/>
          </w:rPr>
          <w:t>3.188.2.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_Toc508983160 \h </w:instrText>
        </w:r>
        <w:r w:rsidR="00515CD8">
          <w:rPr>
            <w:noProof/>
            <w:webHidden/>
          </w:rPr>
        </w:r>
        <w:r w:rsidR="00515CD8">
          <w:rPr>
            <w:noProof/>
            <w:webHidden/>
          </w:rPr>
          <w:fldChar w:fldCharType="separate"/>
        </w:r>
        <w:r w:rsidR="00515CD8">
          <w:rPr>
            <w:noProof/>
            <w:webHidden/>
          </w:rPr>
          <w:t>230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61" w:history="1">
        <w:r w:rsidR="00515CD8" w:rsidRPr="000F76DE">
          <w:rPr>
            <w:rStyle w:val="afa"/>
            <w:rFonts w:ascii="华文细黑" w:eastAsia="华文细黑" w:hAnsi="华文细黑"/>
            <w:noProof/>
          </w:rPr>
          <w:t>3.188.3.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_Toc508983161 \h </w:instrText>
        </w:r>
        <w:r w:rsidR="00515CD8">
          <w:rPr>
            <w:noProof/>
            <w:webHidden/>
          </w:rPr>
        </w:r>
        <w:r w:rsidR="00515CD8">
          <w:rPr>
            <w:noProof/>
            <w:webHidden/>
          </w:rPr>
          <w:fldChar w:fldCharType="separate"/>
        </w:r>
        <w:r w:rsidR="00515CD8">
          <w:rPr>
            <w:noProof/>
            <w:webHidden/>
          </w:rPr>
          <w:t>230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62" w:history="1">
        <w:r w:rsidR="00515CD8" w:rsidRPr="000F76DE">
          <w:rPr>
            <w:rStyle w:val="afa"/>
            <w:noProof/>
          </w:rPr>
          <w:t>3.189.</w:t>
        </w:r>
        <w:r w:rsidR="00515CD8">
          <w:rPr>
            <w:smallCaps w:val="0"/>
            <w:noProof/>
            <w:sz w:val="21"/>
          </w:rPr>
          <w:tab/>
        </w:r>
        <w:r w:rsidR="00515CD8" w:rsidRPr="000F76DE">
          <w:rPr>
            <w:rStyle w:val="afa"/>
            <w:noProof/>
          </w:rPr>
          <w:t>积分兑付退款接口</w:t>
        </w:r>
        <w:r w:rsidR="00515CD8">
          <w:rPr>
            <w:noProof/>
            <w:webHidden/>
          </w:rPr>
          <w:tab/>
        </w:r>
        <w:r w:rsidR="00515CD8">
          <w:rPr>
            <w:noProof/>
            <w:webHidden/>
          </w:rPr>
          <w:fldChar w:fldCharType="begin"/>
        </w:r>
        <w:r w:rsidR="00515CD8">
          <w:rPr>
            <w:noProof/>
            <w:webHidden/>
          </w:rPr>
          <w:instrText xml:space="preserve"> PAGEREF _Toc508983162 \h </w:instrText>
        </w:r>
        <w:r w:rsidR="00515CD8">
          <w:rPr>
            <w:noProof/>
            <w:webHidden/>
          </w:rPr>
        </w:r>
        <w:r w:rsidR="00515CD8">
          <w:rPr>
            <w:noProof/>
            <w:webHidden/>
          </w:rPr>
          <w:fldChar w:fldCharType="separate"/>
        </w:r>
        <w:r w:rsidR="00515CD8">
          <w:rPr>
            <w:noProof/>
            <w:webHidden/>
          </w:rPr>
          <w:t>231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63" w:history="1">
        <w:r w:rsidR="00515CD8" w:rsidRPr="000F76DE">
          <w:rPr>
            <w:rStyle w:val="afa"/>
            <w:rFonts w:ascii="华文细黑" w:eastAsia="华文细黑" w:hAnsi="华文细黑"/>
            <w:noProof/>
          </w:rPr>
          <w:t>3.189.1.</w:t>
        </w:r>
        <w:r w:rsidR="00515CD8">
          <w:rPr>
            <w:i w:val="0"/>
            <w:noProof/>
            <w:sz w:val="21"/>
          </w:rPr>
          <w:tab/>
        </w:r>
        <w:r w:rsidR="00515CD8" w:rsidRPr="000F76DE">
          <w:rPr>
            <w:rStyle w:val="afa"/>
            <w:noProof/>
          </w:rPr>
          <w:t>接口名称：</w:t>
        </w:r>
        <w:r w:rsidR="00515CD8" w:rsidRPr="000F76DE">
          <w:rPr>
            <w:rStyle w:val="afa"/>
            <w:noProof/>
          </w:rPr>
          <w:t>order/points/pointsOrderRefund.do</w:t>
        </w:r>
        <w:r w:rsidR="00515CD8">
          <w:rPr>
            <w:noProof/>
            <w:webHidden/>
          </w:rPr>
          <w:tab/>
        </w:r>
        <w:r w:rsidR="00515CD8">
          <w:rPr>
            <w:noProof/>
            <w:webHidden/>
          </w:rPr>
          <w:fldChar w:fldCharType="begin"/>
        </w:r>
        <w:r w:rsidR="00515CD8">
          <w:rPr>
            <w:noProof/>
            <w:webHidden/>
          </w:rPr>
          <w:instrText xml:space="preserve"> PAGEREF _Toc508983163 \h </w:instrText>
        </w:r>
        <w:r w:rsidR="00515CD8">
          <w:rPr>
            <w:noProof/>
            <w:webHidden/>
          </w:rPr>
        </w:r>
        <w:r w:rsidR="00515CD8">
          <w:rPr>
            <w:noProof/>
            <w:webHidden/>
          </w:rPr>
          <w:fldChar w:fldCharType="separate"/>
        </w:r>
        <w:r w:rsidR="00515CD8">
          <w:rPr>
            <w:noProof/>
            <w:webHidden/>
          </w:rPr>
          <w:t>231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64" w:history="1">
        <w:r w:rsidR="00515CD8" w:rsidRPr="000F76DE">
          <w:rPr>
            <w:rStyle w:val="afa"/>
            <w:rFonts w:ascii="华文细黑" w:eastAsia="华文细黑" w:hAnsi="华文细黑"/>
            <w:noProof/>
          </w:rPr>
          <w:t>3.189.2.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_Toc508983164 \h </w:instrText>
        </w:r>
        <w:r w:rsidR="00515CD8">
          <w:rPr>
            <w:noProof/>
            <w:webHidden/>
          </w:rPr>
        </w:r>
        <w:r w:rsidR="00515CD8">
          <w:rPr>
            <w:noProof/>
            <w:webHidden/>
          </w:rPr>
          <w:fldChar w:fldCharType="separate"/>
        </w:r>
        <w:r w:rsidR="00515CD8">
          <w:rPr>
            <w:noProof/>
            <w:webHidden/>
          </w:rPr>
          <w:t>231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65" w:history="1">
        <w:r w:rsidR="00515CD8" w:rsidRPr="000F76DE">
          <w:rPr>
            <w:rStyle w:val="afa"/>
            <w:rFonts w:ascii="华文细黑" w:eastAsia="华文细黑" w:hAnsi="华文细黑"/>
            <w:noProof/>
          </w:rPr>
          <w:t>3.189.3.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_Toc508983165 \h </w:instrText>
        </w:r>
        <w:r w:rsidR="00515CD8">
          <w:rPr>
            <w:noProof/>
            <w:webHidden/>
          </w:rPr>
        </w:r>
        <w:r w:rsidR="00515CD8">
          <w:rPr>
            <w:noProof/>
            <w:webHidden/>
          </w:rPr>
          <w:fldChar w:fldCharType="separate"/>
        </w:r>
        <w:r w:rsidR="00515CD8">
          <w:rPr>
            <w:noProof/>
            <w:webHidden/>
          </w:rPr>
          <w:t>231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66" w:history="1">
        <w:r w:rsidR="00515CD8" w:rsidRPr="000F76DE">
          <w:rPr>
            <w:rStyle w:val="afa"/>
            <w:noProof/>
          </w:rPr>
          <w:t>3.190.</w:t>
        </w:r>
        <w:r w:rsidR="00515CD8">
          <w:rPr>
            <w:smallCaps w:val="0"/>
            <w:noProof/>
            <w:sz w:val="21"/>
          </w:rPr>
          <w:tab/>
        </w:r>
        <w:r w:rsidR="00515CD8" w:rsidRPr="000F76DE">
          <w:rPr>
            <w:rStyle w:val="afa"/>
            <w:noProof/>
          </w:rPr>
          <w:t>获取用户兑付码接口</w:t>
        </w:r>
        <w:r w:rsidR="00515CD8">
          <w:rPr>
            <w:noProof/>
            <w:webHidden/>
          </w:rPr>
          <w:tab/>
        </w:r>
        <w:r w:rsidR="00515CD8">
          <w:rPr>
            <w:noProof/>
            <w:webHidden/>
          </w:rPr>
          <w:fldChar w:fldCharType="begin"/>
        </w:r>
        <w:r w:rsidR="00515CD8">
          <w:rPr>
            <w:noProof/>
            <w:webHidden/>
          </w:rPr>
          <w:instrText xml:space="preserve"> PAGEREF _Toc508983166 \h </w:instrText>
        </w:r>
        <w:r w:rsidR="00515CD8">
          <w:rPr>
            <w:noProof/>
            <w:webHidden/>
          </w:rPr>
        </w:r>
        <w:r w:rsidR="00515CD8">
          <w:rPr>
            <w:noProof/>
            <w:webHidden/>
          </w:rPr>
          <w:fldChar w:fldCharType="separate"/>
        </w:r>
        <w:r w:rsidR="00515CD8">
          <w:rPr>
            <w:noProof/>
            <w:webHidden/>
          </w:rPr>
          <w:t>231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67" w:history="1">
        <w:r w:rsidR="00515CD8" w:rsidRPr="000F76DE">
          <w:rPr>
            <w:rStyle w:val="afa"/>
            <w:rFonts w:ascii="华文细黑" w:eastAsia="华文细黑" w:hAnsi="华文细黑"/>
            <w:noProof/>
          </w:rPr>
          <w:t>3.190.1.</w:t>
        </w:r>
        <w:r w:rsidR="00515CD8">
          <w:rPr>
            <w:i w:val="0"/>
            <w:noProof/>
            <w:sz w:val="21"/>
          </w:rPr>
          <w:tab/>
        </w:r>
        <w:r w:rsidR="00515CD8" w:rsidRPr="000F76DE">
          <w:rPr>
            <w:rStyle w:val="afa"/>
            <w:noProof/>
          </w:rPr>
          <w:t>接口名称：</w:t>
        </w:r>
        <w:r w:rsidR="00515CD8" w:rsidRPr="000F76DE">
          <w:rPr>
            <w:rStyle w:val="afa"/>
            <w:noProof/>
          </w:rPr>
          <w:t>user/qrcode/gainUserPayQrcode.do</w:t>
        </w:r>
        <w:r w:rsidR="00515CD8">
          <w:rPr>
            <w:noProof/>
            <w:webHidden/>
          </w:rPr>
          <w:tab/>
        </w:r>
        <w:r w:rsidR="00515CD8">
          <w:rPr>
            <w:noProof/>
            <w:webHidden/>
          </w:rPr>
          <w:fldChar w:fldCharType="begin"/>
        </w:r>
        <w:r w:rsidR="00515CD8">
          <w:rPr>
            <w:noProof/>
            <w:webHidden/>
          </w:rPr>
          <w:instrText xml:space="preserve"> PAGEREF _Toc508983167 \h </w:instrText>
        </w:r>
        <w:r w:rsidR="00515CD8">
          <w:rPr>
            <w:noProof/>
            <w:webHidden/>
          </w:rPr>
        </w:r>
        <w:r w:rsidR="00515CD8">
          <w:rPr>
            <w:noProof/>
            <w:webHidden/>
          </w:rPr>
          <w:fldChar w:fldCharType="separate"/>
        </w:r>
        <w:r w:rsidR="00515CD8">
          <w:rPr>
            <w:noProof/>
            <w:webHidden/>
          </w:rPr>
          <w:t>231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68" w:history="1">
        <w:r w:rsidR="00515CD8" w:rsidRPr="000F76DE">
          <w:rPr>
            <w:rStyle w:val="afa"/>
            <w:rFonts w:ascii="华文细黑" w:eastAsia="华文细黑" w:hAnsi="华文细黑"/>
            <w:noProof/>
          </w:rPr>
          <w:t>3.190.2.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_Toc508983168 \h </w:instrText>
        </w:r>
        <w:r w:rsidR="00515CD8">
          <w:rPr>
            <w:noProof/>
            <w:webHidden/>
          </w:rPr>
        </w:r>
        <w:r w:rsidR="00515CD8">
          <w:rPr>
            <w:noProof/>
            <w:webHidden/>
          </w:rPr>
          <w:fldChar w:fldCharType="separate"/>
        </w:r>
        <w:r w:rsidR="00515CD8">
          <w:rPr>
            <w:noProof/>
            <w:webHidden/>
          </w:rPr>
          <w:t>231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69" w:history="1">
        <w:r w:rsidR="00515CD8" w:rsidRPr="000F76DE">
          <w:rPr>
            <w:rStyle w:val="afa"/>
            <w:rFonts w:ascii="华文细黑" w:eastAsia="华文细黑" w:hAnsi="华文细黑"/>
            <w:noProof/>
          </w:rPr>
          <w:t>3.190.3.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_Toc508983169 \h </w:instrText>
        </w:r>
        <w:r w:rsidR="00515CD8">
          <w:rPr>
            <w:noProof/>
            <w:webHidden/>
          </w:rPr>
        </w:r>
        <w:r w:rsidR="00515CD8">
          <w:rPr>
            <w:noProof/>
            <w:webHidden/>
          </w:rPr>
          <w:fldChar w:fldCharType="separate"/>
        </w:r>
        <w:r w:rsidR="00515CD8">
          <w:rPr>
            <w:noProof/>
            <w:webHidden/>
          </w:rPr>
          <w:t>232</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70" w:history="1">
        <w:r w:rsidR="00515CD8" w:rsidRPr="000F76DE">
          <w:rPr>
            <w:rStyle w:val="afa"/>
            <w:noProof/>
          </w:rPr>
          <w:t>3.191.</w:t>
        </w:r>
        <w:r w:rsidR="00515CD8">
          <w:rPr>
            <w:smallCaps w:val="0"/>
            <w:noProof/>
            <w:sz w:val="21"/>
          </w:rPr>
          <w:tab/>
        </w:r>
        <w:r w:rsidR="00515CD8" w:rsidRPr="000F76DE">
          <w:rPr>
            <w:rStyle w:val="afa"/>
            <w:noProof/>
          </w:rPr>
          <w:t>商户提现流水生成</w:t>
        </w:r>
        <w:r w:rsidR="00515CD8">
          <w:rPr>
            <w:noProof/>
            <w:webHidden/>
          </w:rPr>
          <w:tab/>
        </w:r>
        <w:r w:rsidR="00515CD8">
          <w:rPr>
            <w:noProof/>
            <w:webHidden/>
          </w:rPr>
          <w:fldChar w:fldCharType="begin"/>
        </w:r>
        <w:r w:rsidR="00515CD8">
          <w:rPr>
            <w:noProof/>
            <w:webHidden/>
          </w:rPr>
          <w:instrText xml:space="preserve"> PAGEREF _Toc508983170 \h </w:instrText>
        </w:r>
        <w:r w:rsidR="00515CD8">
          <w:rPr>
            <w:noProof/>
            <w:webHidden/>
          </w:rPr>
        </w:r>
        <w:r w:rsidR="00515CD8">
          <w:rPr>
            <w:noProof/>
            <w:webHidden/>
          </w:rPr>
          <w:fldChar w:fldCharType="separate"/>
        </w:r>
        <w:r w:rsidR="00515CD8">
          <w:rPr>
            <w:noProof/>
            <w:webHidden/>
          </w:rPr>
          <w:t>232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71" w:history="1">
        <w:r w:rsidR="00515CD8" w:rsidRPr="000F76DE">
          <w:rPr>
            <w:rStyle w:val="afa"/>
            <w:rFonts w:ascii="华文细黑" w:eastAsia="华文细黑" w:hAnsi="华文细黑"/>
            <w:noProof/>
          </w:rPr>
          <w:t>3.191.1.</w:t>
        </w:r>
        <w:r w:rsidR="00515CD8">
          <w:rPr>
            <w:i w:val="0"/>
            <w:noProof/>
            <w:sz w:val="21"/>
          </w:rPr>
          <w:tab/>
        </w:r>
        <w:r w:rsidR="00515CD8" w:rsidRPr="000F76DE">
          <w:rPr>
            <w:rStyle w:val="afa"/>
            <w:noProof/>
          </w:rPr>
          <w:t>接口名称：</w:t>
        </w:r>
        <w:r w:rsidR="00515CD8" w:rsidRPr="000F76DE">
          <w:rPr>
            <w:rStyle w:val="afa"/>
            <w:noProof/>
            <w:highlight w:val="white"/>
          </w:rPr>
          <w:t>merchant/accountManage</w:t>
        </w:r>
        <w:r w:rsidR="00515CD8" w:rsidRPr="000F76DE">
          <w:rPr>
            <w:rStyle w:val="afa"/>
            <w:noProof/>
          </w:rPr>
          <w:t>/</w:t>
        </w:r>
        <w:r w:rsidR="00515CD8" w:rsidRPr="000F76DE">
          <w:rPr>
            <w:rStyle w:val="afa"/>
            <w:noProof/>
            <w:highlight w:val="white"/>
          </w:rPr>
          <w:t>merchantAccountInOutSchedule.do</w:t>
        </w:r>
        <w:r w:rsidR="00515CD8">
          <w:rPr>
            <w:noProof/>
            <w:webHidden/>
          </w:rPr>
          <w:tab/>
        </w:r>
        <w:r w:rsidR="00515CD8">
          <w:rPr>
            <w:noProof/>
            <w:webHidden/>
          </w:rPr>
          <w:fldChar w:fldCharType="begin"/>
        </w:r>
        <w:r w:rsidR="00515CD8">
          <w:rPr>
            <w:noProof/>
            <w:webHidden/>
          </w:rPr>
          <w:instrText xml:space="preserve"> PAGEREF _Toc508983171 \h </w:instrText>
        </w:r>
        <w:r w:rsidR="00515CD8">
          <w:rPr>
            <w:noProof/>
            <w:webHidden/>
          </w:rPr>
        </w:r>
        <w:r w:rsidR="00515CD8">
          <w:rPr>
            <w:noProof/>
            <w:webHidden/>
          </w:rPr>
          <w:fldChar w:fldCharType="separate"/>
        </w:r>
        <w:r w:rsidR="00515CD8">
          <w:rPr>
            <w:noProof/>
            <w:webHidden/>
          </w:rPr>
          <w:t>232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72" w:history="1">
        <w:r w:rsidR="00515CD8" w:rsidRPr="000F76DE">
          <w:rPr>
            <w:rStyle w:val="afa"/>
            <w:rFonts w:ascii="华文细黑" w:eastAsia="华文细黑" w:hAnsi="华文细黑"/>
            <w:noProof/>
          </w:rPr>
          <w:t>3.191.2.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_Toc508983172 \h </w:instrText>
        </w:r>
        <w:r w:rsidR="00515CD8">
          <w:rPr>
            <w:noProof/>
            <w:webHidden/>
          </w:rPr>
        </w:r>
        <w:r w:rsidR="00515CD8">
          <w:rPr>
            <w:noProof/>
            <w:webHidden/>
          </w:rPr>
          <w:fldChar w:fldCharType="separate"/>
        </w:r>
        <w:r w:rsidR="00515CD8">
          <w:rPr>
            <w:noProof/>
            <w:webHidden/>
          </w:rPr>
          <w:t>232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73" w:history="1">
        <w:r w:rsidR="00515CD8" w:rsidRPr="000F76DE">
          <w:rPr>
            <w:rStyle w:val="afa"/>
            <w:rFonts w:ascii="华文细黑" w:eastAsia="华文细黑" w:hAnsi="华文细黑"/>
            <w:noProof/>
          </w:rPr>
          <w:t>3.191.3.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_Toc508983173 \h </w:instrText>
        </w:r>
        <w:r w:rsidR="00515CD8">
          <w:rPr>
            <w:noProof/>
            <w:webHidden/>
          </w:rPr>
        </w:r>
        <w:r w:rsidR="00515CD8">
          <w:rPr>
            <w:noProof/>
            <w:webHidden/>
          </w:rPr>
          <w:fldChar w:fldCharType="separate"/>
        </w:r>
        <w:r w:rsidR="00515CD8">
          <w:rPr>
            <w:noProof/>
            <w:webHidden/>
          </w:rPr>
          <w:t>232</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74" w:history="1">
        <w:r w:rsidR="00515CD8" w:rsidRPr="000F76DE">
          <w:rPr>
            <w:rStyle w:val="afa"/>
            <w:noProof/>
          </w:rPr>
          <w:t>3.192.</w:t>
        </w:r>
        <w:r w:rsidR="00515CD8">
          <w:rPr>
            <w:smallCaps w:val="0"/>
            <w:noProof/>
            <w:sz w:val="21"/>
          </w:rPr>
          <w:tab/>
        </w:r>
        <w:r w:rsidR="00515CD8" w:rsidRPr="000F76DE">
          <w:rPr>
            <w:rStyle w:val="afa"/>
            <w:noProof/>
          </w:rPr>
          <w:t>公交卡充值接口</w:t>
        </w:r>
        <w:r w:rsidR="00515CD8">
          <w:rPr>
            <w:noProof/>
            <w:webHidden/>
          </w:rPr>
          <w:tab/>
        </w:r>
        <w:r w:rsidR="00515CD8">
          <w:rPr>
            <w:noProof/>
            <w:webHidden/>
          </w:rPr>
          <w:fldChar w:fldCharType="begin"/>
        </w:r>
        <w:r w:rsidR="00515CD8">
          <w:rPr>
            <w:noProof/>
            <w:webHidden/>
          </w:rPr>
          <w:instrText xml:space="preserve"> PAGEREF _Toc508983174 \h </w:instrText>
        </w:r>
        <w:r w:rsidR="00515CD8">
          <w:rPr>
            <w:noProof/>
            <w:webHidden/>
          </w:rPr>
        </w:r>
        <w:r w:rsidR="00515CD8">
          <w:rPr>
            <w:noProof/>
            <w:webHidden/>
          </w:rPr>
          <w:fldChar w:fldCharType="separate"/>
        </w:r>
        <w:r w:rsidR="00515CD8">
          <w:rPr>
            <w:noProof/>
            <w:webHidden/>
          </w:rPr>
          <w:t>233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75" w:history="1">
        <w:r w:rsidR="00515CD8" w:rsidRPr="000F76DE">
          <w:rPr>
            <w:rStyle w:val="afa"/>
            <w:rFonts w:ascii="华文细黑" w:eastAsia="华文细黑" w:hAnsi="华文细黑"/>
            <w:noProof/>
          </w:rPr>
          <w:t>3.192.1.</w:t>
        </w:r>
        <w:r w:rsidR="00515CD8">
          <w:rPr>
            <w:i w:val="0"/>
            <w:noProof/>
            <w:sz w:val="21"/>
          </w:rPr>
          <w:tab/>
        </w:r>
        <w:r w:rsidR="00515CD8" w:rsidRPr="000F76DE">
          <w:rPr>
            <w:rStyle w:val="afa"/>
            <w:noProof/>
          </w:rPr>
          <w:t>接口名称：</w:t>
        </w:r>
        <w:r w:rsidR="00515CD8" w:rsidRPr="000F76DE">
          <w:rPr>
            <w:rStyle w:val="afa"/>
            <w:noProof/>
          </w:rPr>
          <w:t>third/traffic/trafficRecharge.do</w:t>
        </w:r>
        <w:r w:rsidR="00515CD8">
          <w:rPr>
            <w:noProof/>
            <w:webHidden/>
          </w:rPr>
          <w:tab/>
        </w:r>
        <w:r w:rsidR="00515CD8">
          <w:rPr>
            <w:noProof/>
            <w:webHidden/>
          </w:rPr>
          <w:fldChar w:fldCharType="begin"/>
        </w:r>
        <w:r w:rsidR="00515CD8">
          <w:rPr>
            <w:noProof/>
            <w:webHidden/>
          </w:rPr>
          <w:instrText xml:space="preserve"> PAGEREF _Toc508983175 \h </w:instrText>
        </w:r>
        <w:r w:rsidR="00515CD8">
          <w:rPr>
            <w:noProof/>
            <w:webHidden/>
          </w:rPr>
        </w:r>
        <w:r w:rsidR="00515CD8">
          <w:rPr>
            <w:noProof/>
            <w:webHidden/>
          </w:rPr>
          <w:fldChar w:fldCharType="separate"/>
        </w:r>
        <w:r w:rsidR="00515CD8">
          <w:rPr>
            <w:noProof/>
            <w:webHidden/>
          </w:rPr>
          <w:t>233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76" w:history="1">
        <w:r w:rsidR="00515CD8" w:rsidRPr="000F76DE">
          <w:rPr>
            <w:rStyle w:val="afa"/>
            <w:rFonts w:ascii="华文细黑" w:eastAsia="华文细黑" w:hAnsi="华文细黑"/>
            <w:noProof/>
          </w:rPr>
          <w:t>3.192.2.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_Toc508983176 \h </w:instrText>
        </w:r>
        <w:r w:rsidR="00515CD8">
          <w:rPr>
            <w:noProof/>
            <w:webHidden/>
          </w:rPr>
        </w:r>
        <w:r w:rsidR="00515CD8">
          <w:rPr>
            <w:noProof/>
            <w:webHidden/>
          </w:rPr>
          <w:fldChar w:fldCharType="separate"/>
        </w:r>
        <w:r w:rsidR="00515CD8">
          <w:rPr>
            <w:noProof/>
            <w:webHidden/>
          </w:rPr>
          <w:t>233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77" w:history="1">
        <w:r w:rsidR="00515CD8" w:rsidRPr="000F76DE">
          <w:rPr>
            <w:rStyle w:val="afa"/>
            <w:rFonts w:ascii="华文细黑" w:eastAsia="华文细黑" w:hAnsi="华文细黑"/>
            <w:noProof/>
          </w:rPr>
          <w:t>3.192.3.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_Toc508983177 \h </w:instrText>
        </w:r>
        <w:r w:rsidR="00515CD8">
          <w:rPr>
            <w:noProof/>
            <w:webHidden/>
          </w:rPr>
        </w:r>
        <w:r w:rsidR="00515CD8">
          <w:rPr>
            <w:noProof/>
            <w:webHidden/>
          </w:rPr>
          <w:fldChar w:fldCharType="separate"/>
        </w:r>
        <w:r w:rsidR="00515CD8">
          <w:rPr>
            <w:noProof/>
            <w:webHidden/>
          </w:rPr>
          <w:t>233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78" w:history="1">
        <w:r w:rsidR="00515CD8" w:rsidRPr="000F76DE">
          <w:rPr>
            <w:rStyle w:val="afa"/>
            <w:noProof/>
          </w:rPr>
          <w:t>3.193.</w:t>
        </w:r>
        <w:r w:rsidR="00515CD8">
          <w:rPr>
            <w:smallCaps w:val="0"/>
            <w:noProof/>
            <w:sz w:val="21"/>
          </w:rPr>
          <w:tab/>
        </w:r>
        <w:r w:rsidR="00515CD8" w:rsidRPr="000F76DE">
          <w:rPr>
            <w:rStyle w:val="afa"/>
            <w:noProof/>
          </w:rPr>
          <w:t>开具电子发票接口</w:t>
        </w:r>
        <w:r w:rsidR="00515CD8">
          <w:rPr>
            <w:noProof/>
            <w:webHidden/>
          </w:rPr>
          <w:tab/>
        </w:r>
        <w:r w:rsidR="00515CD8">
          <w:rPr>
            <w:noProof/>
            <w:webHidden/>
          </w:rPr>
          <w:fldChar w:fldCharType="begin"/>
        </w:r>
        <w:r w:rsidR="00515CD8">
          <w:rPr>
            <w:noProof/>
            <w:webHidden/>
          </w:rPr>
          <w:instrText xml:space="preserve"> PAGEREF _Toc508983178 \h </w:instrText>
        </w:r>
        <w:r w:rsidR="00515CD8">
          <w:rPr>
            <w:noProof/>
            <w:webHidden/>
          </w:rPr>
        </w:r>
        <w:r w:rsidR="00515CD8">
          <w:rPr>
            <w:noProof/>
            <w:webHidden/>
          </w:rPr>
          <w:fldChar w:fldCharType="separate"/>
        </w:r>
        <w:r w:rsidR="00515CD8">
          <w:rPr>
            <w:noProof/>
            <w:webHidden/>
          </w:rPr>
          <w:t>233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79" w:history="1">
        <w:r w:rsidR="00515CD8" w:rsidRPr="000F76DE">
          <w:rPr>
            <w:rStyle w:val="afa"/>
            <w:rFonts w:ascii="华文细黑" w:eastAsia="华文细黑" w:hAnsi="华文细黑"/>
            <w:noProof/>
          </w:rPr>
          <w:t>3.193.1.</w:t>
        </w:r>
        <w:r w:rsidR="00515CD8">
          <w:rPr>
            <w:i w:val="0"/>
            <w:noProof/>
            <w:sz w:val="21"/>
          </w:rPr>
          <w:tab/>
        </w:r>
        <w:r w:rsidR="00515CD8" w:rsidRPr="000F76DE">
          <w:rPr>
            <w:rStyle w:val="afa"/>
            <w:noProof/>
          </w:rPr>
          <w:t>接口名称：</w:t>
        </w:r>
        <w:r w:rsidR="00515CD8" w:rsidRPr="000F76DE">
          <w:rPr>
            <w:rStyle w:val="afa"/>
            <w:noProof/>
          </w:rPr>
          <w:t>basement/invoice/invoicing.do</w:t>
        </w:r>
        <w:r w:rsidR="00515CD8">
          <w:rPr>
            <w:noProof/>
            <w:webHidden/>
          </w:rPr>
          <w:tab/>
        </w:r>
        <w:r w:rsidR="00515CD8">
          <w:rPr>
            <w:noProof/>
            <w:webHidden/>
          </w:rPr>
          <w:fldChar w:fldCharType="begin"/>
        </w:r>
        <w:r w:rsidR="00515CD8">
          <w:rPr>
            <w:noProof/>
            <w:webHidden/>
          </w:rPr>
          <w:instrText xml:space="preserve"> PAGEREF _Toc508983179 \h </w:instrText>
        </w:r>
        <w:r w:rsidR="00515CD8">
          <w:rPr>
            <w:noProof/>
            <w:webHidden/>
          </w:rPr>
        </w:r>
        <w:r w:rsidR="00515CD8">
          <w:rPr>
            <w:noProof/>
            <w:webHidden/>
          </w:rPr>
          <w:fldChar w:fldCharType="separate"/>
        </w:r>
        <w:r w:rsidR="00515CD8">
          <w:rPr>
            <w:noProof/>
            <w:webHidden/>
          </w:rPr>
          <w:t>233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80" w:history="1">
        <w:r w:rsidR="00515CD8" w:rsidRPr="000F76DE">
          <w:rPr>
            <w:rStyle w:val="afa"/>
            <w:rFonts w:ascii="华文细黑" w:eastAsia="华文细黑" w:hAnsi="华文细黑"/>
            <w:noProof/>
          </w:rPr>
          <w:t>3.193.2.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_Toc508983180 \h </w:instrText>
        </w:r>
        <w:r w:rsidR="00515CD8">
          <w:rPr>
            <w:noProof/>
            <w:webHidden/>
          </w:rPr>
        </w:r>
        <w:r w:rsidR="00515CD8">
          <w:rPr>
            <w:noProof/>
            <w:webHidden/>
          </w:rPr>
          <w:fldChar w:fldCharType="separate"/>
        </w:r>
        <w:r w:rsidR="00515CD8">
          <w:rPr>
            <w:noProof/>
            <w:webHidden/>
          </w:rPr>
          <w:t>233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81" w:history="1">
        <w:r w:rsidR="00515CD8" w:rsidRPr="000F76DE">
          <w:rPr>
            <w:rStyle w:val="afa"/>
            <w:rFonts w:ascii="华文细黑" w:eastAsia="华文细黑" w:hAnsi="华文细黑"/>
            <w:noProof/>
          </w:rPr>
          <w:t>3.193.3.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_Toc508983181 \h </w:instrText>
        </w:r>
        <w:r w:rsidR="00515CD8">
          <w:rPr>
            <w:noProof/>
            <w:webHidden/>
          </w:rPr>
        </w:r>
        <w:r w:rsidR="00515CD8">
          <w:rPr>
            <w:noProof/>
            <w:webHidden/>
          </w:rPr>
          <w:fldChar w:fldCharType="separate"/>
        </w:r>
        <w:r w:rsidR="00515CD8">
          <w:rPr>
            <w:noProof/>
            <w:webHidden/>
          </w:rPr>
          <w:t>233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82" w:history="1">
        <w:r w:rsidR="00515CD8" w:rsidRPr="000F76DE">
          <w:rPr>
            <w:rStyle w:val="afa"/>
            <w:noProof/>
          </w:rPr>
          <w:t>3.194.</w:t>
        </w:r>
        <w:r w:rsidR="00515CD8">
          <w:rPr>
            <w:smallCaps w:val="0"/>
            <w:noProof/>
            <w:sz w:val="21"/>
          </w:rPr>
          <w:tab/>
        </w:r>
        <w:r w:rsidR="00515CD8" w:rsidRPr="000F76DE">
          <w:rPr>
            <w:rStyle w:val="afa"/>
            <w:noProof/>
          </w:rPr>
          <w:t>订单发票查询接口</w:t>
        </w:r>
        <w:r w:rsidR="00515CD8">
          <w:rPr>
            <w:noProof/>
            <w:webHidden/>
          </w:rPr>
          <w:tab/>
        </w:r>
        <w:r w:rsidR="00515CD8">
          <w:rPr>
            <w:noProof/>
            <w:webHidden/>
          </w:rPr>
          <w:fldChar w:fldCharType="begin"/>
        </w:r>
        <w:r w:rsidR="00515CD8">
          <w:rPr>
            <w:noProof/>
            <w:webHidden/>
          </w:rPr>
          <w:instrText xml:space="preserve"> PAGEREF _Toc508983182 \h </w:instrText>
        </w:r>
        <w:r w:rsidR="00515CD8">
          <w:rPr>
            <w:noProof/>
            <w:webHidden/>
          </w:rPr>
        </w:r>
        <w:r w:rsidR="00515CD8">
          <w:rPr>
            <w:noProof/>
            <w:webHidden/>
          </w:rPr>
          <w:fldChar w:fldCharType="separate"/>
        </w:r>
        <w:r w:rsidR="00515CD8">
          <w:rPr>
            <w:noProof/>
            <w:webHidden/>
          </w:rPr>
          <w:t>234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83" w:history="1">
        <w:r w:rsidR="00515CD8" w:rsidRPr="000F76DE">
          <w:rPr>
            <w:rStyle w:val="afa"/>
            <w:rFonts w:ascii="华文细黑" w:eastAsia="华文细黑" w:hAnsi="华文细黑"/>
            <w:noProof/>
          </w:rPr>
          <w:t>3.194.1.</w:t>
        </w:r>
        <w:r w:rsidR="00515CD8">
          <w:rPr>
            <w:i w:val="0"/>
            <w:noProof/>
            <w:sz w:val="21"/>
          </w:rPr>
          <w:tab/>
        </w:r>
        <w:r w:rsidR="00515CD8" w:rsidRPr="000F76DE">
          <w:rPr>
            <w:rStyle w:val="afa"/>
            <w:noProof/>
          </w:rPr>
          <w:t>接口名称：</w:t>
        </w:r>
        <w:r w:rsidR="00515CD8" w:rsidRPr="000F76DE">
          <w:rPr>
            <w:rStyle w:val="afa"/>
            <w:noProof/>
          </w:rPr>
          <w:t>order/invoice/invoiceSelect.do</w:t>
        </w:r>
        <w:r w:rsidR="00515CD8">
          <w:rPr>
            <w:noProof/>
            <w:webHidden/>
          </w:rPr>
          <w:tab/>
        </w:r>
        <w:r w:rsidR="00515CD8">
          <w:rPr>
            <w:noProof/>
            <w:webHidden/>
          </w:rPr>
          <w:fldChar w:fldCharType="begin"/>
        </w:r>
        <w:r w:rsidR="00515CD8">
          <w:rPr>
            <w:noProof/>
            <w:webHidden/>
          </w:rPr>
          <w:instrText xml:space="preserve"> PAGEREF _Toc508983183 \h </w:instrText>
        </w:r>
        <w:r w:rsidR="00515CD8">
          <w:rPr>
            <w:noProof/>
            <w:webHidden/>
          </w:rPr>
        </w:r>
        <w:r w:rsidR="00515CD8">
          <w:rPr>
            <w:noProof/>
            <w:webHidden/>
          </w:rPr>
          <w:fldChar w:fldCharType="separate"/>
        </w:r>
        <w:r w:rsidR="00515CD8">
          <w:rPr>
            <w:noProof/>
            <w:webHidden/>
          </w:rPr>
          <w:t>234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84" w:history="1">
        <w:r w:rsidR="00515CD8" w:rsidRPr="000F76DE">
          <w:rPr>
            <w:rStyle w:val="afa"/>
            <w:rFonts w:ascii="华文细黑" w:eastAsia="华文细黑" w:hAnsi="华文细黑"/>
            <w:noProof/>
          </w:rPr>
          <w:t>3.194.2.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_Toc508983184 \h </w:instrText>
        </w:r>
        <w:r w:rsidR="00515CD8">
          <w:rPr>
            <w:noProof/>
            <w:webHidden/>
          </w:rPr>
        </w:r>
        <w:r w:rsidR="00515CD8">
          <w:rPr>
            <w:noProof/>
            <w:webHidden/>
          </w:rPr>
          <w:fldChar w:fldCharType="separate"/>
        </w:r>
        <w:r w:rsidR="00515CD8">
          <w:rPr>
            <w:noProof/>
            <w:webHidden/>
          </w:rPr>
          <w:t>234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85" w:history="1">
        <w:r w:rsidR="00515CD8" w:rsidRPr="000F76DE">
          <w:rPr>
            <w:rStyle w:val="afa"/>
            <w:rFonts w:ascii="华文细黑" w:eastAsia="华文细黑" w:hAnsi="华文细黑"/>
            <w:noProof/>
          </w:rPr>
          <w:t>3.194.3.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_Toc508983185 \h </w:instrText>
        </w:r>
        <w:r w:rsidR="00515CD8">
          <w:rPr>
            <w:noProof/>
            <w:webHidden/>
          </w:rPr>
        </w:r>
        <w:r w:rsidR="00515CD8">
          <w:rPr>
            <w:noProof/>
            <w:webHidden/>
          </w:rPr>
          <w:fldChar w:fldCharType="separate"/>
        </w:r>
        <w:r w:rsidR="00515CD8">
          <w:rPr>
            <w:noProof/>
            <w:webHidden/>
          </w:rPr>
          <w:t>234</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86" w:history="1">
        <w:r w:rsidR="00515CD8" w:rsidRPr="000F76DE">
          <w:rPr>
            <w:rStyle w:val="afa"/>
            <w:noProof/>
          </w:rPr>
          <w:t>3.195.</w:t>
        </w:r>
        <w:r w:rsidR="00515CD8">
          <w:rPr>
            <w:smallCaps w:val="0"/>
            <w:noProof/>
            <w:sz w:val="21"/>
          </w:rPr>
          <w:tab/>
        </w:r>
        <w:r w:rsidR="00515CD8" w:rsidRPr="000F76DE">
          <w:rPr>
            <w:rStyle w:val="afa"/>
            <w:noProof/>
          </w:rPr>
          <w:t>用户发票信息查询接口</w:t>
        </w:r>
        <w:r w:rsidR="00515CD8">
          <w:rPr>
            <w:noProof/>
            <w:webHidden/>
          </w:rPr>
          <w:tab/>
        </w:r>
        <w:r w:rsidR="00515CD8">
          <w:rPr>
            <w:noProof/>
            <w:webHidden/>
          </w:rPr>
          <w:fldChar w:fldCharType="begin"/>
        </w:r>
        <w:r w:rsidR="00515CD8">
          <w:rPr>
            <w:noProof/>
            <w:webHidden/>
          </w:rPr>
          <w:instrText xml:space="preserve"> PAGEREF _Toc508983186 \h </w:instrText>
        </w:r>
        <w:r w:rsidR="00515CD8">
          <w:rPr>
            <w:noProof/>
            <w:webHidden/>
          </w:rPr>
        </w:r>
        <w:r w:rsidR="00515CD8">
          <w:rPr>
            <w:noProof/>
            <w:webHidden/>
          </w:rPr>
          <w:fldChar w:fldCharType="separate"/>
        </w:r>
        <w:r w:rsidR="00515CD8">
          <w:rPr>
            <w:noProof/>
            <w:webHidden/>
          </w:rPr>
          <w:t>235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87" w:history="1">
        <w:r w:rsidR="00515CD8" w:rsidRPr="000F76DE">
          <w:rPr>
            <w:rStyle w:val="afa"/>
            <w:rFonts w:ascii="华文细黑" w:eastAsia="华文细黑" w:hAnsi="华文细黑"/>
            <w:noProof/>
          </w:rPr>
          <w:t>3.195.1.</w:t>
        </w:r>
        <w:r w:rsidR="00515CD8">
          <w:rPr>
            <w:i w:val="0"/>
            <w:noProof/>
            <w:sz w:val="21"/>
          </w:rPr>
          <w:tab/>
        </w:r>
        <w:r w:rsidR="00515CD8" w:rsidRPr="000F76DE">
          <w:rPr>
            <w:rStyle w:val="afa"/>
            <w:noProof/>
          </w:rPr>
          <w:t>接口名称：</w:t>
        </w:r>
        <w:r w:rsidR="00515CD8" w:rsidRPr="000F76DE">
          <w:rPr>
            <w:rStyle w:val="afa"/>
            <w:noProof/>
          </w:rPr>
          <w:t>user/invoice/userInvoiceInfo.do</w:t>
        </w:r>
        <w:r w:rsidR="00515CD8">
          <w:rPr>
            <w:noProof/>
            <w:webHidden/>
          </w:rPr>
          <w:tab/>
        </w:r>
        <w:r w:rsidR="00515CD8">
          <w:rPr>
            <w:noProof/>
            <w:webHidden/>
          </w:rPr>
          <w:fldChar w:fldCharType="begin"/>
        </w:r>
        <w:r w:rsidR="00515CD8">
          <w:rPr>
            <w:noProof/>
            <w:webHidden/>
          </w:rPr>
          <w:instrText xml:space="preserve"> PAGEREF _Toc508983187 \h </w:instrText>
        </w:r>
        <w:r w:rsidR="00515CD8">
          <w:rPr>
            <w:noProof/>
            <w:webHidden/>
          </w:rPr>
        </w:r>
        <w:r w:rsidR="00515CD8">
          <w:rPr>
            <w:noProof/>
            <w:webHidden/>
          </w:rPr>
          <w:fldChar w:fldCharType="separate"/>
        </w:r>
        <w:r w:rsidR="00515CD8">
          <w:rPr>
            <w:noProof/>
            <w:webHidden/>
          </w:rPr>
          <w:t>235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88" w:history="1">
        <w:r w:rsidR="00515CD8" w:rsidRPr="000F76DE">
          <w:rPr>
            <w:rStyle w:val="afa"/>
            <w:rFonts w:ascii="华文细黑" w:eastAsia="华文细黑" w:hAnsi="华文细黑"/>
            <w:noProof/>
          </w:rPr>
          <w:t>3.195.2.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_Toc508983188 \h </w:instrText>
        </w:r>
        <w:r w:rsidR="00515CD8">
          <w:rPr>
            <w:noProof/>
            <w:webHidden/>
          </w:rPr>
        </w:r>
        <w:r w:rsidR="00515CD8">
          <w:rPr>
            <w:noProof/>
            <w:webHidden/>
          </w:rPr>
          <w:fldChar w:fldCharType="separate"/>
        </w:r>
        <w:r w:rsidR="00515CD8">
          <w:rPr>
            <w:noProof/>
            <w:webHidden/>
          </w:rPr>
          <w:t>235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89" w:history="1">
        <w:r w:rsidR="00515CD8" w:rsidRPr="000F76DE">
          <w:rPr>
            <w:rStyle w:val="afa"/>
            <w:rFonts w:ascii="华文细黑" w:eastAsia="华文细黑" w:hAnsi="华文细黑"/>
            <w:noProof/>
          </w:rPr>
          <w:t>3.195.3.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_Toc508983189 \h </w:instrText>
        </w:r>
        <w:r w:rsidR="00515CD8">
          <w:rPr>
            <w:noProof/>
            <w:webHidden/>
          </w:rPr>
        </w:r>
        <w:r w:rsidR="00515CD8">
          <w:rPr>
            <w:noProof/>
            <w:webHidden/>
          </w:rPr>
          <w:fldChar w:fldCharType="separate"/>
        </w:r>
        <w:r w:rsidR="00515CD8">
          <w:rPr>
            <w:noProof/>
            <w:webHidden/>
          </w:rPr>
          <w:t>235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90" w:history="1">
        <w:r w:rsidR="00515CD8" w:rsidRPr="000F76DE">
          <w:rPr>
            <w:rStyle w:val="afa"/>
            <w:noProof/>
          </w:rPr>
          <w:t>3.196.</w:t>
        </w:r>
        <w:r w:rsidR="00515CD8">
          <w:rPr>
            <w:smallCaps w:val="0"/>
            <w:noProof/>
            <w:sz w:val="21"/>
          </w:rPr>
          <w:tab/>
        </w:r>
        <w:r w:rsidR="00515CD8" w:rsidRPr="000F76DE">
          <w:rPr>
            <w:rStyle w:val="afa"/>
            <w:noProof/>
          </w:rPr>
          <w:t>用户发票信息新增或更新接口</w:t>
        </w:r>
        <w:r w:rsidR="00515CD8">
          <w:rPr>
            <w:noProof/>
            <w:webHidden/>
          </w:rPr>
          <w:tab/>
        </w:r>
        <w:r w:rsidR="00515CD8">
          <w:rPr>
            <w:noProof/>
            <w:webHidden/>
          </w:rPr>
          <w:fldChar w:fldCharType="begin"/>
        </w:r>
        <w:r w:rsidR="00515CD8">
          <w:rPr>
            <w:noProof/>
            <w:webHidden/>
          </w:rPr>
          <w:instrText xml:space="preserve"> PAGEREF _Toc508983190 \h </w:instrText>
        </w:r>
        <w:r w:rsidR="00515CD8">
          <w:rPr>
            <w:noProof/>
            <w:webHidden/>
          </w:rPr>
        </w:r>
        <w:r w:rsidR="00515CD8">
          <w:rPr>
            <w:noProof/>
            <w:webHidden/>
          </w:rPr>
          <w:fldChar w:fldCharType="separate"/>
        </w:r>
        <w:r w:rsidR="00515CD8">
          <w:rPr>
            <w:noProof/>
            <w:webHidden/>
          </w:rPr>
          <w:t>235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91" w:history="1">
        <w:r w:rsidR="00515CD8" w:rsidRPr="000F76DE">
          <w:rPr>
            <w:rStyle w:val="afa"/>
            <w:rFonts w:ascii="华文细黑" w:eastAsia="华文细黑" w:hAnsi="华文细黑"/>
            <w:noProof/>
          </w:rPr>
          <w:t>3.196.1.</w:t>
        </w:r>
        <w:r w:rsidR="00515CD8">
          <w:rPr>
            <w:i w:val="0"/>
            <w:noProof/>
            <w:sz w:val="21"/>
          </w:rPr>
          <w:tab/>
        </w:r>
        <w:r w:rsidR="00515CD8" w:rsidRPr="000F76DE">
          <w:rPr>
            <w:rStyle w:val="afa"/>
            <w:noProof/>
          </w:rPr>
          <w:t>接口名称：</w:t>
        </w:r>
        <w:r w:rsidR="00515CD8" w:rsidRPr="000F76DE">
          <w:rPr>
            <w:rStyle w:val="afa"/>
            <w:noProof/>
          </w:rPr>
          <w:t>user/invoice/userInvoiceInsertOrUpdate.do</w:t>
        </w:r>
        <w:r w:rsidR="00515CD8">
          <w:rPr>
            <w:noProof/>
            <w:webHidden/>
          </w:rPr>
          <w:tab/>
        </w:r>
        <w:r w:rsidR="00515CD8">
          <w:rPr>
            <w:noProof/>
            <w:webHidden/>
          </w:rPr>
          <w:fldChar w:fldCharType="begin"/>
        </w:r>
        <w:r w:rsidR="00515CD8">
          <w:rPr>
            <w:noProof/>
            <w:webHidden/>
          </w:rPr>
          <w:instrText xml:space="preserve"> PAGEREF _Toc508983191 \h </w:instrText>
        </w:r>
        <w:r w:rsidR="00515CD8">
          <w:rPr>
            <w:noProof/>
            <w:webHidden/>
          </w:rPr>
        </w:r>
        <w:r w:rsidR="00515CD8">
          <w:rPr>
            <w:noProof/>
            <w:webHidden/>
          </w:rPr>
          <w:fldChar w:fldCharType="separate"/>
        </w:r>
        <w:r w:rsidR="00515CD8">
          <w:rPr>
            <w:noProof/>
            <w:webHidden/>
          </w:rPr>
          <w:t>235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92" w:history="1">
        <w:r w:rsidR="00515CD8" w:rsidRPr="000F76DE">
          <w:rPr>
            <w:rStyle w:val="afa"/>
            <w:rFonts w:ascii="华文细黑" w:eastAsia="华文细黑" w:hAnsi="华文细黑"/>
            <w:noProof/>
          </w:rPr>
          <w:t>3.196.2.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_Toc508983192 \h </w:instrText>
        </w:r>
        <w:r w:rsidR="00515CD8">
          <w:rPr>
            <w:noProof/>
            <w:webHidden/>
          </w:rPr>
        </w:r>
        <w:r w:rsidR="00515CD8">
          <w:rPr>
            <w:noProof/>
            <w:webHidden/>
          </w:rPr>
          <w:fldChar w:fldCharType="separate"/>
        </w:r>
        <w:r w:rsidR="00515CD8">
          <w:rPr>
            <w:noProof/>
            <w:webHidden/>
          </w:rPr>
          <w:t>235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93" w:history="1">
        <w:r w:rsidR="00515CD8" w:rsidRPr="000F76DE">
          <w:rPr>
            <w:rStyle w:val="afa"/>
            <w:rFonts w:ascii="华文细黑" w:eastAsia="华文细黑" w:hAnsi="华文细黑"/>
            <w:noProof/>
          </w:rPr>
          <w:t>3.196.3.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_Toc508983193 \h </w:instrText>
        </w:r>
        <w:r w:rsidR="00515CD8">
          <w:rPr>
            <w:noProof/>
            <w:webHidden/>
          </w:rPr>
        </w:r>
        <w:r w:rsidR="00515CD8">
          <w:rPr>
            <w:noProof/>
            <w:webHidden/>
          </w:rPr>
          <w:fldChar w:fldCharType="separate"/>
        </w:r>
        <w:r w:rsidR="00515CD8">
          <w:rPr>
            <w:noProof/>
            <w:webHidden/>
          </w:rPr>
          <w:t>236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94" w:history="1">
        <w:r w:rsidR="00515CD8" w:rsidRPr="000F76DE">
          <w:rPr>
            <w:rStyle w:val="afa"/>
            <w:noProof/>
          </w:rPr>
          <w:t>3.197.</w:t>
        </w:r>
        <w:r w:rsidR="00515CD8">
          <w:rPr>
            <w:smallCaps w:val="0"/>
            <w:noProof/>
            <w:sz w:val="21"/>
          </w:rPr>
          <w:tab/>
        </w:r>
        <w:r w:rsidR="00515CD8" w:rsidRPr="000F76DE">
          <w:rPr>
            <w:rStyle w:val="afa"/>
            <w:noProof/>
          </w:rPr>
          <w:t>查询彩票奖期信息（往期）</w:t>
        </w:r>
        <w:r w:rsidR="00515CD8">
          <w:rPr>
            <w:noProof/>
            <w:webHidden/>
          </w:rPr>
          <w:tab/>
        </w:r>
        <w:r w:rsidR="00515CD8">
          <w:rPr>
            <w:noProof/>
            <w:webHidden/>
          </w:rPr>
          <w:fldChar w:fldCharType="begin"/>
        </w:r>
        <w:r w:rsidR="00515CD8">
          <w:rPr>
            <w:noProof/>
            <w:webHidden/>
          </w:rPr>
          <w:instrText xml:space="preserve"> PAGEREF _Toc508983194 \h </w:instrText>
        </w:r>
        <w:r w:rsidR="00515CD8">
          <w:rPr>
            <w:noProof/>
            <w:webHidden/>
          </w:rPr>
        </w:r>
        <w:r w:rsidR="00515CD8">
          <w:rPr>
            <w:noProof/>
            <w:webHidden/>
          </w:rPr>
          <w:fldChar w:fldCharType="separate"/>
        </w:r>
        <w:r w:rsidR="00515CD8">
          <w:rPr>
            <w:noProof/>
            <w:webHidden/>
          </w:rPr>
          <w:t>236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95" w:history="1">
        <w:r w:rsidR="00515CD8" w:rsidRPr="000F76DE">
          <w:rPr>
            <w:rStyle w:val="afa"/>
            <w:rFonts w:ascii="华文细黑" w:eastAsia="华文细黑" w:hAnsi="华文细黑"/>
            <w:noProof/>
          </w:rPr>
          <w:t>3.197.1.</w:t>
        </w:r>
        <w:r w:rsidR="00515CD8">
          <w:rPr>
            <w:i w:val="0"/>
            <w:noProof/>
            <w:sz w:val="21"/>
          </w:rPr>
          <w:tab/>
        </w:r>
        <w:r w:rsidR="00515CD8" w:rsidRPr="000F76DE">
          <w:rPr>
            <w:rStyle w:val="afa"/>
            <w:noProof/>
          </w:rPr>
          <w:t>接口名称</w:t>
        </w:r>
        <w:r w:rsidR="00515CD8" w:rsidRPr="000F76DE">
          <w:rPr>
            <w:rStyle w:val="afa"/>
            <w:noProof/>
          </w:rPr>
          <w:t xml:space="preserve"> third/lottery/query</w:t>
        </w:r>
        <w:r w:rsidR="00515CD8" w:rsidRPr="000F76DE">
          <w:rPr>
            <w:rStyle w:val="afa"/>
            <w:rFonts w:asciiTheme="minorEastAsia" w:hAnsiTheme="minorEastAsia"/>
            <w:noProof/>
          </w:rPr>
          <w:t>AwardPeriodInfo</w:t>
        </w:r>
        <w:r w:rsidR="00515CD8" w:rsidRPr="000F76DE">
          <w:rPr>
            <w:rStyle w:val="afa"/>
            <w:noProof/>
          </w:rPr>
          <w:t>.do</w:t>
        </w:r>
        <w:r w:rsidR="00515CD8">
          <w:rPr>
            <w:noProof/>
            <w:webHidden/>
          </w:rPr>
          <w:tab/>
        </w:r>
        <w:r w:rsidR="00515CD8">
          <w:rPr>
            <w:noProof/>
            <w:webHidden/>
          </w:rPr>
          <w:fldChar w:fldCharType="begin"/>
        </w:r>
        <w:r w:rsidR="00515CD8">
          <w:rPr>
            <w:noProof/>
            <w:webHidden/>
          </w:rPr>
          <w:instrText xml:space="preserve"> PAGEREF _Toc508983195 \h </w:instrText>
        </w:r>
        <w:r w:rsidR="00515CD8">
          <w:rPr>
            <w:noProof/>
            <w:webHidden/>
          </w:rPr>
        </w:r>
        <w:r w:rsidR="00515CD8">
          <w:rPr>
            <w:noProof/>
            <w:webHidden/>
          </w:rPr>
          <w:fldChar w:fldCharType="separate"/>
        </w:r>
        <w:r w:rsidR="00515CD8">
          <w:rPr>
            <w:noProof/>
            <w:webHidden/>
          </w:rPr>
          <w:t>236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96" w:history="1">
        <w:r w:rsidR="00515CD8" w:rsidRPr="000F76DE">
          <w:rPr>
            <w:rStyle w:val="afa"/>
            <w:rFonts w:ascii="华文细黑" w:eastAsia="华文细黑" w:hAnsi="华文细黑"/>
            <w:noProof/>
          </w:rPr>
          <w:t>3.197.2.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_Toc508983196 \h </w:instrText>
        </w:r>
        <w:r w:rsidR="00515CD8">
          <w:rPr>
            <w:noProof/>
            <w:webHidden/>
          </w:rPr>
        </w:r>
        <w:r w:rsidR="00515CD8">
          <w:rPr>
            <w:noProof/>
            <w:webHidden/>
          </w:rPr>
          <w:fldChar w:fldCharType="separate"/>
        </w:r>
        <w:r w:rsidR="00515CD8">
          <w:rPr>
            <w:noProof/>
            <w:webHidden/>
          </w:rPr>
          <w:t>236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97" w:history="1">
        <w:r w:rsidR="00515CD8" w:rsidRPr="000F76DE">
          <w:rPr>
            <w:rStyle w:val="afa"/>
            <w:rFonts w:ascii="华文细黑" w:eastAsia="华文细黑" w:hAnsi="华文细黑"/>
            <w:noProof/>
          </w:rPr>
          <w:t>3.197.3.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_Toc508983197 \h </w:instrText>
        </w:r>
        <w:r w:rsidR="00515CD8">
          <w:rPr>
            <w:noProof/>
            <w:webHidden/>
          </w:rPr>
        </w:r>
        <w:r w:rsidR="00515CD8">
          <w:rPr>
            <w:noProof/>
            <w:webHidden/>
          </w:rPr>
          <w:fldChar w:fldCharType="separate"/>
        </w:r>
        <w:r w:rsidR="00515CD8">
          <w:rPr>
            <w:noProof/>
            <w:webHidden/>
          </w:rPr>
          <w:t>236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198" w:history="1">
        <w:r w:rsidR="00515CD8" w:rsidRPr="000F76DE">
          <w:rPr>
            <w:rStyle w:val="afa"/>
            <w:noProof/>
          </w:rPr>
          <w:t>3.198.</w:t>
        </w:r>
        <w:r w:rsidR="00515CD8">
          <w:rPr>
            <w:smallCaps w:val="0"/>
            <w:noProof/>
            <w:sz w:val="21"/>
          </w:rPr>
          <w:tab/>
        </w:r>
        <w:r w:rsidR="00515CD8" w:rsidRPr="000F76DE">
          <w:rPr>
            <w:rStyle w:val="afa"/>
            <w:noProof/>
          </w:rPr>
          <w:t>彩票中奖数据查询</w:t>
        </w:r>
        <w:r w:rsidR="00515CD8">
          <w:rPr>
            <w:noProof/>
            <w:webHidden/>
          </w:rPr>
          <w:tab/>
        </w:r>
        <w:r w:rsidR="00515CD8">
          <w:rPr>
            <w:noProof/>
            <w:webHidden/>
          </w:rPr>
          <w:fldChar w:fldCharType="begin"/>
        </w:r>
        <w:r w:rsidR="00515CD8">
          <w:rPr>
            <w:noProof/>
            <w:webHidden/>
          </w:rPr>
          <w:instrText xml:space="preserve"> PAGEREF _Toc508983198 \h </w:instrText>
        </w:r>
        <w:r w:rsidR="00515CD8">
          <w:rPr>
            <w:noProof/>
            <w:webHidden/>
          </w:rPr>
        </w:r>
        <w:r w:rsidR="00515CD8">
          <w:rPr>
            <w:noProof/>
            <w:webHidden/>
          </w:rPr>
          <w:fldChar w:fldCharType="separate"/>
        </w:r>
        <w:r w:rsidR="00515CD8">
          <w:rPr>
            <w:noProof/>
            <w:webHidden/>
          </w:rPr>
          <w:t>237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199" w:history="1">
        <w:r w:rsidR="00515CD8" w:rsidRPr="000F76DE">
          <w:rPr>
            <w:rStyle w:val="afa"/>
            <w:rFonts w:ascii="华文细黑" w:eastAsia="华文细黑" w:hAnsi="华文细黑"/>
            <w:noProof/>
          </w:rPr>
          <w:t>3.198.1.</w:t>
        </w:r>
        <w:r w:rsidR="00515CD8">
          <w:rPr>
            <w:i w:val="0"/>
            <w:noProof/>
            <w:sz w:val="21"/>
          </w:rPr>
          <w:tab/>
        </w:r>
        <w:r w:rsidR="00515CD8" w:rsidRPr="000F76DE">
          <w:rPr>
            <w:rStyle w:val="afa"/>
            <w:noProof/>
          </w:rPr>
          <w:t>接口名称</w:t>
        </w:r>
        <w:r w:rsidR="00515CD8" w:rsidRPr="000F76DE">
          <w:rPr>
            <w:rStyle w:val="afa"/>
            <w:noProof/>
          </w:rPr>
          <w:t>third/lottery/</w:t>
        </w:r>
        <w:r w:rsidR="00515CD8" w:rsidRPr="000F76DE">
          <w:rPr>
            <w:rStyle w:val="afa"/>
            <w:rFonts w:hAnsiTheme="minorEastAsia" w:cstheme="minorEastAsia"/>
            <w:noProof/>
            <w:highlight w:val="white"/>
          </w:rPr>
          <w:t>query</w:t>
        </w:r>
        <w:r w:rsidR="00515CD8" w:rsidRPr="000F76DE">
          <w:rPr>
            <w:rStyle w:val="afa"/>
            <w:rFonts w:asciiTheme="minorEastAsia" w:hAnsiTheme="minorEastAsia" w:cstheme="minorEastAsia"/>
            <w:noProof/>
            <w:highlight w:val="white"/>
          </w:rPr>
          <w:t>PrizeInfo</w:t>
        </w:r>
        <w:r w:rsidR="00515CD8" w:rsidRPr="000F76DE">
          <w:rPr>
            <w:rStyle w:val="afa"/>
            <w:noProof/>
          </w:rPr>
          <w:t>.do</w:t>
        </w:r>
        <w:r w:rsidR="00515CD8">
          <w:rPr>
            <w:noProof/>
            <w:webHidden/>
          </w:rPr>
          <w:tab/>
        </w:r>
        <w:r w:rsidR="00515CD8">
          <w:rPr>
            <w:noProof/>
            <w:webHidden/>
          </w:rPr>
          <w:fldChar w:fldCharType="begin"/>
        </w:r>
        <w:r w:rsidR="00515CD8">
          <w:rPr>
            <w:noProof/>
            <w:webHidden/>
          </w:rPr>
          <w:instrText xml:space="preserve"> PAGEREF _Toc508983199 \h </w:instrText>
        </w:r>
        <w:r w:rsidR="00515CD8">
          <w:rPr>
            <w:noProof/>
            <w:webHidden/>
          </w:rPr>
        </w:r>
        <w:r w:rsidR="00515CD8">
          <w:rPr>
            <w:noProof/>
            <w:webHidden/>
          </w:rPr>
          <w:fldChar w:fldCharType="separate"/>
        </w:r>
        <w:r w:rsidR="00515CD8">
          <w:rPr>
            <w:noProof/>
            <w:webHidden/>
          </w:rPr>
          <w:t>237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00" w:history="1">
        <w:r w:rsidR="00515CD8" w:rsidRPr="000F76DE">
          <w:rPr>
            <w:rStyle w:val="afa"/>
            <w:rFonts w:ascii="华文细黑" w:eastAsia="华文细黑" w:hAnsi="华文细黑"/>
            <w:noProof/>
          </w:rPr>
          <w:t>3.198.2.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_Toc508983200 \h </w:instrText>
        </w:r>
        <w:r w:rsidR="00515CD8">
          <w:rPr>
            <w:noProof/>
            <w:webHidden/>
          </w:rPr>
        </w:r>
        <w:r w:rsidR="00515CD8">
          <w:rPr>
            <w:noProof/>
            <w:webHidden/>
          </w:rPr>
          <w:fldChar w:fldCharType="separate"/>
        </w:r>
        <w:r w:rsidR="00515CD8">
          <w:rPr>
            <w:noProof/>
            <w:webHidden/>
          </w:rPr>
          <w:t>237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01" w:history="1">
        <w:r w:rsidR="00515CD8" w:rsidRPr="000F76DE">
          <w:rPr>
            <w:rStyle w:val="afa"/>
            <w:rFonts w:ascii="华文细黑" w:eastAsia="华文细黑" w:hAnsi="华文细黑"/>
            <w:noProof/>
          </w:rPr>
          <w:t>3.198.3.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_Toc508983201 \h </w:instrText>
        </w:r>
        <w:r w:rsidR="00515CD8">
          <w:rPr>
            <w:noProof/>
            <w:webHidden/>
          </w:rPr>
        </w:r>
        <w:r w:rsidR="00515CD8">
          <w:rPr>
            <w:noProof/>
            <w:webHidden/>
          </w:rPr>
          <w:fldChar w:fldCharType="separate"/>
        </w:r>
        <w:r w:rsidR="00515CD8">
          <w:rPr>
            <w:noProof/>
            <w:webHidden/>
          </w:rPr>
          <w:t>237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02" w:history="1">
        <w:r w:rsidR="00515CD8" w:rsidRPr="000F76DE">
          <w:rPr>
            <w:rStyle w:val="afa"/>
            <w:noProof/>
          </w:rPr>
          <w:t>3.199.</w:t>
        </w:r>
        <w:r w:rsidR="00515CD8">
          <w:rPr>
            <w:smallCaps w:val="0"/>
            <w:noProof/>
            <w:sz w:val="21"/>
          </w:rPr>
          <w:tab/>
        </w:r>
        <w:r w:rsidR="00515CD8" w:rsidRPr="000F76DE">
          <w:rPr>
            <w:rStyle w:val="afa"/>
            <w:noProof/>
          </w:rPr>
          <w:t>积分充值下单接口</w:t>
        </w:r>
        <w:r w:rsidR="00515CD8">
          <w:rPr>
            <w:noProof/>
            <w:webHidden/>
          </w:rPr>
          <w:tab/>
        </w:r>
        <w:r w:rsidR="00515CD8">
          <w:rPr>
            <w:noProof/>
            <w:webHidden/>
          </w:rPr>
          <w:fldChar w:fldCharType="begin"/>
        </w:r>
        <w:r w:rsidR="00515CD8">
          <w:rPr>
            <w:noProof/>
            <w:webHidden/>
          </w:rPr>
          <w:instrText xml:space="preserve"> PAGEREF _Toc508983202 \h </w:instrText>
        </w:r>
        <w:r w:rsidR="00515CD8">
          <w:rPr>
            <w:noProof/>
            <w:webHidden/>
          </w:rPr>
        </w:r>
        <w:r w:rsidR="00515CD8">
          <w:rPr>
            <w:noProof/>
            <w:webHidden/>
          </w:rPr>
          <w:fldChar w:fldCharType="separate"/>
        </w:r>
        <w:r w:rsidR="00515CD8">
          <w:rPr>
            <w:noProof/>
            <w:webHidden/>
          </w:rPr>
          <w:t>237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03" w:history="1">
        <w:r w:rsidR="00515CD8" w:rsidRPr="000F76DE">
          <w:rPr>
            <w:rStyle w:val="afa"/>
            <w:rFonts w:ascii="华文细黑" w:eastAsia="华文细黑" w:hAnsi="华文细黑"/>
            <w:noProof/>
          </w:rPr>
          <w:t>3.199.1.</w:t>
        </w:r>
        <w:r w:rsidR="00515CD8">
          <w:rPr>
            <w:i w:val="0"/>
            <w:noProof/>
            <w:sz w:val="21"/>
          </w:rPr>
          <w:tab/>
        </w:r>
        <w:r w:rsidR="00515CD8" w:rsidRPr="000F76DE">
          <w:rPr>
            <w:rStyle w:val="afa"/>
            <w:noProof/>
          </w:rPr>
          <w:t>接口名称</w:t>
        </w:r>
        <w:r w:rsidR="00515CD8" w:rsidRPr="000F76DE">
          <w:rPr>
            <w:rStyle w:val="afa"/>
            <w:noProof/>
          </w:rPr>
          <w:t>order/points/userPointsRechargeOrder.do</w:t>
        </w:r>
        <w:r w:rsidR="00515CD8">
          <w:rPr>
            <w:noProof/>
            <w:webHidden/>
          </w:rPr>
          <w:tab/>
        </w:r>
        <w:r w:rsidR="00515CD8">
          <w:rPr>
            <w:noProof/>
            <w:webHidden/>
          </w:rPr>
          <w:fldChar w:fldCharType="begin"/>
        </w:r>
        <w:r w:rsidR="00515CD8">
          <w:rPr>
            <w:noProof/>
            <w:webHidden/>
          </w:rPr>
          <w:instrText xml:space="preserve"> PAGEREF _Toc508983203 \h </w:instrText>
        </w:r>
        <w:r w:rsidR="00515CD8">
          <w:rPr>
            <w:noProof/>
            <w:webHidden/>
          </w:rPr>
        </w:r>
        <w:r w:rsidR="00515CD8">
          <w:rPr>
            <w:noProof/>
            <w:webHidden/>
          </w:rPr>
          <w:fldChar w:fldCharType="separate"/>
        </w:r>
        <w:r w:rsidR="00515CD8">
          <w:rPr>
            <w:noProof/>
            <w:webHidden/>
          </w:rPr>
          <w:t>237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04" w:history="1">
        <w:r w:rsidR="00515CD8" w:rsidRPr="000F76DE">
          <w:rPr>
            <w:rStyle w:val="afa"/>
            <w:rFonts w:ascii="华文细黑" w:eastAsia="华文细黑" w:hAnsi="华文细黑"/>
            <w:noProof/>
          </w:rPr>
          <w:t>3.199.2.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_Toc508983204 \h </w:instrText>
        </w:r>
        <w:r w:rsidR="00515CD8">
          <w:rPr>
            <w:noProof/>
            <w:webHidden/>
          </w:rPr>
        </w:r>
        <w:r w:rsidR="00515CD8">
          <w:rPr>
            <w:noProof/>
            <w:webHidden/>
          </w:rPr>
          <w:fldChar w:fldCharType="separate"/>
        </w:r>
        <w:r w:rsidR="00515CD8">
          <w:rPr>
            <w:noProof/>
            <w:webHidden/>
          </w:rPr>
          <w:t>237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05" w:history="1">
        <w:r w:rsidR="00515CD8" w:rsidRPr="000F76DE">
          <w:rPr>
            <w:rStyle w:val="afa"/>
            <w:rFonts w:ascii="华文细黑" w:eastAsia="华文细黑" w:hAnsi="华文细黑"/>
            <w:noProof/>
          </w:rPr>
          <w:t>3.199.3.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_Toc508983205 \h </w:instrText>
        </w:r>
        <w:r w:rsidR="00515CD8">
          <w:rPr>
            <w:noProof/>
            <w:webHidden/>
          </w:rPr>
        </w:r>
        <w:r w:rsidR="00515CD8">
          <w:rPr>
            <w:noProof/>
            <w:webHidden/>
          </w:rPr>
          <w:fldChar w:fldCharType="separate"/>
        </w:r>
        <w:r w:rsidR="00515CD8">
          <w:rPr>
            <w:noProof/>
            <w:webHidden/>
          </w:rPr>
          <w:t>238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06" w:history="1">
        <w:r w:rsidR="00515CD8" w:rsidRPr="000F76DE">
          <w:rPr>
            <w:rStyle w:val="afa"/>
            <w:noProof/>
          </w:rPr>
          <w:t>3.200.</w:t>
        </w:r>
        <w:r w:rsidR="00515CD8">
          <w:rPr>
            <w:smallCaps w:val="0"/>
            <w:noProof/>
            <w:sz w:val="21"/>
          </w:rPr>
          <w:tab/>
        </w:r>
        <w:r w:rsidR="00515CD8" w:rsidRPr="000F76DE">
          <w:rPr>
            <w:rStyle w:val="afa"/>
            <w:noProof/>
          </w:rPr>
          <w:t>翠星彩票下单接口</w:t>
        </w:r>
        <w:r w:rsidR="00515CD8">
          <w:rPr>
            <w:noProof/>
            <w:webHidden/>
          </w:rPr>
          <w:tab/>
        </w:r>
        <w:r w:rsidR="00515CD8">
          <w:rPr>
            <w:noProof/>
            <w:webHidden/>
          </w:rPr>
          <w:fldChar w:fldCharType="begin"/>
        </w:r>
        <w:r w:rsidR="00515CD8">
          <w:rPr>
            <w:noProof/>
            <w:webHidden/>
          </w:rPr>
          <w:instrText xml:space="preserve"> PAGEREF _Toc508983206 \h </w:instrText>
        </w:r>
        <w:r w:rsidR="00515CD8">
          <w:rPr>
            <w:noProof/>
            <w:webHidden/>
          </w:rPr>
        </w:r>
        <w:r w:rsidR="00515CD8">
          <w:rPr>
            <w:noProof/>
            <w:webHidden/>
          </w:rPr>
          <w:fldChar w:fldCharType="separate"/>
        </w:r>
        <w:r w:rsidR="00515CD8">
          <w:rPr>
            <w:noProof/>
            <w:webHidden/>
          </w:rPr>
          <w:t>238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07" w:history="1">
        <w:r w:rsidR="00515CD8" w:rsidRPr="000F76DE">
          <w:rPr>
            <w:rStyle w:val="afa"/>
            <w:rFonts w:ascii="华文细黑" w:eastAsia="华文细黑" w:hAnsi="华文细黑"/>
            <w:noProof/>
          </w:rPr>
          <w:t>3.200.1.</w:t>
        </w:r>
        <w:r w:rsidR="00515CD8">
          <w:rPr>
            <w:i w:val="0"/>
            <w:noProof/>
            <w:sz w:val="21"/>
          </w:rPr>
          <w:tab/>
        </w:r>
        <w:r w:rsidR="00515CD8" w:rsidRPr="000F76DE">
          <w:rPr>
            <w:rStyle w:val="afa"/>
            <w:noProof/>
          </w:rPr>
          <w:t>接口名称：</w:t>
        </w:r>
        <w:r w:rsidR="00515CD8" w:rsidRPr="000F76DE">
          <w:rPr>
            <w:rStyle w:val="afa"/>
            <w:noProof/>
          </w:rPr>
          <w:t>third/cuixing/lotteryOrder.do</w:t>
        </w:r>
        <w:r w:rsidR="00515CD8">
          <w:rPr>
            <w:noProof/>
            <w:webHidden/>
          </w:rPr>
          <w:tab/>
        </w:r>
        <w:r w:rsidR="00515CD8">
          <w:rPr>
            <w:noProof/>
            <w:webHidden/>
          </w:rPr>
          <w:fldChar w:fldCharType="begin"/>
        </w:r>
        <w:r w:rsidR="00515CD8">
          <w:rPr>
            <w:noProof/>
            <w:webHidden/>
          </w:rPr>
          <w:instrText xml:space="preserve"> PAGEREF _Toc508983207 \h </w:instrText>
        </w:r>
        <w:r w:rsidR="00515CD8">
          <w:rPr>
            <w:noProof/>
            <w:webHidden/>
          </w:rPr>
        </w:r>
        <w:r w:rsidR="00515CD8">
          <w:rPr>
            <w:noProof/>
            <w:webHidden/>
          </w:rPr>
          <w:fldChar w:fldCharType="separate"/>
        </w:r>
        <w:r w:rsidR="00515CD8">
          <w:rPr>
            <w:noProof/>
            <w:webHidden/>
          </w:rPr>
          <w:t>238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08" w:history="1">
        <w:r w:rsidR="00515CD8" w:rsidRPr="000F76DE">
          <w:rPr>
            <w:rStyle w:val="afa"/>
            <w:rFonts w:ascii="华文细黑" w:eastAsia="华文细黑" w:hAnsi="华文细黑"/>
            <w:noProof/>
          </w:rPr>
          <w:t>3.200.2.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_Toc508983208 \h </w:instrText>
        </w:r>
        <w:r w:rsidR="00515CD8">
          <w:rPr>
            <w:noProof/>
            <w:webHidden/>
          </w:rPr>
        </w:r>
        <w:r w:rsidR="00515CD8">
          <w:rPr>
            <w:noProof/>
            <w:webHidden/>
          </w:rPr>
          <w:fldChar w:fldCharType="separate"/>
        </w:r>
        <w:r w:rsidR="00515CD8">
          <w:rPr>
            <w:noProof/>
            <w:webHidden/>
          </w:rPr>
          <w:t>238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09" w:history="1">
        <w:r w:rsidR="00515CD8" w:rsidRPr="000F76DE">
          <w:rPr>
            <w:rStyle w:val="afa"/>
            <w:rFonts w:ascii="华文细黑" w:eastAsia="华文细黑" w:hAnsi="华文细黑"/>
            <w:noProof/>
          </w:rPr>
          <w:t>3.200.3.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_Toc508983209 \h </w:instrText>
        </w:r>
        <w:r w:rsidR="00515CD8">
          <w:rPr>
            <w:noProof/>
            <w:webHidden/>
          </w:rPr>
        </w:r>
        <w:r w:rsidR="00515CD8">
          <w:rPr>
            <w:noProof/>
            <w:webHidden/>
          </w:rPr>
          <w:fldChar w:fldCharType="separate"/>
        </w:r>
        <w:r w:rsidR="00515CD8">
          <w:rPr>
            <w:noProof/>
            <w:webHidden/>
          </w:rPr>
          <w:t>238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10" w:history="1">
        <w:r w:rsidR="00515CD8" w:rsidRPr="000F76DE">
          <w:rPr>
            <w:rStyle w:val="afa"/>
            <w:noProof/>
          </w:rPr>
          <w:t>3.201.</w:t>
        </w:r>
        <w:r w:rsidR="00515CD8">
          <w:rPr>
            <w:smallCaps w:val="0"/>
            <w:noProof/>
            <w:sz w:val="21"/>
          </w:rPr>
          <w:tab/>
        </w:r>
        <w:r w:rsidR="00515CD8" w:rsidRPr="000F76DE">
          <w:rPr>
            <w:rStyle w:val="afa"/>
            <w:noProof/>
          </w:rPr>
          <w:t>商户微信联合绑定信息新增</w:t>
        </w:r>
        <w:r w:rsidR="00515CD8">
          <w:rPr>
            <w:noProof/>
            <w:webHidden/>
          </w:rPr>
          <w:tab/>
        </w:r>
        <w:r w:rsidR="00515CD8">
          <w:rPr>
            <w:noProof/>
            <w:webHidden/>
          </w:rPr>
          <w:fldChar w:fldCharType="begin"/>
        </w:r>
        <w:r w:rsidR="00515CD8">
          <w:rPr>
            <w:noProof/>
            <w:webHidden/>
          </w:rPr>
          <w:instrText xml:space="preserve"> PAGEREF _Toc508983210 \h </w:instrText>
        </w:r>
        <w:r w:rsidR="00515CD8">
          <w:rPr>
            <w:noProof/>
            <w:webHidden/>
          </w:rPr>
        </w:r>
        <w:r w:rsidR="00515CD8">
          <w:rPr>
            <w:noProof/>
            <w:webHidden/>
          </w:rPr>
          <w:fldChar w:fldCharType="separate"/>
        </w:r>
        <w:r w:rsidR="00515CD8">
          <w:rPr>
            <w:noProof/>
            <w:webHidden/>
          </w:rPr>
          <w:t>239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11" w:history="1">
        <w:r w:rsidR="00515CD8" w:rsidRPr="000F76DE">
          <w:rPr>
            <w:rStyle w:val="afa"/>
            <w:rFonts w:ascii="华文细黑" w:eastAsia="华文细黑" w:hAnsi="华文细黑"/>
            <w:noProof/>
          </w:rPr>
          <w:t>3.201.1.</w:t>
        </w:r>
        <w:r w:rsidR="00515CD8">
          <w:rPr>
            <w:i w:val="0"/>
            <w:noProof/>
            <w:sz w:val="21"/>
          </w:rPr>
          <w:tab/>
        </w:r>
        <w:r w:rsidR="00515CD8" w:rsidRPr="000F76DE">
          <w:rPr>
            <w:rStyle w:val="afa"/>
            <w:noProof/>
          </w:rPr>
          <w:t>接口名称：</w:t>
        </w:r>
        <w:r w:rsidR="00515CD8" w:rsidRPr="000F76DE">
          <w:rPr>
            <w:rStyle w:val="afa"/>
            <w:rFonts w:ascii="Consolas" w:eastAsia="Consolas" w:hAnsi="Consolas"/>
            <w:noProof/>
            <w:highlight w:val="white"/>
          </w:rPr>
          <w:t>merchant/qrcodeManage/merchantQrocdeInsertOrUpdate.do</w:t>
        </w:r>
        <w:r w:rsidR="00515CD8">
          <w:rPr>
            <w:noProof/>
            <w:webHidden/>
          </w:rPr>
          <w:tab/>
        </w:r>
        <w:r w:rsidR="00515CD8">
          <w:rPr>
            <w:noProof/>
            <w:webHidden/>
          </w:rPr>
          <w:fldChar w:fldCharType="begin"/>
        </w:r>
        <w:r w:rsidR="00515CD8">
          <w:rPr>
            <w:noProof/>
            <w:webHidden/>
          </w:rPr>
          <w:instrText xml:space="preserve"> PAGEREF _Toc508983211 \h </w:instrText>
        </w:r>
        <w:r w:rsidR="00515CD8">
          <w:rPr>
            <w:noProof/>
            <w:webHidden/>
          </w:rPr>
        </w:r>
        <w:r w:rsidR="00515CD8">
          <w:rPr>
            <w:noProof/>
            <w:webHidden/>
          </w:rPr>
          <w:fldChar w:fldCharType="separate"/>
        </w:r>
        <w:r w:rsidR="00515CD8">
          <w:rPr>
            <w:noProof/>
            <w:webHidden/>
          </w:rPr>
          <w:t>239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12" w:history="1">
        <w:r w:rsidR="00515CD8" w:rsidRPr="000F76DE">
          <w:rPr>
            <w:rStyle w:val="afa"/>
            <w:rFonts w:ascii="华文细黑" w:eastAsia="华文细黑" w:hAnsi="华文细黑"/>
            <w:noProof/>
          </w:rPr>
          <w:t>3.201.2.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_Toc508983212 \h </w:instrText>
        </w:r>
        <w:r w:rsidR="00515CD8">
          <w:rPr>
            <w:noProof/>
            <w:webHidden/>
          </w:rPr>
        </w:r>
        <w:r w:rsidR="00515CD8">
          <w:rPr>
            <w:noProof/>
            <w:webHidden/>
          </w:rPr>
          <w:fldChar w:fldCharType="separate"/>
        </w:r>
        <w:r w:rsidR="00515CD8">
          <w:rPr>
            <w:noProof/>
            <w:webHidden/>
          </w:rPr>
          <w:t>239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13" w:history="1">
        <w:r w:rsidR="00515CD8" w:rsidRPr="000F76DE">
          <w:rPr>
            <w:rStyle w:val="afa"/>
            <w:rFonts w:ascii="华文细黑" w:eastAsia="华文细黑" w:hAnsi="华文细黑"/>
            <w:noProof/>
          </w:rPr>
          <w:t>3.201.3.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_Toc508983213 \h </w:instrText>
        </w:r>
        <w:r w:rsidR="00515CD8">
          <w:rPr>
            <w:noProof/>
            <w:webHidden/>
          </w:rPr>
        </w:r>
        <w:r w:rsidR="00515CD8">
          <w:rPr>
            <w:noProof/>
            <w:webHidden/>
          </w:rPr>
          <w:fldChar w:fldCharType="separate"/>
        </w:r>
        <w:r w:rsidR="00515CD8">
          <w:rPr>
            <w:noProof/>
            <w:webHidden/>
          </w:rPr>
          <w:t>239</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14" w:history="1">
        <w:r w:rsidR="00515CD8" w:rsidRPr="000F76DE">
          <w:rPr>
            <w:rStyle w:val="afa"/>
            <w:noProof/>
          </w:rPr>
          <w:t>3.202.</w:t>
        </w:r>
        <w:r w:rsidR="00515CD8">
          <w:rPr>
            <w:smallCaps w:val="0"/>
            <w:noProof/>
            <w:sz w:val="21"/>
          </w:rPr>
          <w:tab/>
        </w:r>
        <w:r w:rsidR="00515CD8" w:rsidRPr="000F76DE">
          <w:rPr>
            <w:rStyle w:val="afa"/>
            <w:noProof/>
          </w:rPr>
          <w:t>商户二维码信息列表</w:t>
        </w:r>
        <w:r w:rsidR="00515CD8">
          <w:rPr>
            <w:noProof/>
            <w:webHidden/>
          </w:rPr>
          <w:tab/>
        </w:r>
        <w:r w:rsidR="00515CD8">
          <w:rPr>
            <w:noProof/>
            <w:webHidden/>
          </w:rPr>
          <w:fldChar w:fldCharType="begin"/>
        </w:r>
        <w:r w:rsidR="00515CD8">
          <w:rPr>
            <w:noProof/>
            <w:webHidden/>
          </w:rPr>
          <w:instrText xml:space="preserve"> PAGEREF _Toc508983214 \h </w:instrText>
        </w:r>
        <w:r w:rsidR="00515CD8">
          <w:rPr>
            <w:noProof/>
            <w:webHidden/>
          </w:rPr>
        </w:r>
        <w:r w:rsidR="00515CD8">
          <w:rPr>
            <w:noProof/>
            <w:webHidden/>
          </w:rPr>
          <w:fldChar w:fldCharType="separate"/>
        </w:r>
        <w:r w:rsidR="00515CD8">
          <w:rPr>
            <w:noProof/>
            <w:webHidden/>
          </w:rPr>
          <w:t>239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15" w:history="1">
        <w:r w:rsidR="00515CD8" w:rsidRPr="000F76DE">
          <w:rPr>
            <w:rStyle w:val="afa"/>
            <w:rFonts w:ascii="华文细黑" w:eastAsia="华文细黑" w:hAnsi="华文细黑"/>
            <w:noProof/>
          </w:rPr>
          <w:t>3.202.1.</w:t>
        </w:r>
        <w:r w:rsidR="00515CD8">
          <w:rPr>
            <w:i w:val="0"/>
            <w:noProof/>
            <w:sz w:val="21"/>
          </w:rPr>
          <w:tab/>
        </w:r>
        <w:r w:rsidR="00515CD8" w:rsidRPr="000F76DE">
          <w:rPr>
            <w:rStyle w:val="afa"/>
            <w:noProof/>
          </w:rPr>
          <w:t>接口名称：</w:t>
        </w:r>
        <w:r w:rsidR="00515CD8" w:rsidRPr="000F76DE">
          <w:rPr>
            <w:rStyle w:val="afa"/>
            <w:rFonts w:ascii="Consolas" w:eastAsia="Consolas" w:hAnsi="Consolas"/>
            <w:noProof/>
            <w:highlight w:val="white"/>
          </w:rPr>
          <w:t>merchant/qrcodeManage/merchantQrcodeList.do</w:t>
        </w:r>
        <w:r w:rsidR="00515CD8">
          <w:rPr>
            <w:noProof/>
            <w:webHidden/>
          </w:rPr>
          <w:tab/>
        </w:r>
        <w:r w:rsidR="00515CD8">
          <w:rPr>
            <w:noProof/>
            <w:webHidden/>
          </w:rPr>
          <w:fldChar w:fldCharType="begin"/>
        </w:r>
        <w:r w:rsidR="00515CD8">
          <w:rPr>
            <w:noProof/>
            <w:webHidden/>
          </w:rPr>
          <w:instrText xml:space="preserve"> PAGEREF _Toc508983215 \h </w:instrText>
        </w:r>
        <w:r w:rsidR="00515CD8">
          <w:rPr>
            <w:noProof/>
            <w:webHidden/>
          </w:rPr>
        </w:r>
        <w:r w:rsidR="00515CD8">
          <w:rPr>
            <w:noProof/>
            <w:webHidden/>
          </w:rPr>
          <w:fldChar w:fldCharType="separate"/>
        </w:r>
        <w:r w:rsidR="00515CD8">
          <w:rPr>
            <w:noProof/>
            <w:webHidden/>
          </w:rPr>
          <w:t>239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16" w:history="1">
        <w:r w:rsidR="00515CD8" w:rsidRPr="000F76DE">
          <w:rPr>
            <w:rStyle w:val="afa"/>
            <w:rFonts w:ascii="华文细黑" w:eastAsia="华文细黑" w:hAnsi="华文细黑"/>
            <w:noProof/>
          </w:rPr>
          <w:t>3.202.2.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_Toc508983216 \h </w:instrText>
        </w:r>
        <w:r w:rsidR="00515CD8">
          <w:rPr>
            <w:noProof/>
            <w:webHidden/>
          </w:rPr>
        </w:r>
        <w:r w:rsidR="00515CD8">
          <w:rPr>
            <w:noProof/>
            <w:webHidden/>
          </w:rPr>
          <w:fldChar w:fldCharType="separate"/>
        </w:r>
        <w:r w:rsidR="00515CD8">
          <w:rPr>
            <w:noProof/>
            <w:webHidden/>
          </w:rPr>
          <w:t>239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17" w:history="1">
        <w:r w:rsidR="00515CD8" w:rsidRPr="000F76DE">
          <w:rPr>
            <w:rStyle w:val="afa"/>
            <w:rFonts w:ascii="华文细黑" w:eastAsia="华文细黑" w:hAnsi="华文细黑"/>
            <w:noProof/>
          </w:rPr>
          <w:t>3.202.3.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_Toc508983217 \h </w:instrText>
        </w:r>
        <w:r w:rsidR="00515CD8">
          <w:rPr>
            <w:noProof/>
            <w:webHidden/>
          </w:rPr>
        </w:r>
        <w:r w:rsidR="00515CD8">
          <w:rPr>
            <w:noProof/>
            <w:webHidden/>
          </w:rPr>
          <w:fldChar w:fldCharType="separate"/>
        </w:r>
        <w:r w:rsidR="00515CD8">
          <w:rPr>
            <w:noProof/>
            <w:webHidden/>
          </w:rPr>
          <w:t>240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18" w:history="1">
        <w:r w:rsidR="00515CD8" w:rsidRPr="000F76DE">
          <w:rPr>
            <w:rStyle w:val="afa"/>
            <w:noProof/>
          </w:rPr>
          <w:t>3.203.</w:t>
        </w:r>
        <w:r w:rsidR="00515CD8">
          <w:rPr>
            <w:smallCaps w:val="0"/>
            <w:noProof/>
            <w:sz w:val="21"/>
          </w:rPr>
          <w:tab/>
        </w:r>
        <w:r w:rsidR="00515CD8" w:rsidRPr="000F76DE">
          <w:rPr>
            <w:rStyle w:val="afa"/>
            <w:noProof/>
          </w:rPr>
          <w:t>商户联合绑定信息新增</w:t>
        </w:r>
        <w:r w:rsidR="00515CD8">
          <w:rPr>
            <w:noProof/>
            <w:webHidden/>
          </w:rPr>
          <w:tab/>
        </w:r>
        <w:r w:rsidR="00515CD8">
          <w:rPr>
            <w:noProof/>
            <w:webHidden/>
          </w:rPr>
          <w:fldChar w:fldCharType="begin"/>
        </w:r>
        <w:r w:rsidR="00515CD8">
          <w:rPr>
            <w:noProof/>
            <w:webHidden/>
          </w:rPr>
          <w:instrText xml:space="preserve"> PAGEREF _Toc508983218 \h </w:instrText>
        </w:r>
        <w:r w:rsidR="00515CD8">
          <w:rPr>
            <w:noProof/>
            <w:webHidden/>
          </w:rPr>
        </w:r>
        <w:r w:rsidR="00515CD8">
          <w:rPr>
            <w:noProof/>
            <w:webHidden/>
          </w:rPr>
          <w:fldChar w:fldCharType="separate"/>
        </w:r>
        <w:r w:rsidR="00515CD8">
          <w:rPr>
            <w:noProof/>
            <w:webHidden/>
          </w:rPr>
          <w:t>241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19" w:history="1">
        <w:r w:rsidR="00515CD8" w:rsidRPr="000F76DE">
          <w:rPr>
            <w:rStyle w:val="afa"/>
            <w:rFonts w:ascii="华文细黑" w:eastAsia="华文细黑" w:hAnsi="华文细黑"/>
            <w:noProof/>
          </w:rPr>
          <w:t>3.203.1.</w:t>
        </w:r>
        <w:r w:rsidR="00515CD8">
          <w:rPr>
            <w:i w:val="0"/>
            <w:noProof/>
            <w:sz w:val="21"/>
          </w:rPr>
          <w:tab/>
        </w:r>
        <w:r w:rsidR="00515CD8" w:rsidRPr="000F76DE">
          <w:rPr>
            <w:rStyle w:val="afa"/>
            <w:noProof/>
          </w:rPr>
          <w:t>接口名称：</w:t>
        </w:r>
        <w:r w:rsidR="00515CD8" w:rsidRPr="000F76DE">
          <w:rPr>
            <w:rStyle w:val="afa"/>
            <w:rFonts w:ascii="Consolas" w:eastAsia="Consolas" w:hAnsi="Consolas"/>
            <w:noProof/>
            <w:highlight w:val="white"/>
          </w:rPr>
          <w:t>user/b2b2c/merchantContactsBoundInfo.do</w:t>
        </w:r>
        <w:r w:rsidR="00515CD8">
          <w:rPr>
            <w:noProof/>
            <w:webHidden/>
          </w:rPr>
          <w:tab/>
        </w:r>
        <w:r w:rsidR="00515CD8">
          <w:rPr>
            <w:noProof/>
            <w:webHidden/>
          </w:rPr>
          <w:fldChar w:fldCharType="begin"/>
        </w:r>
        <w:r w:rsidR="00515CD8">
          <w:rPr>
            <w:noProof/>
            <w:webHidden/>
          </w:rPr>
          <w:instrText xml:space="preserve"> PAGEREF _Toc508983219 \h </w:instrText>
        </w:r>
        <w:r w:rsidR="00515CD8">
          <w:rPr>
            <w:noProof/>
            <w:webHidden/>
          </w:rPr>
        </w:r>
        <w:r w:rsidR="00515CD8">
          <w:rPr>
            <w:noProof/>
            <w:webHidden/>
          </w:rPr>
          <w:fldChar w:fldCharType="separate"/>
        </w:r>
        <w:r w:rsidR="00515CD8">
          <w:rPr>
            <w:noProof/>
            <w:webHidden/>
          </w:rPr>
          <w:t>241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20" w:history="1">
        <w:r w:rsidR="00515CD8" w:rsidRPr="000F76DE">
          <w:rPr>
            <w:rStyle w:val="afa"/>
            <w:rFonts w:ascii="华文细黑" w:eastAsia="华文细黑" w:hAnsi="华文细黑"/>
            <w:noProof/>
          </w:rPr>
          <w:t>3.203.2.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_Toc508983220 \h </w:instrText>
        </w:r>
        <w:r w:rsidR="00515CD8">
          <w:rPr>
            <w:noProof/>
            <w:webHidden/>
          </w:rPr>
        </w:r>
        <w:r w:rsidR="00515CD8">
          <w:rPr>
            <w:noProof/>
            <w:webHidden/>
          </w:rPr>
          <w:fldChar w:fldCharType="separate"/>
        </w:r>
        <w:r w:rsidR="00515CD8">
          <w:rPr>
            <w:noProof/>
            <w:webHidden/>
          </w:rPr>
          <w:t>241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21" w:history="1">
        <w:r w:rsidR="00515CD8" w:rsidRPr="000F76DE">
          <w:rPr>
            <w:rStyle w:val="afa"/>
            <w:rFonts w:ascii="华文细黑" w:eastAsia="华文细黑" w:hAnsi="华文细黑"/>
            <w:noProof/>
          </w:rPr>
          <w:t>3.203.3.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_Toc508983221 \h </w:instrText>
        </w:r>
        <w:r w:rsidR="00515CD8">
          <w:rPr>
            <w:noProof/>
            <w:webHidden/>
          </w:rPr>
        </w:r>
        <w:r w:rsidR="00515CD8">
          <w:rPr>
            <w:noProof/>
            <w:webHidden/>
          </w:rPr>
          <w:fldChar w:fldCharType="separate"/>
        </w:r>
        <w:r w:rsidR="00515CD8">
          <w:rPr>
            <w:noProof/>
            <w:webHidden/>
          </w:rPr>
          <w:t>241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22" w:history="1">
        <w:r w:rsidR="00515CD8" w:rsidRPr="000F76DE">
          <w:rPr>
            <w:rStyle w:val="afa"/>
            <w:noProof/>
          </w:rPr>
          <w:t>3.204.</w:t>
        </w:r>
        <w:r w:rsidR="00515CD8">
          <w:rPr>
            <w:smallCaps w:val="0"/>
            <w:noProof/>
            <w:sz w:val="21"/>
          </w:rPr>
          <w:tab/>
        </w:r>
        <w:r w:rsidR="00515CD8" w:rsidRPr="000F76DE">
          <w:rPr>
            <w:rStyle w:val="afa"/>
            <w:noProof/>
          </w:rPr>
          <w:t>商户联合绑定基本信息</w:t>
        </w:r>
        <w:r w:rsidR="00515CD8">
          <w:rPr>
            <w:noProof/>
            <w:webHidden/>
          </w:rPr>
          <w:tab/>
        </w:r>
        <w:r w:rsidR="00515CD8">
          <w:rPr>
            <w:noProof/>
            <w:webHidden/>
          </w:rPr>
          <w:fldChar w:fldCharType="begin"/>
        </w:r>
        <w:r w:rsidR="00515CD8">
          <w:rPr>
            <w:noProof/>
            <w:webHidden/>
          </w:rPr>
          <w:instrText xml:space="preserve"> PAGEREF _Toc508983222 \h </w:instrText>
        </w:r>
        <w:r w:rsidR="00515CD8">
          <w:rPr>
            <w:noProof/>
            <w:webHidden/>
          </w:rPr>
        </w:r>
        <w:r w:rsidR="00515CD8">
          <w:rPr>
            <w:noProof/>
            <w:webHidden/>
          </w:rPr>
          <w:fldChar w:fldCharType="separate"/>
        </w:r>
        <w:r w:rsidR="00515CD8">
          <w:rPr>
            <w:noProof/>
            <w:webHidden/>
          </w:rPr>
          <w:t>241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23" w:history="1">
        <w:r w:rsidR="00515CD8" w:rsidRPr="000F76DE">
          <w:rPr>
            <w:rStyle w:val="afa"/>
            <w:rFonts w:ascii="华文细黑" w:eastAsia="华文细黑" w:hAnsi="华文细黑"/>
            <w:noProof/>
          </w:rPr>
          <w:t>3.204.1.</w:t>
        </w:r>
        <w:r w:rsidR="00515CD8">
          <w:rPr>
            <w:i w:val="0"/>
            <w:noProof/>
            <w:sz w:val="21"/>
          </w:rPr>
          <w:tab/>
        </w:r>
        <w:r w:rsidR="00515CD8" w:rsidRPr="000F76DE">
          <w:rPr>
            <w:rStyle w:val="afa"/>
            <w:noProof/>
          </w:rPr>
          <w:t>接口名称：</w:t>
        </w:r>
        <w:r w:rsidR="00515CD8" w:rsidRPr="000F76DE">
          <w:rPr>
            <w:rStyle w:val="afa"/>
            <w:rFonts w:ascii="Consolas" w:eastAsia="Consolas" w:hAnsi="Consolas"/>
            <w:noProof/>
            <w:highlight w:val="white"/>
          </w:rPr>
          <w:t>user/b2b2c/merchantContactsBoundInfo.do</w:t>
        </w:r>
        <w:r w:rsidR="00515CD8">
          <w:rPr>
            <w:noProof/>
            <w:webHidden/>
          </w:rPr>
          <w:tab/>
        </w:r>
        <w:r w:rsidR="00515CD8">
          <w:rPr>
            <w:noProof/>
            <w:webHidden/>
          </w:rPr>
          <w:fldChar w:fldCharType="begin"/>
        </w:r>
        <w:r w:rsidR="00515CD8">
          <w:rPr>
            <w:noProof/>
            <w:webHidden/>
          </w:rPr>
          <w:instrText xml:space="preserve"> PAGEREF _Toc508983223 \h </w:instrText>
        </w:r>
        <w:r w:rsidR="00515CD8">
          <w:rPr>
            <w:noProof/>
            <w:webHidden/>
          </w:rPr>
        </w:r>
        <w:r w:rsidR="00515CD8">
          <w:rPr>
            <w:noProof/>
            <w:webHidden/>
          </w:rPr>
          <w:fldChar w:fldCharType="separate"/>
        </w:r>
        <w:r w:rsidR="00515CD8">
          <w:rPr>
            <w:noProof/>
            <w:webHidden/>
          </w:rPr>
          <w:t>241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24" w:history="1">
        <w:r w:rsidR="00515CD8" w:rsidRPr="000F76DE">
          <w:rPr>
            <w:rStyle w:val="afa"/>
            <w:rFonts w:ascii="华文细黑" w:eastAsia="华文细黑" w:hAnsi="华文细黑"/>
            <w:noProof/>
          </w:rPr>
          <w:t>3.204.2.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_Toc508983224 \h </w:instrText>
        </w:r>
        <w:r w:rsidR="00515CD8">
          <w:rPr>
            <w:noProof/>
            <w:webHidden/>
          </w:rPr>
        </w:r>
        <w:r w:rsidR="00515CD8">
          <w:rPr>
            <w:noProof/>
            <w:webHidden/>
          </w:rPr>
          <w:fldChar w:fldCharType="separate"/>
        </w:r>
        <w:r w:rsidR="00515CD8">
          <w:rPr>
            <w:noProof/>
            <w:webHidden/>
          </w:rPr>
          <w:t>241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25" w:history="1">
        <w:r w:rsidR="00515CD8" w:rsidRPr="000F76DE">
          <w:rPr>
            <w:rStyle w:val="afa"/>
            <w:rFonts w:ascii="华文细黑" w:eastAsia="华文细黑" w:hAnsi="华文细黑"/>
            <w:noProof/>
          </w:rPr>
          <w:t>3.204.3.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_Toc508983225 \h </w:instrText>
        </w:r>
        <w:r w:rsidR="00515CD8">
          <w:rPr>
            <w:noProof/>
            <w:webHidden/>
          </w:rPr>
        </w:r>
        <w:r w:rsidR="00515CD8">
          <w:rPr>
            <w:noProof/>
            <w:webHidden/>
          </w:rPr>
          <w:fldChar w:fldCharType="separate"/>
        </w:r>
        <w:r w:rsidR="00515CD8">
          <w:rPr>
            <w:noProof/>
            <w:webHidden/>
          </w:rPr>
          <w:t>242</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26" w:history="1">
        <w:r w:rsidR="00515CD8" w:rsidRPr="000F76DE">
          <w:rPr>
            <w:rStyle w:val="afa"/>
            <w:noProof/>
          </w:rPr>
          <w:t>3.205.</w:t>
        </w:r>
        <w:r w:rsidR="00515CD8">
          <w:rPr>
            <w:smallCaps w:val="0"/>
            <w:noProof/>
            <w:sz w:val="21"/>
          </w:rPr>
          <w:tab/>
        </w:r>
        <w:r w:rsidR="00515CD8" w:rsidRPr="000F76DE">
          <w:rPr>
            <w:rStyle w:val="afa"/>
            <w:noProof/>
          </w:rPr>
          <w:t>活动信息列表</w:t>
        </w:r>
        <w:r w:rsidR="00515CD8">
          <w:rPr>
            <w:noProof/>
            <w:webHidden/>
          </w:rPr>
          <w:tab/>
        </w:r>
        <w:r w:rsidR="00515CD8">
          <w:rPr>
            <w:noProof/>
            <w:webHidden/>
          </w:rPr>
          <w:fldChar w:fldCharType="begin"/>
        </w:r>
        <w:r w:rsidR="00515CD8">
          <w:rPr>
            <w:noProof/>
            <w:webHidden/>
          </w:rPr>
          <w:instrText xml:space="preserve"> PAGEREF _Toc508983226 \h </w:instrText>
        </w:r>
        <w:r w:rsidR="00515CD8">
          <w:rPr>
            <w:noProof/>
            <w:webHidden/>
          </w:rPr>
        </w:r>
        <w:r w:rsidR="00515CD8">
          <w:rPr>
            <w:noProof/>
            <w:webHidden/>
          </w:rPr>
          <w:fldChar w:fldCharType="separate"/>
        </w:r>
        <w:r w:rsidR="00515CD8">
          <w:rPr>
            <w:noProof/>
            <w:webHidden/>
          </w:rPr>
          <w:t>242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27" w:history="1">
        <w:r w:rsidR="00515CD8" w:rsidRPr="000F76DE">
          <w:rPr>
            <w:rStyle w:val="afa"/>
            <w:rFonts w:ascii="华文细黑" w:eastAsia="华文细黑" w:hAnsi="华文细黑"/>
            <w:noProof/>
          </w:rPr>
          <w:t>3.205.1.</w:t>
        </w:r>
        <w:r w:rsidR="00515CD8">
          <w:rPr>
            <w:i w:val="0"/>
            <w:noProof/>
            <w:sz w:val="21"/>
          </w:rPr>
          <w:tab/>
        </w:r>
        <w:r w:rsidR="00515CD8" w:rsidRPr="000F76DE">
          <w:rPr>
            <w:rStyle w:val="afa"/>
            <w:noProof/>
          </w:rPr>
          <w:t>接口名称：</w:t>
        </w:r>
        <w:r w:rsidR="00515CD8" w:rsidRPr="000F76DE">
          <w:rPr>
            <w:rStyle w:val="afa"/>
            <w:noProof/>
          </w:rPr>
          <w:t>activity</w:t>
        </w:r>
        <w:r w:rsidR="00515CD8" w:rsidRPr="000F76DE">
          <w:rPr>
            <w:rStyle w:val="afa"/>
            <w:rFonts w:ascii="Consolas" w:eastAsia="Consolas" w:hAnsi="Consolas"/>
            <w:noProof/>
            <w:highlight w:val="white"/>
          </w:rPr>
          <w:t>/activitymanage/activityInfoList.do</w:t>
        </w:r>
        <w:r w:rsidR="00515CD8">
          <w:rPr>
            <w:noProof/>
            <w:webHidden/>
          </w:rPr>
          <w:tab/>
        </w:r>
        <w:r w:rsidR="00515CD8">
          <w:rPr>
            <w:noProof/>
            <w:webHidden/>
          </w:rPr>
          <w:fldChar w:fldCharType="begin"/>
        </w:r>
        <w:r w:rsidR="00515CD8">
          <w:rPr>
            <w:noProof/>
            <w:webHidden/>
          </w:rPr>
          <w:instrText xml:space="preserve"> PAGEREF _Toc508983227 \h </w:instrText>
        </w:r>
        <w:r w:rsidR="00515CD8">
          <w:rPr>
            <w:noProof/>
            <w:webHidden/>
          </w:rPr>
        </w:r>
        <w:r w:rsidR="00515CD8">
          <w:rPr>
            <w:noProof/>
            <w:webHidden/>
          </w:rPr>
          <w:fldChar w:fldCharType="separate"/>
        </w:r>
        <w:r w:rsidR="00515CD8">
          <w:rPr>
            <w:noProof/>
            <w:webHidden/>
          </w:rPr>
          <w:t>242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28" w:history="1">
        <w:r w:rsidR="00515CD8" w:rsidRPr="000F76DE">
          <w:rPr>
            <w:rStyle w:val="afa"/>
            <w:rFonts w:ascii="华文细黑" w:eastAsia="华文细黑" w:hAnsi="华文细黑"/>
            <w:noProof/>
          </w:rPr>
          <w:t>3.205.2.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_Toc508983228 \h </w:instrText>
        </w:r>
        <w:r w:rsidR="00515CD8">
          <w:rPr>
            <w:noProof/>
            <w:webHidden/>
          </w:rPr>
        </w:r>
        <w:r w:rsidR="00515CD8">
          <w:rPr>
            <w:noProof/>
            <w:webHidden/>
          </w:rPr>
          <w:fldChar w:fldCharType="separate"/>
        </w:r>
        <w:r w:rsidR="00515CD8">
          <w:rPr>
            <w:noProof/>
            <w:webHidden/>
          </w:rPr>
          <w:t>242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29" w:history="1">
        <w:r w:rsidR="00515CD8" w:rsidRPr="000F76DE">
          <w:rPr>
            <w:rStyle w:val="afa"/>
            <w:rFonts w:ascii="华文细黑" w:eastAsia="华文细黑" w:hAnsi="华文细黑"/>
            <w:noProof/>
          </w:rPr>
          <w:t>3.205.3.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_Toc508983229 \h </w:instrText>
        </w:r>
        <w:r w:rsidR="00515CD8">
          <w:rPr>
            <w:noProof/>
            <w:webHidden/>
          </w:rPr>
        </w:r>
        <w:r w:rsidR="00515CD8">
          <w:rPr>
            <w:noProof/>
            <w:webHidden/>
          </w:rPr>
          <w:fldChar w:fldCharType="separate"/>
        </w:r>
        <w:r w:rsidR="00515CD8">
          <w:rPr>
            <w:noProof/>
            <w:webHidden/>
          </w:rPr>
          <w:t>243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30" w:history="1">
        <w:r w:rsidR="00515CD8" w:rsidRPr="000F76DE">
          <w:rPr>
            <w:rStyle w:val="afa"/>
            <w:noProof/>
          </w:rPr>
          <w:t>3.206.</w:t>
        </w:r>
        <w:r w:rsidR="00515CD8">
          <w:rPr>
            <w:smallCaps w:val="0"/>
            <w:noProof/>
            <w:sz w:val="21"/>
          </w:rPr>
          <w:tab/>
        </w:r>
        <w:r w:rsidR="00515CD8" w:rsidRPr="000F76DE">
          <w:rPr>
            <w:rStyle w:val="afa"/>
            <w:noProof/>
          </w:rPr>
          <w:t>活动信息查询接口</w:t>
        </w:r>
        <w:r w:rsidR="00515CD8">
          <w:rPr>
            <w:noProof/>
            <w:webHidden/>
          </w:rPr>
          <w:tab/>
        </w:r>
        <w:r w:rsidR="00515CD8">
          <w:rPr>
            <w:noProof/>
            <w:webHidden/>
          </w:rPr>
          <w:fldChar w:fldCharType="begin"/>
        </w:r>
        <w:r w:rsidR="00515CD8">
          <w:rPr>
            <w:noProof/>
            <w:webHidden/>
          </w:rPr>
          <w:instrText xml:space="preserve"> PAGEREF _Toc508983230 \h </w:instrText>
        </w:r>
        <w:r w:rsidR="00515CD8">
          <w:rPr>
            <w:noProof/>
            <w:webHidden/>
          </w:rPr>
        </w:r>
        <w:r w:rsidR="00515CD8">
          <w:rPr>
            <w:noProof/>
            <w:webHidden/>
          </w:rPr>
          <w:fldChar w:fldCharType="separate"/>
        </w:r>
        <w:r w:rsidR="00515CD8">
          <w:rPr>
            <w:noProof/>
            <w:webHidden/>
          </w:rPr>
          <w:t>244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31" w:history="1">
        <w:r w:rsidR="00515CD8" w:rsidRPr="000F76DE">
          <w:rPr>
            <w:rStyle w:val="afa"/>
            <w:rFonts w:ascii="华文细黑" w:eastAsia="华文细黑" w:hAnsi="华文细黑"/>
            <w:noProof/>
          </w:rPr>
          <w:t>3.206.1.</w:t>
        </w:r>
        <w:r w:rsidR="00515CD8">
          <w:rPr>
            <w:i w:val="0"/>
            <w:noProof/>
            <w:sz w:val="21"/>
          </w:rPr>
          <w:tab/>
        </w:r>
        <w:r w:rsidR="00515CD8" w:rsidRPr="000F76DE">
          <w:rPr>
            <w:rStyle w:val="afa"/>
            <w:noProof/>
          </w:rPr>
          <w:t>接口名称：</w:t>
        </w:r>
        <w:r w:rsidR="00515CD8" w:rsidRPr="000F76DE">
          <w:rPr>
            <w:rStyle w:val="afa"/>
            <w:noProof/>
          </w:rPr>
          <w:t>activity</w:t>
        </w:r>
        <w:r w:rsidR="00515CD8" w:rsidRPr="000F76DE">
          <w:rPr>
            <w:rStyle w:val="afa"/>
            <w:rFonts w:ascii="Consolas" w:eastAsia="Consolas" w:hAnsi="Consolas"/>
            <w:noProof/>
            <w:highlight w:val="white"/>
          </w:rPr>
          <w:t>/activitymanage</w:t>
        </w:r>
        <w:r w:rsidR="00515CD8" w:rsidRPr="000F76DE">
          <w:rPr>
            <w:rStyle w:val="afa"/>
            <w:noProof/>
          </w:rPr>
          <w:t>/</w:t>
        </w:r>
        <w:r w:rsidR="00515CD8" w:rsidRPr="000F76DE">
          <w:rPr>
            <w:rStyle w:val="afa"/>
            <w:rFonts w:ascii="Consolas" w:eastAsia="Consolas" w:hAnsi="Consolas"/>
            <w:noProof/>
            <w:highlight w:val="white"/>
          </w:rPr>
          <w:t>activity</w:t>
        </w:r>
        <w:r w:rsidR="00515CD8" w:rsidRPr="000F76DE">
          <w:rPr>
            <w:rStyle w:val="afa"/>
            <w:noProof/>
          </w:rPr>
          <w:t>InfoQuery.do</w:t>
        </w:r>
        <w:r w:rsidR="00515CD8">
          <w:rPr>
            <w:noProof/>
            <w:webHidden/>
          </w:rPr>
          <w:tab/>
        </w:r>
        <w:r w:rsidR="00515CD8">
          <w:rPr>
            <w:noProof/>
            <w:webHidden/>
          </w:rPr>
          <w:fldChar w:fldCharType="begin"/>
        </w:r>
        <w:r w:rsidR="00515CD8">
          <w:rPr>
            <w:noProof/>
            <w:webHidden/>
          </w:rPr>
          <w:instrText xml:space="preserve"> PAGEREF _Toc508983231 \h </w:instrText>
        </w:r>
        <w:r w:rsidR="00515CD8">
          <w:rPr>
            <w:noProof/>
            <w:webHidden/>
          </w:rPr>
        </w:r>
        <w:r w:rsidR="00515CD8">
          <w:rPr>
            <w:noProof/>
            <w:webHidden/>
          </w:rPr>
          <w:fldChar w:fldCharType="separate"/>
        </w:r>
        <w:r w:rsidR="00515CD8">
          <w:rPr>
            <w:noProof/>
            <w:webHidden/>
          </w:rPr>
          <w:t>244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32" w:history="1">
        <w:r w:rsidR="00515CD8" w:rsidRPr="000F76DE">
          <w:rPr>
            <w:rStyle w:val="afa"/>
            <w:rFonts w:ascii="华文细黑" w:eastAsia="华文细黑" w:hAnsi="华文细黑"/>
            <w:noProof/>
          </w:rPr>
          <w:t>3.206.2.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_Toc508983232 \h </w:instrText>
        </w:r>
        <w:r w:rsidR="00515CD8">
          <w:rPr>
            <w:noProof/>
            <w:webHidden/>
          </w:rPr>
        </w:r>
        <w:r w:rsidR="00515CD8">
          <w:rPr>
            <w:noProof/>
            <w:webHidden/>
          </w:rPr>
          <w:fldChar w:fldCharType="separate"/>
        </w:r>
        <w:r w:rsidR="00515CD8">
          <w:rPr>
            <w:noProof/>
            <w:webHidden/>
          </w:rPr>
          <w:t>244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33" w:history="1">
        <w:r w:rsidR="00515CD8" w:rsidRPr="000F76DE">
          <w:rPr>
            <w:rStyle w:val="afa"/>
            <w:rFonts w:ascii="华文细黑" w:eastAsia="华文细黑" w:hAnsi="华文细黑"/>
            <w:noProof/>
          </w:rPr>
          <w:t>3.206.3.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_Toc508983233 \h </w:instrText>
        </w:r>
        <w:r w:rsidR="00515CD8">
          <w:rPr>
            <w:noProof/>
            <w:webHidden/>
          </w:rPr>
        </w:r>
        <w:r w:rsidR="00515CD8">
          <w:rPr>
            <w:noProof/>
            <w:webHidden/>
          </w:rPr>
          <w:fldChar w:fldCharType="separate"/>
        </w:r>
        <w:r w:rsidR="00515CD8">
          <w:rPr>
            <w:noProof/>
            <w:webHidden/>
          </w:rPr>
          <w:t>244</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34" w:history="1">
        <w:r w:rsidR="00515CD8" w:rsidRPr="000F76DE">
          <w:rPr>
            <w:rStyle w:val="afa"/>
            <w:noProof/>
          </w:rPr>
          <w:t>3.207.</w:t>
        </w:r>
        <w:r w:rsidR="00515CD8">
          <w:rPr>
            <w:smallCaps w:val="0"/>
            <w:noProof/>
            <w:sz w:val="21"/>
          </w:rPr>
          <w:tab/>
        </w:r>
        <w:r w:rsidR="00515CD8" w:rsidRPr="000F76DE">
          <w:rPr>
            <w:rStyle w:val="afa"/>
            <w:noProof/>
          </w:rPr>
          <w:t>活动信息新增或更新接口</w:t>
        </w:r>
        <w:r w:rsidR="00515CD8">
          <w:rPr>
            <w:noProof/>
            <w:webHidden/>
          </w:rPr>
          <w:tab/>
        </w:r>
        <w:r w:rsidR="00515CD8">
          <w:rPr>
            <w:noProof/>
            <w:webHidden/>
          </w:rPr>
          <w:fldChar w:fldCharType="begin"/>
        </w:r>
        <w:r w:rsidR="00515CD8">
          <w:rPr>
            <w:noProof/>
            <w:webHidden/>
          </w:rPr>
          <w:instrText xml:space="preserve"> PAGEREF _Toc508983234 \h </w:instrText>
        </w:r>
        <w:r w:rsidR="00515CD8">
          <w:rPr>
            <w:noProof/>
            <w:webHidden/>
          </w:rPr>
        </w:r>
        <w:r w:rsidR="00515CD8">
          <w:rPr>
            <w:noProof/>
            <w:webHidden/>
          </w:rPr>
          <w:fldChar w:fldCharType="separate"/>
        </w:r>
        <w:r w:rsidR="00515CD8">
          <w:rPr>
            <w:noProof/>
            <w:webHidden/>
          </w:rPr>
          <w:t>245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35" w:history="1">
        <w:r w:rsidR="00515CD8" w:rsidRPr="000F76DE">
          <w:rPr>
            <w:rStyle w:val="afa"/>
            <w:rFonts w:ascii="华文细黑" w:eastAsia="华文细黑" w:hAnsi="华文细黑"/>
            <w:noProof/>
          </w:rPr>
          <w:t>3.207.1.</w:t>
        </w:r>
        <w:r w:rsidR="00515CD8">
          <w:rPr>
            <w:i w:val="0"/>
            <w:noProof/>
            <w:sz w:val="21"/>
          </w:rPr>
          <w:tab/>
        </w:r>
        <w:r w:rsidR="00515CD8" w:rsidRPr="000F76DE">
          <w:rPr>
            <w:rStyle w:val="afa"/>
            <w:noProof/>
          </w:rPr>
          <w:t>接口名称：</w:t>
        </w:r>
        <w:r w:rsidR="00515CD8" w:rsidRPr="000F76DE">
          <w:rPr>
            <w:rStyle w:val="afa"/>
            <w:noProof/>
          </w:rPr>
          <w:t>activity</w:t>
        </w:r>
        <w:r w:rsidR="00515CD8" w:rsidRPr="000F76DE">
          <w:rPr>
            <w:rStyle w:val="afa"/>
            <w:rFonts w:ascii="Consolas" w:eastAsia="Consolas" w:hAnsi="Consolas"/>
            <w:noProof/>
            <w:highlight w:val="white"/>
          </w:rPr>
          <w:t>/activitymanage</w:t>
        </w:r>
        <w:r w:rsidR="00515CD8" w:rsidRPr="000F76DE">
          <w:rPr>
            <w:rStyle w:val="afa"/>
            <w:noProof/>
          </w:rPr>
          <w:t>/activityInfoInsertOrUpdate.do</w:t>
        </w:r>
        <w:r w:rsidR="00515CD8">
          <w:rPr>
            <w:noProof/>
            <w:webHidden/>
          </w:rPr>
          <w:tab/>
        </w:r>
        <w:r w:rsidR="00515CD8">
          <w:rPr>
            <w:noProof/>
            <w:webHidden/>
          </w:rPr>
          <w:fldChar w:fldCharType="begin"/>
        </w:r>
        <w:r w:rsidR="00515CD8">
          <w:rPr>
            <w:noProof/>
            <w:webHidden/>
          </w:rPr>
          <w:instrText xml:space="preserve"> PAGEREF _Toc508983235 \h </w:instrText>
        </w:r>
        <w:r w:rsidR="00515CD8">
          <w:rPr>
            <w:noProof/>
            <w:webHidden/>
          </w:rPr>
        </w:r>
        <w:r w:rsidR="00515CD8">
          <w:rPr>
            <w:noProof/>
            <w:webHidden/>
          </w:rPr>
          <w:fldChar w:fldCharType="separate"/>
        </w:r>
        <w:r w:rsidR="00515CD8">
          <w:rPr>
            <w:noProof/>
            <w:webHidden/>
          </w:rPr>
          <w:t>245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36" w:history="1">
        <w:r w:rsidR="00515CD8" w:rsidRPr="000F76DE">
          <w:rPr>
            <w:rStyle w:val="afa"/>
            <w:rFonts w:ascii="华文细黑" w:eastAsia="华文细黑" w:hAnsi="华文细黑"/>
            <w:noProof/>
          </w:rPr>
          <w:t>3.207.2.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_Toc508983236 \h </w:instrText>
        </w:r>
        <w:r w:rsidR="00515CD8">
          <w:rPr>
            <w:noProof/>
            <w:webHidden/>
          </w:rPr>
        </w:r>
        <w:r w:rsidR="00515CD8">
          <w:rPr>
            <w:noProof/>
            <w:webHidden/>
          </w:rPr>
          <w:fldChar w:fldCharType="separate"/>
        </w:r>
        <w:r w:rsidR="00515CD8">
          <w:rPr>
            <w:noProof/>
            <w:webHidden/>
          </w:rPr>
          <w:t>245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37" w:history="1">
        <w:r w:rsidR="00515CD8" w:rsidRPr="000F76DE">
          <w:rPr>
            <w:rStyle w:val="afa"/>
            <w:rFonts w:ascii="华文细黑" w:eastAsia="华文细黑" w:hAnsi="华文细黑"/>
            <w:noProof/>
          </w:rPr>
          <w:t>3.207.3.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_Toc508983237 \h </w:instrText>
        </w:r>
        <w:r w:rsidR="00515CD8">
          <w:rPr>
            <w:noProof/>
            <w:webHidden/>
          </w:rPr>
        </w:r>
        <w:r w:rsidR="00515CD8">
          <w:rPr>
            <w:noProof/>
            <w:webHidden/>
          </w:rPr>
          <w:fldChar w:fldCharType="separate"/>
        </w:r>
        <w:r w:rsidR="00515CD8">
          <w:rPr>
            <w:noProof/>
            <w:webHidden/>
          </w:rPr>
          <w:t>245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38" w:history="1">
        <w:r w:rsidR="00515CD8" w:rsidRPr="000F76DE">
          <w:rPr>
            <w:rStyle w:val="afa"/>
            <w:noProof/>
          </w:rPr>
          <w:t>3.208.</w:t>
        </w:r>
        <w:r w:rsidR="00515CD8">
          <w:rPr>
            <w:smallCaps w:val="0"/>
            <w:noProof/>
            <w:sz w:val="21"/>
          </w:rPr>
          <w:tab/>
        </w:r>
        <w:r w:rsidR="00515CD8" w:rsidRPr="000F76DE">
          <w:rPr>
            <w:rStyle w:val="afa"/>
            <w:noProof/>
          </w:rPr>
          <w:t>活动条件信息列表</w:t>
        </w:r>
        <w:r w:rsidR="00515CD8">
          <w:rPr>
            <w:noProof/>
            <w:webHidden/>
          </w:rPr>
          <w:tab/>
        </w:r>
        <w:r w:rsidR="00515CD8">
          <w:rPr>
            <w:noProof/>
            <w:webHidden/>
          </w:rPr>
          <w:fldChar w:fldCharType="begin"/>
        </w:r>
        <w:r w:rsidR="00515CD8">
          <w:rPr>
            <w:noProof/>
            <w:webHidden/>
          </w:rPr>
          <w:instrText xml:space="preserve"> PAGEREF _Toc508983238 \h </w:instrText>
        </w:r>
        <w:r w:rsidR="00515CD8">
          <w:rPr>
            <w:noProof/>
            <w:webHidden/>
          </w:rPr>
        </w:r>
        <w:r w:rsidR="00515CD8">
          <w:rPr>
            <w:noProof/>
            <w:webHidden/>
          </w:rPr>
          <w:fldChar w:fldCharType="separate"/>
        </w:r>
        <w:r w:rsidR="00515CD8">
          <w:rPr>
            <w:noProof/>
            <w:webHidden/>
          </w:rPr>
          <w:t>246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39" w:history="1">
        <w:r w:rsidR="00515CD8" w:rsidRPr="000F76DE">
          <w:rPr>
            <w:rStyle w:val="afa"/>
            <w:rFonts w:ascii="华文细黑" w:eastAsia="华文细黑" w:hAnsi="华文细黑"/>
            <w:noProof/>
          </w:rPr>
          <w:t>3.208.1.</w:t>
        </w:r>
        <w:r w:rsidR="00515CD8">
          <w:rPr>
            <w:i w:val="0"/>
            <w:noProof/>
            <w:sz w:val="21"/>
          </w:rPr>
          <w:tab/>
        </w:r>
        <w:r w:rsidR="00515CD8" w:rsidRPr="000F76DE">
          <w:rPr>
            <w:rStyle w:val="afa"/>
            <w:noProof/>
          </w:rPr>
          <w:t>接口名称：</w:t>
        </w:r>
        <w:r w:rsidR="00515CD8" w:rsidRPr="000F76DE">
          <w:rPr>
            <w:rStyle w:val="afa"/>
            <w:noProof/>
          </w:rPr>
          <w:t>activity</w:t>
        </w:r>
        <w:r w:rsidR="00515CD8" w:rsidRPr="000F76DE">
          <w:rPr>
            <w:rStyle w:val="afa"/>
            <w:rFonts w:ascii="Consolas" w:eastAsia="Consolas" w:hAnsi="Consolas"/>
            <w:noProof/>
            <w:highlight w:val="white"/>
          </w:rPr>
          <w:t>/activitymanage/activity</w:t>
        </w:r>
        <w:r w:rsidR="00515CD8" w:rsidRPr="000F76DE">
          <w:rPr>
            <w:rStyle w:val="afa"/>
            <w:rFonts w:asciiTheme="minorEastAsia" w:hAnsiTheme="minorEastAsia"/>
            <w:noProof/>
            <w:highlight w:val="white"/>
          </w:rPr>
          <w:t>Con</w:t>
        </w:r>
        <w:r w:rsidR="00515CD8" w:rsidRPr="000F76DE">
          <w:rPr>
            <w:rStyle w:val="afa"/>
            <w:rFonts w:ascii="Consolas" w:eastAsia="Consolas" w:hAnsi="Consolas"/>
            <w:noProof/>
            <w:highlight w:val="white"/>
          </w:rPr>
          <w:t>ditionsInfoList.do</w:t>
        </w:r>
        <w:r w:rsidR="00515CD8">
          <w:rPr>
            <w:noProof/>
            <w:webHidden/>
          </w:rPr>
          <w:tab/>
        </w:r>
        <w:r w:rsidR="00515CD8">
          <w:rPr>
            <w:noProof/>
            <w:webHidden/>
          </w:rPr>
          <w:fldChar w:fldCharType="begin"/>
        </w:r>
        <w:r w:rsidR="00515CD8">
          <w:rPr>
            <w:noProof/>
            <w:webHidden/>
          </w:rPr>
          <w:instrText xml:space="preserve"> PAGEREF _Toc508983239 \h </w:instrText>
        </w:r>
        <w:r w:rsidR="00515CD8">
          <w:rPr>
            <w:noProof/>
            <w:webHidden/>
          </w:rPr>
        </w:r>
        <w:r w:rsidR="00515CD8">
          <w:rPr>
            <w:noProof/>
            <w:webHidden/>
          </w:rPr>
          <w:fldChar w:fldCharType="separate"/>
        </w:r>
        <w:r w:rsidR="00515CD8">
          <w:rPr>
            <w:noProof/>
            <w:webHidden/>
          </w:rPr>
          <w:t>246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40" w:history="1">
        <w:r w:rsidR="00515CD8" w:rsidRPr="000F76DE">
          <w:rPr>
            <w:rStyle w:val="afa"/>
            <w:rFonts w:ascii="华文细黑" w:eastAsia="华文细黑" w:hAnsi="华文细黑"/>
            <w:noProof/>
          </w:rPr>
          <w:t>3.208.2.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_Toc508983240 \h </w:instrText>
        </w:r>
        <w:r w:rsidR="00515CD8">
          <w:rPr>
            <w:noProof/>
            <w:webHidden/>
          </w:rPr>
        </w:r>
        <w:r w:rsidR="00515CD8">
          <w:rPr>
            <w:noProof/>
            <w:webHidden/>
          </w:rPr>
          <w:fldChar w:fldCharType="separate"/>
        </w:r>
        <w:r w:rsidR="00515CD8">
          <w:rPr>
            <w:noProof/>
            <w:webHidden/>
          </w:rPr>
          <w:t>246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41" w:history="1">
        <w:r w:rsidR="00515CD8" w:rsidRPr="000F76DE">
          <w:rPr>
            <w:rStyle w:val="afa"/>
            <w:rFonts w:ascii="华文细黑" w:eastAsia="华文细黑" w:hAnsi="华文细黑"/>
            <w:noProof/>
          </w:rPr>
          <w:t>3.208.3.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_Toc508983241 \h </w:instrText>
        </w:r>
        <w:r w:rsidR="00515CD8">
          <w:rPr>
            <w:noProof/>
            <w:webHidden/>
          </w:rPr>
        </w:r>
        <w:r w:rsidR="00515CD8">
          <w:rPr>
            <w:noProof/>
            <w:webHidden/>
          </w:rPr>
          <w:fldChar w:fldCharType="separate"/>
        </w:r>
        <w:r w:rsidR="00515CD8">
          <w:rPr>
            <w:noProof/>
            <w:webHidden/>
          </w:rPr>
          <w:t>246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42" w:history="1">
        <w:r w:rsidR="00515CD8" w:rsidRPr="000F76DE">
          <w:rPr>
            <w:rStyle w:val="afa"/>
            <w:noProof/>
          </w:rPr>
          <w:t>3.209.</w:t>
        </w:r>
        <w:r w:rsidR="00515CD8">
          <w:rPr>
            <w:smallCaps w:val="0"/>
            <w:noProof/>
            <w:sz w:val="21"/>
          </w:rPr>
          <w:tab/>
        </w:r>
        <w:r w:rsidR="00515CD8" w:rsidRPr="000F76DE">
          <w:rPr>
            <w:rStyle w:val="afa"/>
            <w:noProof/>
          </w:rPr>
          <w:t>活动条件信息查询接口</w:t>
        </w:r>
        <w:r w:rsidR="00515CD8">
          <w:rPr>
            <w:noProof/>
            <w:webHidden/>
          </w:rPr>
          <w:tab/>
        </w:r>
        <w:r w:rsidR="00515CD8">
          <w:rPr>
            <w:noProof/>
            <w:webHidden/>
          </w:rPr>
          <w:fldChar w:fldCharType="begin"/>
        </w:r>
        <w:r w:rsidR="00515CD8">
          <w:rPr>
            <w:noProof/>
            <w:webHidden/>
          </w:rPr>
          <w:instrText xml:space="preserve"> PAGEREF _Toc508983242 \h </w:instrText>
        </w:r>
        <w:r w:rsidR="00515CD8">
          <w:rPr>
            <w:noProof/>
            <w:webHidden/>
          </w:rPr>
        </w:r>
        <w:r w:rsidR="00515CD8">
          <w:rPr>
            <w:noProof/>
            <w:webHidden/>
          </w:rPr>
          <w:fldChar w:fldCharType="separate"/>
        </w:r>
        <w:r w:rsidR="00515CD8">
          <w:rPr>
            <w:noProof/>
            <w:webHidden/>
          </w:rPr>
          <w:t>247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43" w:history="1">
        <w:r w:rsidR="00515CD8" w:rsidRPr="000F76DE">
          <w:rPr>
            <w:rStyle w:val="afa"/>
            <w:rFonts w:ascii="华文细黑" w:eastAsia="华文细黑" w:hAnsi="华文细黑"/>
            <w:noProof/>
          </w:rPr>
          <w:t>3.209.1.</w:t>
        </w:r>
        <w:r w:rsidR="00515CD8">
          <w:rPr>
            <w:i w:val="0"/>
            <w:noProof/>
            <w:sz w:val="21"/>
          </w:rPr>
          <w:tab/>
        </w:r>
        <w:r w:rsidR="00515CD8" w:rsidRPr="000F76DE">
          <w:rPr>
            <w:rStyle w:val="afa"/>
            <w:noProof/>
          </w:rPr>
          <w:t>接口名称：</w:t>
        </w:r>
        <w:r w:rsidR="00515CD8" w:rsidRPr="000F76DE">
          <w:rPr>
            <w:rStyle w:val="afa"/>
            <w:noProof/>
          </w:rPr>
          <w:t>activity</w:t>
        </w:r>
        <w:r w:rsidR="00515CD8" w:rsidRPr="000F76DE">
          <w:rPr>
            <w:rStyle w:val="afa"/>
            <w:rFonts w:ascii="Consolas" w:eastAsia="Consolas" w:hAnsi="Consolas"/>
            <w:noProof/>
            <w:highlight w:val="white"/>
          </w:rPr>
          <w:t>/activitymanage</w:t>
        </w:r>
        <w:r w:rsidR="00515CD8" w:rsidRPr="000F76DE">
          <w:rPr>
            <w:rStyle w:val="afa"/>
            <w:noProof/>
          </w:rPr>
          <w:t>/</w:t>
        </w:r>
        <w:r w:rsidR="00515CD8" w:rsidRPr="000F76DE">
          <w:rPr>
            <w:rStyle w:val="afa"/>
            <w:rFonts w:ascii="Consolas" w:eastAsia="Consolas" w:hAnsi="Consolas"/>
            <w:noProof/>
            <w:highlight w:val="white"/>
          </w:rPr>
          <w:t>activity</w:t>
        </w:r>
        <w:r w:rsidR="00515CD8" w:rsidRPr="000F76DE">
          <w:rPr>
            <w:rStyle w:val="afa"/>
            <w:rFonts w:asciiTheme="minorEastAsia" w:hAnsiTheme="minorEastAsia"/>
            <w:noProof/>
            <w:highlight w:val="white"/>
          </w:rPr>
          <w:t>Con</w:t>
        </w:r>
        <w:r w:rsidR="00515CD8" w:rsidRPr="000F76DE">
          <w:rPr>
            <w:rStyle w:val="afa"/>
            <w:rFonts w:ascii="Consolas" w:eastAsia="Consolas" w:hAnsi="Consolas"/>
            <w:noProof/>
            <w:highlight w:val="white"/>
          </w:rPr>
          <w:t>ditionsInfo</w:t>
        </w:r>
        <w:r w:rsidR="00515CD8" w:rsidRPr="000F76DE">
          <w:rPr>
            <w:rStyle w:val="afa"/>
            <w:noProof/>
          </w:rPr>
          <w:t>Query.do</w:t>
        </w:r>
        <w:r w:rsidR="00515CD8">
          <w:rPr>
            <w:noProof/>
            <w:webHidden/>
          </w:rPr>
          <w:tab/>
        </w:r>
        <w:r w:rsidR="00515CD8">
          <w:rPr>
            <w:noProof/>
            <w:webHidden/>
          </w:rPr>
          <w:fldChar w:fldCharType="begin"/>
        </w:r>
        <w:r w:rsidR="00515CD8">
          <w:rPr>
            <w:noProof/>
            <w:webHidden/>
          </w:rPr>
          <w:instrText xml:space="preserve"> PAGEREF _Toc508983243 \h </w:instrText>
        </w:r>
        <w:r w:rsidR="00515CD8">
          <w:rPr>
            <w:noProof/>
            <w:webHidden/>
          </w:rPr>
        </w:r>
        <w:r w:rsidR="00515CD8">
          <w:rPr>
            <w:noProof/>
            <w:webHidden/>
          </w:rPr>
          <w:fldChar w:fldCharType="separate"/>
        </w:r>
        <w:r w:rsidR="00515CD8">
          <w:rPr>
            <w:noProof/>
            <w:webHidden/>
          </w:rPr>
          <w:t>247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44" w:history="1">
        <w:r w:rsidR="00515CD8" w:rsidRPr="000F76DE">
          <w:rPr>
            <w:rStyle w:val="afa"/>
            <w:rFonts w:ascii="华文细黑" w:eastAsia="华文细黑" w:hAnsi="华文细黑"/>
            <w:noProof/>
          </w:rPr>
          <w:t>3.209.2.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_Toc508983244 \h </w:instrText>
        </w:r>
        <w:r w:rsidR="00515CD8">
          <w:rPr>
            <w:noProof/>
            <w:webHidden/>
          </w:rPr>
        </w:r>
        <w:r w:rsidR="00515CD8">
          <w:rPr>
            <w:noProof/>
            <w:webHidden/>
          </w:rPr>
          <w:fldChar w:fldCharType="separate"/>
        </w:r>
        <w:r w:rsidR="00515CD8">
          <w:rPr>
            <w:noProof/>
            <w:webHidden/>
          </w:rPr>
          <w:t>247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45" w:history="1">
        <w:r w:rsidR="00515CD8" w:rsidRPr="000F76DE">
          <w:rPr>
            <w:rStyle w:val="afa"/>
            <w:rFonts w:ascii="华文细黑" w:eastAsia="华文细黑" w:hAnsi="华文细黑"/>
            <w:noProof/>
          </w:rPr>
          <w:t>3.209.3.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_Toc508983245 \h </w:instrText>
        </w:r>
        <w:r w:rsidR="00515CD8">
          <w:rPr>
            <w:noProof/>
            <w:webHidden/>
          </w:rPr>
        </w:r>
        <w:r w:rsidR="00515CD8">
          <w:rPr>
            <w:noProof/>
            <w:webHidden/>
          </w:rPr>
          <w:fldChar w:fldCharType="separate"/>
        </w:r>
        <w:r w:rsidR="00515CD8">
          <w:rPr>
            <w:noProof/>
            <w:webHidden/>
          </w:rPr>
          <w:t>247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46" w:history="1">
        <w:r w:rsidR="00515CD8" w:rsidRPr="000F76DE">
          <w:rPr>
            <w:rStyle w:val="afa"/>
            <w:noProof/>
          </w:rPr>
          <w:t>3.210.</w:t>
        </w:r>
        <w:r w:rsidR="00515CD8">
          <w:rPr>
            <w:smallCaps w:val="0"/>
            <w:noProof/>
            <w:sz w:val="21"/>
          </w:rPr>
          <w:tab/>
        </w:r>
        <w:r w:rsidR="00515CD8" w:rsidRPr="000F76DE">
          <w:rPr>
            <w:rStyle w:val="afa"/>
            <w:noProof/>
          </w:rPr>
          <w:t>活动条件信息新增或更新接口</w:t>
        </w:r>
        <w:r w:rsidR="00515CD8">
          <w:rPr>
            <w:noProof/>
            <w:webHidden/>
          </w:rPr>
          <w:tab/>
        </w:r>
        <w:r w:rsidR="00515CD8">
          <w:rPr>
            <w:noProof/>
            <w:webHidden/>
          </w:rPr>
          <w:fldChar w:fldCharType="begin"/>
        </w:r>
        <w:r w:rsidR="00515CD8">
          <w:rPr>
            <w:noProof/>
            <w:webHidden/>
          </w:rPr>
          <w:instrText xml:space="preserve"> PAGEREF _Toc508983246 \h </w:instrText>
        </w:r>
        <w:r w:rsidR="00515CD8">
          <w:rPr>
            <w:noProof/>
            <w:webHidden/>
          </w:rPr>
        </w:r>
        <w:r w:rsidR="00515CD8">
          <w:rPr>
            <w:noProof/>
            <w:webHidden/>
          </w:rPr>
          <w:fldChar w:fldCharType="separate"/>
        </w:r>
        <w:r w:rsidR="00515CD8">
          <w:rPr>
            <w:noProof/>
            <w:webHidden/>
          </w:rPr>
          <w:t>248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47" w:history="1">
        <w:r w:rsidR="00515CD8" w:rsidRPr="000F76DE">
          <w:rPr>
            <w:rStyle w:val="afa"/>
            <w:rFonts w:ascii="华文细黑" w:eastAsia="华文细黑" w:hAnsi="华文细黑"/>
            <w:noProof/>
          </w:rPr>
          <w:t>3.210.1.</w:t>
        </w:r>
        <w:r w:rsidR="00515CD8">
          <w:rPr>
            <w:i w:val="0"/>
            <w:noProof/>
            <w:sz w:val="21"/>
          </w:rPr>
          <w:tab/>
        </w:r>
        <w:r w:rsidR="00515CD8" w:rsidRPr="000F76DE">
          <w:rPr>
            <w:rStyle w:val="afa"/>
            <w:noProof/>
          </w:rPr>
          <w:t>接口名称：</w:t>
        </w:r>
        <w:r w:rsidR="00515CD8" w:rsidRPr="000F76DE">
          <w:rPr>
            <w:rStyle w:val="afa"/>
            <w:noProof/>
          </w:rPr>
          <w:t>activity</w:t>
        </w:r>
        <w:r w:rsidR="00515CD8" w:rsidRPr="000F76DE">
          <w:rPr>
            <w:rStyle w:val="afa"/>
            <w:rFonts w:ascii="Consolas" w:eastAsia="Consolas" w:hAnsi="Consolas"/>
            <w:noProof/>
            <w:highlight w:val="white"/>
          </w:rPr>
          <w:t>/activitymanage</w:t>
        </w:r>
        <w:r w:rsidR="00515CD8" w:rsidRPr="000F76DE">
          <w:rPr>
            <w:rStyle w:val="afa"/>
            <w:noProof/>
          </w:rPr>
          <w:t>/activity</w:t>
        </w:r>
        <w:r w:rsidR="00515CD8" w:rsidRPr="000F76DE">
          <w:rPr>
            <w:rStyle w:val="afa"/>
            <w:rFonts w:asciiTheme="minorEastAsia" w:hAnsiTheme="minorEastAsia"/>
            <w:noProof/>
            <w:highlight w:val="white"/>
          </w:rPr>
          <w:t>Con</w:t>
        </w:r>
        <w:r w:rsidR="00515CD8" w:rsidRPr="000F76DE">
          <w:rPr>
            <w:rStyle w:val="afa"/>
            <w:rFonts w:ascii="Consolas" w:eastAsia="Consolas" w:hAnsi="Consolas"/>
            <w:noProof/>
            <w:highlight w:val="white"/>
          </w:rPr>
          <w:t>ditionsInfo</w:t>
        </w:r>
        <w:r w:rsidR="00515CD8" w:rsidRPr="000F76DE">
          <w:rPr>
            <w:rStyle w:val="afa"/>
            <w:noProof/>
          </w:rPr>
          <w:t>InsertOrUpdate.do</w:t>
        </w:r>
        <w:r w:rsidR="00515CD8">
          <w:rPr>
            <w:noProof/>
            <w:webHidden/>
          </w:rPr>
          <w:tab/>
        </w:r>
        <w:r w:rsidR="00515CD8">
          <w:rPr>
            <w:noProof/>
            <w:webHidden/>
          </w:rPr>
          <w:fldChar w:fldCharType="begin"/>
        </w:r>
        <w:r w:rsidR="00515CD8">
          <w:rPr>
            <w:noProof/>
            <w:webHidden/>
          </w:rPr>
          <w:instrText xml:space="preserve"> PAGEREF _Toc508983247 \h </w:instrText>
        </w:r>
        <w:r w:rsidR="00515CD8">
          <w:rPr>
            <w:noProof/>
            <w:webHidden/>
          </w:rPr>
        </w:r>
        <w:r w:rsidR="00515CD8">
          <w:rPr>
            <w:noProof/>
            <w:webHidden/>
          </w:rPr>
          <w:fldChar w:fldCharType="separate"/>
        </w:r>
        <w:r w:rsidR="00515CD8">
          <w:rPr>
            <w:noProof/>
            <w:webHidden/>
          </w:rPr>
          <w:t>248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48" w:history="1">
        <w:r w:rsidR="00515CD8" w:rsidRPr="000F76DE">
          <w:rPr>
            <w:rStyle w:val="afa"/>
            <w:rFonts w:ascii="华文细黑" w:eastAsia="华文细黑" w:hAnsi="华文细黑"/>
            <w:noProof/>
          </w:rPr>
          <w:t>3.210.2.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_Toc508983248 \h </w:instrText>
        </w:r>
        <w:r w:rsidR="00515CD8">
          <w:rPr>
            <w:noProof/>
            <w:webHidden/>
          </w:rPr>
        </w:r>
        <w:r w:rsidR="00515CD8">
          <w:rPr>
            <w:noProof/>
            <w:webHidden/>
          </w:rPr>
          <w:fldChar w:fldCharType="separate"/>
        </w:r>
        <w:r w:rsidR="00515CD8">
          <w:rPr>
            <w:noProof/>
            <w:webHidden/>
          </w:rPr>
          <w:t>248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49" w:history="1">
        <w:r w:rsidR="00515CD8" w:rsidRPr="000F76DE">
          <w:rPr>
            <w:rStyle w:val="afa"/>
            <w:rFonts w:ascii="华文细黑" w:eastAsia="华文细黑" w:hAnsi="华文细黑"/>
            <w:noProof/>
          </w:rPr>
          <w:t>3.210.3.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_Toc508983249 \h </w:instrText>
        </w:r>
        <w:r w:rsidR="00515CD8">
          <w:rPr>
            <w:noProof/>
            <w:webHidden/>
          </w:rPr>
        </w:r>
        <w:r w:rsidR="00515CD8">
          <w:rPr>
            <w:noProof/>
            <w:webHidden/>
          </w:rPr>
          <w:fldChar w:fldCharType="separate"/>
        </w:r>
        <w:r w:rsidR="00515CD8">
          <w:rPr>
            <w:noProof/>
            <w:webHidden/>
          </w:rPr>
          <w:t>248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50" w:history="1">
        <w:r w:rsidR="00515CD8" w:rsidRPr="000F76DE">
          <w:rPr>
            <w:rStyle w:val="afa"/>
            <w:noProof/>
          </w:rPr>
          <w:t>3.211.</w:t>
        </w:r>
        <w:r w:rsidR="00515CD8">
          <w:rPr>
            <w:smallCaps w:val="0"/>
            <w:noProof/>
            <w:sz w:val="21"/>
          </w:rPr>
          <w:tab/>
        </w:r>
        <w:r w:rsidR="00515CD8" w:rsidRPr="000F76DE">
          <w:rPr>
            <w:rStyle w:val="afa"/>
            <w:noProof/>
          </w:rPr>
          <w:t>活动规则模板列表</w:t>
        </w:r>
        <w:r w:rsidR="00515CD8">
          <w:rPr>
            <w:noProof/>
            <w:webHidden/>
          </w:rPr>
          <w:tab/>
        </w:r>
        <w:r w:rsidR="00515CD8">
          <w:rPr>
            <w:noProof/>
            <w:webHidden/>
          </w:rPr>
          <w:fldChar w:fldCharType="begin"/>
        </w:r>
        <w:r w:rsidR="00515CD8">
          <w:rPr>
            <w:noProof/>
            <w:webHidden/>
          </w:rPr>
          <w:instrText xml:space="preserve"> PAGEREF _Toc508983250 \h </w:instrText>
        </w:r>
        <w:r w:rsidR="00515CD8">
          <w:rPr>
            <w:noProof/>
            <w:webHidden/>
          </w:rPr>
        </w:r>
        <w:r w:rsidR="00515CD8">
          <w:rPr>
            <w:noProof/>
            <w:webHidden/>
          </w:rPr>
          <w:fldChar w:fldCharType="separate"/>
        </w:r>
        <w:r w:rsidR="00515CD8">
          <w:rPr>
            <w:noProof/>
            <w:webHidden/>
          </w:rPr>
          <w:t>249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51" w:history="1">
        <w:r w:rsidR="00515CD8" w:rsidRPr="000F76DE">
          <w:rPr>
            <w:rStyle w:val="afa"/>
            <w:rFonts w:ascii="华文细黑" w:eastAsia="华文细黑" w:hAnsi="华文细黑"/>
            <w:noProof/>
          </w:rPr>
          <w:t>3.211.1.</w:t>
        </w:r>
        <w:r w:rsidR="00515CD8">
          <w:rPr>
            <w:i w:val="0"/>
            <w:noProof/>
            <w:sz w:val="21"/>
          </w:rPr>
          <w:tab/>
        </w:r>
        <w:r w:rsidR="00515CD8" w:rsidRPr="000F76DE">
          <w:rPr>
            <w:rStyle w:val="afa"/>
            <w:noProof/>
          </w:rPr>
          <w:t>接口名称：</w:t>
        </w:r>
        <w:r w:rsidR="00515CD8" w:rsidRPr="000F76DE">
          <w:rPr>
            <w:rStyle w:val="afa"/>
            <w:noProof/>
          </w:rPr>
          <w:t>activity</w:t>
        </w:r>
        <w:r w:rsidR="00515CD8" w:rsidRPr="000F76DE">
          <w:rPr>
            <w:rStyle w:val="afa"/>
            <w:rFonts w:ascii="Consolas" w:eastAsia="Consolas" w:hAnsi="Consolas"/>
            <w:noProof/>
            <w:highlight w:val="white"/>
          </w:rPr>
          <w:t>/activitymanage/activity</w:t>
        </w:r>
        <w:r w:rsidR="00515CD8" w:rsidRPr="000F76DE">
          <w:rPr>
            <w:rStyle w:val="afa"/>
            <w:rFonts w:asciiTheme="minorEastAsia" w:hAnsiTheme="minorEastAsia"/>
            <w:noProof/>
            <w:highlight w:val="white"/>
          </w:rPr>
          <w:t>Rule</w:t>
        </w:r>
        <w:r w:rsidR="00515CD8" w:rsidRPr="000F76DE">
          <w:rPr>
            <w:rStyle w:val="afa"/>
            <w:rFonts w:ascii="Consolas" w:eastAsia="Consolas" w:hAnsi="Consolas"/>
            <w:noProof/>
            <w:highlight w:val="white"/>
          </w:rPr>
          <w:t>TempletList.do</w:t>
        </w:r>
        <w:r w:rsidR="00515CD8">
          <w:rPr>
            <w:noProof/>
            <w:webHidden/>
          </w:rPr>
          <w:tab/>
        </w:r>
        <w:r w:rsidR="00515CD8">
          <w:rPr>
            <w:noProof/>
            <w:webHidden/>
          </w:rPr>
          <w:fldChar w:fldCharType="begin"/>
        </w:r>
        <w:r w:rsidR="00515CD8">
          <w:rPr>
            <w:noProof/>
            <w:webHidden/>
          </w:rPr>
          <w:instrText xml:space="preserve"> PAGEREF _Toc508983251 \h </w:instrText>
        </w:r>
        <w:r w:rsidR="00515CD8">
          <w:rPr>
            <w:noProof/>
            <w:webHidden/>
          </w:rPr>
        </w:r>
        <w:r w:rsidR="00515CD8">
          <w:rPr>
            <w:noProof/>
            <w:webHidden/>
          </w:rPr>
          <w:fldChar w:fldCharType="separate"/>
        </w:r>
        <w:r w:rsidR="00515CD8">
          <w:rPr>
            <w:noProof/>
            <w:webHidden/>
          </w:rPr>
          <w:t>249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52" w:history="1">
        <w:r w:rsidR="00515CD8" w:rsidRPr="000F76DE">
          <w:rPr>
            <w:rStyle w:val="afa"/>
            <w:rFonts w:ascii="华文细黑" w:eastAsia="华文细黑" w:hAnsi="华文细黑"/>
            <w:noProof/>
          </w:rPr>
          <w:t>3.211.2.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_Toc508983252 \h </w:instrText>
        </w:r>
        <w:r w:rsidR="00515CD8">
          <w:rPr>
            <w:noProof/>
            <w:webHidden/>
          </w:rPr>
        </w:r>
        <w:r w:rsidR="00515CD8">
          <w:rPr>
            <w:noProof/>
            <w:webHidden/>
          </w:rPr>
          <w:fldChar w:fldCharType="separate"/>
        </w:r>
        <w:r w:rsidR="00515CD8">
          <w:rPr>
            <w:noProof/>
            <w:webHidden/>
          </w:rPr>
          <w:t>249</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53" w:history="1">
        <w:r w:rsidR="00515CD8" w:rsidRPr="000F76DE">
          <w:rPr>
            <w:rStyle w:val="afa"/>
            <w:noProof/>
          </w:rPr>
          <w:t>3.212.</w:t>
        </w:r>
        <w:r w:rsidR="00515CD8">
          <w:rPr>
            <w:smallCaps w:val="0"/>
            <w:noProof/>
            <w:sz w:val="21"/>
          </w:rPr>
          <w:tab/>
        </w:r>
        <w:r w:rsidR="00515CD8" w:rsidRPr="000F76DE">
          <w:rPr>
            <w:rStyle w:val="afa"/>
            <w:noProof/>
          </w:rPr>
          <w:t>活动规则模板查询接口</w:t>
        </w:r>
        <w:r w:rsidR="00515CD8">
          <w:rPr>
            <w:noProof/>
            <w:webHidden/>
          </w:rPr>
          <w:tab/>
        </w:r>
        <w:r w:rsidR="00515CD8">
          <w:rPr>
            <w:noProof/>
            <w:webHidden/>
          </w:rPr>
          <w:fldChar w:fldCharType="begin"/>
        </w:r>
        <w:r w:rsidR="00515CD8">
          <w:rPr>
            <w:noProof/>
            <w:webHidden/>
          </w:rPr>
          <w:instrText xml:space="preserve"> PAGEREF _Toc508983253 \h </w:instrText>
        </w:r>
        <w:r w:rsidR="00515CD8">
          <w:rPr>
            <w:noProof/>
            <w:webHidden/>
          </w:rPr>
        </w:r>
        <w:r w:rsidR="00515CD8">
          <w:rPr>
            <w:noProof/>
            <w:webHidden/>
          </w:rPr>
          <w:fldChar w:fldCharType="separate"/>
        </w:r>
        <w:r w:rsidR="00515CD8">
          <w:rPr>
            <w:noProof/>
            <w:webHidden/>
          </w:rPr>
          <w:t>249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54" w:history="1">
        <w:r w:rsidR="00515CD8" w:rsidRPr="000F76DE">
          <w:rPr>
            <w:rStyle w:val="afa"/>
            <w:rFonts w:ascii="华文细黑" w:eastAsia="华文细黑" w:hAnsi="华文细黑"/>
            <w:noProof/>
          </w:rPr>
          <w:t>3.212.1.</w:t>
        </w:r>
        <w:r w:rsidR="00515CD8">
          <w:rPr>
            <w:i w:val="0"/>
            <w:noProof/>
            <w:sz w:val="21"/>
          </w:rPr>
          <w:tab/>
        </w:r>
        <w:r w:rsidR="00515CD8" w:rsidRPr="000F76DE">
          <w:rPr>
            <w:rStyle w:val="afa"/>
            <w:noProof/>
          </w:rPr>
          <w:t>接口名称：</w:t>
        </w:r>
        <w:r w:rsidR="00515CD8" w:rsidRPr="000F76DE">
          <w:rPr>
            <w:rStyle w:val="afa"/>
            <w:noProof/>
          </w:rPr>
          <w:t>activity</w:t>
        </w:r>
        <w:r w:rsidR="00515CD8" w:rsidRPr="000F76DE">
          <w:rPr>
            <w:rStyle w:val="afa"/>
            <w:rFonts w:ascii="Consolas" w:eastAsia="Consolas" w:hAnsi="Consolas"/>
            <w:noProof/>
            <w:highlight w:val="white"/>
          </w:rPr>
          <w:t>/activitymanage</w:t>
        </w:r>
        <w:r w:rsidR="00515CD8" w:rsidRPr="000F76DE">
          <w:rPr>
            <w:rStyle w:val="afa"/>
            <w:noProof/>
          </w:rPr>
          <w:t>/</w:t>
        </w:r>
        <w:r w:rsidR="00515CD8" w:rsidRPr="000F76DE">
          <w:rPr>
            <w:rStyle w:val="afa"/>
            <w:rFonts w:ascii="Consolas" w:eastAsia="Consolas" w:hAnsi="Consolas"/>
            <w:noProof/>
            <w:highlight w:val="white"/>
          </w:rPr>
          <w:t>activity</w:t>
        </w:r>
        <w:r w:rsidR="00515CD8" w:rsidRPr="000F76DE">
          <w:rPr>
            <w:rStyle w:val="afa"/>
            <w:rFonts w:asciiTheme="minorEastAsia" w:hAnsiTheme="minorEastAsia"/>
            <w:noProof/>
            <w:highlight w:val="white"/>
          </w:rPr>
          <w:t>Rule</w:t>
        </w:r>
        <w:r w:rsidR="00515CD8" w:rsidRPr="000F76DE">
          <w:rPr>
            <w:rStyle w:val="afa"/>
            <w:rFonts w:ascii="Consolas" w:eastAsia="Consolas" w:hAnsi="Consolas"/>
            <w:noProof/>
            <w:highlight w:val="white"/>
          </w:rPr>
          <w:t>Templet</w:t>
        </w:r>
        <w:r w:rsidR="00515CD8" w:rsidRPr="000F76DE">
          <w:rPr>
            <w:rStyle w:val="afa"/>
            <w:noProof/>
          </w:rPr>
          <w:t>Query.do</w:t>
        </w:r>
        <w:r w:rsidR="00515CD8">
          <w:rPr>
            <w:noProof/>
            <w:webHidden/>
          </w:rPr>
          <w:tab/>
        </w:r>
        <w:r w:rsidR="00515CD8">
          <w:rPr>
            <w:noProof/>
            <w:webHidden/>
          </w:rPr>
          <w:fldChar w:fldCharType="begin"/>
        </w:r>
        <w:r w:rsidR="00515CD8">
          <w:rPr>
            <w:noProof/>
            <w:webHidden/>
          </w:rPr>
          <w:instrText xml:space="preserve"> PAGEREF _Toc508983254 \h </w:instrText>
        </w:r>
        <w:r w:rsidR="00515CD8">
          <w:rPr>
            <w:noProof/>
            <w:webHidden/>
          </w:rPr>
        </w:r>
        <w:r w:rsidR="00515CD8">
          <w:rPr>
            <w:noProof/>
            <w:webHidden/>
          </w:rPr>
          <w:fldChar w:fldCharType="separate"/>
        </w:r>
        <w:r w:rsidR="00515CD8">
          <w:rPr>
            <w:noProof/>
            <w:webHidden/>
          </w:rPr>
          <w:t>249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55" w:history="1">
        <w:r w:rsidR="00515CD8" w:rsidRPr="000F76DE">
          <w:rPr>
            <w:rStyle w:val="afa"/>
            <w:rFonts w:ascii="华文细黑" w:eastAsia="华文细黑" w:hAnsi="华文细黑"/>
            <w:noProof/>
          </w:rPr>
          <w:t>3.212.2.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_Toc508983255 \h </w:instrText>
        </w:r>
        <w:r w:rsidR="00515CD8">
          <w:rPr>
            <w:noProof/>
            <w:webHidden/>
          </w:rPr>
        </w:r>
        <w:r w:rsidR="00515CD8">
          <w:rPr>
            <w:noProof/>
            <w:webHidden/>
          </w:rPr>
          <w:fldChar w:fldCharType="separate"/>
        </w:r>
        <w:r w:rsidR="00515CD8">
          <w:rPr>
            <w:noProof/>
            <w:webHidden/>
          </w:rPr>
          <w:t>249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56" w:history="1">
        <w:r w:rsidR="00515CD8" w:rsidRPr="000F76DE">
          <w:rPr>
            <w:rStyle w:val="afa"/>
            <w:rFonts w:ascii="华文细黑" w:eastAsia="华文细黑" w:hAnsi="华文细黑"/>
            <w:noProof/>
          </w:rPr>
          <w:t>3.212.3.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_Toc508983256 \h </w:instrText>
        </w:r>
        <w:r w:rsidR="00515CD8">
          <w:rPr>
            <w:noProof/>
            <w:webHidden/>
          </w:rPr>
        </w:r>
        <w:r w:rsidR="00515CD8">
          <w:rPr>
            <w:noProof/>
            <w:webHidden/>
          </w:rPr>
          <w:fldChar w:fldCharType="separate"/>
        </w:r>
        <w:r w:rsidR="00515CD8">
          <w:rPr>
            <w:noProof/>
            <w:webHidden/>
          </w:rPr>
          <w:t>249</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57" w:history="1">
        <w:r w:rsidR="00515CD8" w:rsidRPr="000F76DE">
          <w:rPr>
            <w:rStyle w:val="afa"/>
            <w:noProof/>
          </w:rPr>
          <w:t>3.213.</w:t>
        </w:r>
        <w:r w:rsidR="00515CD8">
          <w:rPr>
            <w:smallCaps w:val="0"/>
            <w:noProof/>
            <w:sz w:val="21"/>
          </w:rPr>
          <w:tab/>
        </w:r>
        <w:r w:rsidR="00515CD8" w:rsidRPr="000F76DE">
          <w:rPr>
            <w:rStyle w:val="afa"/>
            <w:noProof/>
          </w:rPr>
          <w:t>活动规则模板新增或更新接口</w:t>
        </w:r>
        <w:r w:rsidR="00515CD8">
          <w:rPr>
            <w:noProof/>
            <w:webHidden/>
          </w:rPr>
          <w:tab/>
        </w:r>
        <w:r w:rsidR="00515CD8">
          <w:rPr>
            <w:noProof/>
            <w:webHidden/>
          </w:rPr>
          <w:fldChar w:fldCharType="begin"/>
        </w:r>
        <w:r w:rsidR="00515CD8">
          <w:rPr>
            <w:noProof/>
            <w:webHidden/>
          </w:rPr>
          <w:instrText xml:space="preserve"> PAGEREF _Toc508983257 \h </w:instrText>
        </w:r>
        <w:r w:rsidR="00515CD8">
          <w:rPr>
            <w:noProof/>
            <w:webHidden/>
          </w:rPr>
        </w:r>
        <w:r w:rsidR="00515CD8">
          <w:rPr>
            <w:noProof/>
            <w:webHidden/>
          </w:rPr>
          <w:fldChar w:fldCharType="separate"/>
        </w:r>
        <w:r w:rsidR="00515CD8">
          <w:rPr>
            <w:noProof/>
            <w:webHidden/>
          </w:rPr>
          <w:t>250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58" w:history="1">
        <w:r w:rsidR="00515CD8" w:rsidRPr="000F76DE">
          <w:rPr>
            <w:rStyle w:val="afa"/>
            <w:rFonts w:ascii="华文细黑" w:eastAsia="华文细黑" w:hAnsi="华文细黑"/>
            <w:noProof/>
          </w:rPr>
          <w:t>3.213.1.</w:t>
        </w:r>
        <w:r w:rsidR="00515CD8">
          <w:rPr>
            <w:i w:val="0"/>
            <w:noProof/>
            <w:sz w:val="21"/>
          </w:rPr>
          <w:tab/>
        </w:r>
        <w:r w:rsidR="00515CD8" w:rsidRPr="000F76DE">
          <w:rPr>
            <w:rStyle w:val="afa"/>
            <w:noProof/>
          </w:rPr>
          <w:t>接口名称：</w:t>
        </w:r>
        <w:r w:rsidR="00515CD8" w:rsidRPr="000F76DE">
          <w:rPr>
            <w:rStyle w:val="afa"/>
            <w:noProof/>
          </w:rPr>
          <w:t>activity</w:t>
        </w:r>
        <w:r w:rsidR="00515CD8" w:rsidRPr="000F76DE">
          <w:rPr>
            <w:rStyle w:val="afa"/>
            <w:rFonts w:ascii="Consolas" w:eastAsia="Consolas" w:hAnsi="Consolas"/>
            <w:noProof/>
            <w:highlight w:val="white"/>
          </w:rPr>
          <w:t>/activitymanage</w:t>
        </w:r>
        <w:r w:rsidR="00515CD8" w:rsidRPr="000F76DE">
          <w:rPr>
            <w:rStyle w:val="afa"/>
            <w:noProof/>
          </w:rPr>
          <w:t>/</w:t>
        </w:r>
        <w:r w:rsidR="00515CD8" w:rsidRPr="000F76DE">
          <w:rPr>
            <w:rStyle w:val="afa"/>
            <w:rFonts w:ascii="Consolas" w:eastAsia="Consolas" w:hAnsi="Consolas"/>
            <w:noProof/>
            <w:highlight w:val="white"/>
          </w:rPr>
          <w:t>activity</w:t>
        </w:r>
        <w:r w:rsidR="00515CD8" w:rsidRPr="000F76DE">
          <w:rPr>
            <w:rStyle w:val="afa"/>
            <w:rFonts w:asciiTheme="minorEastAsia" w:hAnsiTheme="minorEastAsia"/>
            <w:noProof/>
            <w:highlight w:val="white"/>
          </w:rPr>
          <w:t>Rule</w:t>
        </w:r>
        <w:r w:rsidR="00515CD8" w:rsidRPr="000F76DE">
          <w:rPr>
            <w:rStyle w:val="afa"/>
            <w:rFonts w:ascii="Consolas" w:eastAsia="Consolas" w:hAnsi="Consolas"/>
            <w:noProof/>
            <w:highlight w:val="white"/>
          </w:rPr>
          <w:t>Templet</w:t>
        </w:r>
        <w:r w:rsidR="00515CD8" w:rsidRPr="000F76DE">
          <w:rPr>
            <w:rStyle w:val="afa"/>
            <w:noProof/>
          </w:rPr>
          <w:t>InsertOrUpdate.do</w:t>
        </w:r>
        <w:r w:rsidR="00515CD8">
          <w:rPr>
            <w:noProof/>
            <w:webHidden/>
          </w:rPr>
          <w:tab/>
        </w:r>
        <w:r w:rsidR="00515CD8">
          <w:rPr>
            <w:noProof/>
            <w:webHidden/>
          </w:rPr>
          <w:fldChar w:fldCharType="begin"/>
        </w:r>
        <w:r w:rsidR="00515CD8">
          <w:rPr>
            <w:noProof/>
            <w:webHidden/>
          </w:rPr>
          <w:instrText xml:space="preserve"> PAGEREF _Toc508983258 \h </w:instrText>
        </w:r>
        <w:r w:rsidR="00515CD8">
          <w:rPr>
            <w:noProof/>
            <w:webHidden/>
          </w:rPr>
        </w:r>
        <w:r w:rsidR="00515CD8">
          <w:rPr>
            <w:noProof/>
            <w:webHidden/>
          </w:rPr>
          <w:fldChar w:fldCharType="separate"/>
        </w:r>
        <w:r w:rsidR="00515CD8">
          <w:rPr>
            <w:noProof/>
            <w:webHidden/>
          </w:rPr>
          <w:t>250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59" w:history="1">
        <w:r w:rsidR="00515CD8" w:rsidRPr="000F76DE">
          <w:rPr>
            <w:rStyle w:val="afa"/>
            <w:rFonts w:ascii="华文细黑" w:eastAsia="华文细黑" w:hAnsi="华文细黑"/>
            <w:noProof/>
          </w:rPr>
          <w:t>3.213.2.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_Toc508983259 \h </w:instrText>
        </w:r>
        <w:r w:rsidR="00515CD8">
          <w:rPr>
            <w:noProof/>
            <w:webHidden/>
          </w:rPr>
        </w:r>
        <w:r w:rsidR="00515CD8">
          <w:rPr>
            <w:noProof/>
            <w:webHidden/>
          </w:rPr>
          <w:fldChar w:fldCharType="separate"/>
        </w:r>
        <w:r w:rsidR="00515CD8">
          <w:rPr>
            <w:noProof/>
            <w:webHidden/>
          </w:rPr>
          <w:t>250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60" w:history="1">
        <w:r w:rsidR="00515CD8" w:rsidRPr="000F76DE">
          <w:rPr>
            <w:rStyle w:val="afa"/>
            <w:rFonts w:ascii="华文细黑" w:eastAsia="华文细黑" w:hAnsi="华文细黑"/>
            <w:noProof/>
          </w:rPr>
          <w:t>3.213.3.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_Toc508983260 \h </w:instrText>
        </w:r>
        <w:r w:rsidR="00515CD8">
          <w:rPr>
            <w:noProof/>
            <w:webHidden/>
          </w:rPr>
        </w:r>
        <w:r w:rsidR="00515CD8">
          <w:rPr>
            <w:noProof/>
            <w:webHidden/>
          </w:rPr>
          <w:fldChar w:fldCharType="separate"/>
        </w:r>
        <w:r w:rsidR="00515CD8">
          <w:rPr>
            <w:noProof/>
            <w:webHidden/>
          </w:rPr>
          <w:t>250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61" w:history="1">
        <w:r w:rsidR="00515CD8" w:rsidRPr="000F76DE">
          <w:rPr>
            <w:rStyle w:val="afa"/>
            <w:noProof/>
          </w:rPr>
          <w:t>3.214.</w:t>
        </w:r>
        <w:r w:rsidR="00515CD8">
          <w:rPr>
            <w:smallCaps w:val="0"/>
            <w:noProof/>
            <w:sz w:val="21"/>
          </w:rPr>
          <w:tab/>
        </w:r>
        <w:r w:rsidR="00515CD8" w:rsidRPr="000F76DE">
          <w:rPr>
            <w:rStyle w:val="afa"/>
            <w:noProof/>
          </w:rPr>
          <w:t>活动模板规则映射列表</w:t>
        </w:r>
        <w:r w:rsidR="00515CD8">
          <w:rPr>
            <w:noProof/>
            <w:webHidden/>
          </w:rPr>
          <w:tab/>
        </w:r>
        <w:r w:rsidR="00515CD8">
          <w:rPr>
            <w:noProof/>
            <w:webHidden/>
          </w:rPr>
          <w:fldChar w:fldCharType="begin"/>
        </w:r>
        <w:r w:rsidR="00515CD8">
          <w:rPr>
            <w:noProof/>
            <w:webHidden/>
          </w:rPr>
          <w:instrText xml:space="preserve"> PAGEREF _Toc508983261 \h </w:instrText>
        </w:r>
        <w:r w:rsidR="00515CD8">
          <w:rPr>
            <w:noProof/>
            <w:webHidden/>
          </w:rPr>
        </w:r>
        <w:r w:rsidR="00515CD8">
          <w:rPr>
            <w:noProof/>
            <w:webHidden/>
          </w:rPr>
          <w:fldChar w:fldCharType="separate"/>
        </w:r>
        <w:r w:rsidR="00515CD8">
          <w:rPr>
            <w:noProof/>
            <w:webHidden/>
          </w:rPr>
          <w:t>250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62" w:history="1">
        <w:r w:rsidR="00515CD8" w:rsidRPr="000F76DE">
          <w:rPr>
            <w:rStyle w:val="afa"/>
            <w:rFonts w:ascii="华文细黑" w:eastAsia="华文细黑" w:hAnsi="华文细黑"/>
            <w:noProof/>
          </w:rPr>
          <w:t>3.214.1.</w:t>
        </w:r>
        <w:r w:rsidR="00515CD8">
          <w:rPr>
            <w:i w:val="0"/>
            <w:noProof/>
            <w:sz w:val="21"/>
          </w:rPr>
          <w:tab/>
        </w:r>
        <w:r w:rsidR="00515CD8" w:rsidRPr="000F76DE">
          <w:rPr>
            <w:rStyle w:val="afa"/>
            <w:noProof/>
          </w:rPr>
          <w:t>接口名称：</w:t>
        </w:r>
        <w:r w:rsidR="00515CD8" w:rsidRPr="000F76DE">
          <w:rPr>
            <w:rStyle w:val="afa"/>
            <w:noProof/>
          </w:rPr>
          <w:t>activity</w:t>
        </w:r>
        <w:r w:rsidR="00515CD8" w:rsidRPr="000F76DE">
          <w:rPr>
            <w:rStyle w:val="afa"/>
            <w:rFonts w:ascii="Consolas" w:eastAsia="Consolas" w:hAnsi="Consolas"/>
            <w:noProof/>
            <w:highlight w:val="white"/>
          </w:rPr>
          <w:t>/activitymanage/activityTemplet</w:t>
        </w:r>
        <w:r w:rsidR="00515CD8" w:rsidRPr="000F76DE">
          <w:rPr>
            <w:rStyle w:val="afa"/>
            <w:rFonts w:asciiTheme="minorEastAsia" w:hAnsiTheme="minorEastAsia"/>
            <w:noProof/>
            <w:highlight w:val="white"/>
          </w:rPr>
          <w:t>Rule</w:t>
        </w:r>
        <w:r w:rsidR="00515CD8" w:rsidRPr="000F76DE">
          <w:rPr>
            <w:rStyle w:val="afa"/>
            <w:rFonts w:ascii="Consolas" w:eastAsia="Consolas" w:hAnsi="Consolas"/>
            <w:noProof/>
            <w:highlight w:val="white"/>
          </w:rPr>
          <w:t>MappingList.do</w:t>
        </w:r>
        <w:r w:rsidR="00515CD8">
          <w:rPr>
            <w:noProof/>
            <w:webHidden/>
          </w:rPr>
          <w:tab/>
        </w:r>
        <w:r w:rsidR="00515CD8">
          <w:rPr>
            <w:noProof/>
            <w:webHidden/>
          </w:rPr>
          <w:fldChar w:fldCharType="begin"/>
        </w:r>
        <w:r w:rsidR="00515CD8">
          <w:rPr>
            <w:noProof/>
            <w:webHidden/>
          </w:rPr>
          <w:instrText xml:space="preserve"> PAGEREF _Toc508983262 \h </w:instrText>
        </w:r>
        <w:r w:rsidR="00515CD8">
          <w:rPr>
            <w:noProof/>
            <w:webHidden/>
          </w:rPr>
        </w:r>
        <w:r w:rsidR="00515CD8">
          <w:rPr>
            <w:noProof/>
            <w:webHidden/>
          </w:rPr>
          <w:fldChar w:fldCharType="separate"/>
        </w:r>
        <w:r w:rsidR="00515CD8">
          <w:rPr>
            <w:noProof/>
            <w:webHidden/>
          </w:rPr>
          <w:t>250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63" w:history="1">
        <w:r w:rsidR="00515CD8" w:rsidRPr="000F76DE">
          <w:rPr>
            <w:rStyle w:val="afa"/>
            <w:rFonts w:ascii="华文细黑" w:eastAsia="华文细黑" w:hAnsi="华文细黑"/>
            <w:noProof/>
          </w:rPr>
          <w:t>3.214.2.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_Toc508983263 \h </w:instrText>
        </w:r>
        <w:r w:rsidR="00515CD8">
          <w:rPr>
            <w:noProof/>
            <w:webHidden/>
          </w:rPr>
        </w:r>
        <w:r w:rsidR="00515CD8">
          <w:rPr>
            <w:noProof/>
            <w:webHidden/>
          </w:rPr>
          <w:fldChar w:fldCharType="separate"/>
        </w:r>
        <w:r w:rsidR="00515CD8">
          <w:rPr>
            <w:noProof/>
            <w:webHidden/>
          </w:rPr>
          <w:t>250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64" w:history="1">
        <w:r w:rsidR="00515CD8" w:rsidRPr="000F76DE">
          <w:rPr>
            <w:rStyle w:val="afa"/>
            <w:rFonts w:ascii="华文细黑" w:eastAsia="华文细黑" w:hAnsi="华文细黑"/>
            <w:noProof/>
          </w:rPr>
          <w:t>3.214.3.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_Toc508983264 \h </w:instrText>
        </w:r>
        <w:r w:rsidR="00515CD8">
          <w:rPr>
            <w:noProof/>
            <w:webHidden/>
          </w:rPr>
        </w:r>
        <w:r w:rsidR="00515CD8">
          <w:rPr>
            <w:noProof/>
            <w:webHidden/>
          </w:rPr>
          <w:fldChar w:fldCharType="separate"/>
        </w:r>
        <w:r w:rsidR="00515CD8">
          <w:rPr>
            <w:noProof/>
            <w:webHidden/>
          </w:rPr>
          <w:t>251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65" w:history="1">
        <w:r w:rsidR="00515CD8" w:rsidRPr="000F76DE">
          <w:rPr>
            <w:rStyle w:val="afa"/>
            <w:noProof/>
          </w:rPr>
          <w:t>3.215.</w:t>
        </w:r>
        <w:r w:rsidR="00515CD8">
          <w:rPr>
            <w:smallCaps w:val="0"/>
            <w:noProof/>
            <w:sz w:val="21"/>
          </w:rPr>
          <w:tab/>
        </w:r>
        <w:r w:rsidR="00515CD8" w:rsidRPr="000F76DE">
          <w:rPr>
            <w:rStyle w:val="afa"/>
            <w:noProof/>
          </w:rPr>
          <w:t>活动模板规则映射查询接口</w:t>
        </w:r>
        <w:r w:rsidR="00515CD8">
          <w:rPr>
            <w:noProof/>
            <w:webHidden/>
          </w:rPr>
          <w:tab/>
        </w:r>
        <w:r w:rsidR="00515CD8">
          <w:rPr>
            <w:noProof/>
            <w:webHidden/>
          </w:rPr>
          <w:fldChar w:fldCharType="begin"/>
        </w:r>
        <w:r w:rsidR="00515CD8">
          <w:rPr>
            <w:noProof/>
            <w:webHidden/>
          </w:rPr>
          <w:instrText xml:space="preserve"> PAGEREF _Toc508983265 \h </w:instrText>
        </w:r>
        <w:r w:rsidR="00515CD8">
          <w:rPr>
            <w:noProof/>
            <w:webHidden/>
          </w:rPr>
        </w:r>
        <w:r w:rsidR="00515CD8">
          <w:rPr>
            <w:noProof/>
            <w:webHidden/>
          </w:rPr>
          <w:fldChar w:fldCharType="separate"/>
        </w:r>
        <w:r w:rsidR="00515CD8">
          <w:rPr>
            <w:noProof/>
            <w:webHidden/>
          </w:rPr>
          <w:t>251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66" w:history="1">
        <w:r w:rsidR="00515CD8" w:rsidRPr="000F76DE">
          <w:rPr>
            <w:rStyle w:val="afa"/>
            <w:rFonts w:ascii="华文细黑" w:eastAsia="华文细黑" w:hAnsi="华文细黑"/>
            <w:noProof/>
          </w:rPr>
          <w:t>3.215.1.</w:t>
        </w:r>
        <w:r w:rsidR="00515CD8">
          <w:rPr>
            <w:i w:val="0"/>
            <w:noProof/>
            <w:sz w:val="21"/>
          </w:rPr>
          <w:tab/>
        </w:r>
        <w:r w:rsidR="00515CD8" w:rsidRPr="000F76DE">
          <w:rPr>
            <w:rStyle w:val="afa"/>
            <w:noProof/>
          </w:rPr>
          <w:t>接口名称：</w:t>
        </w:r>
        <w:r w:rsidR="00515CD8" w:rsidRPr="000F76DE">
          <w:rPr>
            <w:rStyle w:val="afa"/>
            <w:noProof/>
          </w:rPr>
          <w:t>activity</w:t>
        </w:r>
        <w:r w:rsidR="00515CD8" w:rsidRPr="000F76DE">
          <w:rPr>
            <w:rStyle w:val="afa"/>
            <w:rFonts w:ascii="Consolas" w:eastAsia="Consolas" w:hAnsi="Consolas"/>
            <w:noProof/>
            <w:highlight w:val="white"/>
          </w:rPr>
          <w:t>/activitymanage</w:t>
        </w:r>
        <w:r w:rsidR="00515CD8" w:rsidRPr="000F76DE">
          <w:rPr>
            <w:rStyle w:val="afa"/>
            <w:noProof/>
          </w:rPr>
          <w:t>/</w:t>
        </w:r>
        <w:r w:rsidR="00515CD8" w:rsidRPr="000F76DE">
          <w:rPr>
            <w:rStyle w:val="afa"/>
            <w:rFonts w:ascii="Consolas" w:eastAsia="Consolas" w:hAnsi="Consolas"/>
            <w:noProof/>
            <w:highlight w:val="white"/>
          </w:rPr>
          <w:t>activityTemplet</w:t>
        </w:r>
        <w:r w:rsidR="00515CD8" w:rsidRPr="000F76DE">
          <w:rPr>
            <w:rStyle w:val="afa"/>
            <w:rFonts w:asciiTheme="minorEastAsia" w:hAnsiTheme="minorEastAsia"/>
            <w:noProof/>
            <w:highlight w:val="white"/>
          </w:rPr>
          <w:t>Rule</w:t>
        </w:r>
        <w:r w:rsidR="00515CD8" w:rsidRPr="000F76DE">
          <w:rPr>
            <w:rStyle w:val="afa"/>
            <w:rFonts w:ascii="Consolas" w:eastAsia="Consolas" w:hAnsi="Consolas"/>
            <w:noProof/>
            <w:highlight w:val="white"/>
          </w:rPr>
          <w:t>Mapping</w:t>
        </w:r>
        <w:r w:rsidR="00515CD8" w:rsidRPr="000F76DE">
          <w:rPr>
            <w:rStyle w:val="afa"/>
            <w:noProof/>
          </w:rPr>
          <w:t>Query.do</w:t>
        </w:r>
        <w:r w:rsidR="00515CD8">
          <w:rPr>
            <w:noProof/>
            <w:webHidden/>
          </w:rPr>
          <w:tab/>
        </w:r>
        <w:r w:rsidR="00515CD8">
          <w:rPr>
            <w:noProof/>
            <w:webHidden/>
          </w:rPr>
          <w:fldChar w:fldCharType="begin"/>
        </w:r>
        <w:r w:rsidR="00515CD8">
          <w:rPr>
            <w:noProof/>
            <w:webHidden/>
          </w:rPr>
          <w:instrText xml:space="preserve"> PAGEREF _Toc508983266 \h </w:instrText>
        </w:r>
        <w:r w:rsidR="00515CD8">
          <w:rPr>
            <w:noProof/>
            <w:webHidden/>
          </w:rPr>
        </w:r>
        <w:r w:rsidR="00515CD8">
          <w:rPr>
            <w:noProof/>
            <w:webHidden/>
          </w:rPr>
          <w:fldChar w:fldCharType="separate"/>
        </w:r>
        <w:r w:rsidR="00515CD8">
          <w:rPr>
            <w:noProof/>
            <w:webHidden/>
          </w:rPr>
          <w:t>251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67" w:history="1">
        <w:r w:rsidR="00515CD8" w:rsidRPr="000F76DE">
          <w:rPr>
            <w:rStyle w:val="afa"/>
            <w:rFonts w:ascii="华文细黑" w:eastAsia="华文细黑" w:hAnsi="华文细黑"/>
            <w:noProof/>
          </w:rPr>
          <w:t>3.215.2.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_Toc508983267 \h </w:instrText>
        </w:r>
        <w:r w:rsidR="00515CD8">
          <w:rPr>
            <w:noProof/>
            <w:webHidden/>
          </w:rPr>
        </w:r>
        <w:r w:rsidR="00515CD8">
          <w:rPr>
            <w:noProof/>
            <w:webHidden/>
          </w:rPr>
          <w:fldChar w:fldCharType="separate"/>
        </w:r>
        <w:r w:rsidR="00515CD8">
          <w:rPr>
            <w:noProof/>
            <w:webHidden/>
          </w:rPr>
          <w:t>251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68" w:history="1">
        <w:r w:rsidR="00515CD8" w:rsidRPr="000F76DE">
          <w:rPr>
            <w:rStyle w:val="afa"/>
            <w:rFonts w:ascii="华文细黑" w:eastAsia="华文细黑" w:hAnsi="华文细黑"/>
            <w:noProof/>
          </w:rPr>
          <w:t>3.215.3.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_Toc508983268 \h </w:instrText>
        </w:r>
        <w:r w:rsidR="00515CD8">
          <w:rPr>
            <w:noProof/>
            <w:webHidden/>
          </w:rPr>
        </w:r>
        <w:r w:rsidR="00515CD8">
          <w:rPr>
            <w:noProof/>
            <w:webHidden/>
          </w:rPr>
          <w:fldChar w:fldCharType="separate"/>
        </w:r>
        <w:r w:rsidR="00515CD8">
          <w:rPr>
            <w:noProof/>
            <w:webHidden/>
          </w:rPr>
          <w:t>251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69" w:history="1">
        <w:r w:rsidR="00515CD8" w:rsidRPr="000F76DE">
          <w:rPr>
            <w:rStyle w:val="afa"/>
            <w:noProof/>
          </w:rPr>
          <w:t>3.216.</w:t>
        </w:r>
        <w:r w:rsidR="00515CD8">
          <w:rPr>
            <w:smallCaps w:val="0"/>
            <w:noProof/>
            <w:sz w:val="21"/>
          </w:rPr>
          <w:tab/>
        </w:r>
        <w:r w:rsidR="00515CD8" w:rsidRPr="000F76DE">
          <w:rPr>
            <w:rStyle w:val="afa"/>
            <w:noProof/>
          </w:rPr>
          <w:t>活动模板规则映射新增或更新接口</w:t>
        </w:r>
        <w:r w:rsidR="00515CD8">
          <w:rPr>
            <w:noProof/>
            <w:webHidden/>
          </w:rPr>
          <w:tab/>
        </w:r>
        <w:r w:rsidR="00515CD8">
          <w:rPr>
            <w:noProof/>
            <w:webHidden/>
          </w:rPr>
          <w:fldChar w:fldCharType="begin"/>
        </w:r>
        <w:r w:rsidR="00515CD8">
          <w:rPr>
            <w:noProof/>
            <w:webHidden/>
          </w:rPr>
          <w:instrText xml:space="preserve"> PAGEREF _Toc508983269 \h </w:instrText>
        </w:r>
        <w:r w:rsidR="00515CD8">
          <w:rPr>
            <w:noProof/>
            <w:webHidden/>
          </w:rPr>
        </w:r>
        <w:r w:rsidR="00515CD8">
          <w:rPr>
            <w:noProof/>
            <w:webHidden/>
          </w:rPr>
          <w:fldChar w:fldCharType="separate"/>
        </w:r>
        <w:r w:rsidR="00515CD8">
          <w:rPr>
            <w:noProof/>
            <w:webHidden/>
          </w:rPr>
          <w:t>252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70" w:history="1">
        <w:r w:rsidR="00515CD8" w:rsidRPr="000F76DE">
          <w:rPr>
            <w:rStyle w:val="afa"/>
            <w:rFonts w:ascii="华文细黑" w:eastAsia="华文细黑" w:hAnsi="华文细黑"/>
            <w:noProof/>
          </w:rPr>
          <w:t>3.216.1.</w:t>
        </w:r>
        <w:r w:rsidR="00515CD8">
          <w:rPr>
            <w:i w:val="0"/>
            <w:noProof/>
            <w:sz w:val="21"/>
          </w:rPr>
          <w:tab/>
        </w:r>
        <w:r w:rsidR="00515CD8" w:rsidRPr="000F76DE">
          <w:rPr>
            <w:rStyle w:val="afa"/>
            <w:noProof/>
          </w:rPr>
          <w:t>接口名称：</w:t>
        </w:r>
        <w:r w:rsidR="00515CD8" w:rsidRPr="000F76DE">
          <w:rPr>
            <w:rStyle w:val="afa"/>
            <w:noProof/>
          </w:rPr>
          <w:t>activity</w:t>
        </w:r>
        <w:r w:rsidR="00515CD8" w:rsidRPr="000F76DE">
          <w:rPr>
            <w:rStyle w:val="afa"/>
            <w:rFonts w:ascii="Consolas" w:eastAsia="Consolas" w:hAnsi="Consolas"/>
            <w:noProof/>
            <w:highlight w:val="white"/>
          </w:rPr>
          <w:t>/activitymanage</w:t>
        </w:r>
        <w:r w:rsidR="00515CD8" w:rsidRPr="000F76DE">
          <w:rPr>
            <w:rStyle w:val="afa"/>
            <w:noProof/>
          </w:rPr>
          <w:t>/</w:t>
        </w:r>
        <w:r w:rsidR="00515CD8" w:rsidRPr="000F76DE">
          <w:rPr>
            <w:rStyle w:val="afa"/>
            <w:rFonts w:ascii="Consolas" w:eastAsia="Consolas" w:hAnsi="Consolas"/>
            <w:noProof/>
            <w:highlight w:val="white"/>
          </w:rPr>
          <w:t>at</w:t>
        </w:r>
        <w:r w:rsidR="00515CD8" w:rsidRPr="000F76DE">
          <w:rPr>
            <w:rStyle w:val="afa"/>
            <w:rFonts w:asciiTheme="minorEastAsia" w:hAnsiTheme="minorEastAsia"/>
            <w:noProof/>
            <w:highlight w:val="white"/>
          </w:rPr>
          <w:t>r</w:t>
        </w:r>
        <w:r w:rsidR="00515CD8" w:rsidRPr="000F76DE">
          <w:rPr>
            <w:rStyle w:val="afa"/>
            <w:rFonts w:ascii="Consolas" w:eastAsia="Consolas" w:hAnsi="Consolas"/>
            <w:noProof/>
            <w:highlight w:val="white"/>
          </w:rPr>
          <w:t>Mapping</w:t>
        </w:r>
        <w:r w:rsidR="00515CD8" w:rsidRPr="000F76DE">
          <w:rPr>
            <w:rStyle w:val="afa"/>
            <w:noProof/>
          </w:rPr>
          <w:t>InsertOrUpdate.do</w:t>
        </w:r>
        <w:r w:rsidR="00515CD8">
          <w:rPr>
            <w:noProof/>
            <w:webHidden/>
          </w:rPr>
          <w:tab/>
        </w:r>
        <w:r w:rsidR="00515CD8">
          <w:rPr>
            <w:noProof/>
            <w:webHidden/>
          </w:rPr>
          <w:fldChar w:fldCharType="begin"/>
        </w:r>
        <w:r w:rsidR="00515CD8">
          <w:rPr>
            <w:noProof/>
            <w:webHidden/>
          </w:rPr>
          <w:instrText xml:space="preserve"> PAGEREF _Toc508983270 \h </w:instrText>
        </w:r>
        <w:r w:rsidR="00515CD8">
          <w:rPr>
            <w:noProof/>
            <w:webHidden/>
          </w:rPr>
        </w:r>
        <w:r w:rsidR="00515CD8">
          <w:rPr>
            <w:noProof/>
            <w:webHidden/>
          </w:rPr>
          <w:fldChar w:fldCharType="separate"/>
        </w:r>
        <w:r w:rsidR="00515CD8">
          <w:rPr>
            <w:noProof/>
            <w:webHidden/>
          </w:rPr>
          <w:t>252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71" w:history="1">
        <w:r w:rsidR="00515CD8" w:rsidRPr="000F76DE">
          <w:rPr>
            <w:rStyle w:val="afa"/>
            <w:rFonts w:ascii="华文细黑" w:eastAsia="华文细黑" w:hAnsi="华文细黑"/>
            <w:noProof/>
          </w:rPr>
          <w:t>3.216.2.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_Toc508983271 \h </w:instrText>
        </w:r>
        <w:r w:rsidR="00515CD8">
          <w:rPr>
            <w:noProof/>
            <w:webHidden/>
          </w:rPr>
        </w:r>
        <w:r w:rsidR="00515CD8">
          <w:rPr>
            <w:noProof/>
            <w:webHidden/>
          </w:rPr>
          <w:fldChar w:fldCharType="separate"/>
        </w:r>
        <w:r w:rsidR="00515CD8">
          <w:rPr>
            <w:noProof/>
            <w:webHidden/>
          </w:rPr>
          <w:t>252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72" w:history="1">
        <w:r w:rsidR="00515CD8" w:rsidRPr="000F76DE">
          <w:rPr>
            <w:rStyle w:val="afa"/>
            <w:rFonts w:ascii="华文细黑" w:eastAsia="华文细黑" w:hAnsi="华文细黑"/>
            <w:noProof/>
          </w:rPr>
          <w:t>3.216.3.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_Toc508983272 \h </w:instrText>
        </w:r>
        <w:r w:rsidR="00515CD8">
          <w:rPr>
            <w:noProof/>
            <w:webHidden/>
          </w:rPr>
        </w:r>
        <w:r w:rsidR="00515CD8">
          <w:rPr>
            <w:noProof/>
            <w:webHidden/>
          </w:rPr>
          <w:fldChar w:fldCharType="separate"/>
        </w:r>
        <w:r w:rsidR="00515CD8">
          <w:rPr>
            <w:noProof/>
            <w:webHidden/>
          </w:rPr>
          <w:t>252</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73" w:history="1">
        <w:r w:rsidR="00515CD8" w:rsidRPr="000F76DE">
          <w:rPr>
            <w:rStyle w:val="afa"/>
            <w:noProof/>
          </w:rPr>
          <w:t>3.217.</w:t>
        </w:r>
        <w:r w:rsidR="00515CD8">
          <w:rPr>
            <w:smallCaps w:val="0"/>
            <w:noProof/>
            <w:sz w:val="21"/>
          </w:rPr>
          <w:tab/>
        </w:r>
        <w:r w:rsidR="00515CD8" w:rsidRPr="000F76DE">
          <w:rPr>
            <w:rStyle w:val="afa"/>
            <w:noProof/>
          </w:rPr>
          <w:t>活动抽奖接口</w:t>
        </w:r>
        <w:r w:rsidR="00515CD8">
          <w:rPr>
            <w:noProof/>
            <w:webHidden/>
          </w:rPr>
          <w:tab/>
        </w:r>
        <w:r w:rsidR="00515CD8">
          <w:rPr>
            <w:noProof/>
            <w:webHidden/>
          </w:rPr>
          <w:fldChar w:fldCharType="begin"/>
        </w:r>
        <w:r w:rsidR="00515CD8">
          <w:rPr>
            <w:noProof/>
            <w:webHidden/>
          </w:rPr>
          <w:instrText xml:space="preserve"> PAGEREF _Toc508983273 \h </w:instrText>
        </w:r>
        <w:r w:rsidR="00515CD8">
          <w:rPr>
            <w:noProof/>
            <w:webHidden/>
          </w:rPr>
        </w:r>
        <w:r w:rsidR="00515CD8">
          <w:rPr>
            <w:noProof/>
            <w:webHidden/>
          </w:rPr>
          <w:fldChar w:fldCharType="separate"/>
        </w:r>
        <w:r w:rsidR="00515CD8">
          <w:rPr>
            <w:noProof/>
            <w:webHidden/>
          </w:rPr>
          <w:t>253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74" w:history="1">
        <w:r w:rsidR="00515CD8" w:rsidRPr="000F76DE">
          <w:rPr>
            <w:rStyle w:val="afa"/>
            <w:rFonts w:ascii="华文细黑" w:eastAsia="华文细黑" w:hAnsi="华文细黑"/>
            <w:noProof/>
          </w:rPr>
          <w:t>3.217.1.</w:t>
        </w:r>
        <w:r w:rsidR="00515CD8">
          <w:rPr>
            <w:i w:val="0"/>
            <w:noProof/>
            <w:sz w:val="21"/>
          </w:rPr>
          <w:tab/>
        </w:r>
        <w:r w:rsidR="00515CD8" w:rsidRPr="000F76DE">
          <w:rPr>
            <w:rStyle w:val="afa"/>
            <w:noProof/>
          </w:rPr>
          <w:t>接口名称：</w:t>
        </w:r>
        <w:r w:rsidR="00515CD8" w:rsidRPr="000F76DE">
          <w:rPr>
            <w:rStyle w:val="afa"/>
            <w:noProof/>
          </w:rPr>
          <w:t>activity</w:t>
        </w:r>
        <w:r w:rsidR="00515CD8" w:rsidRPr="000F76DE">
          <w:rPr>
            <w:rStyle w:val="afa"/>
            <w:rFonts w:ascii="Consolas" w:eastAsia="Consolas" w:hAnsi="Consolas"/>
            <w:noProof/>
            <w:highlight w:val="white"/>
          </w:rPr>
          <w:t>/activity</w:t>
        </w:r>
        <w:r w:rsidR="00515CD8" w:rsidRPr="000F76DE">
          <w:rPr>
            <w:rStyle w:val="afa"/>
            <w:rFonts w:asciiTheme="minorEastAsia" w:hAnsiTheme="minorEastAsia"/>
            <w:noProof/>
            <w:highlight w:val="white"/>
          </w:rPr>
          <w:t>consume</w:t>
        </w:r>
        <w:r w:rsidR="00515CD8" w:rsidRPr="000F76DE">
          <w:rPr>
            <w:rStyle w:val="afa"/>
            <w:noProof/>
          </w:rPr>
          <w:t>/</w:t>
        </w:r>
        <w:r w:rsidR="00515CD8" w:rsidRPr="000F76DE">
          <w:rPr>
            <w:rStyle w:val="afa"/>
            <w:rFonts w:ascii="Consolas" w:eastAsia="Consolas" w:hAnsi="Consolas"/>
            <w:noProof/>
            <w:highlight w:val="white"/>
          </w:rPr>
          <w:t>activity</w:t>
        </w:r>
        <w:r w:rsidR="00515CD8" w:rsidRPr="000F76DE">
          <w:rPr>
            <w:rStyle w:val="afa"/>
            <w:rFonts w:ascii="Consolas" w:eastAsia="Consolas" w:hAnsi="Consolas"/>
            <w:noProof/>
          </w:rPr>
          <w:t>Claim</w:t>
        </w:r>
        <w:r w:rsidR="00515CD8" w:rsidRPr="000F76DE">
          <w:rPr>
            <w:rStyle w:val="afa"/>
            <w:noProof/>
          </w:rPr>
          <w:t>.do</w:t>
        </w:r>
        <w:r w:rsidR="00515CD8">
          <w:rPr>
            <w:noProof/>
            <w:webHidden/>
          </w:rPr>
          <w:tab/>
        </w:r>
        <w:r w:rsidR="00515CD8">
          <w:rPr>
            <w:noProof/>
            <w:webHidden/>
          </w:rPr>
          <w:fldChar w:fldCharType="begin"/>
        </w:r>
        <w:r w:rsidR="00515CD8">
          <w:rPr>
            <w:noProof/>
            <w:webHidden/>
          </w:rPr>
          <w:instrText xml:space="preserve"> PAGEREF _Toc508983274 \h </w:instrText>
        </w:r>
        <w:r w:rsidR="00515CD8">
          <w:rPr>
            <w:noProof/>
            <w:webHidden/>
          </w:rPr>
        </w:r>
        <w:r w:rsidR="00515CD8">
          <w:rPr>
            <w:noProof/>
            <w:webHidden/>
          </w:rPr>
          <w:fldChar w:fldCharType="separate"/>
        </w:r>
        <w:r w:rsidR="00515CD8">
          <w:rPr>
            <w:noProof/>
            <w:webHidden/>
          </w:rPr>
          <w:t>253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75" w:history="1">
        <w:r w:rsidR="00515CD8" w:rsidRPr="000F76DE">
          <w:rPr>
            <w:rStyle w:val="afa"/>
            <w:rFonts w:ascii="华文细黑" w:eastAsia="华文细黑" w:hAnsi="华文细黑"/>
            <w:noProof/>
          </w:rPr>
          <w:t>3.217.2.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_Toc508983275 \h </w:instrText>
        </w:r>
        <w:r w:rsidR="00515CD8">
          <w:rPr>
            <w:noProof/>
            <w:webHidden/>
          </w:rPr>
        </w:r>
        <w:r w:rsidR="00515CD8">
          <w:rPr>
            <w:noProof/>
            <w:webHidden/>
          </w:rPr>
          <w:fldChar w:fldCharType="separate"/>
        </w:r>
        <w:r w:rsidR="00515CD8">
          <w:rPr>
            <w:noProof/>
            <w:webHidden/>
          </w:rPr>
          <w:t>253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76" w:history="1">
        <w:r w:rsidR="00515CD8" w:rsidRPr="000F76DE">
          <w:rPr>
            <w:rStyle w:val="afa"/>
            <w:rFonts w:ascii="华文细黑" w:eastAsia="华文细黑" w:hAnsi="华文细黑"/>
            <w:noProof/>
          </w:rPr>
          <w:t>3.217.3.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_Toc508983276 \h </w:instrText>
        </w:r>
        <w:r w:rsidR="00515CD8">
          <w:rPr>
            <w:noProof/>
            <w:webHidden/>
          </w:rPr>
        </w:r>
        <w:r w:rsidR="00515CD8">
          <w:rPr>
            <w:noProof/>
            <w:webHidden/>
          </w:rPr>
          <w:fldChar w:fldCharType="separate"/>
        </w:r>
        <w:r w:rsidR="00515CD8">
          <w:rPr>
            <w:noProof/>
            <w:webHidden/>
          </w:rPr>
          <w:t>253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77" w:history="1">
        <w:r w:rsidR="00515CD8" w:rsidRPr="000F76DE">
          <w:rPr>
            <w:rStyle w:val="afa"/>
            <w:noProof/>
          </w:rPr>
          <w:t>3.218.</w:t>
        </w:r>
        <w:r w:rsidR="00515CD8">
          <w:rPr>
            <w:smallCaps w:val="0"/>
            <w:noProof/>
            <w:sz w:val="21"/>
          </w:rPr>
          <w:tab/>
        </w:r>
        <w:r w:rsidR="00515CD8" w:rsidRPr="000F76DE">
          <w:rPr>
            <w:rStyle w:val="afa"/>
            <w:noProof/>
          </w:rPr>
          <w:t>活动抽奖流水列表</w:t>
        </w:r>
        <w:r w:rsidR="00515CD8">
          <w:rPr>
            <w:noProof/>
            <w:webHidden/>
          </w:rPr>
          <w:tab/>
        </w:r>
        <w:r w:rsidR="00515CD8">
          <w:rPr>
            <w:noProof/>
            <w:webHidden/>
          </w:rPr>
          <w:fldChar w:fldCharType="begin"/>
        </w:r>
        <w:r w:rsidR="00515CD8">
          <w:rPr>
            <w:noProof/>
            <w:webHidden/>
          </w:rPr>
          <w:instrText xml:space="preserve"> PAGEREF _Toc508983277 \h </w:instrText>
        </w:r>
        <w:r w:rsidR="00515CD8">
          <w:rPr>
            <w:noProof/>
            <w:webHidden/>
          </w:rPr>
        </w:r>
        <w:r w:rsidR="00515CD8">
          <w:rPr>
            <w:noProof/>
            <w:webHidden/>
          </w:rPr>
          <w:fldChar w:fldCharType="separate"/>
        </w:r>
        <w:r w:rsidR="00515CD8">
          <w:rPr>
            <w:noProof/>
            <w:webHidden/>
          </w:rPr>
          <w:t>254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78" w:history="1">
        <w:r w:rsidR="00515CD8" w:rsidRPr="000F76DE">
          <w:rPr>
            <w:rStyle w:val="afa"/>
            <w:rFonts w:ascii="华文细黑" w:eastAsia="华文细黑" w:hAnsi="华文细黑"/>
            <w:noProof/>
          </w:rPr>
          <w:t>3.218.1.</w:t>
        </w:r>
        <w:r w:rsidR="00515CD8">
          <w:rPr>
            <w:i w:val="0"/>
            <w:noProof/>
            <w:sz w:val="21"/>
          </w:rPr>
          <w:tab/>
        </w:r>
        <w:r w:rsidR="00515CD8" w:rsidRPr="000F76DE">
          <w:rPr>
            <w:rStyle w:val="afa"/>
            <w:noProof/>
          </w:rPr>
          <w:t>接口名称：</w:t>
        </w:r>
        <w:r w:rsidR="00515CD8" w:rsidRPr="000F76DE">
          <w:rPr>
            <w:rStyle w:val="afa"/>
            <w:noProof/>
          </w:rPr>
          <w:t>activity</w:t>
        </w:r>
        <w:r w:rsidR="00515CD8" w:rsidRPr="000F76DE">
          <w:rPr>
            <w:rStyle w:val="afa"/>
            <w:rFonts w:ascii="Consolas" w:eastAsia="Consolas" w:hAnsi="Consolas"/>
            <w:noProof/>
            <w:highlight w:val="white"/>
          </w:rPr>
          <w:t>/activity</w:t>
        </w:r>
        <w:r w:rsidR="00515CD8" w:rsidRPr="000F76DE">
          <w:rPr>
            <w:rStyle w:val="afa"/>
            <w:rFonts w:asciiTheme="minorEastAsia" w:hAnsiTheme="minorEastAsia"/>
            <w:noProof/>
            <w:highlight w:val="white"/>
          </w:rPr>
          <w:t>consume</w:t>
        </w:r>
        <w:r w:rsidR="00515CD8" w:rsidRPr="000F76DE">
          <w:rPr>
            <w:rStyle w:val="afa"/>
            <w:rFonts w:ascii="Consolas" w:eastAsia="Consolas" w:hAnsi="Consolas"/>
            <w:noProof/>
            <w:highlight w:val="white"/>
          </w:rPr>
          <w:t>/activity</w:t>
        </w:r>
        <w:r w:rsidR="00515CD8" w:rsidRPr="000F76DE">
          <w:rPr>
            <w:rStyle w:val="afa"/>
            <w:rFonts w:asciiTheme="minorEastAsia" w:hAnsiTheme="minorEastAsia"/>
            <w:noProof/>
            <w:highlight w:val="white"/>
          </w:rPr>
          <w:t>Claim</w:t>
        </w:r>
        <w:r w:rsidR="00515CD8" w:rsidRPr="000F76DE">
          <w:rPr>
            <w:rStyle w:val="afa"/>
            <w:rFonts w:ascii="Consolas" w:eastAsia="Consolas" w:hAnsi="Consolas"/>
            <w:noProof/>
            <w:highlight w:val="white"/>
          </w:rPr>
          <w:t>FlowList.do</w:t>
        </w:r>
        <w:r w:rsidR="00515CD8">
          <w:rPr>
            <w:noProof/>
            <w:webHidden/>
          </w:rPr>
          <w:tab/>
        </w:r>
        <w:r w:rsidR="00515CD8">
          <w:rPr>
            <w:noProof/>
            <w:webHidden/>
          </w:rPr>
          <w:fldChar w:fldCharType="begin"/>
        </w:r>
        <w:r w:rsidR="00515CD8">
          <w:rPr>
            <w:noProof/>
            <w:webHidden/>
          </w:rPr>
          <w:instrText xml:space="preserve"> PAGEREF _Toc508983278 \h </w:instrText>
        </w:r>
        <w:r w:rsidR="00515CD8">
          <w:rPr>
            <w:noProof/>
            <w:webHidden/>
          </w:rPr>
        </w:r>
        <w:r w:rsidR="00515CD8">
          <w:rPr>
            <w:noProof/>
            <w:webHidden/>
          </w:rPr>
          <w:fldChar w:fldCharType="separate"/>
        </w:r>
        <w:r w:rsidR="00515CD8">
          <w:rPr>
            <w:noProof/>
            <w:webHidden/>
          </w:rPr>
          <w:t>254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79" w:history="1">
        <w:r w:rsidR="00515CD8" w:rsidRPr="000F76DE">
          <w:rPr>
            <w:rStyle w:val="afa"/>
            <w:rFonts w:ascii="华文细黑" w:eastAsia="华文细黑" w:hAnsi="华文细黑"/>
            <w:noProof/>
          </w:rPr>
          <w:t>3.218.2.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_Toc508983279 \h </w:instrText>
        </w:r>
        <w:r w:rsidR="00515CD8">
          <w:rPr>
            <w:noProof/>
            <w:webHidden/>
          </w:rPr>
        </w:r>
        <w:r w:rsidR="00515CD8">
          <w:rPr>
            <w:noProof/>
            <w:webHidden/>
          </w:rPr>
          <w:fldChar w:fldCharType="separate"/>
        </w:r>
        <w:r w:rsidR="00515CD8">
          <w:rPr>
            <w:noProof/>
            <w:webHidden/>
          </w:rPr>
          <w:t>254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80" w:history="1">
        <w:r w:rsidR="00515CD8" w:rsidRPr="000F76DE">
          <w:rPr>
            <w:rStyle w:val="afa"/>
            <w:rFonts w:ascii="华文细黑" w:eastAsia="华文细黑" w:hAnsi="华文细黑"/>
            <w:noProof/>
          </w:rPr>
          <w:t>3.218.3.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_Toc508983280 \h </w:instrText>
        </w:r>
        <w:r w:rsidR="00515CD8">
          <w:rPr>
            <w:noProof/>
            <w:webHidden/>
          </w:rPr>
        </w:r>
        <w:r w:rsidR="00515CD8">
          <w:rPr>
            <w:noProof/>
            <w:webHidden/>
          </w:rPr>
          <w:fldChar w:fldCharType="separate"/>
        </w:r>
        <w:r w:rsidR="00515CD8">
          <w:rPr>
            <w:noProof/>
            <w:webHidden/>
          </w:rPr>
          <w:t>254</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81" w:history="1">
        <w:r w:rsidR="00515CD8" w:rsidRPr="000F76DE">
          <w:rPr>
            <w:rStyle w:val="afa"/>
            <w:noProof/>
          </w:rPr>
          <w:t>3.219.</w:t>
        </w:r>
        <w:r w:rsidR="00515CD8">
          <w:rPr>
            <w:smallCaps w:val="0"/>
            <w:noProof/>
            <w:sz w:val="21"/>
          </w:rPr>
          <w:tab/>
        </w:r>
        <w:r w:rsidR="00515CD8" w:rsidRPr="000F76DE">
          <w:rPr>
            <w:rStyle w:val="afa"/>
            <w:noProof/>
          </w:rPr>
          <w:t>聚合支付下单接口</w:t>
        </w:r>
        <w:r w:rsidR="00515CD8">
          <w:rPr>
            <w:noProof/>
            <w:webHidden/>
          </w:rPr>
          <w:tab/>
        </w:r>
        <w:r w:rsidR="00515CD8">
          <w:rPr>
            <w:noProof/>
            <w:webHidden/>
          </w:rPr>
          <w:fldChar w:fldCharType="begin"/>
        </w:r>
        <w:r w:rsidR="00515CD8">
          <w:rPr>
            <w:noProof/>
            <w:webHidden/>
          </w:rPr>
          <w:instrText xml:space="preserve"> PAGEREF _Toc508983281 \h </w:instrText>
        </w:r>
        <w:r w:rsidR="00515CD8">
          <w:rPr>
            <w:noProof/>
            <w:webHidden/>
          </w:rPr>
        </w:r>
        <w:r w:rsidR="00515CD8">
          <w:rPr>
            <w:noProof/>
            <w:webHidden/>
          </w:rPr>
          <w:fldChar w:fldCharType="separate"/>
        </w:r>
        <w:r w:rsidR="00515CD8">
          <w:rPr>
            <w:noProof/>
            <w:webHidden/>
          </w:rPr>
          <w:t>255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82" w:history="1">
        <w:r w:rsidR="00515CD8" w:rsidRPr="000F76DE">
          <w:rPr>
            <w:rStyle w:val="afa"/>
            <w:rFonts w:ascii="华文细黑" w:eastAsia="华文细黑" w:hAnsi="华文细黑"/>
            <w:noProof/>
          </w:rPr>
          <w:t>3.219.1.</w:t>
        </w:r>
        <w:r w:rsidR="00515CD8">
          <w:rPr>
            <w:i w:val="0"/>
            <w:noProof/>
            <w:sz w:val="21"/>
          </w:rPr>
          <w:tab/>
        </w:r>
        <w:r w:rsidR="00515CD8" w:rsidRPr="000F76DE">
          <w:rPr>
            <w:rStyle w:val="afa"/>
            <w:noProof/>
          </w:rPr>
          <w:t>接口名称：</w:t>
        </w:r>
        <w:r w:rsidR="00515CD8" w:rsidRPr="000F76DE">
          <w:rPr>
            <w:rStyle w:val="afa"/>
            <w:noProof/>
          </w:rPr>
          <w:t>basement</w:t>
        </w:r>
        <w:r w:rsidR="00515CD8" w:rsidRPr="000F76DE">
          <w:rPr>
            <w:rStyle w:val="afa"/>
            <w:rFonts w:ascii="Consolas" w:eastAsia="Consolas" w:hAnsi="Consolas"/>
            <w:noProof/>
            <w:highlight w:val="white"/>
          </w:rPr>
          <w:t>/</w:t>
        </w:r>
        <w:r w:rsidR="00515CD8" w:rsidRPr="000F76DE">
          <w:rPr>
            <w:rStyle w:val="afa"/>
            <w:noProof/>
          </w:rPr>
          <w:t>p</w:t>
        </w:r>
        <w:r w:rsidR="00515CD8" w:rsidRPr="000F76DE">
          <w:rPr>
            <w:rStyle w:val="afa"/>
            <w:rFonts w:ascii="Consolas" w:eastAsia="Consolas" w:hAnsi="Consolas"/>
            <w:noProof/>
          </w:rPr>
          <w:t>olymerizedpay</w:t>
        </w:r>
        <w:r w:rsidR="00515CD8" w:rsidRPr="000F76DE">
          <w:rPr>
            <w:rStyle w:val="afa"/>
            <w:noProof/>
          </w:rPr>
          <w:t>/</w:t>
        </w:r>
        <w:r w:rsidR="00515CD8" w:rsidRPr="000F76DE">
          <w:rPr>
            <w:rStyle w:val="afa"/>
            <w:rFonts w:ascii="Consolas" w:eastAsia="Consolas" w:hAnsi="Consolas"/>
            <w:noProof/>
          </w:rPr>
          <w:t>payOrder</w:t>
        </w:r>
        <w:r w:rsidR="00515CD8" w:rsidRPr="000F76DE">
          <w:rPr>
            <w:rStyle w:val="afa"/>
            <w:noProof/>
          </w:rPr>
          <w:t>.do</w:t>
        </w:r>
        <w:r w:rsidR="00515CD8">
          <w:rPr>
            <w:noProof/>
            <w:webHidden/>
          </w:rPr>
          <w:tab/>
        </w:r>
        <w:r w:rsidR="00515CD8">
          <w:rPr>
            <w:noProof/>
            <w:webHidden/>
          </w:rPr>
          <w:fldChar w:fldCharType="begin"/>
        </w:r>
        <w:r w:rsidR="00515CD8">
          <w:rPr>
            <w:noProof/>
            <w:webHidden/>
          </w:rPr>
          <w:instrText xml:space="preserve"> PAGEREF _Toc508983282 \h </w:instrText>
        </w:r>
        <w:r w:rsidR="00515CD8">
          <w:rPr>
            <w:noProof/>
            <w:webHidden/>
          </w:rPr>
        </w:r>
        <w:r w:rsidR="00515CD8">
          <w:rPr>
            <w:noProof/>
            <w:webHidden/>
          </w:rPr>
          <w:fldChar w:fldCharType="separate"/>
        </w:r>
        <w:r w:rsidR="00515CD8">
          <w:rPr>
            <w:noProof/>
            <w:webHidden/>
          </w:rPr>
          <w:t>255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83" w:history="1">
        <w:r w:rsidR="00515CD8" w:rsidRPr="000F76DE">
          <w:rPr>
            <w:rStyle w:val="afa"/>
            <w:rFonts w:ascii="华文细黑" w:eastAsia="华文细黑" w:hAnsi="华文细黑"/>
            <w:noProof/>
          </w:rPr>
          <w:t>3.219.2.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_Toc508983283 \h </w:instrText>
        </w:r>
        <w:r w:rsidR="00515CD8">
          <w:rPr>
            <w:noProof/>
            <w:webHidden/>
          </w:rPr>
        </w:r>
        <w:r w:rsidR="00515CD8">
          <w:rPr>
            <w:noProof/>
            <w:webHidden/>
          </w:rPr>
          <w:fldChar w:fldCharType="separate"/>
        </w:r>
        <w:r w:rsidR="00515CD8">
          <w:rPr>
            <w:noProof/>
            <w:webHidden/>
          </w:rPr>
          <w:t>255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84" w:history="1">
        <w:r w:rsidR="00515CD8" w:rsidRPr="000F76DE">
          <w:rPr>
            <w:rStyle w:val="afa"/>
            <w:rFonts w:ascii="华文细黑" w:eastAsia="华文细黑" w:hAnsi="华文细黑"/>
            <w:noProof/>
          </w:rPr>
          <w:t>3.219.3.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_Toc508983284 \h </w:instrText>
        </w:r>
        <w:r w:rsidR="00515CD8">
          <w:rPr>
            <w:noProof/>
            <w:webHidden/>
          </w:rPr>
        </w:r>
        <w:r w:rsidR="00515CD8">
          <w:rPr>
            <w:noProof/>
            <w:webHidden/>
          </w:rPr>
          <w:fldChar w:fldCharType="separate"/>
        </w:r>
        <w:r w:rsidR="00515CD8">
          <w:rPr>
            <w:noProof/>
            <w:webHidden/>
          </w:rPr>
          <w:t>256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85" w:history="1">
        <w:r w:rsidR="00515CD8" w:rsidRPr="000F76DE">
          <w:rPr>
            <w:rStyle w:val="afa"/>
            <w:noProof/>
          </w:rPr>
          <w:t>3.220.</w:t>
        </w:r>
        <w:r w:rsidR="00515CD8">
          <w:rPr>
            <w:smallCaps w:val="0"/>
            <w:noProof/>
            <w:sz w:val="21"/>
          </w:rPr>
          <w:tab/>
        </w:r>
        <w:r w:rsidR="00515CD8" w:rsidRPr="000F76DE">
          <w:rPr>
            <w:rStyle w:val="afa"/>
            <w:noProof/>
          </w:rPr>
          <w:t>聚合支付退款接口</w:t>
        </w:r>
        <w:r w:rsidR="00515CD8">
          <w:rPr>
            <w:noProof/>
            <w:webHidden/>
          </w:rPr>
          <w:tab/>
        </w:r>
        <w:r w:rsidR="00515CD8">
          <w:rPr>
            <w:noProof/>
            <w:webHidden/>
          </w:rPr>
          <w:fldChar w:fldCharType="begin"/>
        </w:r>
        <w:r w:rsidR="00515CD8">
          <w:rPr>
            <w:noProof/>
            <w:webHidden/>
          </w:rPr>
          <w:instrText xml:space="preserve"> PAGEREF _Toc508983285 \h </w:instrText>
        </w:r>
        <w:r w:rsidR="00515CD8">
          <w:rPr>
            <w:noProof/>
            <w:webHidden/>
          </w:rPr>
        </w:r>
        <w:r w:rsidR="00515CD8">
          <w:rPr>
            <w:noProof/>
            <w:webHidden/>
          </w:rPr>
          <w:fldChar w:fldCharType="separate"/>
        </w:r>
        <w:r w:rsidR="00515CD8">
          <w:rPr>
            <w:noProof/>
            <w:webHidden/>
          </w:rPr>
          <w:t>257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86" w:history="1">
        <w:r w:rsidR="00515CD8" w:rsidRPr="000F76DE">
          <w:rPr>
            <w:rStyle w:val="afa"/>
            <w:rFonts w:ascii="华文细黑" w:eastAsia="华文细黑" w:hAnsi="华文细黑"/>
            <w:noProof/>
          </w:rPr>
          <w:t>3.220.1.</w:t>
        </w:r>
        <w:r w:rsidR="00515CD8">
          <w:rPr>
            <w:i w:val="0"/>
            <w:noProof/>
            <w:sz w:val="21"/>
          </w:rPr>
          <w:tab/>
        </w:r>
        <w:r w:rsidR="00515CD8" w:rsidRPr="000F76DE">
          <w:rPr>
            <w:rStyle w:val="afa"/>
            <w:noProof/>
          </w:rPr>
          <w:t>接口名称：</w:t>
        </w:r>
        <w:r w:rsidR="00515CD8" w:rsidRPr="000F76DE">
          <w:rPr>
            <w:rStyle w:val="afa"/>
            <w:noProof/>
          </w:rPr>
          <w:t>basement</w:t>
        </w:r>
        <w:r w:rsidR="00515CD8" w:rsidRPr="000F76DE">
          <w:rPr>
            <w:rStyle w:val="afa"/>
            <w:rFonts w:ascii="Consolas" w:eastAsia="Consolas" w:hAnsi="Consolas"/>
            <w:noProof/>
            <w:highlight w:val="white"/>
          </w:rPr>
          <w:t>/</w:t>
        </w:r>
        <w:r w:rsidR="00515CD8" w:rsidRPr="000F76DE">
          <w:rPr>
            <w:rStyle w:val="afa"/>
            <w:noProof/>
          </w:rPr>
          <w:t>p</w:t>
        </w:r>
        <w:r w:rsidR="00515CD8" w:rsidRPr="000F76DE">
          <w:rPr>
            <w:rStyle w:val="afa"/>
            <w:rFonts w:ascii="Consolas" w:eastAsia="Consolas" w:hAnsi="Consolas"/>
            <w:noProof/>
          </w:rPr>
          <w:t>olymerizedpay</w:t>
        </w:r>
        <w:r w:rsidR="00515CD8" w:rsidRPr="000F76DE">
          <w:rPr>
            <w:rStyle w:val="afa"/>
            <w:noProof/>
          </w:rPr>
          <w:t>/</w:t>
        </w:r>
        <w:r w:rsidR="00515CD8" w:rsidRPr="000F76DE">
          <w:rPr>
            <w:rStyle w:val="afa"/>
            <w:rFonts w:ascii="Consolas" w:eastAsia="Consolas" w:hAnsi="Consolas"/>
            <w:noProof/>
          </w:rPr>
          <w:t>payOrder</w:t>
        </w:r>
        <w:r w:rsidR="00515CD8" w:rsidRPr="000F76DE">
          <w:rPr>
            <w:rStyle w:val="afa"/>
            <w:rFonts w:asciiTheme="minorEastAsia" w:hAnsiTheme="minorEastAsia"/>
            <w:noProof/>
          </w:rPr>
          <w:t>Refound</w:t>
        </w:r>
        <w:r w:rsidR="00515CD8" w:rsidRPr="000F76DE">
          <w:rPr>
            <w:rStyle w:val="afa"/>
            <w:noProof/>
          </w:rPr>
          <w:t>.do</w:t>
        </w:r>
        <w:r w:rsidR="00515CD8">
          <w:rPr>
            <w:noProof/>
            <w:webHidden/>
          </w:rPr>
          <w:tab/>
        </w:r>
        <w:r w:rsidR="00515CD8">
          <w:rPr>
            <w:noProof/>
            <w:webHidden/>
          </w:rPr>
          <w:fldChar w:fldCharType="begin"/>
        </w:r>
        <w:r w:rsidR="00515CD8">
          <w:rPr>
            <w:noProof/>
            <w:webHidden/>
          </w:rPr>
          <w:instrText xml:space="preserve"> PAGEREF _Toc508983286 \h </w:instrText>
        </w:r>
        <w:r w:rsidR="00515CD8">
          <w:rPr>
            <w:noProof/>
            <w:webHidden/>
          </w:rPr>
        </w:r>
        <w:r w:rsidR="00515CD8">
          <w:rPr>
            <w:noProof/>
            <w:webHidden/>
          </w:rPr>
          <w:fldChar w:fldCharType="separate"/>
        </w:r>
        <w:r w:rsidR="00515CD8">
          <w:rPr>
            <w:noProof/>
            <w:webHidden/>
          </w:rPr>
          <w:t>257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87" w:history="1">
        <w:r w:rsidR="00515CD8" w:rsidRPr="000F76DE">
          <w:rPr>
            <w:rStyle w:val="afa"/>
            <w:rFonts w:ascii="华文细黑" w:eastAsia="华文细黑" w:hAnsi="华文细黑"/>
            <w:noProof/>
          </w:rPr>
          <w:t>3.220.2.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_Toc508983287 \h </w:instrText>
        </w:r>
        <w:r w:rsidR="00515CD8">
          <w:rPr>
            <w:noProof/>
            <w:webHidden/>
          </w:rPr>
        </w:r>
        <w:r w:rsidR="00515CD8">
          <w:rPr>
            <w:noProof/>
            <w:webHidden/>
          </w:rPr>
          <w:fldChar w:fldCharType="separate"/>
        </w:r>
        <w:r w:rsidR="00515CD8">
          <w:rPr>
            <w:noProof/>
            <w:webHidden/>
          </w:rPr>
          <w:t>257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88" w:history="1">
        <w:r w:rsidR="00515CD8" w:rsidRPr="000F76DE">
          <w:rPr>
            <w:rStyle w:val="afa"/>
            <w:rFonts w:ascii="华文细黑" w:eastAsia="华文细黑" w:hAnsi="华文细黑"/>
            <w:noProof/>
          </w:rPr>
          <w:t>3.220.3.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_Toc508983288 \h </w:instrText>
        </w:r>
        <w:r w:rsidR="00515CD8">
          <w:rPr>
            <w:noProof/>
            <w:webHidden/>
          </w:rPr>
        </w:r>
        <w:r w:rsidR="00515CD8">
          <w:rPr>
            <w:noProof/>
            <w:webHidden/>
          </w:rPr>
          <w:fldChar w:fldCharType="separate"/>
        </w:r>
        <w:r w:rsidR="00515CD8">
          <w:rPr>
            <w:noProof/>
            <w:webHidden/>
          </w:rPr>
          <w:t>257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89" w:history="1">
        <w:r w:rsidR="00515CD8" w:rsidRPr="000F76DE">
          <w:rPr>
            <w:rStyle w:val="afa"/>
            <w:noProof/>
          </w:rPr>
          <w:t>3.221.</w:t>
        </w:r>
        <w:r w:rsidR="00515CD8">
          <w:rPr>
            <w:smallCaps w:val="0"/>
            <w:noProof/>
            <w:sz w:val="21"/>
          </w:rPr>
          <w:tab/>
        </w:r>
        <w:r w:rsidR="00515CD8" w:rsidRPr="000F76DE">
          <w:rPr>
            <w:rStyle w:val="afa"/>
            <w:noProof/>
          </w:rPr>
          <w:t>商户二维码信息批次列表</w:t>
        </w:r>
        <w:r w:rsidR="00515CD8">
          <w:rPr>
            <w:noProof/>
            <w:webHidden/>
          </w:rPr>
          <w:tab/>
        </w:r>
        <w:r w:rsidR="00515CD8">
          <w:rPr>
            <w:noProof/>
            <w:webHidden/>
          </w:rPr>
          <w:fldChar w:fldCharType="begin"/>
        </w:r>
        <w:r w:rsidR="00515CD8">
          <w:rPr>
            <w:noProof/>
            <w:webHidden/>
          </w:rPr>
          <w:instrText xml:space="preserve"> PAGEREF _Toc508983289 \h </w:instrText>
        </w:r>
        <w:r w:rsidR="00515CD8">
          <w:rPr>
            <w:noProof/>
            <w:webHidden/>
          </w:rPr>
        </w:r>
        <w:r w:rsidR="00515CD8">
          <w:rPr>
            <w:noProof/>
            <w:webHidden/>
          </w:rPr>
          <w:fldChar w:fldCharType="separate"/>
        </w:r>
        <w:r w:rsidR="00515CD8">
          <w:rPr>
            <w:noProof/>
            <w:webHidden/>
          </w:rPr>
          <w:t>257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90" w:history="1">
        <w:r w:rsidR="00515CD8" w:rsidRPr="000F76DE">
          <w:rPr>
            <w:rStyle w:val="afa"/>
            <w:rFonts w:ascii="华文细黑" w:eastAsia="华文细黑" w:hAnsi="华文细黑"/>
            <w:noProof/>
          </w:rPr>
          <w:t>3.221.1.</w:t>
        </w:r>
        <w:r w:rsidR="00515CD8">
          <w:rPr>
            <w:i w:val="0"/>
            <w:noProof/>
            <w:sz w:val="21"/>
          </w:rPr>
          <w:tab/>
        </w:r>
        <w:r w:rsidR="00515CD8" w:rsidRPr="000F76DE">
          <w:rPr>
            <w:rStyle w:val="afa"/>
            <w:noProof/>
          </w:rPr>
          <w:t>接口名称：</w:t>
        </w:r>
        <w:r w:rsidR="00515CD8" w:rsidRPr="000F76DE">
          <w:rPr>
            <w:rStyle w:val="afa"/>
            <w:rFonts w:ascii="Consolas" w:eastAsia="Consolas" w:hAnsi="Consolas"/>
            <w:noProof/>
            <w:highlight w:val="white"/>
          </w:rPr>
          <w:t>merchant/qrcodeManage/merchantQrocdeBatchList.do</w:t>
        </w:r>
        <w:r w:rsidR="00515CD8">
          <w:rPr>
            <w:noProof/>
            <w:webHidden/>
          </w:rPr>
          <w:tab/>
        </w:r>
        <w:r w:rsidR="00515CD8">
          <w:rPr>
            <w:noProof/>
            <w:webHidden/>
          </w:rPr>
          <w:fldChar w:fldCharType="begin"/>
        </w:r>
        <w:r w:rsidR="00515CD8">
          <w:rPr>
            <w:noProof/>
            <w:webHidden/>
          </w:rPr>
          <w:instrText xml:space="preserve"> PAGEREF _Toc508983290 \h </w:instrText>
        </w:r>
        <w:r w:rsidR="00515CD8">
          <w:rPr>
            <w:noProof/>
            <w:webHidden/>
          </w:rPr>
        </w:r>
        <w:r w:rsidR="00515CD8">
          <w:rPr>
            <w:noProof/>
            <w:webHidden/>
          </w:rPr>
          <w:fldChar w:fldCharType="separate"/>
        </w:r>
        <w:r w:rsidR="00515CD8">
          <w:rPr>
            <w:noProof/>
            <w:webHidden/>
          </w:rPr>
          <w:t>257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91" w:history="1">
        <w:r w:rsidR="00515CD8" w:rsidRPr="000F76DE">
          <w:rPr>
            <w:rStyle w:val="afa"/>
            <w:rFonts w:ascii="华文细黑" w:eastAsia="华文细黑" w:hAnsi="华文细黑"/>
            <w:noProof/>
          </w:rPr>
          <w:t>3.221.2.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_Toc508983291 \h </w:instrText>
        </w:r>
        <w:r w:rsidR="00515CD8">
          <w:rPr>
            <w:noProof/>
            <w:webHidden/>
          </w:rPr>
        </w:r>
        <w:r w:rsidR="00515CD8">
          <w:rPr>
            <w:noProof/>
            <w:webHidden/>
          </w:rPr>
          <w:fldChar w:fldCharType="separate"/>
        </w:r>
        <w:r w:rsidR="00515CD8">
          <w:rPr>
            <w:noProof/>
            <w:webHidden/>
          </w:rPr>
          <w:t>257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92" w:history="1">
        <w:r w:rsidR="00515CD8" w:rsidRPr="000F76DE">
          <w:rPr>
            <w:rStyle w:val="afa"/>
            <w:rFonts w:ascii="华文细黑" w:eastAsia="华文细黑" w:hAnsi="华文细黑"/>
            <w:noProof/>
          </w:rPr>
          <w:t>3.221.3.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_Toc508983292 \h </w:instrText>
        </w:r>
        <w:r w:rsidR="00515CD8">
          <w:rPr>
            <w:noProof/>
            <w:webHidden/>
          </w:rPr>
        </w:r>
        <w:r w:rsidR="00515CD8">
          <w:rPr>
            <w:noProof/>
            <w:webHidden/>
          </w:rPr>
          <w:fldChar w:fldCharType="separate"/>
        </w:r>
        <w:r w:rsidR="00515CD8">
          <w:rPr>
            <w:noProof/>
            <w:webHidden/>
          </w:rPr>
          <w:t>258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93" w:history="1">
        <w:r w:rsidR="00515CD8" w:rsidRPr="000F76DE">
          <w:rPr>
            <w:rStyle w:val="afa"/>
            <w:noProof/>
          </w:rPr>
          <w:t>3.222.</w:t>
        </w:r>
        <w:r w:rsidR="00515CD8">
          <w:rPr>
            <w:smallCaps w:val="0"/>
            <w:noProof/>
            <w:sz w:val="21"/>
          </w:rPr>
          <w:tab/>
        </w:r>
        <w:r w:rsidR="00515CD8" w:rsidRPr="000F76DE">
          <w:rPr>
            <w:rStyle w:val="afa"/>
            <w:noProof/>
          </w:rPr>
          <w:t>商户批次新增或者更新接口</w:t>
        </w:r>
        <w:r w:rsidR="00515CD8">
          <w:rPr>
            <w:noProof/>
            <w:webHidden/>
          </w:rPr>
          <w:tab/>
        </w:r>
        <w:r w:rsidR="00515CD8">
          <w:rPr>
            <w:noProof/>
            <w:webHidden/>
          </w:rPr>
          <w:fldChar w:fldCharType="begin"/>
        </w:r>
        <w:r w:rsidR="00515CD8">
          <w:rPr>
            <w:noProof/>
            <w:webHidden/>
          </w:rPr>
          <w:instrText xml:space="preserve"> PAGEREF _Toc508983293 \h </w:instrText>
        </w:r>
        <w:r w:rsidR="00515CD8">
          <w:rPr>
            <w:noProof/>
            <w:webHidden/>
          </w:rPr>
        </w:r>
        <w:r w:rsidR="00515CD8">
          <w:rPr>
            <w:noProof/>
            <w:webHidden/>
          </w:rPr>
          <w:fldChar w:fldCharType="separate"/>
        </w:r>
        <w:r w:rsidR="00515CD8">
          <w:rPr>
            <w:noProof/>
            <w:webHidden/>
          </w:rPr>
          <w:t>258</w:t>
        </w:r>
        <w:r w:rsidR="00515CD8">
          <w:rPr>
            <w:noProof/>
            <w:webHidden/>
          </w:rPr>
          <w:fldChar w:fldCharType="end"/>
        </w:r>
      </w:hyperlink>
    </w:p>
    <w:p w:rsidR="00515CD8" w:rsidRDefault="00BA12C0">
      <w:pPr>
        <w:pStyle w:val="32"/>
        <w:tabs>
          <w:tab w:val="left" w:pos="2583"/>
          <w:tab w:val="right" w:leader="dot" w:pos="10456"/>
        </w:tabs>
        <w:rPr>
          <w:i w:val="0"/>
          <w:noProof/>
          <w:sz w:val="21"/>
        </w:rPr>
      </w:pPr>
      <w:hyperlink w:anchor="_Toc508983294" w:history="1">
        <w:r w:rsidR="00515CD8" w:rsidRPr="000F76DE">
          <w:rPr>
            <w:rStyle w:val="afa"/>
            <w:rFonts w:ascii="华文细黑" w:eastAsia="华文细黑" w:hAnsi="华文细黑"/>
            <w:noProof/>
          </w:rPr>
          <w:t>3.222.1.</w:t>
        </w:r>
        <w:r w:rsidR="00515CD8">
          <w:rPr>
            <w:i w:val="0"/>
            <w:noProof/>
            <w:sz w:val="21"/>
          </w:rPr>
          <w:tab/>
        </w:r>
        <w:r w:rsidR="00515CD8" w:rsidRPr="000F76DE">
          <w:rPr>
            <w:rStyle w:val="afa"/>
            <w:noProof/>
          </w:rPr>
          <w:t>接口名称：</w:t>
        </w:r>
        <w:r w:rsidR="00515CD8" w:rsidRPr="000F76DE">
          <w:rPr>
            <w:rStyle w:val="afa"/>
            <w:rFonts w:ascii="Consolas" w:eastAsia="Consolas" w:hAnsi="Consolas"/>
            <w:noProof/>
            <w:highlight w:val="white"/>
          </w:rPr>
          <w:t>merchant/qrcodeManage/merchantQrocdeBatchInsertOrUpdate.do</w:t>
        </w:r>
        <w:r w:rsidR="00515CD8">
          <w:rPr>
            <w:noProof/>
            <w:webHidden/>
          </w:rPr>
          <w:tab/>
        </w:r>
        <w:r w:rsidR="00515CD8">
          <w:rPr>
            <w:noProof/>
            <w:webHidden/>
          </w:rPr>
          <w:fldChar w:fldCharType="begin"/>
        </w:r>
        <w:r w:rsidR="00515CD8">
          <w:rPr>
            <w:noProof/>
            <w:webHidden/>
          </w:rPr>
          <w:instrText xml:space="preserve"> PAGEREF _Toc508983294 \h </w:instrText>
        </w:r>
        <w:r w:rsidR="00515CD8">
          <w:rPr>
            <w:noProof/>
            <w:webHidden/>
          </w:rPr>
        </w:r>
        <w:r w:rsidR="00515CD8">
          <w:rPr>
            <w:noProof/>
            <w:webHidden/>
          </w:rPr>
          <w:fldChar w:fldCharType="separate"/>
        </w:r>
        <w:r w:rsidR="00515CD8">
          <w:rPr>
            <w:noProof/>
            <w:webHidden/>
          </w:rPr>
          <w:t>258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95" w:history="1">
        <w:r w:rsidR="00515CD8" w:rsidRPr="000F76DE">
          <w:rPr>
            <w:rStyle w:val="afa"/>
            <w:rFonts w:ascii="华文细黑" w:eastAsia="华文细黑" w:hAnsi="华文细黑"/>
            <w:noProof/>
          </w:rPr>
          <w:t>3.222.2.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_Toc508983295 \h </w:instrText>
        </w:r>
        <w:r w:rsidR="00515CD8">
          <w:rPr>
            <w:noProof/>
            <w:webHidden/>
          </w:rPr>
        </w:r>
        <w:r w:rsidR="00515CD8">
          <w:rPr>
            <w:noProof/>
            <w:webHidden/>
          </w:rPr>
          <w:fldChar w:fldCharType="separate"/>
        </w:r>
        <w:r w:rsidR="00515CD8">
          <w:rPr>
            <w:noProof/>
            <w:webHidden/>
          </w:rPr>
          <w:t>258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96" w:history="1">
        <w:r w:rsidR="00515CD8" w:rsidRPr="000F76DE">
          <w:rPr>
            <w:rStyle w:val="afa"/>
            <w:rFonts w:ascii="华文细黑" w:eastAsia="华文细黑" w:hAnsi="华文细黑"/>
            <w:noProof/>
          </w:rPr>
          <w:t>3.222.3.</w:t>
        </w:r>
        <w:r w:rsidR="00515CD8">
          <w:rPr>
            <w:i w:val="0"/>
            <w:noProof/>
            <w:sz w:val="21"/>
          </w:rPr>
          <w:tab/>
        </w:r>
        <w:r w:rsidR="00515CD8" w:rsidRPr="000F76DE">
          <w:rPr>
            <w:rStyle w:val="afa"/>
            <w:noProof/>
          </w:rPr>
          <w:t>返回报文</w:t>
        </w:r>
        <w:r w:rsidR="00515CD8">
          <w:rPr>
            <w:noProof/>
            <w:webHidden/>
          </w:rPr>
          <w:tab/>
        </w:r>
        <w:r w:rsidR="00515CD8">
          <w:rPr>
            <w:noProof/>
            <w:webHidden/>
          </w:rPr>
          <w:fldChar w:fldCharType="begin"/>
        </w:r>
        <w:r w:rsidR="00515CD8">
          <w:rPr>
            <w:noProof/>
            <w:webHidden/>
          </w:rPr>
          <w:instrText xml:space="preserve"> PAGEREF _Toc508983296 \h </w:instrText>
        </w:r>
        <w:r w:rsidR="00515CD8">
          <w:rPr>
            <w:noProof/>
            <w:webHidden/>
          </w:rPr>
        </w:r>
        <w:r w:rsidR="00515CD8">
          <w:rPr>
            <w:noProof/>
            <w:webHidden/>
          </w:rPr>
          <w:fldChar w:fldCharType="separate"/>
        </w:r>
        <w:r w:rsidR="00515CD8">
          <w:rPr>
            <w:noProof/>
            <w:webHidden/>
          </w:rPr>
          <w:t>259</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297" w:history="1">
        <w:r w:rsidR="00515CD8" w:rsidRPr="000F76DE">
          <w:rPr>
            <w:rStyle w:val="afa"/>
            <w:noProof/>
          </w:rPr>
          <w:t>3.223.</w:t>
        </w:r>
        <w:r w:rsidR="00515CD8">
          <w:rPr>
            <w:smallCaps w:val="0"/>
            <w:noProof/>
            <w:sz w:val="21"/>
          </w:rPr>
          <w:tab/>
        </w:r>
        <w:r w:rsidR="00515CD8" w:rsidRPr="000F76DE">
          <w:rPr>
            <w:rStyle w:val="afa"/>
            <w:noProof/>
          </w:rPr>
          <w:t>积分兑付现金部分下单接口</w:t>
        </w:r>
        <w:r w:rsidR="00515CD8">
          <w:rPr>
            <w:noProof/>
            <w:webHidden/>
          </w:rPr>
          <w:tab/>
        </w:r>
        <w:r w:rsidR="00515CD8">
          <w:rPr>
            <w:noProof/>
            <w:webHidden/>
          </w:rPr>
          <w:fldChar w:fldCharType="begin"/>
        </w:r>
        <w:r w:rsidR="00515CD8">
          <w:rPr>
            <w:noProof/>
            <w:webHidden/>
          </w:rPr>
          <w:instrText xml:space="preserve"> PAGEREF _Toc508983297 \h </w:instrText>
        </w:r>
        <w:r w:rsidR="00515CD8">
          <w:rPr>
            <w:noProof/>
            <w:webHidden/>
          </w:rPr>
        </w:r>
        <w:r w:rsidR="00515CD8">
          <w:rPr>
            <w:noProof/>
            <w:webHidden/>
          </w:rPr>
          <w:fldChar w:fldCharType="separate"/>
        </w:r>
        <w:r w:rsidR="00515CD8">
          <w:rPr>
            <w:noProof/>
            <w:webHidden/>
          </w:rPr>
          <w:t>259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98" w:history="1">
        <w:r w:rsidR="00515CD8" w:rsidRPr="000F76DE">
          <w:rPr>
            <w:rStyle w:val="afa"/>
            <w:rFonts w:ascii="华文细黑" w:eastAsia="华文细黑" w:hAnsi="华文细黑"/>
            <w:noProof/>
          </w:rPr>
          <w:t>3.223.1.</w:t>
        </w:r>
        <w:r w:rsidR="00515CD8">
          <w:rPr>
            <w:i w:val="0"/>
            <w:noProof/>
            <w:sz w:val="21"/>
          </w:rPr>
          <w:tab/>
        </w:r>
        <w:r w:rsidR="00515CD8" w:rsidRPr="000F76DE">
          <w:rPr>
            <w:rStyle w:val="afa"/>
            <w:noProof/>
          </w:rPr>
          <w:t>接口名称：</w:t>
        </w:r>
        <w:r w:rsidR="00515CD8" w:rsidRPr="000F76DE">
          <w:rPr>
            <w:rStyle w:val="afa"/>
            <w:noProof/>
          </w:rPr>
          <w:t>order/points/userPointsPayCashOrder.do</w:t>
        </w:r>
        <w:r w:rsidR="00515CD8">
          <w:rPr>
            <w:noProof/>
            <w:webHidden/>
          </w:rPr>
          <w:tab/>
        </w:r>
        <w:r w:rsidR="00515CD8">
          <w:rPr>
            <w:noProof/>
            <w:webHidden/>
          </w:rPr>
          <w:fldChar w:fldCharType="begin"/>
        </w:r>
        <w:r w:rsidR="00515CD8">
          <w:rPr>
            <w:noProof/>
            <w:webHidden/>
          </w:rPr>
          <w:instrText xml:space="preserve"> PAGEREF _Toc508983298 \h </w:instrText>
        </w:r>
        <w:r w:rsidR="00515CD8">
          <w:rPr>
            <w:noProof/>
            <w:webHidden/>
          </w:rPr>
        </w:r>
        <w:r w:rsidR="00515CD8">
          <w:rPr>
            <w:noProof/>
            <w:webHidden/>
          </w:rPr>
          <w:fldChar w:fldCharType="separate"/>
        </w:r>
        <w:r w:rsidR="00515CD8">
          <w:rPr>
            <w:noProof/>
            <w:webHidden/>
          </w:rPr>
          <w:t>259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299" w:history="1">
        <w:r w:rsidR="00515CD8" w:rsidRPr="000F76DE">
          <w:rPr>
            <w:rStyle w:val="afa"/>
            <w:rFonts w:ascii="华文细黑" w:eastAsia="华文细黑" w:hAnsi="华文细黑"/>
            <w:noProof/>
          </w:rPr>
          <w:t>3.223.2.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_Toc508983299 \h </w:instrText>
        </w:r>
        <w:r w:rsidR="00515CD8">
          <w:rPr>
            <w:noProof/>
            <w:webHidden/>
          </w:rPr>
        </w:r>
        <w:r w:rsidR="00515CD8">
          <w:rPr>
            <w:noProof/>
            <w:webHidden/>
          </w:rPr>
          <w:fldChar w:fldCharType="separate"/>
        </w:r>
        <w:r w:rsidR="00515CD8">
          <w:rPr>
            <w:noProof/>
            <w:webHidden/>
          </w:rPr>
          <w:t>259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00" w:history="1">
        <w:r w:rsidR="00515CD8" w:rsidRPr="000F76DE">
          <w:rPr>
            <w:rStyle w:val="afa"/>
            <w:rFonts w:ascii="华文细黑" w:eastAsia="华文细黑" w:hAnsi="华文细黑"/>
            <w:noProof/>
          </w:rPr>
          <w:t>3.223.3.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_Toc508983300 \h </w:instrText>
        </w:r>
        <w:r w:rsidR="00515CD8">
          <w:rPr>
            <w:noProof/>
            <w:webHidden/>
          </w:rPr>
        </w:r>
        <w:r w:rsidR="00515CD8">
          <w:rPr>
            <w:noProof/>
            <w:webHidden/>
          </w:rPr>
          <w:fldChar w:fldCharType="separate"/>
        </w:r>
        <w:r w:rsidR="00515CD8">
          <w:rPr>
            <w:noProof/>
            <w:webHidden/>
          </w:rPr>
          <w:t>260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01" w:history="1">
        <w:r w:rsidR="00515CD8" w:rsidRPr="000F76DE">
          <w:rPr>
            <w:rStyle w:val="afa"/>
            <w:noProof/>
          </w:rPr>
          <w:t>3.224.</w:t>
        </w:r>
        <w:r w:rsidR="00515CD8">
          <w:rPr>
            <w:smallCaps w:val="0"/>
            <w:noProof/>
            <w:sz w:val="21"/>
          </w:rPr>
          <w:tab/>
        </w:r>
        <w:r w:rsidR="00515CD8" w:rsidRPr="000F76DE">
          <w:rPr>
            <w:rStyle w:val="afa"/>
            <w:noProof/>
          </w:rPr>
          <w:t>积分兑付现金部分订单更新接口</w:t>
        </w:r>
        <w:r w:rsidR="00515CD8" w:rsidRPr="000F76DE">
          <w:rPr>
            <w:rStyle w:val="afa"/>
            <w:noProof/>
          </w:rPr>
          <w:t>(</w:t>
        </w:r>
        <w:r w:rsidR="00515CD8" w:rsidRPr="000F76DE">
          <w:rPr>
            <w:rStyle w:val="afa"/>
            <w:noProof/>
          </w:rPr>
          <w:t>只更新有值部分</w:t>
        </w:r>
        <w:r w:rsidR="00515CD8" w:rsidRPr="000F76DE">
          <w:rPr>
            <w:rStyle w:val="afa"/>
            <w:noProof/>
          </w:rPr>
          <w:t>)</w:t>
        </w:r>
        <w:r w:rsidR="00515CD8">
          <w:rPr>
            <w:noProof/>
            <w:webHidden/>
          </w:rPr>
          <w:tab/>
        </w:r>
        <w:r w:rsidR="00515CD8">
          <w:rPr>
            <w:noProof/>
            <w:webHidden/>
          </w:rPr>
          <w:fldChar w:fldCharType="begin"/>
        </w:r>
        <w:r w:rsidR="00515CD8">
          <w:rPr>
            <w:noProof/>
            <w:webHidden/>
          </w:rPr>
          <w:instrText xml:space="preserve"> PAGEREF _Toc508983301 \h </w:instrText>
        </w:r>
        <w:r w:rsidR="00515CD8">
          <w:rPr>
            <w:noProof/>
            <w:webHidden/>
          </w:rPr>
        </w:r>
        <w:r w:rsidR="00515CD8">
          <w:rPr>
            <w:noProof/>
            <w:webHidden/>
          </w:rPr>
          <w:fldChar w:fldCharType="separate"/>
        </w:r>
        <w:r w:rsidR="00515CD8">
          <w:rPr>
            <w:noProof/>
            <w:webHidden/>
          </w:rPr>
          <w:t>260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02" w:history="1">
        <w:r w:rsidR="00515CD8" w:rsidRPr="000F76DE">
          <w:rPr>
            <w:rStyle w:val="afa"/>
            <w:rFonts w:ascii="华文细黑" w:eastAsia="华文细黑" w:hAnsi="华文细黑"/>
            <w:noProof/>
          </w:rPr>
          <w:t>3.224.1.</w:t>
        </w:r>
        <w:r w:rsidR="00515CD8">
          <w:rPr>
            <w:i w:val="0"/>
            <w:noProof/>
            <w:sz w:val="21"/>
          </w:rPr>
          <w:tab/>
        </w:r>
        <w:r w:rsidR="00515CD8" w:rsidRPr="000F76DE">
          <w:rPr>
            <w:rStyle w:val="afa"/>
            <w:noProof/>
          </w:rPr>
          <w:t>接口名称：</w:t>
        </w:r>
        <w:r w:rsidR="00515CD8" w:rsidRPr="000F76DE">
          <w:rPr>
            <w:rStyle w:val="afa"/>
            <w:noProof/>
          </w:rPr>
          <w:t>order/points/userPointsPayCashOrderUpdate.do</w:t>
        </w:r>
        <w:r w:rsidR="00515CD8">
          <w:rPr>
            <w:noProof/>
            <w:webHidden/>
          </w:rPr>
          <w:tab/>
        </w:r>
        <w:r w:rsidR="00515CD8">
          <w:rPr>
            <w:noProof/>
            <w:webHidden/>
          </w:rPr>
          <w:fldChar w:fldCharType="begin"/>
        </w:r>
        <w:r w:rsidR="00515CD8">
          <w:rPr>
            <w:noProof/>
            <w:webHidden/>
          </w:rPr>
          <w:instrText xml:space="preserve"> PAGEREF _Toc508983302 \h </w:instrText>
        </w:r>
        <w:r w:rsidR="00515CD8">
          <w:rPr>
            <w:noProof/>
            <w:webHidden/>
          </w:rPr>
        </w:r>
        <w:r w:rsidR="00515CD8">
          <w:rPr>
            <w:noProof/>
            <w:webHidden/>
          </w:rPr>
          <w:fldChar w:fldCharType="separate"/>
        </w:r>
        <w:r w:rsidR="00515CD8">
          <w:rPr>
            <w:noProof/>
            <w:webHidden/>
          </w:rPr>
          <w:t>260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03" w:history="1">
        <w:r w:rsidR="00515CD8" w:rsidRPr="000F76DE">
          <w:rPr>
            <w:rStyle w:val="afa"/>
            <w:rFonts w:ascii="华文细黑" w:eastAsia="华文细黑" w:hAnsi="华文细黑"/>
            <w:noProof/>
          </w:rPr>
          <w:t>3.224.2.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_Toc508983303 \h </w:instrText>
        </w:r>
        <w:r w:rsidR="00515CD8">
          <w:rPr>
            <w:noProof/>
            <w:webHidden/>
          </w:rPr>
        </w:r>
        <w:r w:rsidR="00515CD8">
          <w:rPr>
            <w:noProof/>
            <w:webHidden/>
          </w:rPr>
          <w:fldChar w:fldCharType="separate"/>
        </w:r>
        <w:r w:rsidR="00515CD8">
          <w:rPr>
            <w:noProof/>
            <w:webHidden/>
          </w:rPr>
          <w:t>260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04" w:history="1">
        <w:r w:rsidR="00515CD8" w:rsidRPr="000F76DE">
          <w:rPr>
            <w:rStyle w:val="afa"/>
            <w:rFonts w:ascii="华文细黑" w:eastAsia="华文细黑" w:hAnsi="华文细黑"/>
            <w:noProof/>
          </w:rPr>
          <w:t>3.224.3.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_Toc508983304 \h </w:instrText>
        </w:r>
        <w:r w:rsidR="00515CD8">
          <w:rPr>
            <w:noProof/>
            <w:webHidden/>
          </w:rPr>
        </w:r>
        <w:r w:rsidR="00515CD8">
          <w:rPr>
            <w:noProof/>
            <w:webHidden/>
          </w:rPr>
          <w:fldChar w:fldCharType="separate"/>
        </w:r>
        <w:r w:rsidR="00515CD8">
          <w:rPr>
            <w:noProof/>
            <w:webHidden/>
          </w:rPr>
          <w:t>260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05" w:history="1">
        <w:r w:rsidR="00515CD8" w:rsidRPr="000F76DE">
          <w:rPr>
            <w:rStyle w:val="afa"/>
            <w:noProof/>
          </w:rPr>
          <w:t>3.225.</w:t>
        </w:r>
        <w:r w:rsidR="00515CD8">
          <w:rPr>
            <w:smallCaps w:val="0"/>
            <w:noProof/>
            <w:sz w:val="21"/>
          </w:rPr>
          <w:tab/>
        </w:r>
        <w:r w:rsidR="00515CD8" w:rsidRPr="000F76DE">
          <w:rPr>
            <w:rStyle w:val="afa"/>
            <w:noProof/>
          </w:rPr>
          <w:t>积分兑付订单更新接口</w:t>
        </w:r>
        <w:r w:rsidR="00515CD8" w:rsidRPr="000F76DE">
          <w:rPr>
            <w:rStyle w:val="afa"/>
            <w:noProof/>
          </w:rPr>
          <w:t>(</w:t>
        </w:r>
        <w:r w:rsidR="00515CD8" w:rsidRPr="000F76DE">
          <w:rPr>
            <w:rStyle w:val="afa"/>
            <w:noProof/>
          </w:rPr>
          <w:t>只更新有值部分</w:t>
        </w:r>
        <w:r w:rsidR="00515CD8" w:rsidRPr="000F76DE">
          <w:rPr>
            <w:rStyle w:val="afa"/>
            <w:noProof/>
          </w:rPr>
          <w:t>)</w:t>
        </w:r>
        <w:r w:rsidR="00515CD8">
          <w:rPr>
            <w:noProof/>
            <w:webHidden/>
          </w:rPr>
          <w:tab/>
        </w:r>
        <w:r w:rsidR="00515CD8">
          <w:rPr>
            <w:noProof/>
            <w:webHidden/>
          </w:rPr>
          <w:fldChar w:fldCharType="begin"/>
        </w:r>
        <w:r w:rsidR="00515CD8">
          <w:rPr>
            <w:noProof/>
            <w:webHidden/>
          </w:rPr>
          <w:instrText xml:space="preserve"> PAGEREF _Toc508983305 \h </w:instrText>
        </w:r>
        <w:r w:rsidR="00515CD8">
          <w:rPr>
            <w:noProof/>
            <w:webHidden/>
          </w:rPr>
        </w:r>
        <w:r w:rsidR="00515CD8">
          <w:rPr>
            <w:noProof/>
            <w:webHidden/>
          </w:rPr>
          <w:fldChar w:fldCharType="separate"/>
        </w:r>
        <w:r w:rsidR="00515CD8">
          <w:rPr>
            <w:noProof/>
            <w:webHidden/>
          </w:rPr>
          <w:t>261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06" w:history="1">
        <w:r w:rsidR="00515CD8" w:rsidRPr="000F76DE">
          <w:rPr>
            <w:rStyle w:val="afa"/>
            <w:rFonts w:ascii="华文细黑" w:eastAsia="华文细黑" w:hAnsi="华文细黑"/>
            <w:noProof/>
          </w:rPr>
          <w:t>3.225.1.</w:t>
        </w:r>
        <w:r w:rsidR="00515CD8">
          <w:rPr>
            <w:i w:val="0"/>
            <w:noProof/>
            <w:sz w:val="21"/>
          </w:rPr>
          <w:tab/>
        </w:r>
        <w:r w:rsidR="00515CD8" w:rsidRPr="000F76DE">
          <w:rPr>
            <w:rStyle w:val="afa"/>
            <w:noProof/>
          </w:rPr>
          <w:t>接口名称：</w:t>
        </w:r>
        <w:r w:rsidR="00515CD8" w:rsidRPr="000F76DE">
          <w:rPr>
            <w:rStyle w:val="afa"/>
            <w:noProof/>
          </w:rPr>
          <w:t>order/points/userPointsPayOrderUpdate.do</w:t>
        </w:r>
        <w:r w:rsidR="00515CD8">
          <w:rPr>
            <w:noProof/>
            <w:webHidden/>
          </w:rPr>
          <w:tab/>
        </w:r>
        <w:r w:rsidR="00515CD8">
          <w:rPr>
            <w:noProof/>
            <w:webHidden/>
          </w:rPr>
          <w:fldChar w:fldCharType="begin"/>
        </w:r>
        <w:r w:rsidR="00515CD8">
          <w:rPr>
            <w:noProof/>
            <w:webHidden/>
          </w:rPr>
          <w:instrText xml:space="preserve"> PAGEREF _Toc508983306 \h </w:instrText>
        </w:r>
        <w:r w:rsidR="00515CD8">
          <w:rPr>
            <w:noProof/>
            <w:webHidden/>
          </w:rPr>
        </w:r>
        <w:r w:rsidR="00515CD8">
          <w:rPr>
            <w:noProof/>
            <w:webHidden/>
          </w:rPr>
          <w:fldChar w:fldCharType="separate"/>
        </w:r>
        <w:r w:rsidR="00515CD8">
          <w:rPr>
            <w:noProof/>
            <w:webHidden/>
          </w:rPr>
          <w:t>261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07" w:history="1">
        <w:r w:rsidR="00515CD8" w:rsidRPr="000F76DE">
          <w:rPr>
            <w:rStyle w:val="afa"/>
            <w:rFonts w:ascii="华文细黑" w:eastAsia="华文细黑" w:hAnsi="华文细黑"/>
            <w:noProof/>
          </w:rPr>
          <w:t>3.225.2.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_Toc508983307 \h </w:instrText>
        </w:r>
        <w:r w:rsidR="00515CD8">
          <w:rPr>
            <w:noProof/>
            <w:webHidden/>
          </w:rPr>
        </w:r>
        <w:r w:rsidR="00515CD8">
          <w:rPr>
            <w:noProof/>
            <w:webHidden/>
          </w:rPr>
          <w:fldChar w:fldCharType="separate"/>
        </w:r>
        <w:r w:rsidR="00515CD8">
          <w:rPr>
            <w:noProof/>
            <w:webHidden/>
          </w:rPr>
          <w:t>261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08" w:history="1">
        <w:r w:rsidR="00515CD8" w:rsidRPr="000F76DE">
          <w:rPr>
            <w:rStyle w:val="afa"/>
            <w:rFonts w:ascii="华文细黑" w:eastAsia="华文细黑" w:hAnsi="华文细黑"/>
            <w:noProof/>
          </w:rPr>
          <w:t>3.225.3.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_Toc508983308 \h </w:instrText>
        </w:r>
        <w:r w:rsidR="00515CD8">
          <w:rPr>
            <w:noProof/>
            <w:webHidden/>
          </w:rPr>
        </w:r>
        <w:r w:rsidR="00515CD8">
          <w:rPr>
            <w:noProof/>
            <w:webHidden/>
          </w:rPr>
          <w:fldChar w:fldCharType="separate"/>
        </w:r>
        <w:r w:rsidR="00515CD8">
          <w:rPr>
            <w:noProof/>
            <w:webHidden/>
          </w:rPr>
          <w:t>261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09" w:history="1">
        <w:r w:rsidR="00515CD8" w:rsidRPr="000F76DE">
          <w:rPr>
            <w:rStyle w:val="afa"/>
            <w:noProof/>
          </w:rPr>
          <w:t>3.226.</w:t>
        </w:r>
        <w:r w:rsidR="00515CD8">
          <w:rPr>
            <w:smallCaps w:val="0"/>
            <w:noProof/>
            <w:sz w:val="21"/>
          </w:rPr>
          <w:tab/>
        </w:r>
        <w:r w:rsidR="00515CD8" w:rsidRPr="000F76DE">
          <w:rPr>
            <w:rStyle w:val="afa"/>
            <w:noProof/>
          </w:rPr>
          <w:t>活动数据统计接口</w:t>
        </w:r>
        <w:r w:rsidR="00515CD8">
          <w:rPr>
            <w:noProof/>
            <w:webHidden/>
          </w:rPr>
          <w:tab/>
        </w:r>
        <w:r w:rsidR="00515CD8">
          <w:rPr>
            <w:noProof/>
            <w:webHidden/>
          </w:rPr>
          <w:fldChar w:fldCharType="begin"/>
        </w:r>
        <w:r w:rsidR="00515CD8">
          <w:rPr>
            <w:noProof/>
            <w:webHidden/>
          </w:rPr>
          <w:instrText xml:space="preserve"> PAGEREF _Toc508983309 \h </w:instrText>
        </w:r>
        <w:r w:rsidR="00515CD8">
          <w:rPr>
            <w:noProof/>
            <w:webHidden/>
          </w:rPr>
        </w:r>
        <w:r w:rsidR="00515CD8">
          <w:rPr>
            <w:noProof/>
            <w:webHidden/>
          </w:rPr>
          <w:fldChar w:fldCharType="separate"/>
        </w:r>
        <w:r w:rsidR="00515CD8">
          <w:rPr>
            <w:noProof/>
            <w:webHidden/>
          </w:rPr>
          <w:t>262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10" w:history="1">
        <w:r w:rsidR="00515CD8" w:rsidRPr="000F76DE">
          <w:rPr>
            <w:rStyle w:val="afa"/>
            <w:rFonts w:ascii="华文细黑" w:eastAsia="华文细黑" w:hAnsi="华文细黑"/>
            <w:noProof/>
          </w:rPr>
          <w:t>3.226.1.</w:t>
        </w:r>
        <w:r w:rsidR="00515CD8">
          <w:rPr>
            <w:i w:val="0"/>
            <w:noProof/>
            <w:sz w:val="21"/>
          </w:rPr>
          <w:tab/>
        </w:r>
        <w:r w:rsidR="00515CD8" w:rsidRPr="000F76DE">
          <w:rPr>
            <w:rStyle w:val="afa"/>
            <w:noProof/>
          </w:rPr>
          <w:t>接口名称：</w:t>
        </w:r>
        <w:r w:rsidR="00515CD8" w:rsidRPr="000F76DE">
          <w:rPr>
            <w:rStyle w:val="afa"/>
            <w:rFonts w:ascii="Consolas" w:eastAsia="Consolas" w:hAnsi="Consolas"/>
            <w:noProof/>
            <w:highlight w:val="white"/>
          </w:rPr>
          <w:t>activity/activityconsume/activityStatistics.do</w:t>
        </w:r>
        <w:r w:rsidR="00515CD8">
          <w:rPr>
            <w:noProof/>
            <w:webHidden/>
          </w:rPr>
          <w:tab/>
        </w:r>
        <w:r w:rsidR="00515CD8">
          <w:rPr>
            <w:noProof/>
            <w:webHidden/>
          </w:rPr>
          <w:fldChar w:fldCharType="begin"/>
        </w:r>
        <w:r w:rsidR="00515CD8">
          <w:rPr>
            <w:noProof/>
            <w:webHidden/>
          </w:rPr>
          <w:instrText xml:space="preserve"> PAGEREF _Toc508983310 \h </w:instrText>
        </w:r>
        <w:r w:rsidR="00515CD8">
          <w:rPr>
            <w:noProof/>
            <w:webHidden/>
          </w:rPr>
        </w:r>
        <w:r w:rsidR="00515CD8">
          <w:rPr>
            <w:noProof/>
            <w:webHidden/>
          </w:rPr>
          <w:fldChar w:fldCharType="separate"/>
        </w:r>
        <w:r w:rsidR="00515CD8">
          <w:rPr>
            <w:noProof/>
            <w:webHidden/>
          </w:rPr>
          <w:t>262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11" w:history="1">
        <w:r w:rsidR="00515CD8" w:rsidRPr="000F76DE">
          <w:rPr>
            <w:rStyle w:val="afa"/>
            <w:rFonts w:ascii="华文细黑" w:eastAsia="华文细黑" w:hAnsi="华文细黑"/>
            <w:noProof/>
          </w:rPr>
          <w:t>3.226.2.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_Toc508983311 \h </w:instrText>
        </w:r>
        <w:r w:rsidR="00515CD8">
          <w:rPr>
            <w:noProof/>
            <w:webHidden/>
          </w:rPr>
        </w:r>
        <w:r w:rsidR="00515CD8">
          <w:rPr>
            <w:noProof/>
            <w:webHidden/>
          </w:rPr>
          <w:fldChar w:fldCharType="separate"/>
        </w:r>
        <w:r w:rsidR="00515CD8">
          <w:rPr>
            <w:noProof/>
            <w:webHidden/>
          </w:rPr>
          <w:t>262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12" w:history="1">
        <w:r w:rsidR="00515CD8" w:rsidRPr="000F76DE">
          <w:rPr>
            <w:rStyle w:val="afa"/>
            <w:rFonts w:ascii="华文细黑" w:eastAsia="华文细黑" w:hAnsi="华文细黑"/>
            <w:noProof/>
          </w:rPr>
          <w:t>3.226.3.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_Toc508983312 \h </w:instrText>
        </w:r>
        <w:r w:rsidR="00515CD8">
          <w:rPr>
            <w:noProof/>
            <w:webHidden/>
          </w:rPr>
        </w:r>
        <w:r w:rsidR="00515CD8">
          <w:rPr>
            <w:noProof/>
            <w:webHidden/>
          </w:rPr>
          <w:fldChar w:fldCharType="separate"/>
        </w:r>
        <w:r w:rsidR="00515CD8">
          <w:rPr>
            <w:noProof/>
            <w:webHidden/>
          </w:rPr>
          <w:t>262</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13" w:history="1">
        <w:r w:rsidR="00515CD8" w:rsidRPr="000F76DE">
          <w:rPr>
            <w:rStyle w:val="afa"/>
            <w:noProof/>
          </w:rPr>
          <w:t>3.227.</w:t>
        </w:r>
        <w:r w:rsidR="00515CD8">
          <w:rPr>
            <w:smallCaps w:val="0"/>
            <w:noProof/>
            <w:sz w:val="21"/>
          </w:rPr>
          <w:tab/>
        </w:r>
        <w:r w:rsidR="00515CD8" w:rsidRPr="000F76DE">
          <w:rPr>
            <w:rStyle w:val="afa"/>
            <w:noProof/>
          </w:rPr>
          <w:t>积分兑付现金部分订单信息查询接口</w:t>
        </w:r>
        <w:r w:rsidR="00515CD8">
          <w:rPr>
            <w:noProof/>
            <w:webHidden/>
          </w:rPr>
          <w:tab/>
        </w:r>
        <w:r w:rsidR="00515CD8">
          <w:rPr>
            <w:noProof/>
            <w:webHidden/>
          </w:rPr>
          <w:fldChar w:fldCharType="begin"/>
        </w:r>
        <w:r w:rsidR="00515CD8">
          <w:rPr>
            <w:noProof/>
            <w:webHidden/>
          </w:rPr>
          <w:instrText xml:space="preserve"> PAGEREF _Toc508983313 \h </w:instrText>
        </w:r>
        <w:r w:rsidR="00515CD8">
          <w:rPr>
            <w:noProof/>
            <w:webHidden/>
          </w:rPr>
        </w:r>
        <w:r w:rsidR="00515CD8">
          <w:rPr>
            <w:noProof/>
            <w:webHidden/>
          </w:rPr>
          <w:fldChar w:fldCharType="separate"/>
        </w:r>
        <w:r w:rsidR="00515CD8">
          <w:rPr>
            <w:noProof/>
            <w:webHidden/>
          </w:rPr>
          <w:t>263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14" w:history="1">
        <w:r w:rsidR="00515CD8" w:rsidRPr="000F76DE">
          <w:rPr>
            <w:rStyle w:val="afa"/>
            <w:rFonts w:ascii="华文细黑" w:eastAsia="华文细黑" w:hAnsi="华文细黑"/>
            <w:noProof/>
          </w:rPr>
          <w:t>3.227.1.</w:t>
        </w:r>
        <w:r w:rsidR="00515CD8">
          <w:rPr>
            <w:i w:val="0"/>
            <w:noProof/>
            <w:sz w:val="21"/>
          </w:rPr>
          <w:tab/>
        </w:r>
        <w:r w:rsidR="00515CD8" w:rsidRPr="000F76DE">
          <w:rPr>
            <w:rStyle w:val="afa"/>
            <w:noProof/>
          </w:rPr>
          <w:t>接口名称：</w:t>
        </w:r>
        <w:r w:rsidR="00515CD8" w:rsidRPr="000F76DE">
          <w:rPr>
            <w:rStyle w:val="afa"/>
            <w:noProof/>
          </w:rPr>
          <w:t>order/points/userPointsPayCashOrderQuery.do</w:t>
        </w:r>
        <w:r w:rsidR="00515CD8">
          <w:rPr>
            <w:noProof/>
            <w:webHidden/>
          </w:rPr>
          <w:tab/>
        </w:r>
        <w:r w:rsidR="00515CD8">
          <w:rPr>
            <w:noProof/>
            <w:webHidden/>
          </w:rPr>
          <w:fldChar w:fldCharType="begin"/>
        </w:r>
        <w:r w:rsidR="00515CD8">
          <w:rPr>
            <w:noProof/>
            <w:webHidden/>
          </w:rPr>
          <w:instrText xml:space="preserve"> PAGEREF _Toc508983314 \h </w:instrText>
        </w:r>
        <w:r w:rsidR="00515CD8">
          <w:rPr>
            <w:noProof/>
            <w:webHidden/>
          </w:rPr>
        </w:r>
        <w:r w:rsidR="00515CD8">
          <w:rPr>
            <w:noProof/>
            <w:webHidden/>
          </w:rPr>
          <w:fldChar w:fldCharType="separate"/>
        </w:r>
        <w:r w:rsidR="00515CD8">
          <w:rPr>
            <w:noProof/>
            <w:webHidden/>
          </w:rPr>
          <w:t>263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15" w:history="1">
        <w:r w:rsidR="00515CD8" w:rsidRPr="000F76DE">
          <w:rPr>
            <w:rStyle w:val="afa"/>
            <w:rFonts w:ascii="华文细黑" w:eastAsia="华文细黑" w:hAnsi="华文细黑"/>
            <w:noProof/>
          </w:rPr>
          <w:t>3.227.2.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_Toc508983315 \h </w:instrText>
        </w:r>
        <w:r w:rsidR="00515CD8">
          <w:rPr>
            <w:noProof/>
            <w:webHidden/>
          </w:rPr>
        </w:r>
        <w:r w:rsidR="00515CD8">
          <w:rPr>
            <w:noProof/>
            <w:webHidden/>
          </w:rPr>
          <w:fldChar w:fldCharType="separate"/>
        </w:r>
        <w:r w:rsidR="00515CD8">
          <w:rPr>
            <w:noProof/>
            <w:webHidden/>
          </w:rPr>
          <w:t>263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16" w:history="1">
        <w:r w:rsidR="00515CD8" w:rsidRPr="000F76DE">
          <w:rPr>
            <w:rStyle w:val="afa"/>
            <w:rFonts w:ascii="华文细黑" w:eastAsia="华文细黑" w:hAnsi="华文细黑"/>
            <w:noProof/>
          </w:rPr>
          <w:t>3.227.3.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_Toc508983316 \h </w:instrText>
        </w:r>
        <w:r w:rsidR="00515CD8">
          <w:rPr>
            <w:noProof/>
            <w:webHidden/>
          </w:rPr>
        </w:r>
        <w:r w:rsidR="00515CD8">
          <w:rPr>
            <w:noProof/>
            <w:webHidden/>
          </w:rPr>
          <w:fldChar w:fldCharType="separate"/>
        </w:r>
        <w:r w:rsidR="00515CD8">
          <w:rPr>
            <w:noProof/>
            <w:webHidden/>
          </w:rPr>
          <w:t>263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17" w:history="1">
        <w:r w:rsidR="00515CD8" w:rsidRPr="000F76DE">
          <w:rPr>
            <w:rStyle w:val="afa"/>
            <w:noProof/>
          </w:rPr>
          <w:t>3.228.</w:t>
        </w:r>
        <w:r w:rsidR="00515CD8">
          <w:rPr>
            <w:smallCaps w:val="0"/>
            <w:noProof/>
            <w:sz w:val="21"/>
          </w:rPr>
          <w:tab/>
        </w:r>
        <w:r w:rsidR="00515CD8" w:rsidRPr="000F76DE">
          <w:rPr>
            <w:rStyle w:val="afa"/>
            <w:noProof/>
          </w:rPr>
          <w:t>用户移动端通知配置查询接口</w:t>
        </w:r>
        <w:r w:rsidR="00515CD8">
          <w:rPr>
            <w:noProof/>
            <w:webHidden/>
          </w:rPr>
          <w:tab/>
        </w:r>
        <w:r w:rsidR="00515CD8">
          <w:rPr>
            <w:noProof/>
            <w:webHidden/>
          </w:rPr>
          <w:fldChar w:fldCharType="begin"/>
        </w:r>
        <w:r w:rsidR="00515CD8">
          <w:rPr>
            <w:noProof/>
            <w:webHidden/>
          </w:rPr>
          <w:instrText xml:space="preserve"> PAGEREF _Toc508983317 \h </w:instrText>
        </w:r>
        <w:r w:rsidR="00515CD8">
          <w:rPr>
            <w:noProof/>
            <w:webHidden/>
          </w:rPr>
        </w:r>
        <w:r w:rsidR="00515CD8">
          <w:rPr>
            <w:noProof/>
            <w:webHidden/>
          </w:rPr>
          <w:fldChar w:fldCharType="separate"/>
        </w:r>
        <w:r w:rsidR="00515CD8">
          <w:rPr>
            <w:noProof/>
            <w:webHidden/>
          </w:rPr>
          <w:t>264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18" w:history="1">
        <w:r w:rsidR="00515CD8" w:rsidRPr="000F76DE">
          <w:rPr>
            <w:rStyle w:val="afa"/>
            <w:rFonts w:ascii="华文细黑" w:eastAsia="华文细黑" w:hAnsi="华文细黑"/>
            <w:noProof/>
          </w:rPr>
          <w:t>3.228.1.</w:t>
        </w:r>
        <w:r w:rsidR="00515CD8">
          <w:rPr>
            <w:i w:val="0"/>
            <w:noProof/>
            <w:sz w:val="21"/>
          </w:rPr>
          <w:tab/>
        </w:r>
        <w:r w:rsidR="00515CD8" w:rsidRPr="000F76DE">
          <w:rPr>
            <w:rStyle w:val="afa"/>
            <w:noProof/>
          </w:rPr>
          <w:t>接口名称：</w:t>
        </w:r>
        <w:r w:rsidR="00515CD8" w:rsidRPr="000F76DE">
          <w:rPr>
            <w:rStyle w:val="afa"/>
            <w:noProof/>
          </w:rPr>
          <w:t>user/notification/userNotificationQuery.do</w:t>
        </w:r>
        <w:r w:rsidR="00515CD8">
          <w:rPr>
            <w:noProof/>
            <w:webHidden/>
          </w:rPr>
          <w:tab/>
        </w:r>
        <w:r w:rsidR="00515CD8">
          <w:rPr>
            <w:noProof/>
            <w:webHidden/>
          </w:rPr>
          <w:fldChar w:fldCharType="begin"/>
        </w:r>
        <w:r w:rsidR="00515CD8">
          <w:rPr>
            <w:noProof/>
            <w:webHidden/>
          </w:rPr>
          <w:instrText xml:space="preserve"> PAGEREF _Toc508983318 \h </w:instrText>
        </w:r>
        <w:r w:rsidR="00515CD8">
          <w:rPr>
            <w:noProof/>
            <w:webHidden/>
          </w:rPr>
        </w:r>
        <w:r w:rsidR="00515CD8">
          <w:rPr>
            <w:noProof/>
            <w:webHidden/>
          </w:rPr>
          <w:fldChar w:fldCharType="separate"/>
        </w:r>
        <w:r w:rsidR="00515CD8">
          <w:rPr>
            <w:noProof/>
            <w:webHidden/>
          </w:rPr>
          <w:t>264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19" w:history="1">
        <w:r w:rsidR="00515CD8" w:rsidRPr="000F76DE">
          <w:rPr>
            <w:rStyle w:val="afa"/>
            <w:rFonts w:ascii="华文细黑" w:eastAsia="华文细黑" w:hAnsi="华文细黑"/>
            <w:noProof/>
          </w:rPr>
          <w:t>3.228.2.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_Toc508983319 \h </w:instrText>
        </w:r>
        <w:r w:rsidR="00515CD8">
          <w:rPr>
            <w:noProof/>
            <w:webHidden/>
          </w:rPr>
        </w:r>
        <w:r w:rsidR="00515CD8">
          <w:rPr>
            <w:noProof/>
            <w:webHidden/>
          </w:rPr>
          <w:fldChar w:fldCharType="separate"/>
        </w:r>
        <w:r w:rsidR="00515CD8">
          <w:rPr>
            <w:noProof/>
            <w:webHidden/>
          </w:rPr>
          <w:t>264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20" w:history="1">
        <w:r w:rsidR="00515CD8" w:rsidRPr="000F76DE">
          <w:rPr>
            <w:rStyle w:val="afa"/>
            <w:rFonts w:ascii="华文细黑" w:eastAsia="华文细黑" w:hAnsi="华文细黑"/>
            <w:noProof/>
          </w:rPr>
          <w:t>3.228.3.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_Toc508983320 \h </w:instrText>
        </w:r>
        <w:r w:rsidR="00515CD8">
          <w:rPr>
            <w:noProof/>
            <w:webHidden/>
          </w:rPr>
        </w:r>
        <w:r w:rsidR="00515CD8">
          <w:rPr>
            <w:noProof/>
            <w:webHidden/>
          </w:rPr>
          <w:fldChar w:fldCharType="separate"/>
        </w:r>
        <w:r w:rsidR="00515CD8">
          <w:rPr>
            <w:noProof/>
            <w:webHidden/>
          </w:rPr>
          <w:t>264</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21" w:history="1">
        <w:r w:rsidR="00515CD8" w:rsidRPr="000F76DE">
          <w:rPr>
            <w:rStyle w:val="afa"/>
            <w:noProof/>
          </w:rPr>
          <w:t>3.229.</w:t>
        </w:r>
        <w:r w:rsidR="00515CD8">
          <w:rPr>
            <w:smallCaps w:val="0"/>
            <w:noProof/>
            <w:sz w:val="21"/>
          </w:rPr>
          <w:tab/>
        </w:r>
        <w:r w:rsidR="00515CD8" w:rsidRPr="000F76DE">
          <w:rPr>
            <w:rStyle w:val="afa"/>
            <w:noProof/>
          </w:rPr>
          <w:t>用户移动端通知配置新增接口</w:t>
        </w:r>
        <w:r w:rsidR="00515CD8">
          <w:rPr>
            <w:noProof/>
            <w:webHidden/>
          </w:rPr>
          <w:tab/>
        </w:r>
        <w:r w:rsidR="00515CD8">
          <w:rPr>
            <w:noProof/>
            <w:webHidden/>
          </w:rPr>
          <w:fldChar w:fldCharType="begin"/>
        </w:r>
        <w:r w:rsidR="00515CD8">
          <w:rPr>
            <w:noProof/>
            <w:webHidden/>
          </w:rPr>
          <w:instrText xml:space="preserve"> PAGEREF _Toc508983321 \h </w:instrText>
        </w:r>
        <w:r w:rsidR="00515CD8">
          <w:rPr>
            <w:noProof/>
            <w:webHidden/>
          </w:rPr>
        </w:r>
        <w:r w:rsidR="00515CD8">
          <w:rPr>
            <w:noProof/>
            <w:webHidden/>
          </w:rPr>
          <w:fldChar w:fldCharType="separate"/>
        </w:r>
        <w:r w:rsidR="00515CD8">
          <w:rPr>
            <w:noProof/>
            <w:webHidden/>
          </w:rPr>
          <w:t>265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22" w:history="1">
        <w:r w:rsidR="00515CD8" w:rsidRPr="000F76DE">
          <w:rPr>
            <w:rStyle w:val="afa"/>
            <w:rFonts w:ascii="华文细黑" w:eastAsia="华文细黑" w:hAnsi="华文细黑"/>
            <w:noProof/>
          </w:rPr>
          <w:t>3.229.1.</w:t>
        </w:r>
        <w:r w:rsidR="00515CD8">
          <w:rPr>
            <w:i w:val="0"/>
            <w:noProof/>
            <w:sz w:val="21"/>
          </w:rPr>
          <w:tab/>
        </w:r>
        <w:r w:rsidR="00515CD8" w:rsidRPr="000F76DE">
          <w:rPr>
            <w:rStyle w:val="afa"/>
            <w:noProof/>
          </w:rPr>
          <w:t>接口名称：</w:t>
        </w:r>
        <w:r w:rsidR="00515CD8" w:rsidRPr="000F76DE">
          <w:rPr>
            <w:rStyle w:val="afa"/>
            <w:noProof/>
          </w:rPr>
          <w:t>user/notification/userNotificationInsert.do</w:t>
        </w:r>
        <w:r w:rsidR="00515CD8">
          <w:rPr>
            <w:noProof/>
            <w:webHidden/>
          </w:rPr>
          <w:tab/>
        </w:r>
        <w:r w:rsidR="00515CD8">
          <w:rPr>
            <w:noProof/>
            <w:webHidden/>
          </w:rPr>
          <w:fldChar w:fldCharType="begin"/>
        </w:r>
        <w:r w:rsidR="00515CD8">
          <w:rPr>
            <w:noProof/>
            <w:webHidden/>
          </w:rPr>
          <w:instrText xml:space="preserve"> PAGEREF _Toc508983322 \h </w:instrText>
        </w:r>
        <w:r w:rsidR="00515CD8">
          <w:rPr>
            <w:noProof/>
            <w:webHidden/>
          </w:rPr>
        </w:r>
        <w:r w:rsidR="00515CD8">
          <w:rPr>
            <w:noProof/>
            <w:webHidden/>
          </w:rPr>
          <w:fldChar w:fldCharType="separate"/>
        </w:r>
        <w:r w:rsidR="00515CD8">
          <w:rPr>
            <w:noProof/>
            <w:webHidden/>
          </w:rPr>
          <w:t>265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23" w:history="1">
        <w:r w:rsidR="00515CD8" w:rsidRPr="000F76DE">
          <w:rPr>
            <w:rStyle w:val="afa"/>
            <w:rFonts w:ascii="华文细黑" w:eastAsia="华文细黑" w:hAnsi="华文细黑"/>
            <w:noProof/>
          </w:rPr>
          <w:t>3.229.2.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_Toc508983323 \h </w:instrText>
        </w:r>
        <w:r w:rsidR="00515CD8">
          <w:rPr>
            <w:noProof/>
            <w:webHidden/>
          </w:rPr>
        </w:r>
        <w:r w:rsidR="00515CD8">
          <w:rPr>
            <w:noProof/>
            <w:webHidden/>
          </w:rPr>
          <w:fldChar w:fldCharType="separate"/>
        </w:r>
        <w:r w:rsidR="00515CD8">
          <w:rPr>
            <w:noProof/>
            <w:webHidden/>
          </w:rPr>
          <w:t>265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24" w:history="1">
        <w:r w:rsidR="00515CD8" w:rsidRPr="000F76DE">
          <w:rPr>
            <w:rStyle w:val="afa"/>
            <w:rFonts w:ascii="华文细黑" w:eastAsia="华文细黑" w:hAnsi="华文细黑"/>
            <w:noProof/>
          </w:rPr>
          <w:t>3.229.3.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_Toc508983324 \h </w:instrText>
        </w:r>
        <w:r w:rsidR="00515CD8">
          <w:rPr>
            <w:noProof/>
            <w:webHidden/>
          </w:rPr>
        </w:r>
        <w:r w:rsidR="00515CD8">
          <w:rPr>
            <w:noProof/>
            <w:webHidden/>
          </w:rPr>
          <w:fldChar w:fldCharType="separate"/>
        </w:r>
        <w:r w:rsidR="00515CD8">
          <w:rPr>
            <w:noProof/>
            <w:webHidden/>
          </w:rPr>
          <w:t>265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25" w:history="1">
        <w:r w:rsidR="00515CD8" w:rsidRPr="000F76DE">
          <w:rPr>
            <w:rStyle w:val="afa"/>
            <w:noProof/>
          </w:rPr>
          <w:t>3.230.</w:t>
        </w:r>
        <w:r w:rsidR="00515CD8">
          <w:rPr>
            <w:smallCaps w:val="0"/>
            <w:noProof/>
            <w:sz w:val="21"/>
          </w:rPr>
          <w:tab/>
        </w:r>
        <w:r w:rsidR="00515CD8" w:rsidRPr="000F76DE">
          <w:rPr>
            <w:rStyle w:val="afa"/>
            <w:noProof/>
          </w:rPr>
          <w:t>用户移动端通知配置修改接口</w:t>
        </w:r>
        <w:r w:rsidR="00515CD8" w:rsidRPr="000F76DE">
          <w:rPr>
            <w:rStyle w:val="afa"/>
            <w:noProof/>
          </w:rPr>
          <w:t>(</w:t>
        </w:r>
        <w:r w:rsidR="00515CD8" w:rsidRPr="000F76DE">
          <w:rPr>
            <w:rStyle w:val="afa"/>
            <w:noProof/>
          </w:rPr>
          <w:t>只更新有值部分</w:t>
        </w:r>
        <w:r w:rsidR="00515CD8" w:rsidRPr="000F76DE">
          <w:rPr>
            <w:rStyle w:val="afa"/>
            <w:noProof/>
          </w:rPr>
          <w:t>)</w:t>
        </w:r>
        <w:r w:rsidR="00515CD8">
          <w:rPr>
            <w:noProof/>
            <w:webHidden/>
          </w:rPr>
          <w:tab/>
        </w:r>
        <w:r w:rsidR="00515CD8">
          <w:rPr>
            <w:noProof/>
            <w:webHidden/>
          </w:rPr>
          <w:fldChar w:fldCharType="begin"/>
        </w:r>
        <w:r w:rsidR="00515CD8">
          <w:rPr>
            <w:noProof/>
            <w:webHidden/>
          </w:rPr>
          <w:instrText xml:space="preserve"> PAGEREF _Toc508983325 \h </w:instrText>
        </w:r>
        <w:r w:rsidR="00515CD8">
          <w:rPr>
            <w:noProof/>
            <w:webHidden/>
          </w:rPr>
        </w:r>
        <w:r w:rsidR="00515CD8">
          <w:rPr>
            <w:noProof/>
            <w:webHidden/>
          </w:rPr>
          <w:fldChar w:fldCharType="separate"/>
        </w:r>
        <w:r w:rsidR="00515CD8">
          <w:rPr>
            <w:noProof/>
            <w:webHidden/>
          </w:rPr>
          <w:t>266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26" w:history="1">
        <w:r w:rsidR="00515CD8" w:rsidRPr="000F76DE">
          <w:rPr>
            <w:rStyle w:val="afa"/>
            <w:rFonts w:ascii="华文细黑" w:eastAsia="华文细黑" w:hAnsi="华文细黑"/>
            <w:noProof/>
          </w:rPr>
          <w:t>3.230.1.</w:t>
        </w:r>
        <w:r w:rsidR="00515CD8">
          <w:rPr>
            <w:i w:val="0"/>
            <w:noProof/>
            <w:sz w:val="21"/>
          </w:rPr>
          <w:tab/>
        </w:r>
        <w:r w:rsidR="00515CD8" w:rsidRPr="000F76DE">
          <w:rPr>
            <w:rStyle w:val="afa"/>
            <w:noProof/>
          </w:rPr>
          <w:t>接口名称：</w:t>
        </w:r>
        <w:r w:rsidR="00515CD8" w:rsidRPr="000F76DE">
          <w:rPr>
            <w:rStyle w:val="afa"/>
            <w:noProof/>
          </w:rPr>
          <w:t>user/notification/userNotificationUpdate.do</w:t>
        </w:r>
        <w:r w:rsidR="00515CD8">
          <w:rPr>
            <w:noProof/>
            <w:webHidden/>
          </w:rPr>
          <w:tab/>
        </w:r>
        <w:r w:rsidR="00515CD8">
          <w:rPr>
            <w:noProof/>
            <w:webHidden/>
          </w:rPr>
          <w:fldChar w:fldCharType="begin"/>
        </w:r>
        <w:r w:rsidR="00515CD8">
          <w:rPr>
            <w:noProof/>
            <w:webHidden/>
          </w:rPr>
          <w:instrText xml:space="preserve"> PAGEREF _Toc508983326 \h </w:instrText>
        </w:r>
        <w:r w:rsidR="00515CD8">
          <w:rPr>
            <w:noProof/>
            <w:webHidden/>
          </w:rPr>
        </w:r>
        <w:r w:rsidR="00515CD8">
          <w:rPr>
            <w:noProof/>
            <w:webHidden/>
          </w:rPr>
          <w:fldChar w:fldCharType="separate"/>
        </w:r>
        <w:r w:rsidR="00515CD8">
          <w:rPr>
            <w:noProof/>
            <w:webHidden/>
          </w:rPr>
          <w:t>266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27" w:history="1">
        <w:r w:rsidR="00515CD8" w:rsidRPr="000F76DE">
          <w:rPr>
            <w:rStyle w:val="afa"/>
            <w:rFonts w:ascii="华文细黑" w:eastAsia="华文细黑" w:hAnsi="华文细黑"/>
            <w:noProof/>
          </w:rPr>
          <w:t>3.230.2.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_Toc508983327 \h </w:instrText>
        </w:r>
        <w:r w:rsidR="00515CD8">
          <w:rPr>
            <w:noProof/>
            <w:webHidden/>
          </w:rPr>
        </w:r>
        <w:r w:rsidR="00515CD8">
          <w:rPr>
            <w:noProof/>
            <w:webHidden/>
          </w:rPr>
          <w:fldChar w:fldCharType="separate"/>
        </w:r>
        <w:r w:rsidR="00515CD8">
          <w:rPr>
            <w:noProof/>
            <w:webHidden/>
          </w:rPr>
          <w:t>266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28" w:history="1">
        <w:r w:rsidR="00515CD8" w:rsidRPr="000F76DE">
          <w:rPr>
            <w:rStyle w:val="afa"/>
            <w:rFonts w:ascii="华文细黑" w:eastAsia="华文细黑" w:hAnsi="华文细黑"/>
            <w:noProof/>
          </w:rPr>
          <w:t>3.230.3.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_Toc508983328 \h </w:instrText>
        </w:r>
        <w:r w:rsidR="00515CD8">
          <w:rPr>
            <w:noProof/>
            <w:webHidden/>
          </w:rPr>
        </w:r>
        <w:r w:rsidR="00515CD8">
          <w:rPr>
            <w:noProof/>
            <w:webHidden/>
          </w:rPr>
          <w:fldChar w:fldCharType="separate"/>
        </w:r>
        <w:r w:rsidR="00515CD8">
          <w:rPr>
            <w:noProof/>
            <w:webHidden/>
          </w:rPr>
          <w:t>266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29" w:history="1">
        <w:r w:rsidR="00515CD8" w:rsidRPr="000F76DE">
          <w:rPr>
            <w:rStyle w:val="afa"/>
            <w:noProof/>
          </w:rPr>
          <w:t>3.231.</w:t>
        </w:r>
        <w:r w:rsidR="00515CD8">
          <w:rPr>
            <w:smallCaps w:val="0"/>
            <w:noProof/>
            <w:sz w:val="21"/>
          </w:rPr>
          <w:tab/>
        </w:r>
        <w:r w:rsidR="00515CD8" w:rsidRPr="000F76DE">
          <w:rPr>
            <w:rStyle w:val="afa"/>
            <w:noProof/>
          </w:rPr>
          <w:t>积分兑付订单详情信息查询接口（包括现金部分）</w:t>
        </w:r>
        <w:r w:rsidR="00515CD8">
          <w:rPr>
            <w:noProof/>
            <w:webHidden/>
          </w:rPr>
          <w:tab/>
        </w:r>
        <w:r w:rsidR="00515CD8">
          <w:rPr>
            <w:noProof/>
            <w:webHidden/>
          </w:rPr>
          <w:fldChar w:fldCharType="begin"/>
        </w:r>
        <w:r w:rsidR="00515CD8">
          <w:rPr>
            <w:noProof/>
            <w:webHidden/>
          </w:rPr>
          <w:instrText xml:space="preserve"> PAGEREF _Toc508983329 \h </w:instrText>
        </w:r>
        <w:r w:rsidR="00515CD8">
          <w:rPr>
            <w:noProof/>
            <w:webHidden/>
          </w:rPr>
        </w:r>
        <w:r w:rsidR="00515CD8">
          <w:rPr>
            <w:noProof/>
            <w:webHidden/>
          </w:rPr>
          <w:fldChar w:fldCharType="separate"/>
        </w:r>
        <w:r w:rsidR="00515CD8">
          <w:rPr>
            <w:noProof/>
            <w:webHidden/>
          </w:rPr>
          <w:t>266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30" w:history="1">
        <w:r w:rsidR="00515CD8" w:rsidRPr="000F76DE">
          <w:rPr>
            <w:rStyle w:val="afa"/>
            <w:rFonts w:ascii="华文细黑" w:eastAsia="华文细黑" w:hAnsi="华文细黑"/>
            <w:noProof/>
          </w:rPr>
          <w:t>3.231.1.</w:t>
        </w:r>
        <w:r w:rsidR="00515CD8">
          <w:rPr>
            <w:i w:val="0"/>
            <w:noProof/>
            <w:sz w:val="21"/>
          </w:rPr>
          <w:tab/>
        </w:r>
        <w:r w:rsidR="00515CD8" w:rsidRPr="000F76DE">
          <w:rPr>
            <w:rStyle w:val="afa"/>
            <w:noProof/>
          </w:rPr>
          <w:t>接口名称：</w:t>
        </w:r>
        <w:r w:rsidR="00515CD8" w:rsidRPr="000F76DE">
          <w:rPr>
            <w:rStyle w:val="afa"/>
            <w:noProof/>
          </w:rPr>
          <w:t>order/points/userPointsOrderDetailQuery.do</w:t>
        </w:r>
        <w:r w:rsidR="00515CD8">
          <w:rPr>
            <w:noProof/>
            <w:webHidden/>
          </w:rPr>
          <w:tab/>
        </w:r>
        <w:r w:rsidR="00515CD8">
          <w:rPr>
            <w:noProof/>
            <w:webHidden/>
          </w:rPr>
          <w:fldChar w:fldCharType="begin"/>
        </w:r>
        <w:r w:rsidR="00515CD8">
          <w:rPr>
            <w:noProof/>
            <w:webHidden/>
          </w:rPr>
          <w:instrText xml:space="preserve"> PAGEREF _Toc508983330 \h </w:instrText>
        </w:r>
        <w:r w:rsidR="00515CD8">
          <w:rPr>
            <w:noProof/>
            <w:webHidden/>
          </w:rPr>
        </w:r>
        <w:r w:rsidR="00515CD8">
          <w:rPr>
            <w:noProof/>
            <w:webHidden/>
          </w:rPr>
          <w:fldChar w:fldCharType="separate"/>
        </w:r>
        <w:r w:rsidR="00515CD8">
          <w:rPr>
            <w:noProof/>
            <w:webHidden/>
          </w:rPr>
          <w:t>266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31" w:history="1">
        <w:r w:rsidR="00515CD8" w:rsidRPr="000F76DE">
          <w:rPr>
            <w:rStyle w:val="afa"/>
            <w:rFonts w:ascii="华文细黑" w:eastAsia="华文细黑" w:hAnsi="华文细黑"/>
            <w:noProof/>
          </w:rPr>
          <w:t>3.231.2.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_Toc508983331 \h </w:instrText>
        </w:r>
        <w:r w:rsidR="00515CD8">
          <w:rPr>
            <w:noProof/>
            <w:webHidden/>
          </w:rPr>
        </w:r>
        <w:r w:rsidR="00515CD8">
          <w:rPr>
            <w:noProof/>
            <w:webHidden/>
          </w:rPr>
          <w:fldChar w:fldCharType="separate"/>
        </w:r>
        <w:r w:rsidR="00515CD8">
          <w:rPr>
            <w:noProof/>
            <w:webHidden/>
          </w:rPr>
          <w:t>266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32" w:history="1">
        <w:r w:rsidR="00515CD8" w:rsidRPr="000F76DE">
          <w:rPr>
            <w:rStyle w:val="afa"/>
            <w:rFonts w:ascii="华文细黑" w:eastAsia="华文细黑" w:hAnsi="华文细黑"/>
            <w:noProof/>
          </w:rPr>
          <w:t>3.231.3.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_Toc508983332 \h </w:instrText>
        </w:r>
        <w:r w:rsidR="00515CD8">
          <w:rPr>
            <w:noProof/>
            <w:webHidden/>
          </w:rPr>
        </w:r>
        <w:r w:rsidR="00515CD8">
          <w:rPr>
            <w:noProof/>
            <w:webHidden/>
          </w:rPr>
          <w:fldChar w:fldCharType="separate"/>
        </w:r>
        <w:r w:rsidR="00515CD8">
          <w:rPr>
            <w:noProof/>
            <w:webHidden/>
          </w:rPr>
          <w:t>267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33" w:history="1">
        <w:r w:rsidR="00515CD8" w:rsidRPr="000F76DE">
          <w:rPr>
            <w:rStyle w:val="afa"/>
            <w:noProof/>
          </w:rPr>
          <w:t>3.232.</w:t>
        </w:r>
        <w:r w:rsidR="00515CD8">
          <w:rPr>
            <w:smallCaps w:val="0"/>
            <w:noProof/>
            <w:sz w:val="21"/>
          </w:rPr>
          <w:tab/>
        </w:r>
        <w:r w:rsidR="00515CD8" w:rsidRPr="000F76DE">
          <w:rPr>
            <w:rStyle w:val="afa"/>
            <w:noProof/>
          </w:rPr>
          <w:t>镒钡聚合支付临时下单接口</w:t>
        </w:r>
        <w:r w:rsidR="00515CD8">
          <w:rPr>
            <w:noProof/>
            <w:webHidden/>
          </w:rPr>
          <w:tab/>
        </w:r>
        <w:r w:rsidR="00515CD8">
          <w:rPr>
            <w:noProof/>
            <w:webHidden/>
          </w:rPr>
          <w:fldChar w:fldCharType="begin"/>
        </w:r>
        <w:r w:rsidR="00515CD8">
          <w:rPr>
            <w:noProof/>
            <w:webHidden/>
          </w:rPr>
          <w:instrText xml:space="preserve"> PAGEREF _Toc508983333 \h </w:instrText>
        </w:r>
        <w:r w:rsidR="00515CD8">
          <w:rPr>
            <w:noProof/>
            <w:webHidden/>
          </w:rPr>
        </w:r>
        <w:r w:rsidR="00515CD8">
          <w:rPr>
            <w:noProof/>
            <w:webHidden/>
          </w:rPr>
          <w:fldChar w:fldCharType="separate"/>
        </w:r>
        <w:r w:rsidR="00515CD8">
          <w:rPr>
            <w:noProof/>
            <w:webHidden/>
          </w:rPr>
          <w:t>268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34" w:history="1">
        <w:r w:rsidR="00515CD8" w:rsidRPr="000F76DE">
          <w:rPr>
            <w:rStyle w:val="afa"/>
            <w:rFonts w:ascii="华文细黑" w:eastAsia="华文细黑" w:hAnsi="华文细黑"/>
            <w:noProof/>
          </w:rPr>
          <w:t>3.232.1.</w:t>
        </w:r>
        <w:r w:rsidR="00515CD8">
          <w:rPr>
            <w:i w:val="0"/>
            <w:noProof/>
            <w:sz w:val="21"/>
          </w:rPr>
          <w:tab/>
        </w:r>
        <w:r w:rsidR="00515CD8" w:rsidRPr="000F76DE">
          <w:rPr>
            <w:rStyle w:val="afa"/>
            <w:noProof/>
          </w:rPr>
          <w:t>接口名称：</w:t>
        </w:r>
        <w:r w:rsidR="00515CD8" w:rsidRPr="000F76DE">
          <w:rPr>
            <w:rStyle w:val="afa"/>
            <w:noProof/>
          </w:rPr>
          <w:t>order/points/polymerizedPayOrder.do</w:t>
        </w:r>
        <w:r w:rsidR="00515CD8">
          <w:rPr>
            <w:noProof/>
            <w:webHidden/>
          </w:rPr>
          <w:tab/>
        </w:r>
        <w:r w:rsidR="00515CD8">
          <w:rPr>
            <w:noProof/>
            <w:webHidden/>
          </w:rPr>
          <w:fldChar w:fldCharType="begin"/>
        </w:r>
        <w:r w:rsidR="00515CD8">
          <w:rPr>
            <w:noProof/>
            <w:webHidden/>
          </w:rPr>
          <w:instrText xml:space="preserve"> PAGEREF _Toc508983334 \h </w:instrText>
        </w:r>
        <w:r w:rsidR="00515CD8">
          <w:rPr>
            <w:noProof/>
            <w:webHidden/>
          </w:rPr>
        </w:r>
        <w:r w:rsidR="00515CD8">
          <w:rPr>
            <w:noProof/>
            <w:webHidden/>
          </w:rPr>
          <w:fldChar w:fldCharType="separate"/>
        </w:r>
        <w:r w:rsidR="00515CD8">
          <w:rPr>
            <w:noProof/>
            <w:webHidden/>
          </w:rPr>
          <w:t>268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35" w:history="1">
        <w:r w:rsidR="00515CD8" w:rsidRPr="000F76DE">
          <w:rPr>
            <w:rStyle w:val="afa"/>
            <w:rFonts w:ascii="华文细黑" w:eastAsia="华文细黑" w:hAnsi="华文细黑"/>
            <w:noProof/>
          </w:rPr>
          <w:t>3.232.2.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_Toc508983335 \h </w:instrText>
        </w:r>
        <w:r w:rsidR="00515CD8">
          <w:rPr>
            <w:noProof/>
            <w:webHidden/>
          </w:rPr>
        </w:r>
        <w:r w:rsidR="00515CD8">
          <w:rPr>
            <w:noProof/>
            <w:webHidden/>
          </w:rPr>
          <w:fldChar w:fldCharType="separate"/>
        </w:r>
        <w:r w:rsidR="00515CD8">
          <w:rPr>
            <w:noProof/>
            <w:webHidden/>
          </w:rPr>
          <w:t>268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36" w:history="1">
        <w:r w:rsidR="00515CD8" w:rsidRPr="000F76DE">
          <w:rPr>
            <w:rStyle w:val="afa"/>
            <w:rFonts w:ascii="华文细黑" w:eastAsia="华文细黑" w:hAnsi="华文细黑"/>
            <w:noProof/>
          </w:rPr>
          <w:t>3.232.3.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_Toc508983336 \h </w:instrText>
        </w:r>
        <w:r w:rsidR="00515CD8">
          <w:rPr>
            <w:noProof/>
            <w:webHidden/>
          </w:rPr>
        </w:r>
        <w:r w:rsidR="00515CD8">
          <w:rPr>
            <w:noProof/>
            <w:webHidden/>
          </w:rPr>
          <w:fldChar w:fldCharType="separate"/>
        </w:r>
        <w:r w:rsidR="00515CD8">
          <w:rPr>
            <w:noProof/>
            <w:webHidden/>
          </w:rPr>
          <w:t>268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37" w:history="1">
        <w:r w:rsidR="00515CD8" w:rsidRPr="000F76DE">
          <w:rPr>
            <w:rStyle w:val="afa"/>
            <w:noProof/>
          </w:rPr>
          <w:t>3.233.</w:t>
        </w:r>
        <w:r w:rsidR="00515CD8">
          <w:rPr>
            <w:smallCaps w:val="0"/>
            <w:noProof/>
            <w:sz w:val="21"/>
          </w:rPr>
          <w:tab/>
        </w:r>
        <w:r w:rsidR="00515CD8" w:rsidRPr="000F76DE">
          <w:rPr>
            <w:rStyle w:val="afa"/>
            <w:noProof/>
          </w:rPr>
          <w:t>镒钡聚合支付临时订单查询接口</w:t>
        </w:r>
        <w:r w:rsidR="00515CD8">
          <w:rPr>
            <w:noProof/>
            <w:webHidden/>
          </w:rPr>
          <w:tab/>
        </w:r>
        <w:r w:rsidR="00515CD8">
          <w:rPr>
            <w:noProof/>
            <w:webHidden/>
          </w:rPr>
          <w:fldChar w:fldCharType="begin"/>
        </w:r>
        <w:r w:rsidR="00515CD8">
          <w:rPr>
            <w:noProof/>
            <w:webHidden/>
          </w:rPr>
          <w:instrText xml:space="preserve"> PAGEREF _Toc508983337 \h </w:instrText>
        </w:r>
        <w:r w:rsidR="00515CD8">
          <w:rPr>
            <w:noProof/>
            <w:webHidden/>
          </w:rPr>
        </w:r>
        <w:r w:rsidR="00515CD8">
          <w:rPr>
            <w:noProof/>
            <w:webHidden/>
          </w:rPr>
          <w:fldChar w:fldCharType="separate"/>
        </w:r>
        <w:r w:rsidR="00515CD8">
          <w:rPr>
            <w:noProof/>
            <w:webHidden/>
          </w:rPr>
          <w:t>269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38" w:history="1">
        <w:r w:rsidR="00515CD8" w:rsidRPr="000F76DE">
          <w:rPr>
            <w:rStyle w:val="afa"/>
            <w:rFonts w:ascii="华文细黑" w:eastAsia="华文细黑" w:hAnsi="华文细黑"/>
            <w:noProof/>
          </w:rPr>
          <w:t>3.233.1.</w:t>
        </w:r>
        <w:r w:rsidR="00515CD8">
          <w:rPr>
            <w:i w:val="0"/>
            <w:noProof/>
            <w:sz w:val="21"/>
          </w:rPr>
          <w:tab/>
        </w:r>
        <w:r w:rsidR="00515CD8" w:rsidRPr="000F76DE">
          <w:rPr>
            <w:rStyle w:val="afa"/>
            <w:noProof/>
          </w:rPr>
          <w:t>接口名称：</w:t>
        </w:r>
        <w:r w:rsidR="00515CD8" w:rsidRPr="000F76DE">
          <w:rPr>
            <w:rStyle w:val="afa"/>
            <w:noProof/>
          </w:rPr>
          <w:t>order/points/polymerizedPayOrderQuery.do</w:t>
        </w:r>
        <w:r w:rsidR="00515CD8">
          <w:rPr>
            <w:noProof/>
            <w:webHidden/>
          </w:rPr>
          <w:tab/>
        </w:r>
        <w:r w:rsidR="00515CD8">
          <w:rPr>
            <w:noProof/>
            <w:webHidden/>
          </w:rPr>
          <w:fldChar w:fldCharType="begin"/>
        </w:r>
        <w:r w:rsidR="00515CD8">
          <w:rPr>
            <w:noProof/>
            <w:webHidden/>
          </w:rPr>
          <w:instrText xml:space="preserve"> PAGEREF _Toc508983338 \h </w:instrText>
        </w:r>
        <w:r w:rsidR="00515CD8">
          <w:rPr>
            <w:noProof/>
            <w:webHidden/>
          </w:rPr>
        </w:r>
        <w:r w:rsidR="00515CD8">
          <w:rPr>
            <w:noProof/>
            <w:webHidden/>
          </w:rPr>
          <w:fldChar w:fldCharType="separate"/>
        </w:r>
        <w:r w:rsidR="00515CD8">
          <w:rPr>
            <w:noProof/>
            <w:webHidden/>
          </w:rPr>
          <w:t>269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39" w:history="1">
        <w:r w:rsidR="00515CD8" w:rsidRPr="000F76DE">
          <w:rPr>
            <w:rStyle w:val="afa"/>
            <w:rFonts w:ascii="华文细黑" w:eastAsia="华文细黑" w:hAnsi="华文细黑"/>
            <w:noProof/>
          </w:rPr>
          <w:t>3.233.2.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_Toc508983339 \h </w:instrText>
        </w:r>
        <w:r w:rsidR="00515CD8">
          <w:rPr>
            <w:noProof/>
            <w:webHidden/>
          </w:rPr>
        </w:r>
        <w:r w:rsidR="00515CD8">
          <w:rPr>
            <w:noProof/>
            <w:webHidden/>
          </w:rPr>
          <w:fldChar w:fldCharType="separate"/>
        </w:r>
        <w:r w:rsidR="00515CD8">
          <w:rPr>
            <w:noProof/>
            <w:webHidden/>
          </w:rPr>
          <w:t>269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40" w:history="1">
        <w:r w:rsidR="00515CD8" w:rsidRPr="000F76DE">
          <w:rPr>
            <w:rStyle w:val="afa"/>
            <w:rFonts w:ascii="华文细黑" w:eastAsia="华文细黑" w:hAnsi="华文细黑"/>
            <w:noProof/>
          </w:rPr>
          <w:t>3.233.3.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_Toc508983340 \h </w:instrText>
        </w:r>
        <w:r w:rsidR="00515CD8">
          <w:rPr>
            <w:noProof/>
            <w:webHidden/>
          </w:rPr>
        </w:r>
        <w:r w:rsidR="00515CD8">
          <w:rPr>
            <w:noProof/>
            <w:webHidden/>
          </w:rPr>
          <w:fldChar w:fldCharType="separate"/>
        </w:r>
        <w:r w:rsidR="00515CD8">
          <w:rPr>
            <w:noProof/>
            <w:webHidden/>
          </w:rPr>
          <w:t>269</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41" w:history="1">
        <w:r w:rsidR="00515CD8" w:rsidRPr="000F76DE">
          <w:rPr>
            <w:rStyle w:val="afa"/>
            <w:noProof/>
          </w:rPr>
          <w:t>3.234.</w:t>
        </w:r>
        <w:r w:rsidR="00515CD8">
          <w:rPr>
            <w:smallCaps w:val="0"/>
            <w:noProof/>
            <w:sz w:val="21"/>
          </w:rPr>
          <w:tab/>
        </w:r>
        <w:r w:rsidR="00515CD8" w:rsidRPr="000F76DE">
          <w:rPr>
            <w:rStyle w:val="afa"/>
            <w:noProof/>
          </w:rPr>
          <w:t>商户或门店账户结算流水列表接口</w:t>
        </w:r>
        <w:r w:rsidR="00515CD8">
          <w:rPr>
            <w:noProof/>
            <w:webHidden/>
          </w:rPr>
          <w:tab/>
        </w:r>
        <w:r w:rsidR="00515CD8">
          <w:rPr>
            <w:noProof/>
            <w:webHidden/>
          </w:rPr>
          <w:fldChar w:fldCharType="begin"/>
        </w:r>
        <w:r w:rsidR="00515CD8">
          <w:rPr>
            <w:noProof/>
            <w:webHidden/>
          </w:rPr>
          <w:instrText xml:space="preserve"> PAGEREF _Toc508983341 \h </w:instrText>
        </w:r>
        <w:r w:rsidR="00515CD8">
          <w:rPr>
            <w:noProof/>
            <w:webHidden/>
          </w:rPr>
        </w:r>
        <w:r w:rsidR="00515CD8">
          <w:rPr>
            <w:noProof/>
            <w:webHidden/>
          </w:rPr>
          <w:fldChar w:fldCharType="separate"/>
        </w:r>
        <w:r w:rsidR="00515CD8">
          <w:rPr>
            <w:noProof/>
            <w:webHidden/>
          </w:rPr>
          <w:t>270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42" w:history="1">
        <w:r w:rsidR="00515CD8" w:rsidRPr="000F76DE">
          <w:rPr>
            <w:rStyle w:val="afa"/>
            <w:rFonts w:ascii="华文细黑" w:eastAsia="华文细黑" w:hAnsi="华文细黑"/>
            <w:noProof/>
          </w:rPr>
          <w:t>3.234.1.</w:t>
        </w:r>
        <w:r w:rsidR="00515CD8">
          <w:rPr>
            <w:i w:val="0"/>
            <w:noProof/>
            <w:sz w:val="21"/>
          </w:rPr>
          <w:tab/>
        </w:r>
        <w:r w:rsidR="00515CD8" w:rsidRPr="000F76DE">
          <w:rPr>
            <w:rStyle w:val="afa"/>
            <w:noProof/>
          </w:rPr>
          <w:t>接口名称：</w:t>
        </w:r>
        <w:r w:rsidR="00515CD8" w:rsidRPr="000F76DE">
          <w:rPr>
            <w:rStyle w:val="afa"/>
            <w:noProof/>
          </w:rPr>
          <w:t>merchant/accountManage/</w:t>
        </w:r>
        <w:r w:rsidR="00515CD8" w:rsidRPr="000F76DE">
          <w:rPr>
            <w:rStyle w:val="afa"/>
            <w:rFonts w:ascii="Consolas" w:eastAsia="Consolas" w:hAnsi="Consolas"/>
            <w:noProof/>
            <w:highlight w:val="white"/>
          </w:rPr>
          <w:t>merchantSettlementFlowList.do</w:t>
        </w:r>
        <w:r w:rsidR="00515CD8">
          <w:rPr>
            <w:noProof/>
            <w:webHidden/>
          </w:rPr>
          <w:tab/>
        </w:r>
        <w:r w:rsidR="00515CD8">
          <w:rPr>
            <w:noProof/>
            <w:webHidden/>
          </w:rPr>
          <w:fldChar w:fldCharType="begin"/>
        </w:r>
        <w:r w:rsidR="00515CD8">
          <w:rPr>
            <w:noProof/>
            <w:webHidden/>
          </w:rPr>
          <w:instrText xml:space="preserve"> PAGEREF _Toc508983342 \h </w:instrText>
        </w:r>
        <w:r w:rsidR="00515CD8">
          <w:rPr>
            <w:noProof/>
            <w:webHidden/>
          </w:rPr>
        </w:r>
        <w:r w:rsidR="00515CD8">
          <w:rPr>
            <w:noProof/>
            <w:webHidden/>
          </w:rPr>
          <w:fldChar w:fldCharType="separate"/>
        </w:r>
        <w:r w:rsidR="00515CD8">
          <w:rPr>
            <w:noProof/>
            <w:webHidden/>
          </w:rPr>
          <w:t>270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43" w:history="1">
        <w:r w:rsidR="00515CD8" w:rsidRPr="000F76DE">
          <w:rPr>
            <w:rStyle w:val="afa"/>
            <w:rFonts w:ascii="华文细黑" w:eastAsia="华文细黑" w:hAnsi="华文细黑"/>
            <w:noProof/>
          </w:rPr>
          <w:t>3.234.2.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_Toc508983343 \h </w:instrText>
        </w:r>
        <w:r w:rsidR="00515CD8">
          <w:rPr>
            <w:noProof/>
            <w:webHidden/>
          </w:rPr>
        </w:r>
        <w:r w:rsidR="00515CD8">
          <w:rPr>
            <w:noProof/>
            <w:webHidden/>
          </w:rPr>
          <w:fldChar w:fldCharType="separate"/>
        </w:r>
        <w:r w:rsidR="00515CD8">
          <w:rPr>
            <w:noProof/>
            <w:webHidden/>
          </w:rPr>
          <w:t>270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44" w:history="1">
        <w:r w:rsidR="00515CD8" w:rsidRPr="000F76DE">
          <w:rPr>
            <w:rStyle w:val="afa"/>
            <w:rFonts w:ascii="华文细黑" w:eastAsia="华文细黑" w:hAnsi="华文细黑"/>
            <w:noProof/>
          </w:rPr>
          <w:t>3.234.1.</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_Toc508983344 \h </w:instrText>
        </w:r>
        <w:r w:rsidR="00515CD8">
          <w:rPr>
            <w:noProof/>
            <w:webHidden/>
          </w:rPr>
        </w:r>
        <w:r w:rsidR="00515CD8">
          <w:rPr>
            <w:noProof/>
            <w:webHidden/>
          </w:rPr>
          <w:fldChar w:fldCharType="separate"/>
        </w:r>
        <w:r w:rsidR="00515CD8">
          <w:rPr>
            <w:noProof/>
            <w:webHidden/>
          </w:rPr>
          <w:t>270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45" w:history="1">
        <w:r w:rsidR="00515CD8" w:rsidRPr="000F76DE">
          <w:rPr>
            <w:rStyle w:val="afa"/>
            <w:noProof/>
          </w:rPr>
          <w:t>3.235.</w:t>
        </w:r>
        <w:r w:rsidR="00515CD8">
          <w:rPr>
            <w:smallCaps w:val="0"/>
            <w:noProof/>
            <w:sz w:val="21"/>
          </w:rPr>
          <w:tab/>
        </w:r>
        <w:r w:rsidR="00515CD8" w:rsidRPr="000F76DE">
          <w:rPr>
            <w:rStyle w:val="afa"/>
            <w:noProof/>
          </w:rPr>
          <w:t>镒钡聚合支付临时订单作废接口</w:t>
        </w:r>
        <w:r w:rsidR="00515CD8">
          <w:rPr>
            <w:noProof/>
            <w:webHidden/>
          </w:rPr>
          <w:tab/>
        </w:r>
        <w:r w:rsidR="00515CD8">
          <w:rPr>
            <w:noProof/>
            <w:webHidden/>
          </w:rPr>
          <w:fldChar w:fldCharType="begin"/>
        </w:r>
        <w:r w:rsidR="00515CD8">
          <w:rPr>
            <w:noProof/>
            <w:webHidden/>
          </w:rPr>
          <w:instrText xml:space="preserve"> PAGEREF _Toc508983345 \h </w:instrText>
        </w:r>
        <w:r w:rsidR="00515CD8">
          <w:rPr>
            <w:noProof/>
            <w:webHidden/>
          </w:rPr>
        </w:r>
        <w:r w:rsidR="00515CD8">
          <w:rPr>
            <w:noProof/>
            <w:webHidden/>
          </w:rPr>
          <w:fldChar w:fldCharType="separate"/>
        </w:r>
        <w:r w:rsidR="00515CD8">
          <w:rPr>
            <w:noProof/>
            <w:webHidden/>
          </w:rPr>
          <w:t>271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46" w:history="1">
        <w:r w:rsidR="00515CD8" w:rsidRPr="000F76DE">
          <w:rPr>
            <w:rStyle w:val="afa"/>
            <w:rFonts w:ascii="华文细黑" w:eastAsia="华文细黑" w:hAnsi="华文细黑"/>
            <w:noProof/>
          </w:rPr>
          <w:t>3.235.1.</w:t>
        </w:r>
        <w:r w:rsidR="00515CD8">
          <w:rPr>
            <w:i w:val="0"/>
            <w:noProof/>
            <w:sz w:val="21"/>
          </w:rPr>
          <w:tab/>
        </w:r>
        <w:r w:rsidR="00515CD8" w:rsidRPr="000F76DE">
          <w:rPr>
            <w:rStyle w:val="afa"/>
            <w:noProof/>
          </w:rPr>
          <w:t>接口名称：</w:t>
        </w:r>
        <w:r w:rsidR="00515CD8" w:rsidRPr="000F76DE">
          <w:rPr>
            <w:rStyle w:val="afa"/>
            <w:noProof/>
          </w:rPr>
          <w:t>order/points/polymerizedPayOrderInvalid.do</w:t>
        </w:r>
        <w:r w:rsidR="00515CD8">
          <w:rPr>
            <w:noProof/>
            <w:webHidden/>
          </w:rPr>
          <w:tab/>
        </w:r>
        <w:r w:rsidR="00515CD8">
          <w:rPr>
            <w:noProof/>
            <w:webHidden/>
          </w:rPr>
          <w:fldChar w:fldCharType="begin"/>
        </w:r>
        <w:r w:rsidR="00515CD8">
          <w:rPr>
            <w:noProof/>
            <w:webHidden/>
          </w:rPr>
          <w:instrText xml:space="preserve"> PAGEREF _Toc508983346 \h </w:instrText>
        </w:r>
        <w:r w:rsidR="00515CD8">
          <w:rPr>
            <w:noProof/>
            <w:webHidden/>
          </w:rPr>
        </w:r>
        <w:r w:rsidR="00515CD8">
          <w:rPr>
            <w:noProof/>
            <w:webHidden/>
          </w:rPr>
          <w:fldChar w:fldCharType="separate"/>
        </w:r>
        <w:r w:rsidR="00515CD8">
          <w:rPr>
            <w:noProof/>
            <w:webHidden/>
          </w:rPr>
          <w:t>271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47" w:history="1">
        <w:r w:rsidR="00515CD8" w:rsidRPr="000F76DE">
          <w:rPr>
            <w:rStyle w:val="afa"/>
            <w:rFonts w:ascii="华文细黑" w:eastAsia="华文细黑" w:hAnsi="华文细黑"/>
            <w:noProof/>
          </w:rPr>
          <w:t>3.235.2.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_Toc508983347 \h </w:instrText>
        </w:r>
        <w:r w:rsidR="00515CD8">
          <w:rPr>
            <w:noProof/>
            <w:webHidden/>
          </w:rPr>
        </w:r>
        <w:r w:rsidR="00515CD8">
          <w:rPr>
            <w:noProof/>
            <w:webHidden/>
          </w:rPr>
          <w:fldChar w:fldCharType="separate"/>
        </w:r>
        <w:r w:rsidR="00515CD8">
          <w:rPr>
            <w:noProof/>
            <w:webHidden/>
          </w:rPr>
          <w:t>271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48" w:history="1">
        <w:r w:rsidR="00515CD8" w:rsidRPr="000F76DE">
          <w:rPr>
            <w:rStyle w:val="afa"/>
            <w:rFonts w:ascii="华文细黑" w:eastAsia="华文细黑" w:hAnsi="华文细黑"/>
            <w:noProof/>
          </w:rPr>
          <w:t>3.235.3.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_Toc508983348 \h </w:instrText>
        </w:r>
        <w:r w:rsidR="00515CD8">
          <w:rPr>
            <w:noProof/>
            <w:webHidden/>
          </w:rPr>
        </w:r>
        <w:r w:rsidR="00515CD8">
          <w:rPr>
            <w:noProof/>
            <w:webHidden/>
          </w:rPr>
          <w:fldChar w:fldCharType="separate"/>
        </w:r>
        <w:r w:rsidR="00515CD8">
          <w:rPr>
            <w:noProof/>
            <w:webHidden/>
          </w:rPr>
          <w:t>271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49" w:history="1">
        <w:r w:rsidR="00515CD8" w:rsidRPr="000F76DE">
          <w:rPr>
            <w:rStyle w:val="afa"/>
            <w:noProof/>
          </w:rPr>
          <w:t>3.236.</w:t>
        </w:r>
        <w:r w:rsidR="00515CD8">
          <w:rPr>
            <w:smallCaps w:val="0"/>
            <w:noProof/>
            <w:sz w:val="21"/>
          </w:rPr>
          <w:tab/>
        </w:r>
        <w:r w:rsidR="00515CD8" w:rsidRPr="000F76DE">
          <w:rPr>
            <w:rStyle w:val="afa"/>
            <w:noProof/>
          </w:rPr>
          <w:t>用户积分互换流水统计接口</w:t>
        </w:r>
        <w:r w:rsidR="00515CD8">
          <w:rPr>
            <w:noProof/>
            <w:webHidden/>
          </w:rPr>
          <w:tab/>
        </w:r>
        <w:r w:rsidR="00515CD8">
          <w:rPr>
            <w:noProof/>
            <w:webHidden/>
          </w:rPr>
          <w:fldChar w:fldCharType="begin"/>
        </w:r>
        <w:r w:rsidR="00515CD8">
          <w:rPr>
            <w:noProof/>
            <w:webHidden/>
          </w:rPr>
          <w:instrText xml:space="preserve"> PAGEREF _Toc508983349 \h </w:instrText>
        </w:r>
        <w:r w:rsidR="00515CD8">
          <w:rPr>
            <w:noProof/>
            <w:webHidden/>
          </w:rPr>
        </w:r>
        <w:r w:rsidR="00515CD8">
          <w:rPr>
            <w:noProof/>
            <w:webHidden/>
          </w:rPr>
          <w:fldChar w:fldCharType="separate"/>
        </w:r>
        <w:r w:rsidR="00515CD8">
          <w:rPr>
            <w:noProof/>
            <w:webHidden/>
          </w:rPr>
          <w:t>272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50" w:history="1">
        <w:r w:rsidR="00515CD8" w:rsidRPr="000F76DE">
          <w:rPr>
            <w:rStyle w:val="afa"/>
            <w:rFonts w:ascii="华文细黑" w:eastAsia="华文细黑" w:hAnsi="华文细黑"/>
            <w:noProof/>
          </w:rPr>
          <w:t>3.236.1.</w:t>
        </w:r>
        <w:r w:rsidR="00515CD8">
          <w:rPr>
            <w:i w:val="0"/>
            <w:noProof/>
            <w:sz w:val="21"/>
          </w:rPr>
          <w:tab/>
        </w:r>
        <w:r w:rsidR="00515CD8" w:rsidRPr="000F76DE">
          <w:rPr>
            <w:rStyle w:val="afa"/>
            <w:noProof/>
          </w:rPr>
          <w:t>接口名称：</w:t>
        </w:r>
        <w:r w:rsidR="00515CD8" w:rsidRPr="000F76DE">
          <w:rPr>
            <w:rStyle w:val="afa"/>
            <w:rFonts w:ascii="Consolas" w:eastAsia="Consolas" w:hAnsi="Consolas"/>
            <w:noProof/>
            <w:highlight w:val="white"/>
          </w:rPr>
          <w:t>user/points</w:t>
        </w:r>
        <w:r w:rsidR="00515CD8" w:rsidRPr="000F76DE">
          <w:rPr>
            <w:rStyle w:val="afa"/>
            <w:noProof/>
          </w:rPr>
          <w:t>/</w:t>
        </w:r>
        <w:r w:rsidR="00515CD8" w:rsidRPr="000F76DE">
          <w:rPr>
            <w:rStyle w:val="afa"/>
            <w:rFonts w:ascii="Consolas" w:eastAsia="Consolas" w:hAnsi="Consolas"/>
            <w:noProof/>
            <w:highlight w:val="white"/>
          </w:rPr>
          <w:t>pointsExchangeFlowStatistics.do</w:t>
        </w:r>
        <w:r w:rsidR="00515CD8">
          <w:rPr>
            <w:noProof/>
            <w:webHidden/>
          </w:rPr>
          <w:tab/>
        </w:r>
        <w:r w:rsidR="00515CD8">
          <w:rPr>
            <w:noProof/>
            <w:webHidden/>
          </w:rPr>
          <w:fldChar w:fldCharType="begin"/>
        </w:r>
        <w:r w:rsidR="00515CD8">
          <w:rPr>
            <w:noProof/>
            <w:webHidden/>
          </w:rPr>
          <w:instrText xml:space="preserve"> PAGEREF _Toc508983350 \h </w:instrText>
        </w:r>
        <w:r w:rsidR="00515CD8">
          <w:rPr>
            <w:noProof/>
            <w:webHidden/>
          </w:rPr>
        </w:r>
        <w:r w:rsidR="00515CD8">
          <w:rPr>
            <w:noProof/>
            <w:webHidden/>
          </w:rPr>
          <w:fldChar w:fldCharType="separate"/>
        </w:r>
        <w:r w:rsidR="00515CD8">
          <w:rPr>
            <w:noProof/>
            <w:webHidden/>
          </w:rPr>
          <w:t>272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51" w:history="1">
        <w:r w:rsidR="00515CD8" w:rsidRPr="000F76DE">
          <w:rPr>
            <w:rStyle w:val="afa"/>
            <w:rFonts w:ascii="华文细黑" w:eastAsia="华文细黑" w:hAnsi="华文细黑"/>
            <w:noProof/>
          </w:rPr>
          <w:t>3.236.2.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_Toc508983351 \h </w:instrText>
        </w:r>
        <w:r w:rsidR="00515CD8">
          <w:rPr>
            <w:noProof/>
            <w:webHidden/>
          </w:rPr>
        </w:r>
        <w:r w:rsidR="00515CD8">
          <w:rPr>
            <w:noProof/>
            <w:webHidden/>
          </w:rPr>
          <w:fldChar w:fldCharType="separate"/>
        </w:r>
        <w:r w:rsidR="00515CD8">
          <w:rPr>
            <w:noProof/>
            <w:webHidden/>
          </w:rPr>
          <w:t>272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52" w:history="1">
        <w:r w:rsidR="00515CD8" w:rsidRPr="000F76DE">
          <w:rPr>
            <w:rStyle w:val="afa"/>
            <w:rFonts w:ascii="华文细黑" w:eastAsia="华文细黑" w:hAnsi="华文细黑"/>
            <w:noProof/>
          </w:rPr>
          <w:t>3.236.1.</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_Toc508983352 \h </w:instrText>
        </w:r>
        <w:r w:rsidR="00515CD8">
          <w:rPr>
            <w:noProof/>
            <w:webHidden/>
          </w:rPr>
        </w:r>
        <w:r w:rsidR="00515CD8">
          <w:rPr>
            <w:noProof/>
            <w:webHidden/>
          </w:rPr>
          <w:fldChar w:fldCharType="separate"/>
        </w:r>
        <w:r w:rsidR="00515CD8">
          <w:rPr>
            <w:noProof/>
            <w:webHidden/>
          </w:rPr>
          <w:t>272</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53" w:history="1">
        <w:r w:rsidR="00515CD8" w:rsidRPr="000F76DE">
          <w:rPr>
            <w:rStyle w:val="afa"/>
            <w:noProof/>
          </w:rPr>
          <w:t>3.237.</w:t>
        </w:r>
        <w:r w:rsidR="00515CD8">
          <w:rPr>
            <w:smallCaps w:val="0"/>
            <w:noProof/>
            <w:sz w:val="21"/>
          </w:rPr>
          <w:tab/>
        </w:r>
        <w:r w:rsidR="00515CD8" w:rsidRPr="000F76DE">
          <w:rPr>
            <w:rStyle w:val="afa"/>
            <w:noProof/>
          </w:rPr>
          <w:t>卡包信息添加或更新接口</w:t>
        </w:r>
        <w:r w:rsidR="00515CD8">
          <w:rPr>
            <w:noProof/>
            <w:webHidden/>
          </w:rPr>
          <w:tab/>
        </w:r>
        <w:r w:rsidR="00515CD8">
          <w:rPr>
            <w:noProof/>
            <w:webHidden/>
          </w:rPr>
          <w:fldChar w:fldCharType="begin"/>
        </w:r>
        <w:r w:rsidR="00515CD8">
          <w:rPr>
            <w:noProof/>
            <w:webHidden/>
          </w:rPr>
          <w:instrText xml:space="preserve"> PAGEREF _Toc508983353 \h </w:instrText>
        </w:r>
        <w:r w:rsidR="00515CD8">
          <w:rPr>
            <w:noProof/>
            <w:webHidden/>
          </w:rPr>
        </w:r>
        <w:r w:rsidR="00515CD8">
          <w:rPr>
            <w:noProof/>
            <w:webHidden/>
          </w:rPr>
          <w:fldChar w:fldCharType="separate"/>
        </w:r>
        <w:r w:rsidR="00515CD8">
          <w:rPr>
            <w:noProof/>
            <w:webHidden/>
          </w:rPr>
          <w:t>272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54" w:history="1">
        <w:r w:rsidR="00515CD8" w:rsidRPr="000F76DE">
          <w:rPr>
            <w:rStyle w:val="afa"/>
            <w:rFonts w:ascii="华文细黑" w:eastAsia="华文细黑" w:hAnsi="华文细黑"/>
            <w:noProof/>
          </w:rPr>
          <w:t>3.237.1.</w:t>
        </w:r>
        <w:r w:rsidR="00515CD8">
          <w:rPr>
            <w:i w:val="0"/>
            <w:noProof/>
            <w:sz w:val="21"/>
          </w:rPr>
          <w:tab/>
        </w:r>
        <w:r w:rsidR="00515CD8" w:rsidRPr="000F76DE">
          <w:rPr>
            <w:rStyle w:val="afa"/>
            <w:noProof/>
          </w:rPr>
          <w:t>接口名称：</w:t>
        </w:r>
        <w:r w:rsidR="00515CD8" w:rsidRPr="000F76DE">
          <w:rPr>
            <w:rStyle w:val="afa"/>
            <w:noProof/>
          </w:rPr>
          <w:t>user/cardPackage/insertOrUpdateUserCardPackage.do</w:t>
        </w:r>
        <w:r w:rsidR="00515CD8">
          <w:rPr>
            <w:noProof/>
            <w:webHidden/>
          </w:rPr>
          <w:tab/>
        </w:r>
        <w:r w:rsidR="00515CD8">
          <w:rPr>
            <w:noProof/>
            <w:webHidden/>
          </w:rPr>
          <w:fldChar w:fldCharType="begin"/>
        </w:r>
        <w:r w:rsidR="00515CD8">
          <w:rPr>
            <w:noProof/>
            <w:webHidden/>
          </w:rPr>
          <w:instrText xml:space="preserve"> PAGEREF _Toc508983354 \h </w:instrText>
        </w:r>
        <w:r w:rsidR="00515CD8">
          <w:rPr>
            <w:noProof/>
            <w:webHidden/>
          </w:rPr>
        </w:r>
        <w:r w:rsidR="00515CD8">
          <w:rPr>
            <w:noProof/>
            <w:webHidden/>
          </w:rPr>
          <w:fldChar w:fldCharType="separate"/>
        </w:r>
        <w:r w:rsidR="00515CD8">
          <w:rPr>
            <w:noProof/>
            <w:webHidden/>
          </w:rPr>
          <w:t>272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55" w:history="1">
        <w:r w:rsidR="00515CD8" w:rsidRPr="000F76DE">
          <w:rPr>
            <w:rStyle w:val="afa"/>
            <w:rFonts w:ascii="华文细黑" w:eastAsia="华文细黑" w:hAnsi="华文细黑"/>
            <w:noProof/>
          </w:rPr>
          <w:t>3.237.2.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_Toc508983355 \h </w:instrText>
        </w:r>
        <w:r w:rsidR="00515CD8">
          <w:rPr>
            <w:noProof/>
            <w:webHidden/>
          </w:rPr>
        </w:r>
        <w:r w:rsidR="00515CD8">
          <w:rPr>
            <w:noProof/>
            <w:webHidden/>
          </w:rPr>
          <w:fldChar w:fldCharType="separate"/>
        </w:r>
        <w:r w:rsidR="00515CD8">
          <w:rPr>
            <w:noProof/>
            <w:webHidden/>
          </w:rPr>
          <w:t>272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56" w:history="1">
        <w:r w:rsidR="00515CD8" w:rsidRPr="000F76DE">
          <w:rPr>
            <w:rStyle w:val="afa"/>
            <w:rFonts w:ascii="华文细黑" w:eastAsia="华文细黑" w:hAnsi="华文细黑"/>
            <w:noProof/>
          </w:rPr>
          <w:t>3.237.3.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_Toc508983356 \h </w:instrText>
        </w:r>
        <w:r w:rsidR="00515CD8">
          <w:rPr>
            <w:noProof/>
            <w:webHidden/>
          </w:rPr>
        </w:r>
        <w:r w:rsidR="00515CD8">
          <w:rPr>
            <w:noProof/>
            <w:webHidden/>
          </w:rPr>
          <w:fldChar w:fldCharType="separate"/>
        </w:r>
        <w:r w:rsidR="00515CD8">
          <w:rPr>
            <w:noProof/>
            <w:webHidden/>
          </w:rPr>
          <w:t>273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57" w:history="1">
        <w:r w:rsidR="00515CD8" w:rsidRPr="000F76DE">
          <w:rPr>
            <w:rStyle w:val="afa"/>
            <w:noProof/>
          </w:rPr>
          <w:t>3.238.</w:t>
        </w:r>
        <w:r w:rsidR="00515CD8">
          <w:rPr>
            <w:smallCaps w:val="0"/>
            <w:noProof/>
            <w:sz w:val="21"/>
          </w:rPr>
          <w:tab/>
        </w:r>
        <w:r w:rsidR="00515CD8" w:rsidRPr="000F76DE">
          <w:rPr>
            <w:rStyle w:val="afa"/>
            <w:noProof/>
          </w:rPr>
          <w:t>卡包单条信息查询接口</w:t>
        </w:r>
        <w:r w:rsidR="00515CD8">
          <w:rPr>
            <w:noProof/>
            <w:webHidden/>
          </w:rPr>
          <w:tab/>
        </w:r>
        <w:r w:rsidR="00515CD8">
          <w:rPr>
            <w:noProof/>
            <w:webHidden/>
          </w:rPr>
          <w:fldChar w:fldCharType="begin"/>
        </w:r>
        <w:r w:rsidR="00515CD8">
          <w:rPr>
            <w:noProof/>
            <w:webHidden/>
          </w:rPr>
          <w:instrText xml:space="preserve"> PAGEREF _Toc508983357 \h </w:instrText>
        </w:r>
        <w:r w:rsidR="00515CD8">
          <w:rPr>
            <w:noProof/>
            <w:webHidden/>
          </w:rPr>
        </w:r>
        <w:r w:rsidR="00515CD8">
          <w:rPr>
            <w:noProof/>
            <w:webHidden/>
          </w:rPr>
          <w:fldChar w:fldCharType="separate"/>
        </w:r>
        <w:r w:rsidR="00515CD8">
          <w:rPr>
            <w:noProof/>
            <w:webHidden/>
          </w:rPr>
          <w:t>273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58" w:history="1">
        <w:r w:rsidR="00515CD8" w:rsidRPr="000F76DE">
          <w:rPr>
            <w:rStyle w:val="afa"/>
            <w:rFonts w:ascii="华文细黑" w:eastAsia="华文细黑" w:hAnsi="华文细黑"/>
            <w:noProof/>
          </w:rPr>
          <w:t>3.238.1.</w:t>
        </w:r>
        <w:r w:rsidR="00515CD8">
          <w:rPr>
            <w:i w:val="0"/>
            <w:noProof/>
            <w:sz w:val="21"/>
          </w:rPr>
          <w:tab/>
        </w:r>
        <w:r w:rsidR="00515CD8" w:rsidRPr="000F76DE">
          <w:rPr>
            <w:rStyle w:val="afa"/>
            <w:noProof/>
          </w:rPr>
          <w:t>接口名称：</w:t>
        </w:r>
        <w:r w:rsidR="00515CD8" w:rsidRPr="000F76DE">
          <w:rPr>
            <w:rStyle w:val="afa"/>
            <w:noProof/>
          </w:rPr>
          <w:t>user/cardPackage/ selectUserCardPackage.do</w:t>
        </w:r>
        <w:r w:rsidR="00515CD8">
          <w:rPr>
            <w:noProof/>
            <w:webHidden/>
          </w:rPr>
          <w:tab/>
        </w:r>
        <w:r w:rsidR="00515CD8">
          <w:rPr>
            <w:noProof/>
            <w:webHidden/>
          </w:rPr>
          <w:fldChar w:fldCharType="begin"/>
        </w:r>
        <w:r w:rsidR="00515CD8">
          <w:rPr>
            <w:noProof/>
            <w:webHidden/>
          </w:rPr>
          <w:instrText xml:space="preserve"> PAGEREF _Toc508983358 \h </w:instrText>
        </w:r>
        <w:r w:rsidR="00515CD8">
          <w:rPr>
            <w:noProof/>
            <w:webHidden/>
          </w:rPr>
        </w:r>
        <w:r w:rsidR="00515CD8">
          <w:rPr>
            <w:noProof/>
            <w:webHidden/>
          </w:rPr>
          <w:fldChar w:fldCharType="separate"/>
        </w:r>
        <w:r w:rsidR="00515CD8">
          <w:rPr>
            <w:noProof/>
            <w:webHidden/>
          </w:rPr>
          <w:t>273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59" w:history="1">
        <w:r w:rsidR="00515CD8" w:rsidRPr="000F76DE">
          <w:rPr>
            <w:rStyle w:val="afa"/>
            <w:rFonts w:ascii="华文细黑" w:eastAsia="华文细黑" w:hAnsi="华文细黑"/>
            <w:noProof/>
          </w:rPr>
          <w:t>3.238.2.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_Toc508983359 \h </w:instrText>
        </w:r>
        <w:r w:rsidR="00515CD8">
          <w:rPr>
            <w:noProof/>
            <w:webHidden/>
          </w:rPr>
        </w:r>
        <w:r w:rsidR="00515CD8">
          <w:rPr>
            <w:noProof/>
            <w:webHidden/>
          </w:rPr>
          <w:fldChar w:fldCharType="separate"/>
        </w:r>
        <w:r w:rsidR="00515CD8">
          <w:rPr>
            <w:noProof/>
            <w:webHidden/>
          </w:rPr>
          <w:t>273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60" w:history="1">
        <w:r w:rsidR="00515CD8" w:rsidRPr="000F76DE">
          <w:rPr>
            <w:rStyle w:val="afa"/>
            <w:rFonts w:ascii="华文细黑" w:eastAsia="华文细黑" w:hAnsi="华文细黑"/>
            <w:noProof/>
          </w:rPr>
          <w:t>3.238.3.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_Toc508983360 \h </w:instrText>
        </w:r>
        <w:r w:rsidR="00515CD8">
          <w:rPr>
            <w:noProof/>
            <w:webHidden/>
          </w:rPr>
        </w:r>
        <w:r w:rsidR="00515CD8">
          <w:rPr>
            <w:noProof/>
            <w:webHidden/>
          </w:rPr>
          <w:fldChar w:fldCharType="separate"/>
        </w:r>
        <w:r w:rsidR="00515CD8">
          <w:rPr>
            <w:noProof/>
            <w:webHidden/>
          </w:rPr>
          <w:t>274</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61" w:history="1">
        <w:r w:rsidR="00515CD8" w:rsidRPr="000F76DE">
          <w:rPr>
            <w:rStyle w:val="afa"/>
            <w:noProof/>
          </w:rPr>
          <w:t>3.239.</w:t>
        </w:r>
        <w:r w:rsidR="00515CD8">
          <w:rPr>
            <w:smallCaps w:val="0"/>
            <w:noProof/>
            <w:sz w:val="21"/>
          </w:rPr>
          <w:tab/>
        </w:r>
        <w:r w:rsidR="00515CD8" w:rsidRPr="000F76DE">
          <w:rPr>
            <w:rStyle w:val="afa"/>
            <w:noProof/>
          </w:rPr>
          <w:t>卡包信息列表查询接口</w:t>
        </w:r>
        <w:r w:rsidR="00515CD8">
          <w:rPr>
            <w:noProof/>
            <w:webHidden/>
          </w:rPr>
          <w:tab/>
        </w:r>
        <w:r w:rsidR="00515CD8">
          <w:rPr>
            <w:noProof/>
            <w:webHidden/>
          </w:rPr>
          <w:fldChar w:fldCharType="begin"/>
        </w:r>
        <w:r w:rsidR="00515CD8">
          <w:rPr>
            <w:noProof/>
            <w:webHidden/>
          </w:rPr>
          <w:instrText xml:space="preserve"> PAGEREF _Toc508983361 \h </w:instrText>
        </w:r>
        <w:r w:rsidR="00515CD8">
          <w:rPr>
            <w:noProof/>
            <w:webHidden/>
          </w:rPr>
        </w:r>
        <w:r w:rsidR="00515CD8">
          <w:rPr>
            <w:noProof/>
            <w:webHidden/>
          </w:rPr>
          <w:fldChar w:fldCharType="separate"/>
        </w:r>
        <w:r w:rsidR="00515CD8">
          <w:rPr>
            <w:noProof/>
            <w:webHidden/>
          </w:rPr>
          <w:t>274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62" w:history="1">
        <w:r w:rsidR="00515CD8" w:rsidRPr="000F76DE">
          <w:rPr>
            <w:rStyle w:val="afa"/>
            <w:rFonts w:ascii="华文细黑" w:eastAsia="华文细黑" w:hAnsi="华文细黑"/>
            <w:noProof/>
          </w:rPr>
          <w:t>3.239.1.</w:t>
        </w:r>
        <w:r w:rsidR="00515CD8">
          <w:rPr>
            <w:i w:val="0"/>
            <w:noProof/>
            <w:sz w:val="21"/>
          </w:rPr>
          <w:tab/>
        </w:r>
        <w:r w:rsidR="00515CD8" w:rsidRPr="000F76DE">
          <w:rPr>
            <w:rStyle w:val="afa"/>
            <w:noProof/>
          </w:rPr>
          <w:t>接口名称：</w:t>
        </w:r>
        <w:r w:rsidR="00515CD8" w:rsidRPr="000F76DE">
          <w:rPr>
            <w:rStyle w:val="afa"/>
            <w:noProof/>
          </w:rPr>
          <w:t>user/cardPackage/ selectUserCardPackageList.do</w:t>
        </w:r>
        <w:r w:rsidR="00515CD8">
          <w:rPr>
            <w:noProof/>
            <w:webHidden/>
          </w:rPr>
          <w:tab/>
        </w:r>
        <w:r w:rsidR="00515CD8">
          <w:rPr>
            <w:noProof/>
            <w:webHidden/>
          </w:rPr>
          <w:fldChar w:fldCharType="begin"/>
        </w:r>
        <w:r w:rsidR="00515CD8">
          <w:rPr>
            <w:noProof/>
            <w:webHidden/>
          </w:rPr>
          <w:instrText xml:space="preserve"> PAGEREF _Toc508983362 \h </w:instrText>
        </w:r>
        <w:r w:rsidR="00515CD8">
          <w:rPr>
            <w:noProof/>
            <w:webHidden/>
          </w:rPr>
        </w:r>
        <w:r w:rsidR="00515CD8">
          <w:rPr>
            <w:noProof/>
            <w:webHidden/>
          </w:rPr>
          <w:fldChar w:fldCharType="separate"/>
        </w:r>
        <w:r w:rsidR="00515CD8">
          <w:rPr>
            <w:noProof/>
            <w:webHidden/>
          </w:rPr>
          <w:t>274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63" w:history="1">
        <w:r w:rsidR="00515CD8" w:rsidRPr="000F76DE">
          <w:rPr>
            <w:rStyle w:val="afa"/>
            <w:rFonts w:ascii="华文细黑" w:eastAsia="华文细黑" w:hAnsi="华文细黑"/>
            <w:noProof/>
          </w:rPr>
          <w:t>3.239.2.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_Toc508983363 \h </w:instrText>
        </w:r>
        <w:r w:rsidR="00515CD8">
          <w:rPr>
            <w:noProof/>
            <w:webHidden/>
          </w:rPr>
        </w:r>
        <w:r w:rsidR="00515CD8">
          <w:rPr>
            <w:noProof/>
            <w:webHidden/>
          </w:rPr>
          <w:fldChar w:fldCharType="separate"/>
        </w:r>
        <w:r w:rsidR="00515CD8">
          <w:rPr>
            <w:noProof/>
            <w:webHidden/>
          </w:rPr>
          <w:t>274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64" w:history="1">
        <w:r w:rsidR="00515CD8" w:rsidRPr="000F76DE">
          <w:rPr>
            <w:rStyle w:val="afa"/>
            <w:rFonts w:ascii="华文细黑" w:eastAsia="华文细黑" w:hAnsi="华文细黑"/>
            <w:noProof/>
          </w:rPr>
          <w:t>3.239.3.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_Toc508983364 \h </w:instrText>
        </w:r>
        <w:r w:rsidR="00515CD8">
          <w:rPr>
            <w:noProof/>
            <w:webHidden/>
          </w:rPr>
        </w:r>
        <w:r w:rsidR="00515CD8">
          <w:rPr>
            <w:noProof/>
            <w:webHidden/>
          </w:rPr>
          <w:fldChar w:fldCharType="separate"/>
        </w:r>
        <w:r w:rsidR="00515CD8">
          <w:rPr>
            <w:noProof/>
            <w:webHidden/>
          </w:rPr>
          <w:t>275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65" w:history="1">
        <w:r w:rsidR="00515CD8" w:rsidRPr="000F76DE">
          <w:rPr>
            <w:rStyle w:val="afa"/>
            <w:noProof/>
          </w:rPr>
          <w:t>3.240.</w:t>
        </w:r>
        <w:r w:rsidR="00515CD8">
          <w:rPr>
            <w:smallCaps w:val="0"/>
            <w:noProof/>
            <w:sz w:val="21"/>
          </w:rPr>
          <w:tab/>
        </w:r>
        <w:r w:rsidR="00515CD8" w:rsidRPr="000F76DE">
          <w:rPr>
            <w:rStyle w:val="afa"/>
            <w:noProof/>
          </w:rPr>
          <w:t>用户活动奖励接口</w:t>
        </w:r>
        <w:r w:rsidR="00515CD8">
          <w:rPr>
            <w:noProof/>
            <w:webHidden/>
          </w:rPr>
          <w:tab/>
        </w:r>
        <w:r w:rsidR="00515CD8">
          <w:rPr>
            <w:noProof/>
            <w:webHidden/>
          </w:rPr>
          <w:fldChar w:fldCharType="begin"/>
        </w:r>
        <w:r w:rsidR="00515CD8">
          <w:rPr>
            <w:noProof/>
            <w:webHidden/>
          </w:rPr>
          <w:instrText xml:space="preserve"> PAGEREF _Toc508983365 \h </w:instrText>
        </w:r>
        <w:r w:rsidR="00515CD8">
          <w:rPr>
            <w:noProof/>
            <w:webHidden/>
          </w:rPr>
        </w:r>
        <w:r w:rsidR="00515CD8">
          <w:rPr>
            <w:noProof/>
            <w:webHidden/>
          </w:rPr>
          <w:fldChar w:fldCharType="separate"/>
        </w:r>
        <w:r w:rsidR="00515CD8">
          <w:rPr>
            <w:noProof/>
            <w:webHidden/>
          </w:rPr>
          <w:t>276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66" w:history="1">
        <w:r w:rsidR="00515CD8" w:rsidRPr="000F76DE">
          <w:rPr>
            <w:rStyle w:val="afa"/>
            <w:rFonts w:ascii="华文细黑" w:eastAsia="华文细黑" w:hAnsi="华文细黑" w:cs="微软雅黑"/>
            <w:noProof/>
          </w:rPr>
          <w:t>3.240.1.</w:t>
        </w:r>
        <w:r w:rsidR="00515CD8">
          <w:rPr>
            <w:i w:val="0"/>
            <w:noProof/>
            <w:sz w:val="21"/>
          </w:rPr>
          <w:tab/>
        </w:r>
        <w:r w:rsidR="00515CD8" w:rsidRPr="000F76DE">
          <w:rPr>
            <w:rStyle w:val="afa"/>
            <w:rFonts w:ascii="微软雅黑" w:eastAsia="微软雅黑" w:hAnsi="微软雅黑" w:cs="微软雅黑"/>
            <w:noProof/>
          </w:rPr>
          <w:t>接口名称：</w:t>
        </w:r>
        <w:r w:rsidR="00515CD8" w:rsidRPr="000F76DE">
          <w:rPr>
            <w:rStyle w:val="afa"/>
            <w:rFonts w:ascii="微软雅黑" w:eastAsia="微软雅黑" w:hAnsi="微软雅黑" w:cs="微软雅黑"/>
            <w:noProof/>
            <w:highlight w:val="white"/>
          </w:rPr>
          <w:t>activity/activityconsume</w:t>
        </w:r>
        <w:r w:rsidR="00515CD8" w:rsidRPr="000F76DE">
          <w:rPr>
            <w:rStyle w:val="afa"/>
            <w:rFonts w:ascii="微软雅黑" w:eastAsia="微软雅黑" w:hAnsi="微软雅黑" w:cs="微软雅黑"/>
            <w:noProof/>
          </w:rPr>
          <w:t>/</w:t>
        </w:r>
        <w:r w:rsidR="00515CD8" w:rsidRPr="000F76DE">
          <w:rPr>
            <w:rStyle w:val="afa"/>
            <w:rFonts w:ascii="微软雅黑" w:eastAsia="微软雅黑" w:hAnsi="微软雅黑" w:cs="微软雅黑"/>
            <w:noProof/>
            <w:highlight w:val="white"/>
          </w:rPr>
          <w:t>activityAward.do</w:t>
        </w:r>
        <w:r w:rsidR="00515CD8">
          <w:rPr>
            <w:noProof/>
            <w:webHidden/>
          </w:rPr>
          <w:tab/>
        </w:r>
        <w:r w:rsidR="00515CD8">
          <w:rPr>
            <w:noProof/>
            <w:webHidden/>
          </w:rPr>
          <w:fldChar w:fldCharType="begin"/>
        </w:r>
        <w:r w:rsidR="00515CD8">
          <w:rPr>
            <w:noProof/>
            <w:webHidden/>
          </w:rPr>
          <w:instrText xml:space="preserve"> PAGEREF _Toc508983366 \h </w:instrText>
        </w:r>
        <w:r w:rsidR="00515CD8">
          <w:rPr>
            <w:noProof/>
            <w:webHidden/>
          </w:rPr>
        </w:r>
        <w:r w:rsidR="00515CD8">
          <w:rPr>
            <w:noProof/>
            <w:webHidden/>
          </w:rPr>
          <w:fldChar w:fldCharType="separate"/>
        </w:r>
        <w:r w:rsidR="00515CD8">
          <w:rPr>
            <w:noProof/>
            <w:webHidden/>
          </w:rPr>
          <w:t>276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67" w:history="1">
        <w:r w:rsidR="00515CD8" w:rsidRPr="000F76DE">
          <w:rPr>
            <w:rStyle w:val="afa"/>
            <w:rFonts w:ascii="华文细黑" w:eastAsia="华文细黑" w:hAnsi="华文细黑" w:cs="微软雅黑"/>
            <w:noProof/>
          </w:rPr>
          <w:t>3.240.2.</w:t>
        </w:r>
        <w:r w:rsidR="00515CD8">
          <w:rPr>
            <w:i w:val="0"/>
            <w:noProof/>
            <w:sz w:val="21"/>
          </w:rPr>
          <w:tab/>
        </w:r>
        <w:r w:rsidR="00515CD8" w:rsidRPr="000F76DE">
          <w:rPr>
            <w:rStyle w:val="afa"/>
            <w:rFonts w:ascii="微软雅黑" w:eastAsia="微软雅黑" w:hAnsi="微软雅黑" w:cs="微软雅黑"/>
            <w:noProof/>
          </w:rPr>
          <w:t>请求报文</w:t>
        </w:r>
        <w:r w:rsidR="00515CD8">
          <w:rPr>
            <w:noProof/>
            <w:webHidden/>
          </w:rPr>
          <w:tab/>
        </w:r>
        <w:r w:rsidR="00515CD8">
          <w:rPr>
            <w:noProof/>
            <w:webHidden/>
          </w:rPr>
          <w:fldChar w:fldCharType="begin"/>
        </w:r>
        <w:r w:rsidR="00515CD8">
          <w:rPr>
            <w:noProof/>
            <w:webHidden/>
          </w:rPr>
          <w:instrText xml:space="preserve"> PAGEREF _Toc508983367 \h </w:instrText>
        </w:r>
        <w:r w:rsidR="00515CD8">
          <w:rPr>
            <w:noProof/>
            <w:webHidden/>
          </w:rPr>
        </w:r>
        <w:r w:rsidR="00515CD8">
          <w:rPr>
            <w:noProof/>
            <w:webHidden/>
          </w:rPr>
          <w:fldChar w:fldCharType="separate"/>
        </w:r>
        <w:r w:rsidR="00515CD8">
          <w:rPr>
            <w:noProof/>
            <w:webHidden/>
          </w:rPr>
          <w:t>276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68" w:history="1">
        <w:r w:rsidR="00515CD8" w:rsidRPr="000F76DE">
          <w:rPr>
            <w:rStyle w:val="afa"/>
            <w:rFonts w:ascii="华文细黑" w:eastAsia="华文细黑" w:hAnsi="华文细黑" w:cs="微软雅黑"/>
            <w:noProof/>
          </w:rPr>
          <w:t>3.240.1.</w:t>
        </w:r>
        <w:r w:rsidR="00515CD8">
          <w:rPr>
            <w:i w:val="0"/>
            <w:noProof/>
            <w:sz w:val="21"/>
          </w:rPr>
          <w:tab/>
        </w:r>
        <w:r w:rsidR="00515CD8" w:rsidRPr="000F76DE">
          <w:rPr>
            <w:rStyle w:val="afa"/>
            <w:rFonts w:ascii="微软雅黑" w:eastAsia="微软雅黑" w:hAnsi="微软雅黑" w:cs="微软雅黑"/>
            <w:noProof/>
          </w:rPr>
          <w:t>响应报文</w:t>
        </w:r>
        <w:r w:rsidR="00515CD8">
          <w:rPr>
            <w:noProof/>
            <w:webHidden/>
          </w:rPr>
          <w:tab/>
        </w:r>
        <w:r w:rsidR="00515CD8">
          <w:rPr>
            <w:noProof/>
            <w:webHidden/>
          </w:rPr>
          <w:fldChar w:fldCharType="begin"/>
        </w:r>
        <w:r w:rsidR="00515CD8">
          <w:rPr>
            <w:noProof/>
            <w:webHidden/>
          </w:rPr>
          <w:instrText xml:space="preserve"> PAGEREF _Toc508983368 \h </w:instrText>
        </w:r>
        <w:r w:rsidR="00515CD8">
          <w:rPr>
            <w:noProof/>
            <w:webHidden/>
          </w:rPr>
        </w:r>
        <w:r w:rsidR="00515CD8">
          <w:rPr>
            <w:noProof/>
            <w:webHidden/>
          </w:rPr>
          <w:fldChar w:fldCharType="separate"/>
        </w:r>
        <w:r w:rsidR="00515CD8">
          <w:rPr>
            <w:noProof/>
            <w:webHidden/>
          </w:rPr>
          <w:t>276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69" w:history="1">
        <w:r w:rsidR="00515CD8" w:rsidRPr="000F76DE">
          <w:rPr>
            <w:rStyle w:val="afa"/>
            <w:noProof/>
          </w:rPr>
          <w:t>3.241.</w:t>
        </w:r>
        <w:r w:rsidR="00515CD8">
          <w:rPr>
            <w:smallCaps w:val="0"/>
            <w:noProof/>
            <w:sz w:val="21"/>
          </w:rPr>
          <w:tab/>
        </w:r>
        <w:r w:rsidR="00515CD8" w:rsidRPr="000F76DE">
          <w:rPr>
            <w:rStyle w:val="afa"/>
            <w:noProof/>
          </w:rPr>
          <w:t>通用信息验证数据新增接口</w:t>
        </w:r>
        <w:r w:rsidR="00515CD8">
          <w:rPr>
            <w:noProof/>
            <w:webHidden/>
          </w:rPr>
          <w:tab/>
        </w:r>
        <w:r w:rsidR="00515CD8">
          <w:rPr>
            <w:noProof/>
            <w:webHidden/>
          </w:rPr>
          <w:fldChar w:fldCharType="begin"/>
        </w:r>
        <w:r w:rsidR="00515CD8">
          <w:rPr>
            <w:noProof/>
            <w:webHidden/>
          </w:rPr>
          <w:instrText xml:space="preserve"> PAGEREF _Toc508983369 \h </w:instrText>
        </w:r>
        <w:r w:rsidR="00515CD8">
          <w:rPr>
            <w:noProof/>
            <w:webHidden/>
          </w:rPr>
        </w:r>
        <w:r w:rsidR="00515CD8">
          <w:rPr>
            <w:noProof/>
            <w:webHidden/>
          </w:rPr>
          <w:fldChar w:fldCharType="separate"/>
        </w:r>
        <w:r w:rsidR="00515CD8">
          <w:rPr>
            <w:noProof/>
            <w:webHidden/>
          </w:rPr>
          <w:t>277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70" w:history="1">
        <w:r w:rsidR="00515CD8" w:rsidRPr="000F76DE">
          <w:rPr>
            <w:rStyle w:val="afa"/>
            <w:rFonts w:ascii="华文细黑" w:eastAsia="华文细黑" w:hAnsi="华文细黑"/>
            <w:noProof/>
          </w:rPr>
          <w:t>3.241.1.</w:t>
        </w:r>
        <w:r w:rsidR="00515CD8">
          <w:rPr>
            <w:i w:val="0"/>
            <w:noProof/>
            <w:sz w:val="21"/>
          </w:rPr>
          <w:tab/>
        </w:r>
        <w:r w:rsidR="00515CD8" w:rsidRPr="000F76DE">
          <w:rPr>
            <w:rStyle w:val="afa"/>
            <w:noProof/>
          </w:rPr>
          <w:t>接口名称：</w:t>
        </w:r>
        <w:r w:rsidR="00515CD8" w:rsidRPr="000F76DE">
          <w:rPr>
            <w:rStyle w:val="afa"/>
            <w:rFonts w:ascii="微软雅黑" w:eastAsia="微软雅黑" w:hAnsi="微软雅黑" w:cs="微软雅黑"/>
            <w:noProof/>
          </w:rPr>
          <w:t>security/infovalidate</w:t>
        </w:r>
        <w:r w:rsidR="00515CD8" w:rsidRPr="000F76DE">
          <w:rPr>
            <w:rStyle w:val="afa"/>
            <w:noProof/>
          </w:rPr>
          <w:t>/</w:t>
        </w:r>
        <w:r w:rsidR="00515CD8" w:rsidRPr="000F76DE">
          <w:rPr>
            <w:rStyle w:val="afa"/>
            <w:noProof/>
            <w:highlight w:val="white"/>
          </w:rPr>
          <w:t>infoValidateDataInsert.do</w:t>
        </w:r>
        <w:r w:rsidR="00515CD8">
          <w:rPr>
            <w:noProof/>
            <w:webHidden/>
          </w:rPr>
          <w:tab/>
        </w:r>
        <w:r w:rsidR="00515CD8">
          <w:rPr>
            <w:noProof/>
            <w:webHidden/>
          </w:rPr>
          <w:fldChar w:fldCharType="begin"/>
        </w:r>
        <w:r w:rsidR="00515CD8">
          <w:rPr>
            <w:noProof/>
            <w:webHidden/>
          </w:rPr>
          <w:instrText xml:space="preserve"> PAGEREF _Toc508983370 \h </w:instrText>
        </w:r>
        <w:r w:rsidR="00515CD8">
          <w:rPr>
            <w:noProof/>
            <w:webHidden/>
          </w:rPr>
        </w:r>
        <w:r w:rsidR="00515CD8">
          <w:rPr>
            <w:noProof/>
            <w:webHidden/>
          </w:rPr>
          <w:fldChar w:fldCharType="separate"/>
        </w:r>
        <w:r w:rsidR="00515CD8">
          <w:rPr>
            <w:noProof/>
            <w:webHidden/>
          </w:rPr>
          <w:t>277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71" w:history="1">
        <w:r w:rsidR="00515CD8" w:rsidRPr="000F76DE">
          <w:rPr>
            <w:rStyle w:val="afa"/>
            <w:rFonts w:ascii="华文细黑" w:eastAsia="华文细黑" w:hAnsi="华文细黑" w:cs="微软雅黑"/>
            <w:noProof/>
          </w:rPr>
          <w:t>3.241.2.</w:t>
        </w:r>
        <w:r w:rsidR="00515CD8">
          <w:rPr>
            <w:i w:val="0"/>
            <w:noProof/>
            <w:sz w:val="21"/>
          </w:rPr>
          <w:tab/>
        </w:r>
        <w:r w:rsidR="00515CD8" w:rsidRPr="000F76DE">
          <w:rPr>
            <w:rStyle w:val="afa"/>
            <w:rFonts w:ascii="微软雅黑" w:eastAsia="微软雅黑" w:hAnsi="微软雅黑" w:cs="微软雅黑"/>
            <w:noProof/>
          </w:rPr>
          <w:t>请求报文</w:t>
        </w:r>
        <w:r w:rsidR="00515CD8">
          <w:rPr>
            <w:noProof/>
            <w:webHidden/>
          </w:rPr>
          <w:tab/>
        </w:r>
        <w:r w:rsidR="00515CD8">
          <w:rPr>
            <w:noProof/>
            <w:webHidden/>
          </w:rPr>
          <w:fldChar w:fldCharType="begin"/>
        </w:r>
        <w:r w:rsidR="00515CD8">
          <w:rPr>
            <w:noProof/>
            <w:webHidden/>
          </w:rPr>
          <w:instrText xml:space="preserve"> PAGEREF _Toc508983371 \h </w:instrText>
        </w:r>
        <w:r w:rsidR="00515CD8">
          <w:rPr>
            <w:noProof/>
            <w:webHidden/>
          </w:rPr>
        </w:r>
        <w:r w:rsidR="00515CD8">
          <w:rPr>
            <w:noProof/>
            <w:webHidden/>
          </w:rPr>
          <w:fldChar w:fldCharType="separate"/>
        </w:r>
        <w:r w:rsidR="00515CD8">
          <w:rPr>
            <w:noProof/>
            <w:webHidden/>
          </w:rPr>
          <w:t>277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72" w:history="1">
        <w:r w:rsidR="00515CD8" w:rsidRPr="000F76DE">
          <w:rPr>
            <w:rStyle w:val="afa"/>
            <w:rFonts w:ascii="华文细黑" w:eastAsia="华文细黑" w:hAnsi="华文细黑" w:cs="微软雅黑"/>
            <w:noProof/>
          </w:rPr>
          <w:t>3.241.3.</w:t>
        </w:r>
        <w:r w:rsidR="00515CD8">
          <w:rPr>
            <w:i w:val="0"/>
            <w:noProof/>
            <w:sz w:val="21"/>
          </w:rPr>
          <w:tab/>
        </w:r>
        <w:r w:rsidR="00515CD8" w:rsidRPr="000F76DE">
          <w:rPr>
            <w:rStyle w:val="afa"/>
            <w:rFonts w:ascii="微软雅黑" w:eastAsia="微软雅黑" w:hAnsi="微软雅黑" w:cs="微软雅黑"/>
            <w:noProof/>
          </w:rPr>
          <w:t>响应报文</w:t>
        </w:r>
        <w:r w:rsidR="00515CD8">
          <w:rPr>
            <w:noProof/>
            <w:webHidden/>
          </w:rPr>
          <w:tab/>
        </w:r>
        <w:r w:rsidR="00515CD8">
          <w:rPr>
            <w:noProof/>
            <w:webHidden/>
          </w:rPr>
          <w:fldChar w:fldCharType="begin"/>
        </w:r>
        <w:r w:rsidR="00515CD8">
          <w:rPr>
            <w:noProof/>
            <w:webHidden/>
          </w:rPr>
          <w:instrText xml:space="preserve"> PAGEREF _Toc508983372 \h </w:instrText>
        </w:r>
        <w:r w:rsidR="00515CD8">
          <w:rPr>
            <w:noProof/>
            <w:webHidden/>
          </w:rPr>
        </w:r>
        <w:r w:rsidR="00515CD8">
          <w:rPr>
            <w:noProof/>
            <w:webHidden/>
          </w:rPr>
          <w:fldChar w:fldCharType="separate"/>
        </w:r>
        <w:r w:rsidR="00515CD8">
          <w:rPr>
            <w:noProof/>
            <w:webHidden/>
          </w:rPr>
          <w:t>277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73" w:history="1">
        <w:r w:rsidR="00515CD8" w:rsidRPr="000F76DE">
          <w:rPr>
            <w:rStyle w:val="afa"/>
            <w:noProof/>
          </w:rPr>
          <w:t>3.242.</w:t>
        </w:r>
        <w:r w:rsidR="00515CD8">
          <w:rPr>
            <w:smallCaps w:val="0"/>
            <w:noProof/>
            <w:sz w:val="21"/>
          </w:rPr>
          <w:tab/>
        </w:r>
        <w:r w:rsidR="00515CD8" w:rsidRPr="000F76DE">
          <w:rPr>
            <w:rStyle w:val="afa"/>
            <w:noProof/>
          </w:rPr>
          <w:t>通用信息验证数据验证接口</w:t>
        </w:r>
        <w:r w:rsidR="00515CD8">
          <w:rPr>
            <w:noProof/>
            <w:webHidden/>
          </w:rPr>
          <w:tab/>
        </w:r>
        <w:r w:rsidR="00515CD8">
          <w:rPr>
            <w:noProof/>
            <w:webHidden/>
          </w:rPr>
          <w:fldChar w:fldCharType="begin"/>
        </w:r>
        <w:r w:rsidR="00515CD8">
          <w:rPr>
            <w:noProof/>
            <w:webHidden/>
          </w:rPr>
          <w:instrText xml:space="preserve"> PAGEREF _Toc508983373 \h </w:instrText>
        </w:r>
        <w:r w:rsidR="00515CD8">
          <w:rPr>
            <w:noProof/>
            <w:webHidden/>
          </w:rPr>
        </w:r>
        <w:r w:rsidR="00515CD8">
          <w:rPr>
            <w:noProof/>
            <w:webHidden/>
          </w:rPr>
          <w:fldChar w:fldCharType="separate"/>
        </w:r>
        <w:r w:rsidR="00515CD8">
          <w:rPr>
            <w:noProof/>
            <w:webHidden/>
          </w:rPr>
          <w:t>278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74" w:history="1">
        <w:r w:rsidR="00515CD8" w:rsidRPr="000F76DE">
          <w:rPr>
            <w:rStyle w:val="afa"/>
            <w:rFonts w:ascii="华文细黑" w:eastAsia="华文细黑" w:hAnsi="华文细黑"/>
            <w:noProof/>
          </w:rPr>
          <w:t>3.242.1.</w:t>
        </w:r>
        <w:r w:rsidR="00515CD8">
          <w:rPr>
            <w:i w:val="0"/>
            <w:noProof/>
            <w:sz w:val="21"/>
          </w:rPr>
          <w:tab/>
        </w:r>
        <w:r w:rsidR="00515CD8" w:rsidRPr="000F76DE">
          <w:rPr>
            <w:rStyle w:val="afa"/>
            <w:noProof/>
          </w:rPr>
          <w:t>接口名称：</w:t>
        </w:r>
        <w:r w:rsidR="00515CD8" w:rsidRPr="000F76DE">
          <w:rPr>
            <w:rStyle w:val="afa"/>
            <w:rFonts w:ascii="微软雅黑" w:eastAsia="微软雅黑" w:hAnsi="微软雅黑" w:cs="微软雅黑"/>
            <w:noProof/>
          </w:rPr>
          <w:t>security/infovalidate</w:t>
        </w:r>
        <w:r w:rsidR="00515CD8" w:rsidRPr="000F76DE">
          <w:rPr>
            <w:rStyle w:val="afa"/>
            <w:noProof/>
          </w:rPr>
          <w:t>/</w:t>
        </w:r>
        <w:r w:rsidR="00515CD8" w:rsidRPr="000F76DE">
          <w:rPr>
            <w:rStyle w:val="afa"/>
            <w:noProof/>
            <w:highlight w:val="white"/>
          </w:rPr>
          <w:t>infoValidateData</w:t>
        </w:r>
        <w:r w:rsidR="00515CD8" w:rsidRPr="000F76DE">
          <w:rPr>
            <w:rStyle w:val="afa"/>
            <w:noProof/>
          </w:rPr>
          <w:t>Invalid</w:t>
        </w:r>
        <w:r w:rsidR="00515CD8" w:rsidRPr="000F76DE">
          <w:rPr>
            <w:rStyle w:val="afa"/>
            <w:noProof/>
            <w:highlight w:val="white"/>
          </w:rPr>
          <w:t>.do</w:t>
        </w:r>
        <w:r w:rsidR="00515CD8">
          <w:rPr>
            <w:noProof/>
            <w:webHidden/>
          </w:rPr>
          <w:tab/>
        </w:r>
        <w:r w:rsidR="00515CD8">
          <w:rPr>
            <w:noProof/>
            <w:webHidden/>
          </w:rPr>
          <w:fldChar w:fldCharType="begin"/>
        </w:r>
        <w:r w:rsidR="00515CD8">
          <w:rPr>
            <w:noProof/>
            <w:webHidden/>
          </w:rPr>
          <w:instrText xml:space="preserve"> PAGEREF _Toc508983374 \h </w:instrText>
        </w:r>
        <w:r w:rsidR="00515CD8">
          <w:rPr>
            <w:noProof/>
            <w:webHidden/>
          </w:rPr>
        </w:r>
        <w:r w:rsidR="00515CD8">
          <w:rPr>
            <w:noProof/>
            <w:webHidden/>
          </w:rPr>
          <w:fldChar w:fldCharType="separate"/>
        </w:r>
        <w:r w:rsidR="00515CD8">
          <w:rPr>
            <w:noProof/>
            <w:webHidden/>
          </w:rPr>
          <w:t>278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75" w:history="1">
        <w:r w:rsidR="00515CD8" w:rsidRPr="000F76DE">
          <w:rPr>
            <w:rStyle w:val="afa"/>
            <w:rFonts w:ascii="华文细黑" w:eastAsia="华文细黑" w:hAnsi="华文细黑" w:cs="微软雅黑"/>
            <w:noProof/>
          </w:rPr>
          <w:t>3.242.2.</w:t>
        </w:r>
        <w:r w:rsidR="00515CD8">
          <w:rPr>
            <w:i w:val="0"/>
            <w:noProof/>
            <w:sz w:val="21"/>
          </w:rPr>
          <w:tab/>
        </w:r>
        <w:r w:rsidR="00515CD8" w:rsidRPr="000F76DE">
          <w:rPr>
            <w:rStyle w:val="afa"/>
            <w:rFonts w:ascii="微软雅黑" w:eastAsia="微软雅黑" w:hAnsi="微软雅黑" w:cs="微软雅黑"/>
            <w:noProof/>
          </w:rPr>
          <w:t>请求报文</w:t>
        </w:r>
        <w:r w:rsidR="00515CD8">
          <w:rPr>
            <w:noProof/>
            <w:webHidden/>
          </w:rPr>
          <w:tab/>
        </w:r>
        <w:r w:rsidR="00515CD8">
          <w:rPr>
            <w:noProof/>
            <w:webHidden/>
          </w:rPr>
          <w:fldChar w:fldCharType="begin"/>
        </w:r>
        <w:r w:rsidR="00515CD8">
          <w:rPr>
            <w:noProof/>
            <w:webHidden/>
          </w:rPr>
          <w:instrText xml:space="preserve"> PAGEREF _Toc508983375 \h </w:instrText>
        </w:r>
        <w:r w:rsidR="00515CD8">
          <w:rPr>
            <w:noProof/>
            <w:webHidden/>
          </w:rPr>
        </w:r>
        <w:r w:rsidR="00515CD8">
          <w:rPr>
            <w:noProof/>
            <w:webHidden/>
          </w:rPr>
          <w:fldChar w:fldCharType="separate"/>
        </w:r>
        <w:r w:rsidR="00515CD8">
          <w:rPr>
            <w:noProof/>
            <w:webHidden/>
          </w:rPr>
          <w:t>278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76" w:history="1">
        <w:r w:rsidR="00515CD8" w:rsidRPr="000F76DE">
          <w:rPr>
            <w:rStyle w:val="afa"/>
            <w:rFonts w:ascii="华文细黑" w:eastAsia="华文细黑" w:hAnsi="华文细黑" w:cs="微软雅黑"/>
            <w:noProof/>
          </w:rPr>
          <w:t>3.242.3.</w:t>
        </w:r>
        <w:r w:rsidR="00515CD8">
          <w:rPr>
            <w:i w:val="0"/>
            <w:noProof/>
            <w:sz w:val="21"/>
          </w:rPr>
          <w:tab/>
        </w:r>
        <w:r w:rsidR="00515CD8" w:rsidRPr="000F76DE">
          <w:rPr>
            <w:rStyle w:val="afa"/>
            <w:rFonts w:ascii="微软雅黑" w:eastAsia="微软雅黑" w:hAnsi="微软雅黑" w:cs="微软雅黑"/>
            <w:noProof/>
          </w:rPr>
          <w:t>响应报文</w:t>
        </w:r>
        <w:r w:rsidR="00515CD8">
          <w:rPr>
            <w:noProof/>
            <w:webHidden/>
          </w:rPr>
          <w:tab/>
        </w:r>
        <w:r w:rsidR="00515CD8">
          <w:rPr>
            <w:noProof/>
            <w:webHidden/>
          </w:rPr>
          <w:fldChar w:fldCharType="begin"/>
        </w:r>
        <w:r w:rsidR="00515CD8">
          <w:rPr>
            <w:noProof/>
            <w:webHidden/>
          </w:rPr>
          <w:instrText xml:space="preserve"> PAGEREF _Toc508983376 \h </w:instrText>
        </w:r>
        <w:r w:rsidR="00515CD8">
          <w:rPr>
            <w:noProof/>
            <w:webHidden/>
          </w:rPr>
        </w:r>
        <w:r w:rsidR="00515CD8">
          <w:rPr>
            <w:noProof/>
            <w:webHidden/>
          </w:rPr>
          <w:fldChar w:fldCharType="separate"/>
        </w:r>
        <w:r w:rsidR="00515CD8">
          <w:rPr>
            <w:noProof/>
            <w:webHidden/>
          </w:rPr>
          <w:t>278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77" w:history="1">
        <w:r w:rsidR="00515CD8" w:rsidRPr="000F76DE">
          <w:rPr>
            <w:rStyle w:val="afa"/>
            <w:noProof/>
          </w:rPr>
          <w:t>3.243.</w:t>
        </w:r>
        <w:r w:rsidR="00515CD8">
          <w:rPr>
            <w:smallCaps w:val="0"/>
            <w:noProof/>
            <w:sz w:val="21"/>
          </w:rPr>
          <w:tab/>
        </w:r>
        <w:r w:rsidR="00515CD8" w:rsidRPr="000F76DE">
          <w:rPr>
            <w:rStyle w:val="afa"/>
            <w:noProof/>
          </w:rPr>
          <w:t>通用信息验证数据查询接口</w:t>
        </w:r>
        <w:r w:rsidR="00515CD8">
          <w:rPr>
            <w:noProof/>
            <w:webHidden/>
          </w:rPr>
          <w:tab/>
        </w:r>
        <w:r w:rsidR="00515CD8">
          <w:rPr>
            <w:noProof/>
            <w:webHidden/>
          </w:rPr>
          <w:fldChar w:fldCharType="begin"/>
        </w:r>
        <w:r w:rsidR="00515CD8">
          <w:rPr>
            <w:noProof/>
            <w:webHidden/>
          </w:rPr>
          <w:instrText xml:space="preserve"> PAGEREF _Toc508983377 \h </w:instrText>
        </w:r>
        <w:r w:rsidR="00515CD8">
          <w:rPr>
            <w:noProof/>
            <w:webHidden/>
          </w:rPr>
        </w:r>
        <w:r w:rsidR="00515CD8">
          <w:rPr>
            <w:noProof/>
            <w:webHidden/>
          </w:rPr>
          <w:fldChar w:fldCharType="separate"/>
        </w:r>
        <w:r w:rsidR="00515CD8">
          <w:rPr>
            <w:noProof/>
            <w:webHidden/>
          </w:rPr>
          <w:t>279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78" w:history="1">
        <w:r w:rsidR="00515CD8" w:rsidRPr="000F76DE">
          <w:rPr>
            <w:rStyle w:val="afa"/>
            <w:rFonts w:ascii="华文细黑" w:eastAsia="华文细黑" w:hAnsi="华文细黑"/>
            <w:noProof/>
          </w:rPr>
          <w:t>3.243.1.</w:t>
        </w:r>
        <w:r w:rsidR="00515CD8">
          <w:rPr>
            <w:i w:val="0"/>
            <w:noProof/>
            <w:sz w:val="21"/>
          </w:rPr>
          <w:tab/>
        </w:r>
        <w:r w:rsidR="00515CD8" w:rsidRPr="000F76DE">
          <w:rPr>
            <w:rStyle w:val="afa"/>
            <w:noProof/>
          </w:rPr>
          <w:t>接口名称：</w:t>
        </w:r>
        <w:r w:rsidR="00515CD8" w:rsidRPr="000F76DE">
          <w:rPr>
            <w:rStyle w:val="afa"/>
            <w:rFonts w:ascii="微软雅黑" w:eastAsia="微软雅黑" w:hAnsi="微软雅黑" w:cs="微软雅黑"/>
            <w:noProof/>
          </w:rPr>
          <w:t>security/infovalidate</w:t>
        </w:r>
        <w:r w:rsidR="00515CD8" w:rsidRPr="000F76DE">
          <w:rPr>
            <w:rStyle w:val="afa"/>
            <w:noProof/>
          </w:rPr>
          <w:t>/</w:t>
        </w:r>
        <w:r w:rsidR="00515CD8" w:rsidRPr="000F76DE">
          <w:rPr>
            <w:rStyle w:val="afa"/>
            <w:noProof/>
            <w:highlight w:val="white"/>
          </w:rPr>
          <w:t>infoValidateDataQuery.do</w:t>
        </w:r>
        <w:r w:rsidR="00515CD8">
          <w:rPr>
            <w:noProof/>
            <w:webHidden/>
          </w:rPr>
          <w:tab/>
        </w:r>
        <w:r w:rsidR="00515CD8">
          <w:rPr>
            <w:noProof/>
            <w:webHidden/>
          </w:rPr>
          <w:fldChar w:fldCharType="begin"/>
        </w:r>
        <w:r w:rsidR="00515CD8">
          <w:rPr>
            <w:noProof/>
            <w:webHidden/>
          </w:rPr>
          <w:instrText xml:space="preserve"> PAGEREF _Toc508983378 \h </w:instrText>
        </w:r>
        <w:r w:rsidR="00515CD8">
          <w:rPr>
            <w:noProof/>
            <w:webHidden/>
          </w:rPr>
        </w:r>
        <w:r w:rsidR="00515CD8">
          <w:rPr>
            <w:noProof/>
            <w:webHidden/>
          </w:rPr>
          <w:fldChar w:fldCharType="separate"/>
        </w:r>
        <w:r w:rsidR="00515CD8">
          <w:rPr>
            <w:noProof/>
            <w:webHidden/>
          </w:rPr>
          <w:t>279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79" w:history="1">
        <w:r w:rsidR="00515CD8" w:rsidRPr="000F76DE">
          <w:rPr>
            <w:rStyle w:val="afa"/>
            <w:rFonts w:ascii="华文细黑" w:eastAsia="华文细黑" w:hAnsi="华文细黑" w:cs="微软雅黑"/>
            <w:noProof/>
          </w:rPr>
          <w:t>3.243.2.</w:t>
        </w:r>
        <w:r w:rsidR="00515CD8">
          <w:rPr>
            <w:i w:val="0"/>
            <w:noProof/>
            <w:sz w:val="21"/>
          </w:rPr>
          <w:tab/>
        </w:r>
        <w:r w:rsidR="00515CD8" w:rsidRPr="000F76DE">
          <w:rPr>
            <w:rStyle w:val="afa"/>
            <w:rFonts w:ascii="微软雅黑" w:eastAsia="微软雅黑" w:hAnsi="微软雅黑" w:cs="微软雅黑"/>
            <w:noProof/>
          </w:rPr>
          <w:t>请求报文</w:t>
        </w:r>
        <w:r w:rsidR="00515CD8">
          <w:rPr>
            <w:noProof/>
            <w:webHidden/>
          </w:rPr>
          <w:tab/>
        </w:r>
        <w:r w:rsidR="00515CD8">
          <w:rPr>
            <w:noProof/>
            <w:webHidden/>
          </w:rPr>
          <w:fldChar w:fldCharType="begin"/>
        </w:r>
        <w:r w:rsidR="00515CD8">
          <w:rPr>
            <w:noProof/>
            <w:webHidden/>
          </w:rPr>
          <w:instrText xml:space="preserve"> PAGEREF _Toc508983379 \h </w:instrText>
        </w:r>
        <w:r w:rsidR="00515CD8">
          <w:rPr>
            <w:noProof/>
            <w:webHidden/>
          </w:rPr>
        </w:r>
        <w:r w:rsidR="00515CD8">
          <w:rPr>
            <w:noProof/>
            <w:webHidden/>
          </w:rPr>
          <w:fldChar w:fldCharType="separate"/>
        </w:r>
        <w:r w:rsidR="00515CD8">
          <w:rPr>
            <w:noProof/>
            <w:webHidden/>
          </w:rPr>
          <w:t>279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80" w:history="1">
        <w:r w:rsidR="00515CD8" w:rsidRPr="000F76DE">
          <w:rPr>
            <w:rStyle w:val="afa"/>
            <w:rFonts w:ascii="华文细黑" w:eastAsia="华文细黑" w:hAnsi="华文细黑" w:cs="微软雅黑"/>
            <w:noProof/>
          </w:rPr>
          <w:t>3.243.3.</w:t>
        </w:r>
        <w:r w:rsidR="00515CD8">
          <w:rPr>
            <w:i w:val="0"/>
            <w:noProof/>
            <w:sz w:val="21"/>
          </w:rPr>
          <w:tab/>
        </w:r>
        <w:r w:rsidR="00515CD8" w:rsidRPr="000F76DE">
          <w:rPr>
            <w:rStyle w:val="afa"/>
            <w:rFonts w:ascii="微软雅黑" w:eastAsia="微软雅黑" w:hAnsi="微软雅黑" w:cs="微软雅黑"/>
            <w:noProof/>
          </w:rPr>
          <w:t>响应报文</w:t>
        </w:r>
        <w:r w:rsidR="00515CD8">
          <w:rPr>
            <w:noProof/>
            <w:webHidden/>
          </w:rPr>
          <w:tab/>
        </w:r>
        <w:r w:rsidR="00515CD8">
          <w:rPr>
            <w:noProof/>
            <w:webHidden/>
          </w:rPr>
          <w:fldChar w:fldCharType="begin"/>
        </w:r>
        <w:r w:rsidR="00515CD8">
          <w:rPr>
            <w:noProof/>
            <w:webHidden/>
          </w:rPr>
          <w:instrText xml:space="preserve"> PAGEREF _Toc508983380 \h </w:instrText>
        </w:r>
        <w:r w:rsidR="00515CD8">
          <w:rPr>
            <w:noProof/>
            <w:webHidden/>
          </w:rPr>
        </w:r>
        <w:r w:rsidR="00515CD8">
          <w:rPr>
            <w:noProof/>
            <w:webHidden/>
          </w:rPr>
          <w:fldChar w:fldCharType="separate"/>
        </w:r>
        <w:r w:rsidR="00515CD8">
          <w:rPr>
            <w:noProof/>
            <w:webHidden/>
          </w:rPr>
          <w:t>279</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81" w:history="1">
        <w:r w:rsidR="00515CD8" w:rsidRPr="000F76DE">
          <w:rPr>
            <w:rStyle w:val="afa"/>
            <w:noProof/>
          </w:rPr>
          <w:t>3.244.</w:t>
        </w:r>
        <w:r w:rsidR="00515CD8">
          <w:rPr>
            <w:smallCaps w:val="0"/>
            <w:noProof/>
            <w:sz w:val="21"/>
          </w:rPr>
          <w:tab/>
        </w:r>
        <w:r w:rsidR="00515CD8" w:rsidRPr="000F76DE">
          <w:rPr>
            <w:rStyle w:val="afa"/>
            <w:noProof/>
          </w:rPr>
          <w:t>生成积分卡密接口</w:t>
        </w:r>
        <w:r w:rsidR="00515CD8">
          <w:rPr>
            <w:noProof/>
            <w:webHidden/>
          </w:rPr>
          <w:tab/>
        </w:r>
        <w:r w:rsidR="00515CD8">
          <w:rPr>
            <w:noProof/>
            <w:webHidden/>
          </w:rPr>
          <w:fldChar w:fldCharType="begin"/>
        </w:r>
        <w:r w:rsidR="00515CD8">
          <w:rPr>
            <w:noProof/>
            <w:webHidden/>
          </w:rPr>
          <w:instrText xml:space="preserve"> PAGEREF _Toc508983381 \h </w:instrText>
        </w:r>
        <w:r w:rsidR="00515CD8">
          <w:rPr>
            <w:noProof/>
            <w:webHidden/>
          </w:rPr>
        </w:r>
        <w:r w:rsidR="00515CD8">
          <w:rPr>
            <w:noProof/>
            <w:webHidden/>
          </w:rPr>
          <w:fldChar w:fldCharType="separate"/>
        </w:r>
        <w:r w:rsidR="00515CD8">
          <w:rPr>
            <w:noProof/>
            <w:webHidden/>
          </w:rPr>
          <w:t>280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82" w:history="1">
        <w:r w:rsidR="00515CD8" w:rsidRPr="000F76DE">
          <w:rPr>
            <w:rStyle w:val="afa"/>
            <w:rFonts w:ascii="华文细黑" w:eastAsia="华文细黑" w:hAnsi="华文细黑"/>
            <w:noProof/>
          </w:rPr>
          <w:t>3.244.1.</w:t>
        </w:r>
        <w:r w:rsidR="00515CD8">
          <w:rPr>
            <w:i w:val="0"/>
            <w:noProof/>
            <w:sz w:val="21"/>
          </w:rPr>
          <w:tab/>
        </w:r>
        <w:r w:rsidR="00515CD8" w:rsidRPr="000F76DE">
          <w:rPr>
            <w:rStyle w:val="afa"/>
            <w:noProof/>
          </w:rPr>
          <w:t>接口名称：</w:t>
        </w:r>
        <w:r w:rsidR="00515CD8" w:rsidRPr="000F76DE">
          <w:rPr>
            <w:rStyle w:val="afa"/>
            <w:noProof/>
          </w:rPr>
          <w:t>pointscard/usercard/createCardPassword.do</w:t>
        </w:r>
        <w:r w:rsidR="00515CD8">
          <w:rPr>
            <w:noProof/>
            <w:webHidden/>
          </w:rPr>
          <w:tab/>
        </w:r>
        <w:r w:rsidR="00515CD8">
          <w:rPr>
            <w:noProof/>
            <w:webHidden/>
          </w:rPr>
          <w:fldChar w:fldCharType="begin"/>
        </w:r>
        <w:r w:rsidR="00515CD8">
          <w:rPr>
            <w:noProof/>
            <w:webHidden/>
          </w:rPr>
          <w:instrText xml:space="preserve"> PAGEREF _Toc508983382 \h </w:instrText>
        </w:r>
        <w:r w:rsidR="00515CD8">
          <w:rPr>
            <w:noProof/>
            <w:webHidden/>
          </w:rPr>
        </w:r>
        <w:r w:rsidR="00515CD8">
          <w:rPr>
            <w:noProof/>
            <w:webHidden/>
          </w:rPr>
          <w:fldChar w:fldCharType="separate"/>
        </w:r>
        <w:r w:rsidR="00515CD8">
          <w:rPr>
            <w:noProof/>
            <w:webHidden/>
          </w:rPr>
          <w:t>280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83" w:history="1">
        <w:r w:rsidR="00515CD8" w:rsidRPr="000F76DE">
          <w:rPr>
            <w:rStyle w:val="afa"/>
            <w:rFonts w:ascii="华文细黑" w:eastAsia="华文细黑" w:hAnsi="华文细黑"/>
            <w:noProof/>
          </w:rPr>
          <w:t>3.244.2.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_Toc508983383 \h </w:instrText>
        </w:r>
        <w:r w:rsidR="00515CD8">
          <w:rPr>
            <w:noProof/>
            <w:webHidden/>
          </w:rPr>
        </w:r>
        <w:r w:rsidR="00515CD8">
          <w:rPr>
            <w:noProof/>
            <w:webHidden/>
          </w:rPr>
          <w:fldChar w:fldCharType="separate"/>
        </w:r>
        <w:r w:rsidR="00515CD8">
          <w:rPr>
            <w:noProof/>
            <w:webHidden/>
          </w:rPr>
          <w:t>280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84" w:history="1">
        <w:r w:rsidR="00515CD8" w:rsidRPr="000F76DE">
          <w:rPr>
            <w:rStyle w:val="afa"/>
            <w:rFonts w:ascii="华文细黑" w:eastAsia="华文细黑" w:hAnsi="华文细黑"/>
            <w:noProof/>
          </w:rPr>
          <w:t>3.244.3.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_Toc508983384 \h </w:instrText>
        </w:r>
        <w:r w:rsidR="00515CD8">
          <w:rPr>
            <w:noProof/>
            <w:webHidden/>
          </w:rPr>
        </w:r>
        <w:r w:rsidR="00515CD8">
          <w:rPr>
            <w:noProof/>
            <w:webHidden/>
          </w:rPr>
          <w:fldChar w:fldCharType="separate"/>
        </w:r>
        <w:r w:rsidR="00515CD8">
          <w:rPr>
            <w:noProof/>
            <w:webHidden/>
          </w:rPr>
          <w:t>281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85" w:history="1">
        <w:r w:rsidR="00515CD8" w:rsidRPr="000F76DE">
          <w:rPr>
            <w:rStyle w:val="afa"/>
            <w:noProof/>
          </w:rPr>
          <w:t>3.245.</w:t>
        </w:r>
        <w:r w:rsidR="00515CD8">
          <w:rPr>
            <w:smallCaps w:val="0"/>
            <w:noProof/>
            <w:sz w:val="21"/>
          </w:rPr>
          <w:tab/>
        </w:r>
        <w:r w:rsidR="00515CD8" w:rsidRPr="000F76DE">
          <w:rPr>
            <w:rStyle w:val="afa"/>
            <w:noProof/>
          </w:rPr>
          <w:t>积分卡密信息列表查询接口</w:t>
        </w:r>
        <w:r w:rsidR="00515CD8">
          <w:rPr>
            <w:noProof/>
            <w:webHidden/>
          </w:rPr>
          <w:tab/>
        </w:r>
        <w:r w:rsidR="00515CD8">
          <w:rPr>
            <w:noProof/>
            <w:webHidden/>
          </w:rPr>
          <w:fldChar w:fldCharType="begin"/>
        </w:r>
        <w:r w:rsidR="00515CD8">
          <w:rPr>
            <w:noProof/>
            <w:webHidden/>
          </w:rPr>
          <w:instrText xml:space="preserve"> PAGEREF _Toc508983385 \h </w:instrText>
        </w:r>
        <w:r w:rsidR="00515CD8">
          <w:rPr>
            <w:noProof/>
            <w:webHidden/>
          </w:rPr>
        </w:r>
        <w:r w:rsidR="00515CD8">
          <w:rPr>
            <w:noProof/>
            <w:webHidden/>
          </w:rPr>
          <w:fldChar w:fldCharType="separate"/>
        </w:r>
        <w:r w:rsidR="00515CD8">
          <w:rPr>
            <w:noProof/>
            <w:webHidden/>
          </w:rPr>
          <w:t>281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86" w:history="1">
        <w:r w:rsidR="00515CD8" w:rsidRPr="000F76DE">
          <w:rPr>
            <w:rStyle w:val="afa"/>
            <w:rFonts w:ascii="华文细黑" w:eastAsia="华文细黑" w:hAnsi="华文细黑"/>
            <w:noProof/>
          </w:rPr>
          <w:t>3.245.1.</w:t>
        </w:r>
        <w:r w:rsidR="00515CD8">
          <w:rPr>
            <w:i w:val="0"/>
            <w:noProof/>
            <w:sz w:val="21"/>
          </w:rPr>
          <w:tab/>
        </w:r>
        <w:r w:rsidR="00515CD8" w:rsidRPr="000F76DE">
          <w:rPr>
            <w:rStyle w:val="afa"/>
            <w:noProof/>
          </w:rPr>
          <w:t>接口名称：</w:t>
        </w:r>
        <w:r w:rsidR="00515CD8" w:rsidRPr="000F76DE">
          <w:rPr>
            <w:rStyle w:val="afa"/>
            <w:noProof/>
          </w:rPr>
          <w:t>pointscard/usercard/findCardPasswordList.do</w:t>
        </w:r>
        <w:r w:rsidR="00515CD8">
          <w:rPr>
            <w:noProof/>
            <w:webHidden/>
          </w:rPr>
          <w:tab/>
        </w:r>
        <w:r w:rsidR="00515CD8">
          <w:rPr>
            <w:noProof/>
            <w:webHidden/>
          </w:rPr>
          <w:fldChar w:fldCharType="begin"/>
        </w:r>
        <w:r w:rsidR="00515CD8">
          <w:rPr>
            <w:noProof/>
            <w:webHidden/>
          </w:rPr>
          <w:instrText xml:space="preserve"> PAGEREF _Toc508983386 \h </w:instrText>
        </w:r>
        <w:r w:rsidR="00515CD8">
          <w:rPr>
            <w:noProof/>
            <w:webHidden/>
          </w:rPr>
        </w:r>
        <w:r w:rsidR="00515CD8">
          <w:rPr>
            <w:noProof/>
            <w:webHidden/>
          </w:rPr>
          <w:fldChar w:fldCharType="separate"/>
        </w:r>
        <w:r w:rsidR="00515CD8">
          <w:rPr>
            <w:noProof/>
            <w:webHidden/>
          </w:rPr>
          <w:t>281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87" w:history="1">
        <w:r w:rsidR="00515CD8" w:rsidRPr="000F76DE">
          <w:rPr>
            <w:rStyle w:val="afa"/>
            <w:rFonts w:ascii="华文细黑" w:eastAsia="华文细黑" w:hAnsi="华文细黑"/>
            <w:noProof/>
          </w:rPr>
          <w:t>3.245.2.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_Toc508983387 \h </w:instrText>
        </w:r>
        <w:r w:rsidR="00515CD8">
          <w:rPr>
            <w:noProof/>
            <w:webHidden/>
          </w:rPr>
        </w:r>
        <w:r w:rsidR="00515CD8">
          <w:rPr>
            <w:noProof/>
            <w:webHidden/>
          </w:rPr>
          <w:fldChar w:fldCharType="separate"/>
        </w:r>
        <w:r w:rsidR="00515CD8">
          <w:rPr>
            <w:noProof/>
            <w:webHidden/>
          </w:rPr>
          <w:t>281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88" w:history="1">
        <w:r w:rsidR="00515CD8" w:rsidRPr="000F76DE">
          <w:rPr>
            <w:rStyle w:val="afa"/>
            <w:rFonts w:ascii="华文细黑" w:eastAsia="华文细黑" w:hAnsi="华文细黑"/>
            <w:noProof/>
          </w:rPr>
          <w:t>3.245.3.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_Toc508983388 \h </w:instrText>
        </w:r>
        <w:r w:rsidR="00515CD8">
          <w:rPr>
            <w:noProof/>
            <w:webHidden/>
          </w:rPr>
        </w:r>
        <w:r w:rsidR="00515CD8">
          <w:rPr>
            <w:noProof/>
            <w:webHidden/>
          </w:rPr>
          <w:fldChar w:fldCharType="separate"/>
        </w:r>
        <w:r w:rsidR="00515CD8">
          <w:rPr>
            <w:noProof/>
            <w:webHidden/>
          </w:rPr>
          <w:t>281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89" w:history="1">
        <w:r w:rsidR="00515CD8" w:rsidRPr="000F76DE">
          <w:rPr>
            <w:rStyle w:val="afa"/>
            <w:noProof/>
          </w:rPr>
          <w:t>3.246.</w:t>
        </w:r>
        <w:r w:rsidR="00515CD8">
          <w:rPr>
            <w:smallCaps w:val="0"/>
            <w:noProof/>
            <w:sz w:val="21"/>
          </w:rPr>
          <w:tab/>
        </w:r>
        <w:r w:rsidR="00515CD8" w:rsidRPr="000F76DE">
          <w:rPr>
            <w:rStyle w:val="afa"/>
            <w:noProof/>
          </w:rPr>
          <w:t>积分卡密核销接口</w:t>
        </w:r>
        <w:r w:rsidR="00515CD8">
          <w:rPr>
            <w:noProof/>
            <w:webHidden/>
          </w:rPr>
          <w:tab/>
        </w:r>
        <w:r w:rsidR="00515CD8">
          <w:rPr>
            <w:noProof/>
            <w:webHidden/>
          </w:rPr>
          <w:fldChar w:fldCharType="begin"/>
        </w:r>
        <w:r w:rsidR="00515CD8">
          <w:rPr>
            <w:noProof/>
            <w:webHidden/>
          </w:rPr>
          <w:instrText xml:space="preserve"> PAGEREF _Toc508983389 \h </w:instrText>
        </w:r>
        <w:r w:rsidR="00515CD8">
          <w:rPr>
            <w:noProof/>
            <w:webHidden/>
          </w:rPr>
        </w:r>
        <w:r w:rsidR="00515CD8">
          <w:rPr>
            <w:noProof/>
            <w:webHidden/>
          </w:rPr>
          <w:fldChar w:fldCharType="separate"/>
        </w:r>
        <w:r w:rsidR="00515CD8">
          <w:rPr>
            <w:noProof/>
            <w:webHidden/>
          </w:rPr>
          <w:t>282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90" w:history="1">
        <w:r w:rsidR="00515CD8" w:rsidRPr="000F76DE">
          <w:rPr>
            <w:rStyle w:val="afa"/>
            <w:rFonts w:ascii="华文细黑" w:eastAsia="华文细黑" w:hAnsi="华文细黑"/>
            <w:noProof/>
          </w:rPr>
          <w:t>3.246.1.</w:t>
        </w:r>
        <w:r w:rsidR="00515CD8">
          <w:rPr>
            <w:i w:val="0"/>
            <w:noProof/>
            <w:sz w:val="21"/>
          </w:rPr>
          <w:tab/>
        </w:r>
        <w:r w:rsidR="00515CD8" w:rsidRPr="000F76DE">
          <w:rPr>
            <w:rStyle w:val="afa"/>
            <w:noProof/>
          </w:rPr>
          <w:t>接口名称：</w:t>
        </w:r>
        <w:r w:rsidR="00515CD8" w:rsidRPr="000F76DE">
          <w:rPr>
            <w:rStyle w:val="afa"/>
            <w:noProof/>
          </w:rPr>
          <w:t>pointscard/usercard/verifyCardPassword.do</w:t>
        </w:r>
        <w:r w:rsidR="00515CD8">
          <w:rPr>
            <w:noProof/>
            <w:webHidden/>
          </w:rPr>
          <w:tab/>
        </w:r>
        <w:r w:rsidR="00515CD8">
          <w:rPr>
            <w:noProof/>
            <w:webHidden/>
          </w:rPr>
          <w:fldChar w:fldCharType="begin"/>
        </w:r>
        <w:r w:rsidR="00515CD8">
          <w:rPr>
            <w:noProof/>
            <w:webHidden/>
          </w:rPr>
          <w:instrText xml:space="preserve"> PAGEREF _Toc508983390 \h </w:instrText>
        </w:r>
        <w:r w:rsidR="00515CD8">
          <w:rPr>
            <w:noProof/>
            <w:webHidden/>
          </w:rPr>
        </w:r>
        <w:r w:rsidR="00515CD8">
          <w:rPr>
            <w:noProof/>
            <w:webHidden/>
          </w:rPr>
          <w:fldChar w:fldCharType="separate"/>
        </w:r>
        <w:r w:rsidR="00515CD8">
          <w:rPr>
            <w:noProof/>
            <w:webHidden/>
          </w:rPr>
          <w:t>282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91" w:history="1">
        <w:r w:rsidR="00515CD8" w:rsidRPr="000F76DE">
          <w:rPr>
            <w:rStyle w:val="afa"/>
            <w:rFonts w:ascii="华文细黑" w:eastAsia="华文细黑" w:hAnsi="华文细黑"/>
            <w:noProof/>
          </w:rPr>
          <w:t>3.246.2.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_Toc508983391 \h </w:instrText>
        </w:r>
        <w:r w:rsidR="00515CD8">
          <w:rPr>
            <w:noProof/>
            <w:webHidden/>
          </w:rPr>
        </w:r>
        <w:r w:rsidR="00515CD8">
          <w:rPr>
            <w:noProof/>
            <w:webHidden/>
          </w:rPr>
          <w:fldChar w:fldCharType="separate"/>
        </w:r>
        <w:r w:rsidR="00515CD8">
          <w:rPr>
            <w:noProof/>
            <w:webHidden/>
          </w:rPr>
          <w:t>282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92" w:history="1">
        <w:r w:rsidR="00515CD8" w:rsidRPr="000F76DE">
          <w:rPr>
            <w:rStyle w:val="afa"/>
            <w:rFonts w:ascii="华文细黑" w:eastAsia="华文细黑" w:hAnsi="华文细黑"/>
            <w:noProof/>
          </w:rPr>
          <w:t>3.246.3.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_Toc508983392 \h </w:instrText>
        </w:r>
        <w:r w:rsidR="00515CD8">
          <w:rPr>
            <w:noProof/>
            <w:webHidden/>
          </w:rPr>
        </w:r>
        <w:r w:rsidR="00515CD8">
          <w:rPr>
            <w:noProof/>
            <w:webHidden/>
          </w:rPr>
          <w:fldChar w:fldCharType="separate"/>
        </w:r>
        <w:r w:rsidR="00515CD8">
          <w:rPr>
            <w:noProof/>
            <w:webHidden/>
          </w:rPr>
          <w:t>283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93" w:history="1">
        <w:r w:rsidR="00515CD8" w:rsidRPr="000F76DE">
          <w:rPr>
            <w:rStyle w:val="afa"/>
            <w:noProof/>
          </w:rPr>
          <w:t>3.247.</w:t>
        </w:r>
        <w:r w:rsidR="00515CD8">
          <w:rPr>
            <w:smallCaps w:val="0"/>
            <w:noProof/>
            <w:sz w:val="21"/>
          </w:rPr>
          <w:tab/>
        </w:r>
        <w:r w:rsidR="00515CD8" w:rsidRPr="000F76DE">
          <w:rPr>
            <w:rStyle w:val="afa"/>
            <w:noProof/>
          </w:rPr>
          <w:t>积分卡密信息更新接口</w:t>
        </w:r>
        <w:r w:rsidR="00515CD8">
          <w:rPr>
            <w:noProof/>
            <w:webHidden/>
          </w:rPr>
          <w:tab/>
        </w:r>
        <w:r w:rsidR="00515CD8">
          <w:rPr>
            <w:noProof/>
            <w:webHidden/>
          </w:rPr>
          <w:fldChar w:fldCharType="begin"/>
        </w:r>
        <w:r w:rsidR="00515CD8">
          <w:rPr>
            <w:noProof/>
            <w:webHidden/>
          </w:rPr>
          <w:instrText xml:space="preserve"> PAGEREF _Toc508983393 \h </w:instrText>
        </w:r>
        <w:r w:rsidR="00515CD8">
          <w:rPr>
            <w:noProof/>
            <w:webHidden/>
          </w:rPr>
        </w:r>
        <w:r w:rsidR="00515CD8">
          <w:rPr>
            <w:noProof/>
            <w:webHidden/>
          </w:rPr>
          <w:fldChar w:fldCharType="separate"/>
        </w:r>
        <w:r w:rsidR="00515CD8">
          <w:rPr>
            <w:noProof/>
            <w:webHidden/>
          </w:rPr>
          <w:t>283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94" w:history="1">
        <w:r w:rsidR="00515CD8" w:rsidRPr="000F76DE">
          <w:rPr>
            <w:rStyle w:val="afa"/>
            <w:rFonts w:ascii="华文细黑" w:eastAsia="华文细黑" w:hAnsi="华文细黑"/>
            <w:noProof/>
          </w:rPr>
          <w:t>3.247.1.</w:t>
        </w:r>
        <w:r w:rsidR="00515CD8">
          <w:rPr>
            <w:i w:val="0"/>
            <w:noProof/>
            <w:sz w:val="21"/>
          </w:rPr>
          <w:tab/>
        </w:r>
        <w:r w:rsidR="00515CD8" w:rsidRPr="000F76DE">
          <w:rPr>
            <w:rStyle w:val="afa"/>
            <w:noProof/>
          </w:rPr>
          <w:t>接口名称：</w:t>
        </w:r>
        <w:r w:rsidR="00515CD8" w:rsidRPr="000F76DE">
          <w:rPr>
            <w:rStyle w:val="afa"/>
            <w:noProof/>
          </w:rPr>
          <w:t>pointscard/usercard/updateCardPassword.do</w:t>
        </w:r>
        <w:r w:rsidR="00515CD8">
          <w:rPr>
            <w:noProof/>
            <w:webHidden/>
          </w:rPr>
          <w:tab/>
        </w:r>
        <w:r w:rsidR="00515CD8">
          <w:rPr>
            <w:noProof/>
            <w:webHidden/>
          </w:rPr>
          <w:fldChar w:fldCharType="begin"/>
        </w:r>
        <w:r w:rsidR="00515CD8">
          <w:rPr>
            <w:noProof/>
            <w:webHidden/>
          </w:rPr>
          <w:instrText xml:space="preserve"> PAGEREF _Toc508983394 \h </w:instrText>
        </w:r>
        <w:r w:rsidR="00515CD8">
          <w:rPr>
            <w:noProof/>
            <w:webHidden/>
          </w:rPr>
        </w:r>
        <w:r w:rsidR="00515CD8">
          <w:rPr>
            <w:noProof/>
            <w:webHidden/>
          </w:rPr>
          <w:fldChar w:fldCharType="separate"/>
        </w:r>
        <w:r w:rsidR="00515CD8">
          <w:rPr>
            <w:noProof/>
            <w:webHidden/>
          </w:rPr>
          <w:t>283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95" w:history="1">
        <w:r w:rsidR="00515CD8" w:rsidRPr="000F76DE">
          <w:rPr>
            <w:rStyle w:val="afa"/>
            <w:rFonts w:ascii="华文细黑" w:eastAsia="华文细黑" w:hAnsi="华文细黑"/>
            <w:noProof/>
          </w:rPr>
          <w:t>3.247.2.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_Toc508983395 \h </w:instrText>
        </w:r>
        <w:r w:rsidR="00515CD8">
          <w:rPr>
            <w:noProof/>
            <w:webHidden/>
          </w:rPr>
        </w:r>
        <w:r w:rsidR="00515CD8">
          <w:rPr>
            <w:noProof/>
            <w:webHidden/>
          </w:rPr>
          <w:fldChar w:fldCharType="separate"/>
        </w:r>
        <w:r w:rsidR="00515CD8">
          <w:rPr>
            <w:noProof/>
            <w:webHidden/>
          </w:rPr>
          <w:t>283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96" w:history="1">
        <w:r w:rsidR="00515CD8" w:rsidRPr="000F76DE">
          <w:rPr>
            <w:rStyle w:val="afa"/>
            <w:rFonts w:ascii="华文细黑" w:eastAsia="华文细黑" w:hAnsi="华文细黑"/>
            <w:noProof/>
          </w:rPr>
          <w:t>3.247.3.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_Toc508983396 \h </w:instrText>
        </w:r>
        <w:r w:rsidR="00515CD8">
          <w:rPr>
            <w:noProof/>
            <w:webHidden/>
          </w:rPr>
        </w:r>
        <w:r w:rsidR="00515CD8">
          <w:rPr>
            <w:noProof/>
            <w:webHidden/>
          </w:rPr>
          <w:fldChar w:fldCharType="separate"/>
        </w:r>
        <w:r w:rsidR="00515CD8">
          <w:rPr>
            <w:noProof/>
            <w:webHidden/>
          </w:rPr>
          <w:t>283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397" w:history="1">
        <w:r w:rsidR="00515CD8" w:rsidRPr="000F76DE">
          <w:rPr>
            <w:rStyle w:val="afa"/>
            <w:noProof/>
          </w:rPr>
          <w:t>3.248.</w:t>
        </w:r>
        <w:r w:rsidR="00515CD8">
          <w:rPr>
            <w:smallCaps w:val="0"/>
            <w:noProof/>
            <w:sz w:val="21"/>
          </w:rPr>
          <w:tab/>
        </w:r>
        <w:r w:rsidR="00515CD8" w:rsidRPr="000F76DE">
          <w:rPr>
            <w:rStyle w:val="afa"/>
            <w:noProof/>
          </w:rPr>
          <w:t>积分卡密信息查询接口</w:t>
        </w:r>
        <w:r w:rsidR="00515CD8">
          <w:rPr>
            <w:noProof/>
            <w:webHidden/>
          </w:rPr>
          <w:tab/>
        </w:r>
        <w:r w:rsidR="00515CD8">
          <w:rPr>
            <w:noProof/>
            <w:webHidden/>
          </w:rPr>
          <w:fldChar w:fldCharType="begin"/>
        </w:r>
        <w:r w:rsidR="00515CD8">
          <w:rPr>
            <w:noProof/>
            <w:webHidden/>
          </w:rPr>
          <w:instrText xml:space="preserve"> PAGEREF _Toc508983397 \h </w:instrText>
        </w:r>
        <w:r w:rsidR="00515CD8">
          <w:rPr>
            <w:noProof/>
            <w:webHidden/>
          </w:rPr>
        </w:r>
        <w:r w:rsidR="00515CD8">
          <w:rPr>
            <w:noProof/>
            <w:webHidden/>
          </w:rPr>
          <w:fldChar w:fldCharType="separate"/>
        </w:r>
        <w:r w:rsidR="00515CD8">
          <w:rPr>
            <w:noProof/>
            <w:webHidden/>
          </w:rPr>
          <w:t>284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98" w:history="1">
        <w:r w:rsidR="00515CD8" w:rsidRPr="000F76DE">
          <w:rPr>
            <w:rStyle w:val="afa"/>
            <w:rFonts w:ascii="华文细黑" w:eastAsia="华文细黑" w:hAnsi="华文细黑"/>
            <w:noProof/>
          </w:rPr>
          <w:t>3.248.1.</w:t>
        </w:r>
        <w:r w:rsidR="00515CD8">
          <w:rPr>
            <w:i w:val="0"/>
            <w:noProof/>
            <w:sz w:val="21"/>
          </w:rPr>
          <w:tab/>
        </w:r>
        <w:r w:rsidR="00515CD8" w:rsidRPr="000F76DE">
          <w:rPr>
            <w:rStyle w:val="afa"/>
            <w:noProof/>
          </w:rPr>
          <w:t>接口名称：</w:t>
        </w:r>
        <w:r w:rsidR="00515CD8" w:rsidRPr="000F76DE">
          <w:rPr>
            <w:rStyle w:val="afa"/>
            <w:noProof/>
          </w:rPr>
          <w:t>pointscard/usercard/queryCardPassword.do</w:t>
        </w:r>
        <w:r w:rsidR="00515CD8">
          <w:rPr>
            <w:noProof/>
            <w:webHidden/>
          </w:rPr>
          <w:tab/>
        </w:r>
        <w:r w:rsidR="00515CD8">
          <w:rPr>
            <w:noProof/>
            <w:webHidden/>
          </w:rPr>
          <w:fldChar w:fldCharType="begin"/>
        </w:r>
        <w:r w:rsidR="00515CD8">
          <w:rPr>
            <w:noProof/>
            <w:webHidden/>
          </w:rPr>
          <w:instrText xml:space="preserve"> PAGEREF _Toc508983398 \h </w:instrText>
        </w:r>
        <w:r w:rsidR="00515CD8">
          <w:rPr>
            <w:noProof/>
            <w:webHidden/>
          </w:rPr>
        </w:r>
        <w:r w:rsidR="00515CD8">
          <w:rPr>
            <w:noProof/>
            <w:webHidden/>
          </w:rPr>
          <w:fldChar w:fldCharType="separate"/>
        </w:r>
        <w:r w:rsidR="00515CD8">
          <w:rPr>
            <w:noProof/>
            <w:webHidden/>
          </w:rPr>
          <w:t>284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399" w:history="1">
        <w:r w:rsidR="00515CD8" w:rsidRPr="000F76DE">
          <w:rPr>
            <w:rStyle w:val="afa"/>
            <w:rFonts w:ascii="华文细黑" w:eastAsia="华文细黑" w:hAnsi="华文细黑"/>
            <w:noProof/>
          </w:rPr>
          <w:t>3.248.2.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_Toc508983399 \h </w:instrText>
        </w:r>
        <w:r w:rsidR="00515CD8">
          <w:rPr>
            <w:noProof/>
            <w:webHidden/>
          </w:rPr>
        </w:r>
        <w:r w:rsidR="00515CD8">
          <w:rPr>
            <w:noProof/>
            <w:webHidden/>
          </w:rPr>
          <w:fldChar w:fldCharType="separate"/>
        </w:r>
        <w:r w:rsidR="00515CD8">
          <w:rPr>
            <w:noProof/>
            <w:webHidden/>
          </w:rPr>
          <w:t>284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00" w:history="1">
        <w:r w:rsidR="00515CD8" w:rsidRPr="000F76DE">
          <w:rPr>
            <w:rStyle w:val="afa"/>
            <w:rFonts w:ascii="华文细黑" w:eastAsia="华文细黑" w:hAnsi="华文细黑"/>
            <w:noProof/>
          </w:rPr>
          <w:t>3.248.3.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_Toc508983400 \h </w:instrText>
        </w:r>
        <w:r w:rsidR="00515CD8">
          <w:rPr>
            <w:noProof/>
            <w:webHidden/>
          </w:rPr>
        </w:r>
        <w:r w:rsidR="00515CD8">
          <w:rPr>
            <w:noProof/>
            <w:webHidden/>
          </w:rPr>
          <w:fldChar w:fldCharType="separate"/>
        </w:r>
        <w:r w:rsidR="00515CD8">
          <w:rPr>
            <w:noProof/>
            <w:webHidden/>
          </w:rPr>
          <w:t>284</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401" w:history="1">
        <w:r w:rsidR="00515CD8" w:rsidRPr="000F76DE">
          <w:rPr>
            <w:rStyle w:val="afa"/>
            <w:noProof/>
          </w:rPr>
          <w:t>3.249.</w:t>
        </w:r>
        <w:r w:rsidR="00515CD8">
          <w:rPr>
            <w:smallCaps w:val="0"/>
            <w:noProof/>
            <w:sz w:val="21"/>
          </w:rPr>
          <w:tab/>
        </w:r>
        <w:r w:rsidR="00515CD8" w:rsidRPr="000F76DE">
          <w:rPr>
            <w:rStyle w:val="afa"/>
            <w:noProof/>
          </w:rPr>
          <w:t>积分卡密批次信息列表查询接口</w:t>
        </w:r>
        <w:r w:rsidR="00515CD8">
          <w:rPr>
            <w:noProof/>
            <w:webHidden/>
          </w:rPr>
          <w:tab/>
        </w:r>
        <w:r w:rsidR="00515CD8">
          <w:rPr>
            <w:noProof/>
            <w:webHidden/>
          </w:rPr>
          <w:fldChar w:fldCharType="begin"/>
        </w:r>
        <w:r w:rsidR="00515CD8">
          <w:rPr>
            <w:noProof/>
            <w:webHidden/>
          </w:rPr>
          <w:instrText xml:space="preserve"> PAGEREF _Toc508983401 \h </w:instrText>
        </w:r>
        <w:r w:rsidR="00515CD8">
          <w:rPr>
            <w:noProof/>
            <w:webHidden/>
          </w:rPr>
        </w:r>
        <w:r w:rsidR="00515CD8">
          <w:rPr>
            <w:noProof/>
            <w:webHidden/>
          </w:rPr>
          <w:fldChar w:fldCharType="separate"/>
        </w:r>
        <w:r w:rsidR="00515CD8">
          <w:rPr>
            <w:noProof/>
            <w:webHidden/>
          </w:rPr>
          <w:t>285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02" w:history="1">
        <w:r w:rsidR="00515CD8" w:rsidRPr="000F76DE">
          <w:rPr>
            <w:rStyle w:val="afa"/>
            <w:rFonts w:ascii="华文细黑" w:eastAsia="华文细黑" w:hAnsi="华文细黑"/>
            <w:noProof/>
          </w:rPr>
          <w:t>3.249.1.</w:t>
        </w:r>
        <w:r w:rsidR="00515CD8">
          <w:rPr>
            <w:i w:val="0"/>
            <w:noProof/>
            <w:sz w:val="21"/>
          </w:rPr>
          <w:tab/>
        </w:r>
        <w:r w:rsidR="00515CD8" w:rsidRPr="000F76DE">
          <w:rPr>
            <w:rStyle w:val="afa"/>
            <w:noProof/>
          </w:rPr>
          <w:t>接口名称：</w:t>
        </w:r>
        <w:r w:rsidR="00515CD8" w:rsidRPr="000F76DE">
          <w:rPr>
            <w:rStyle w:val="afa"/>
            <w:noProof/>
          </w:rPr>
          <w:t>pointscard/usercard/findCardBatchList.do</w:t>
        </w:r>
        <w:r w:rsidR="00515CD8">
          <w:rPr>
            <w:noProof/>
            <w:webHidden/>
          </w:rPr>
          <w:tab/>
        </w:r>
        <w:r w:rsidR="00515CD8">
          <w:rPr>
            <w:noProof/>
            <w:webHidden/>
          </w:rPr>
          <w:fldChar w:fldCharType="begin"/>
        </w:r>
        <w:r w:rsidR="00515CD8">
          <w:rPr>
            <w:noProof/>
            <w:webHidden/>
          </w:rPr>
          <w:instrText xml:space="preserve"> PAGEREF _Toc508983402 \h </w:instrText>
        </w:r>
        <w:r w:rsidR="00515CD8">
          <w:rPr>
            <w:noProof/>
            <w:webHidden/>
          </w:rPr>
        </w:r>
        <w:r w:rsidR="00515CD8">
          <w:rPr>
            <w:noProof/>
            <w:webHidden/>
          </w:rPr>
          <w:fldChar w:fldCharType="separate"/>
        </w:r>
        <w:r w:rsidR="00515CD8">
          <w:rPr>
            <w:noProof/>
            <w:webHidden/>
          </w:rPr>
          <w:t>285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03" w:history="1">
        <w:r w:rsidR="00515CD8" w:rsidRPr="000F76DE">
          <w:rPr>
            <w:rStyle w:val="afa"/>
            <w:rFonts w:ascii="华文细黑" w:eastAsia="华文细黑" w:hAnsi="华文细黑"/>
            <w:noProof/>
          </w:rPr>
          <w:t>3.249.2.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_Toc508983403 \h </w:instrText>
        </w:r>
        <w:r w:rsidR="00515CD8">
          <w:rPr>
            <w:noProof/>
            <w:webHidden/>
          </w:rPr>
        </w:r>
        <w:r w:rsidR="00515CD8">
          <w:rPr>
            <w:noProof/>
            <w:webHidden/>
          </w:rPr>
          <w:fldChar w:fldCharType="separate"/>
        </w:r>
        <w:r w:rsidR="00515CD8">
          <w:rPr>
            <w:noProof/>
            <w:webHidden/>
          </w:rPr>
          <w:t>285</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04" w:history="1">
        <w:r w:rsidR="00515CD8" w:rsidRPr="000F76DE">
          <w:rPr>
            <w:rStyle w:val="afa"/>
            <w:rFonts w:ascii="华文细黑" w:eastAsia="华文细黑" w:hAnsi="华文细黑"/>
            <w:noProof/>
          </w:rPr>
          <w:t>3.249.3.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_Toc508983404 \h </w:instrText>
        </w:r>
        <w:r w:rsidR="00515CD8">
          <w:rPr>
            <w:noProof/>
            <w:webHidden/>
          </w:rPr>
        </w:r>
        <w:r w:rsidR="00515CD8">
          <w:rPr>
            <w:noProof/>
            <w:webHidden/>
          </w:rPr>
          <w:fldChar w:fldCharType="separate"/>
        </w:r>
        <w:r w:rsidR="00515CD8">
          <w:rPr>
            <w:noProof/>
            <w:webHidden/>
          </w:rPr>
          <w:t>285</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405" w:history="1">
        <w:r w:rsidR="00515CD8" w:rsidRPr="000F76DE">
          <w:rPr>
            <w:rStyle w:val="afa"/>
            <w:noProof/>
          </w:rPr>
          <w:t>3.250.</w:t>
        </w:r>
        <w:r w:rsidR="00515CD8">
          <w:rPr>
            <w:smallCaps w:val="0"/>
            <w:noProof/>
            <w:sz w:val="21"/>
          </w:rPr>
          <w:tab/>
        </w:r>
        <w:r w:rsidR="00515CD8" w:rsidRPr="000F76DE">
          <w:rPr>
            <w:rStyle w:val="afa"/>
            <w:noProof/>
          </w:rPr>
          <w:t>积分源信息添加或更新接口</w:t>
        </w:r>
        <w:r w:rsidR="00515CD8">
          <w:rPr>
            <w:noProof/>
            <w:webHidden/>
          </w:rPr>
          <w:tab/>
        </w:r>
        <w:r w:rsidR="00515CD8">
          <w:rPr>
            <w:noProof/>
            <w:webHidden/>
          </w:rPr>
          <w:fldChar w:fldCharType="begin"/>
        </w:r>
        <w:r w:rsidR="00515CD8">
          <w:rPr>
            <w:noProof/>
            <w:webHidden/>
          </w:rPr>
          <w:instrText xml:space="preserve"> PAGEREF _Toc508983405 \h </w:instrText>
        </w:r>
        <w:r w:rsidR="00515CD8">
          <w:rPr>
            <w:noProof/>
            <w:webHidden/>
          </w:rPr>
        </w:r>
        <w:r w:rsidR="00515CD8">
          <w:rPr>
            <w:noProof/>
            <w:webHidden/>
          </w:rPr>
          <w:fldChar w:fldCharType="separate"/>
        </w:r>
        <w:r w:rsidR="00515CD8">
          <w:rPr>
            <w:noProof/>
            <w:webHidden/>
          </w:rPr>
          <w:t>286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06" w:history="1">
        <w:r w:rsidR="00515CD8" w:rsidRPr="000F76DE">
          <w:rPr>
            <w:rStyle w:val="afa"/>
            <w:rFonts w:ascii="华文细黑" w:eastAsia="华文细黑" w:hAnsi="华文细黑"/>
            <w:noProof/>
          </w:rPr>
          <w:t>3.250.1.</w:t>
        </w:r>
        <w:r w:rsidR="00515CD8">
          <w:rPr>
            <w:i w:val="0"/>
            <w:noProof/>
            <w:sz w:val="21"/>
          </w:rPr>
          <w:tab/>
        </w:r>
        <w:r w:rsidR="00515CD8" w:rsidRPr="000F76DE">
          <w:rPr>
            <w:rStyle w:val="afa"/>
            <w:noProof/>
          </w:rPr>
          <w:t>接口名称：</w:t>
        </w:r>
        <w:r w:rsidR="00515CD8" w:rsidRPr="000F76DE">
          <w:rPr>
            <w:rStyle w:val="afa"/>
            <w:noProof/>
          </w:rPr>
          <w:t>points/pointsmanage/createOrModifyPointsOrgInfo.do</w:t>
        </w:r>
        <w:r w:rsidR="00515CD8">
          <w:rPr>
            <w:noProof/>
            <w:webHidden/>
          </w:rPr>
          <w:tab/>
        </w:r>
        <w:r w:rsidR="00515CD8">
          <w:rPr>
            <w:noProof/>
            <w:webHidden/>
          </w:rPr>
          <w:fldChar w:fldCharType="begin"/>
        </w:r>
        <w:r w:rsidR="00515CD8">
          <w:rPr>
            <w:noProof/>
            <w:webHidden/>
          </w:rPr>
          <w:instrText xml:space="preserve"> PAGEREF _Toc508983406 \h </w:instrText>
        </w:r>
        <w:r w:rsidR="00515CD8">
          <w:rPr>
            <w:noProof/>
            <w:webHidden/>
          </w:rPr>
        </w:r>
        <w:r w:rsidR="00515CD8">
          <w:rPr>
            <w:noProof/>
            <w:webHidden/>
          </w:rPr>
          <w:fldChar w:fldCharType="separate"/>
        </w:r>
        <w:r w:rsidR="00515CD8">
          <w:rPr>
            <w:noProof/>
            <w:webHidden/>
          </w:rPr>
          <w:t>286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07" w:history="1">
        <w:r w:rsidR="00515CD8" w:rsidRPr="000F76DE">
          <w:rPr>
            <w:rStyle w:val="afa"/>
            <w:rFonts w:ascii="华文细黑" w:eastAsia="华文细黑" w:hAnsi="华文细黑"/>
            <w:noProof/>
          </w:rPr>
          <w:t>3.250.2.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_Toc508983407 \h </w:instrText>
        </w:r>
        <w:r w:rsidR="00515CD8">
          <w:rPr>
            <w:noProof/>
            <w:webHidden/>
          </w:rPr>
        </w:r>
        <w:r w:rsidR="00515CD8">
          <w:rPr>
            <w:noProof/>
            <w:webHidden/>
          </w:rPr>
          <w:fldChar w:fldCharType="separate"/>
        </w:r>
        <w:r w:rsidR="00515CD8">
          <w:rPr>
            <w:noProof/>
            <w:webHidden/>
          </w:rPr>
          <w:t>286</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08" w:history="1">
        <w:r w:rsidR="00515CD8" w:rsidRPr="000F76DE">
          <w:rPr>
            <w:rStyle w:val="afa"/>
            <w:rFonts w:ascii="华文细黑" w:eastAsia="华文细黑" w:hAnsi="华文细黑"/>
            <w:noProof/>
          </w:rPr>
          <w:t>3.250.3.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_Toc508983408 \h </w:instrText>
        </w:r>
        <w:r w:rsidR="00515CD8">
          <w:rPr>
            <w:noProof/>
            <w:webHidden/>
          </w:rPr>
        </w:r>
        <w:r w:rsidR="00515CD8">
          <w:rPr>
            <w:noProof/>
            <w:webHidden/>
          </w:rPr>
          <w:fldChar w:fldCharType="separate"/>
        </w:r>
        <w:r w:rsidR="00515CD8">
          <w:rPr>
            <w:noProof/>
            <w:webHidden/>
          </w:rPr>
          <w:t>286</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409" w:history="1">
        <w:r w:rsidR="00515CD8" w:rsidRPr="000F76DE">
          <w:rPr>
            <w:rStyle w:val="afa"/>
            <w:noProof/>
          </w:rPr>
          <w:t>3.251.</w:t>
        </w:r>
        <w:r w:rsidR="00515CD8">
          <w:rPr>
            <w:smallCaps w:val="0"/>
            <w:noProof/>
            <w:sz w:val="21"/>
          </w:rPr>
          <w:tab/>
        </w:r>
        <w:r w:rsidR="00515CD8" w:rsidRPr="000F76DE">
          <w:rPr>
            <w:rStyle w:val="afa"/>
            <w:noProof/>
          </w:rPr>
          <w:t>积分源信息列表接口</w:t>
        </w:r>
        <w:r w:rsidR="00515CD8">
          <w:rPr>
            <w:noProof/>
            <w:webHidden/>
          </w:rPr>
          <w:tab/>
        </w:r>
        <w:r w:rsidR="00515CD8">
          <w:rPr>
            <w:noProof/>
            <w:webHidden/>
          </w:rPr>
          <w:fldChar w:fldCharType="begin"/>
        </w:r>
        <w:r w:rsidR="00515CD8">
          <w:rPr>
            <w:noProof/>
            <w:webHidden/>
          </w:rPr>
          <w:instrText xml:space="preserve"> PAGEREF _Toc508983409 \h </w:instrText>
        </w:r>
        <w:r w:rsidR="00515CD8">
          <w:rPr>
            <w:noProof/>
            <w:webHidden/>
          </w:rPr>
        </w:r>
        <w:r w:rsidR="00515CD8">
          <w:rPr>
            <w:noProof/>
            <w:webHidden/>
          </w:rPr>
          <w:fldChar w:fldCharType="separate"/>
        </w:r>
        <w:r w:rsidR="00515CD8">
          <w:rPr>
            <w:noProof/>
            <w:webHidden/>
          </w:rPr>
          <w:t>287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10" w:history="1">
        <w:r w:rsidR="00515CD8" w:rsidRPr="000F76DE">
          <w:rPr>
            <w:rStyle w:val="afa"/>
            <w:rFonts w:ascii="华文细黑" w:eastAsia="华文细黑" w:hAnsi="华文细黑"/>
            <w:noProof/>
          </w:rPr>
          <w:t>3.251.1.</w:t>
        </w:r>
        <w:r w:rsidR="00515CD8">
          <w:rPr>
            <w:i w:val="0"/>
            <w:noProof/>
            <w:sz w:val="21"/>
          </w:rPr>
          <w:tab/>
        </w:r>
        <w:r w:rsidR="00515CD8" w:rsidRPr="000F76DE">
          <w:rPr>
            <w:rStyle w:val="afa"/>
            <w:noProof/>
          </w:rPr>
          <w:t>接口名称：</w:t>
        </w:r>
        <w:r w:rsidR="00515CD8" w:rsidRPr="000F76DE">
          <w:rPr>
            <w:rStyle w:val="afa"/>
            <w:noProof/>
          </w:rPr>
          <w:t>points/pointsmanage/pointsOrgInfoList.do</w:t>
        </w:r>
        <w:r w:rsidR="00515CD8">
          <w:rPr>
            <w:noProof/>
            <w:webHidden/>
          </w:rPr>
          <w:tab/>
        </w:r>
        <w:r w:rsidR="00515CD8">
          <w:rPr>
            <w:noProof/>
            <w:webHidden/>
          </w:rPr>
          <w:fldChar w:fldCharType="begin"/>
        </w:r>
        <w:r w:rsidR="00515CD8">
          <w:rPr>
            <w:noProof/>
            <w:webHidden/>
          </w:rPr>
          <w:instrText xml:space="preserve"> PAGEREF _Toc508983410 \h </w:instrText>
        </w:r>
        <w:r w:rsidR="00515CD8">
          <w:rPr>
            <w:noProof/>
            <w:webHidden/>
          </w:rPr>
        </w:r>
        <w:r w:rsidR="00515CD8">
          <w:rPr>
            <w:noProof/>
            <w:webHidden/>
          </w:rPr>
          <w:fldChar w:fldCharType="separate"/>
        </w:r>
        <w:r w:rsidR="00515CD8">
          <w:rPr>
            <w:noProof/>
            <w:webHidden/>
          </w:rPr>
          <w:t>287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11" w:history="1">
        <w:r w:rsidR="00515CD8" w:rsidRPr="000F76DE">
          <w:rPr>
            <w:rStyle w:val="afa"/>
            <w:rFonts w:ascii="华文细黑" w:eastAsia="华文细黑" w:hAnsi="华文细黑"/>
            <w:noProof/>
          </w:rPr>
          <w:t>3.251.2.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_Toc508983411 \h </w:instrText>
        </w:r>
        <w:r w:rsidR="00515CD8">
          <w:rPr>
            <w:noProof/>
            <w:webHidden/>
          </w:rPr>
        </w:r>
        <w:r w:rsidR="00515CD8">
          <w:rPr>
            <w:noProof/>
            <w:webHidden/>
          </w:rPr>
          <w:fldChar w:fldCharType="separate"/>
        </w:r>
        <w:r w:rsidR="00515CD8">
          <w:rPr>
            <w:noProof/>
            <w:webHidden/>
          </w:rPr>
          <w:t>287</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12" w:history="1">
        <w:r w:rsidR="00515CD8" w:rsidRPr="000F76DE">
          <w:rPr>
            <w:rStyle w:val="afa"/>
            <w:rFonts w:ascii="华文细黑" w:eastAsia="华文细黑" w:hAnsi="华文细黑"/>
            <w:noProof/>
          </w:rPr>
          <w:t>3.251.3.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_Toc508983412 \h </w:instrText>
        </w:r>
        <w:r w:rsidR="00515CD8">
          <w:rPr>
            <w:noProof/>
            <w:webHidden/>
          </w:rPr>
        </w:r>
        <w:r w:rsidR="00515CD8">
          <w:rPr>
            <w:noProof/>
            <w:webHidden/>
          </w:rPr>
          <w:fldChar w:fldCharType="separate"/>
        </w:r>
        <w:r w:rsidR="00515CD8">
          <w:rPr>
            <w:noProof/>
            <w:webHidden/>
          </w:rPr>
          <w:t>287</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413" w:history="1">
        <w:r w:rsidR="00515CD8" w:rsidRPr="000F76DE">
          <w:rPr>
            <w:rStyle w:val="afa"/>
            <w:noProof/>
          </w:rPr>
          <w:t>3.252.</w:t>
        </w:r>
        <w:r w:rsidR="00515CD8">
          <w:rPr>
            <w:smallCaps w:val="0"/>
            <w:noProof/>
            <w:sz w:val="21"/>
          </w:rPr>
          <w:tab/>
        </w:r>
        <w:r w:rsidR="00515CD8" w:rsidRPr="000F76DE">
          <w:rPr>
            <w:rStyle w:val="afa"/>
            <w:noProof/>
          </w:rPr>
          <w:t>开放平台积分订单下单接口</w:t>
        </w:r>
        <w:r w:rsidR="00515CD8">
          <w:rPr>
            <w:noProof/>
            <w:webHidden/>
          </w:rPr>
          <w:tab/>
        </w:r>
        <w:r w:rsidR="00515CD8">
          <w:rPr>
            <w:noProof/>
            <w:webHidden/>
          </w:rPr>
          <w:fldChar w:fldCharType="begin"/>
        </w:r>
        <w:r w:rsidR="00515CD8">
          <w:rPr>
            <w:noProof/>
            <w:webHidden/>
          </w:rPr>
          <w:instrText xml:space="preserve"> PAGEREF _Toc508983413 \h </w:instrText>
        </w:r>
        <w:r w:rsidR="00515CD8">
          <w:rPr>
            <w:noProof/>
            <w:webHidden/>
          </w:rPr>
        </w:r>
        <w:r w:rsidR="00515CD8">
          <w:rPr>
            <w:noProof/>
            <w:webHidden/>
          </w:rPr>
          <w:fldChar w:fldCharType="separate"/>
        </w:r>
        <w:r w:rsidR="00515CD8">
          <w:rPr>
            <w:noProof/>
            <w:webHidden/>
          </w:rPr>
          <w:t>288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14" w:history="1">
        <w:r w:rsidR="00515CD8" w:rsidRPr="000F76DE">
          <w:rPr>
            <w:rStyle w:val="afa"/>
            <w:rFonts w:ascii="华文细黑" w:eastAsia="华文细黑" w:hAnsi="华文细黑"/>
            <w:noProof/>
          </w:rPr>
          <w:t>3.252.1.</w:t>
        </w:r>
        <w:r w:rsidR="00515CD8">
          <w:rPr>
            <w:i w:val="0"/>
            <w:noProof/>
            <w:sz w:val="21"/>
          </w:rPr>
          <w:tab/>
        </w:r>
        <w:r w:rsidR="00515CD8" w:rsidRPr="000F76DE">
          <w:rPr>
            <w:rStyle w:val="afa"/>
            <w:noProof/>
          </w:rPr>
          <w:t>接口名称：</w:t>
        </w:r>
        <w:r w:rsidR="00515CD8" w:rsidRPr="000F76DE">
          <w:rPr>
            <w:rStyle w:val="afa"/>
            <w:noProof/>
          </w:rPr>
          <w:t>order/points/createOpenPointsOrder.do</w:t>
        </w:r>
        <w:r w:rsidR="00515CD8">
          <w:rPr>
            <w:noProof/>
            <w:webHidden/>
          </w:rPr>
          <w:tab/>
        </w:r>
        <w:r w:rsidR="00515CD8">
          <w:rPr>
            <w:noProof/>
            <w:webHidden/>
          </w:rPr>
          <w:fldChar w:fldCharType="begin"/>
        </w:r>
        <w:r w:rsidR="00515CD8">
          <w:rPr>
            <w:noProof/>
            <w:webHidden/>
          </w:rPr>
          <w:instrText xml:space="preserve"> PAGEREF _Toc508983414 \h </w:instrText>
        </w:r>
        <w:r w:rsidR="00515CD8">
          <w:rPr>
            <w:noProof/>
            <w:webHidden/>
          </w:rPr>
        </w:r>
        <w:r w:rsidR="00515CD8">
          <w:rPr>
            <w:noProof/>
            <w:webHidden/>
          </w:rPr>
          <w:fldChar w:fldCharType="separate"/>
        </w:r>
        <w:r w:rsidR="00515CD8">
          <w:rPr>
            <w:noProof/>
            <w:webHidden/>
          </w:rPr>
          <w:t>288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15" w:history="1">
        <w:r w:rsidR="00515CD8" w:rsidRPr="000F76DE">
          <w:rPr>
            <w:rStyle w:val="afa"/>
            <w:rFonts w:ascii="华文细黑" w:eastAsia="华文细黑" w:hAnsi="华文细黑"/>
            <w:noProof/>
          </w:rPr>
          <w:t>3.252.2.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_Toc508983415 \h </w:instrText>
        </w:r>
        <w:r w:rsidR="00515CD8">
          <w:rPr>
            <w:noProof/>
            <w:webHidden/>
          </w:rPr>
        </w:r>
        <w:r w:rsidR="00515CD8">
          <w:rPr>
            <w:noProof/>
            <w:webHidden/>
          </w:rPr>
          <w:fldChar w:fldCharType="separate"/>
        </w:r>
        <w:r w:rsidR="00515CD8">
          <w:rPr>
            <w:noProof/>
            <w:webHidden/>
          </w:rPr>
          <w:t>288</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16" w:history="1">
        <w:r w:rsidR="00515CD8" w:rsidRPr="000F76DE">
          <w:rPr>
            <w:rStyle w:val="afa"/>
            <w:rFonts w:ascii="华文细黑" w:eastAsia="华文细黑" w:hAnsi="华文细黑"/>
            <w:noProof/>
          </w:rPr>
          <w:t>3.252.3.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_Toc508983416 \h </w:instrText>
        </w:r>
        <w:r w:rsidR="00515CD8">
          <w:rPr>
            <w:noProof/>
            <w:webHidden/>
          </w:rPr>
        </w:r>
        <w:r w:rsidR="00515CD8">
          <w:rPr>
            <w:noProof/>
            <w:webHidden/>
          </w:rPr>
          <w:fldChar w:fldCharType="separate"/>
        </w:r>
        <w:r w:rsidR="00515CD8">
          <w:rPr>
            <w:noProof/>
            <w:webHidden/>
          </w:rPr>
          <w:t>288</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417" w:history="1">
        <w:r w:rsidR="00515CD8" w:rsidRPr="000F76DE">
          <w:rPr>
            <w:rStyle w:val="afa"/>
            <w:noProof/>
          </w:rPr>
          <w:t>3.253.</w:t>
        </w:r>
        <w:r w:rsidR="00515CD8">
          <w:rPr>
            <w:smallCaps w:val="0"/>
            <w:noProof/>
            <w:sz w:val="21"/>
          </w:rPr>
          <w:tab/>
        </w:r>
        <w:r w:rsidR="00515CD8" w:rsidRPr="000F76DE">
          <w:rPr>
            <w:rStyle w:val="afa"/>
            <w:noProof/>
          </w:rPr>
          <w:t>开放平台积分订单更新接口</w:t>
        </w:r>
        <w:r w:rsidR="00515CD8">
          <w:rPr>
            <w:noProof/>
            <w:webHidden/>
          </w:rPr>
          <w:tab/>
        </w:r>
        <w:r w:rsidR="00515CD8">
          <w:rPr>
            <w:noProof/>
            <w:webHidden/>
          </w:rPr>
          <w:fldChar w:fldCharType="begin"/>
        </w:r>
        <w:r w:rsidR="00515CD8">
          <w:rPr>
            <w:noProof/>
            <w:webHidden/>
          </w:rPr>
          <w:instrText xml:space="preserve"> PAGEREF _Toc508983417 \h </w:instrText>
        </w:r>
        <w:r w:rsidR="00515CD8">
          <w:rPr>
            <w:noProof/>
            <w:webHidden/>
          </w:rPr>
        </w:r>
        <w:r w:rsidR="00515CD8">
          <w:rPr>
            <w:noProof/>
            <w:webHidden/>
          </w:rPr>
          <w:fldChar w:fldCharType="separate"/>
        </w:r>
        <w:r w:rsidR="00515CD8">
          <w:rPr>
            <w:noProof/>
            <w:webHidden/>
          </w:rPr>
          <w:t>289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18" w:history="1">
        <w:r w:rsidR="00515CD8" w:rsidRPr="000F76DE">
          <w:rPr>
            <w:rStyle w:val="afa"/>
            <w:rFonts w:ascii="华文细黑" w:eastAsia="华文细黑" w:hAnsi="华文细黑"/>
            <w:noProof/>
          </w:rPr>
          <w:t>3.253.1.</w:t>
        </w:r>
        <w:r w:rsidR="00515CD8">
          <w:rPr>
            <w:i w:val="0"/>
            <w:noProof/>
            <w:sz w:val="21"/>
          </w:rPr>
          <w:tab/>
        </w:r>
        <w:r w:rsidR="00515CD8" w:rsidRPr="000F76DE">
          <w:rPr>
            <w:rStyle w:val="afa"/>
            <w:noProof/>
          </w:rPr>
          <w:t>接口名称：</w:t>
        </w:r>
        <w:r w:rsidR="00515CD8" w:rsidRPr="000F76DE">
          <w:rPr>
            <w:rStyle w:val="afa"/>
            <w:noProof/>
          </w:rPr>
          <w:t>order/points/modifyOpenPointsOrder.do</w:t>
        </w:r>
        <w:r w:rsidR="00515CD8">
          <w:rPr>
            <w:noProof/>
            <w:webHidden/>
          </w:rPr>
          <w:tab/>
        </w:r>
        <w:r w:rsidR="00515CD8">
          <w:rPr>
            <w:noProof/>
            <w:webHidden/>
          </w:rPr>
          <w:fldChar w:fldCharType="begin"/>
        </w:r>
        <w:r w:rsidR="00515CD8">
          <w:rPr>
            <w:noProof/>
            <w:webHidden/>
          </w:rPr>
          <w:instrText xml:space="preserve"> PAGEREF _Toc508983418 \h </w:instrText>
        </w:r>
        <w:r w:rsidR="00515CD8">
          <w:rPr>
            <w:noProof/>
            <w:webHidden/>
          </w:rPr>
        </w:r>
        <w:r w:rsidR="00515CD8">
          <w:rPr>
            <w:noProof/>
            <w:webHidden/>
          </w:rPr>
          <w:fldChar w:fldCharType="separate"/>
        </w:r>
        <w:r w:rsidR="00515CD8">
          <w:rPr>
            <w:noProof/>
            <w:webHidden/>
          </w:rPr>
          <w:t>289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19" w:history="1">
        <w:r w:rsidR="00515CD8" w:rsidRPr="000F76DE">
          <w:rPr>
            <w:rStyle w:val="afa"/>
            <w:rFonts w:ascii="华文细黑" w:eastAsia="华文细黑" w:hAnsi="华文细黑"/>
            <w:noProof/>
          </w:rPr>
          <w:t>3.253.2.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_Toc508983419 \h </w:instrText>
        </w:r>
        <w:r w:rsidR="00515CD8">
          <w:rPr>
            <w:noProof/>
            <w:webHidden/>
          </w:rPr>
        </w:r>
        <w:r w:rsidR="00515CD8">
          <w:rPr>
            <w:noProof/>
            <w:webHidden/>
          </w:rPr>
          <w:fldChar w:fldCharType="separate"/>
        </w:r>
        <w:r w:rsidR="00515CD8">
          <w:rPr>
            <w:noProof/>
            <w:webHidden/>
          </w:rPr>
          <w:t>289</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20" w:history="1">
        <w:r w:rsidR="00515CD8" w:rsidRPr="000F76DE">
          <w:rPr>
            <w:rStyle w:val="afa"/>
            <w:rFonts w:ascii="华文细黑" w:eastAsia="华文细黑" w:hAnsi="华文细黑"/>
            <w:noProof/>
          </w:rPr>
          <w:t>3.253.3.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_Toc508983420 \h </w:instrText>
        </w:r>
        <w:r w:rsidR="00515CD8">
          <w:rPr>
            <w:noProof/>
            <w:webHidden/>
          </w:rPr>
        </w:r>
        <w:r w:rsidR="00515CD8">
          <w:rPr>
            <w:noProof/>
            <w:webHidden/>
          </w:rPr>
          <w:fldChar w:fldCharType="separate"/>
        </w:r>
        <w:r w:rsidR="00515CD8">
          <w:rPr>
            <w:noProof/>
            <w:webHidden/>
          </w:rPr>
          <w:t>289</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421" w:history="1">
        <w:r w:rsidR="00515CD8" w:rsidRPr="000F76DE">
          <w:rPr>
            <w:rStyle w:val="afa"/>
            <w:noProof/>
          </w:rPr>
          <w:t>3.254.</w:t>
        </w:r>
        <w:r w:rsidR="00515CD8">
          <w:rPr>
            <w:smallCaps w:val="0"/>
            <w:noProof/>
            <w:sz w:val="21"/>
          </w:rPr>
          <w:tab/>
        </w:r>
        <w:r w:rsidR="00515CD8" w:rsidRPr="000F76DE">
          <w:rPr>
            <w:rStyle w:val="afa"/>
            <w:noProof/>
          </w:rPr>
          <w:t>开放平台积分订单信息列表接口</w:t>
        </w:r>
        <w:r w:rsidR="00515CD8">
          <w:rPr>
            <w:noProof/>
            <w:webHidden/>
          </w:rPr>
          <w:tab/>
        </w:r>
        <w:r w:rsidR="00515CD8">
          <w:rPr>
            <w:noProof/>
            <w:webHidden/>
          </w:rPr>
          <w:fldChar w:fldCharType="begin"/>
        </w:r>
        <w:r w:rsidR="00515CD8">
          <w:rPr>
            <w:noProof/>
            <w:webHidden/>
          </w:rPr>
          <w:instrText xml:space="preserve"> PAGEREF _Toc508983421 \h </w:instrText>
        </w:r>
        <w:r w:rsidR="00515CD8">
          <w:rPr>
            <w:noProof/>
            <w:webHidden/>
          </w:rPr>
        </w:r>
        <w:r w:rsidR="00515CD8">
          <w:rPr>
            <w:noProof/>
            <w:webHidden/>
          </w:rPr>
          <w:fldChar w:fldCharType="separate"/>
        </w:r>
        <w:r w:rsidR="00515CD8">
          <w:rPr>
            <w:noProof/>
            <w:webHidden/>
          </w:rPr>
          <w:t>290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22" w:history="1">
        <w:r w:rsidR="00515CD8" w:rsidRPr="000F76DE">
          <w:rPr>
            <w:rStyle w:val="afa"/>
            <w:rFonts w:ascii="华文细黑" w:eastAsia="华文细黑" w:hAnsi="华文细黑"/>
            <w:noProof/>
          </w:rPr>
          <w:t>3.254.1.</w:t>
        </w:r>
        <w:r w:rsidR="00515CD8">
          <w:rPr>
            <w:i w:val="0"/>
            <w:noProof/>
            <w:sz w:val="21"/>
          </w:rPr>
          <w:tab/>
        </w:r>
        <w:r w:rsidR="00515CD8" w:rsidRPr="000F76DE">
          <w:rPr>
            <w:rStyle w:val="afa"/>
            <w:noProof/>
          </w:rPr>
          <w:t>接口名称：</w:t>
        </w:r>
        <w:r w:rsidR="00515CD8" w:rsidRPr="000F76DE">
          <w:rPr>
            <w:rStyle w:val="afa"/>
            <w:noProof/>
          </w:rPr>
          <w:t>order/points/openPointsOrderInfoList.do</w:t>
        </w:r>
        <w:r w:rsidR="00515CD8">
          <w:rPr>
            <w:noProof/>
            <w:webHidden/>
          </w:rPr>
          <w:tab/>
        </w:r>
        <w:r w:rsidR="00515CD8">
          <w:rPr>
            <w:noProof/>
            <w:webHidden/>
          </w:rPr>
          <w:fldChar w:fldCharType="begin"/>
        </w:r>
        <w:r w:rsidR="00515CD8">
          <w:rPr>
            <w:noProof/>
            <w:webHidden/>
          </w:rPr>
          <w:instrText xml:space="preserve"> PAGEREF _Toc508983422 \h </w:instrText>
        </w:r>
        <w:r w:rsidR="00515CD8">
          <w:rPr>
            <w:noProof/>
            <w:webHidden/>
          </w:rPr>
        </w:r>
        <w:r w:rsidR="00515CD8">
          <w:rPr>
            <w:noProof/>
            <w:webHidden/>
          </w:rPr>
          <w:fldChar w:fldCharType="separate"/>
        </w:r>
        <w:r w:rsidR="00515CD8">
          <w:rPr>
            <w:noProof/>
            <w:webHidden/>
          </w:rPr>
          <w:t>290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23" w:history="1">
        <w:r w:rsidR="00515CD8" w:rsidRPr="000F76DE">
          <w:rPr>
            <w:rStyle w:val="afa"/>
            <w:rFonts w:ascii="华文细黑" w:eastAsia="华文细黑" w:hAnsi="华文细黑"/>
            <w:noProof/>
          </w:rPr>
          <w:t>3.254.2.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_Toc508983423 \h </w:instrText>
        </w:r>
        <w:r w:rsidR="00515CD8">
          <w:rPr>
            <w:noProof/>
            <w:webHidden/>
          </w:rPr>
        </w:r>
        <w:r w:rsidR="00515CD8">
          <w:rPr>
            <w:noProof/>
            <w:webHidden/>
          </w:rPr>
          <w:fldChar w:fldCharType="separate"/>
        </w:r>
        <w:r w:rsidR="00515CD8">
          <w:rPr>
            <w:noProof/>
            <w:webHidden/>
          </w:rPr>
          <w:t>290</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24" w:history="1">
        <w:r w:rsidR="00515CD8" w:rsidRPr="000F76DE">
          <w:rPr>
            <w:rStyle w:val="afa"/>
            <w:rFonts w:ascii="华文细黑" w:eastAsia="华文细黑" w:hAnsi="华文细黑"/>
            <w:noProof/>
          </w:rPr>
          <w:t>3.254.3.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_Toc508983424 \h </w:instrText>
        </w:r>
        <w:r w:rsidR="00515CD8">
          <w:rPr>
            <w:noProof/>
            <w:webHidden/>
          </w:rPr>
        </w:r>
        <w:r w:rsidR="00515CD8">
          <w:rPr>
            <w:noProof/>
            <w:webHidden/>
          </w:rPr>
          <w:fldChar w:fldCharType="separate"/>
        </w:r>
        <w:r w:rsidR="00515CD8">
          <w:rPr>
            <w:noProof/>
            <w:webHidden/>
          </w:rPr>
          <w:t>290</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425" w:history="1">
        <w:r w:rsidR="00515CD8" w:rsidRPr="000F76DE">
          <w:rPr>
            <w:rStyle w:val="afa"/>
            <w:noProof/>
          </w:rPr>
          <w:t>3.255.</w:t>
        </w:r>
        <w:r w:rsidR="00515CD8">
          <w:rPr>
            <w:smallCaps w:val="0"/>
            <w:noProof/>
            <w:sz w:val="21"/>
          </w:rPr>
          <w:tab/>
        </w:r>
        <w:r w:rsidR="00515CD8" w:rsidRPr="000F76DE">
          <w:rPr>
            <w:rStyle w:val="afa"/>
            <w:noProof/>
          </w:rPr>
          <w:t>开放平台积分订单信息接口</w:t>
        </w:r>
        <w:r w:rsidR="00515CD8">
          <w:rPr>
            <w:noProof/>
            <w:webHidden/>
          </w:rPr>
          <w:tab/>
        </w:r>
        <w:r w:rsidR="00515CD8">
          <w:rPr>
            <w:noProof/>
            <w:webHidden/>
          </w:rPr>
          <w:fldChar w:fldCharType="begin"/>
        </w:r>
        <w:r w:rsidR="00515CD8">
          <w:rPr>
            <w:noProof/>
            <w:webHidden/>
          </w:rPr>
          <w:instrText xml:space="preserve"> PAGEREF _Toc508983425 \h </w:instrText>
        </w:r>
        <w:r w:rsidR="00515CD8">
          <w:rPr>
            <w:noProof/>
            <w:webHidden/>
          </w:rPr>
        </w:r>
        <w:r w:rsidR="00515CD8">
          <w:rPr>
            <w:noProof/>
            <w:webHidden/>
          </w:rPr>
          <w:fldChar w:fldCharType="separate"/>
        </w:r>
        <w:r w:rsidR="00515CD8">
          <w:rPr>
            <w:noProof/>
            <w:webHidden/>
          </w:rPr>
          <w:t>291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26" w:history="1">
        <w:r w:rsidR="00515CD8" w:rsidRPr="000F76DE">
          <w:rPr>
            <w:rStyle w:val="afa"/>
            <w:rFonts w:ascii="华文细黑" w:eastAsia="华文细黑" w:hAnsi="华文细黑"/>
            <w:noProof/>
          </w:rPr>
          <w:t>3.255.1.</w:t>
        </w:r>
        <w:r w:rsidR="00515CD8">
          <w:rPr>
            <w:i w:val="0"/>
            <w:noProof/>
            <w:sz w:val="21"/>
          </w:rPr>
          <w:tab/>
        </w:r>
        <w:r w:rsidR="00515CD8" w:rsidRPr="000F76DE">
          <w:rPr>
            <w:rStyle w:val="afa"/>
            <w:noProof/>
          </w:rPr>
          <w:t>接口名称：</w:t>
        </w:r>
        <w:r w:rsidR="00515CD8" w:rsidRPr="000F76DE">
          <w:rPr>
            <w:rStyle w:val="afa"/>
            <w:noProof/>
          </w:rPr>
          <w:t>order/points/queryOpenPointsOrderInfo.do</w:t>
        </w:r>
        <w:r w:rsidR="00515CD8">
          <w:rPr>
            <w:noProof/>
            <w:webHidden/>
          </w:rPr>
          <w:tab/>
        </w:r>
        <w:r w:rsidR="00515CD8">
          <w:rPr>
            <w:noProof/>
            <w:webHidden/>
          </w:rPr>
          <w:fldChar w:fldCharType="begin"/>
        </w:r>
        <w:r w:rsidR="00515CD8">
          <w:rPr>
            <w:noProof/>
            <w:webHidden/>
          </w:rPr>
          <w:instrText xml:space="preserve"> PAGEREF _Toc508983426 \h </w:instrText>
        </w:r>
        <w:r w:rsidR="00515CD8">
          <w:rPr>
            <w:noProof/>
            <w:webHidden/>
          </w:rPr>
        </w:r>
        <w:r w:rsidR="00515CD8">
          <w:rPr>
            <w:noProof/>
            <w:webHidden/>
          </w:rPr>
          <w:fldChar w:fldCharType="separate"/>
        </w:r>
        <w:r w:rsidR="00515CD8">
          <w:rPr>
            <w:noProof/>
            <w:webHidden/>
          </w:rPr>
          <w:t>291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27" w:history="1">
        <w:r w:rsidR="00515CD8" w:rsidRPr="000F76DE">
          <w:rPr>
            <w:rStyle w:val="afa"/>
            <w:rFonts w:ascii="华文细黑" w:eastAsia="华文细黑" w:hAnsi="华文细黑"/>
            <w:noProof/>
          </w:rPr>
          <w:t>3.255.2.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_Toc508983427 \h </w:instrText>
        </w:r>
        <w:r w:rsidR="00515CD8">
          <w:rPr>
            <w:noProof/>
            <w:webHidden/>
          </w:rPr>
        </w:r>
        <w:r w:rsidR="00515CD8">
          <w:rPr>
            <w:noProof/>
            <w:webHidden/>
          </w:rPr>
          <w:fldChar w:fldCharType="separate"/>
        </w:r>
        <w:r w:rsidR="00515CD8">
          <w:rPr>
            <w:noProof/>
            <w:webHidden/>
          </w:rPr>
          <w:t>291</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28" w:history="1">
        <w:r w:rsidR="00515CD8" w:rsidRPr="000F76DE">
          <w:rPr>
            <w:rStyle w:val="afa"/>
            <w:rFonts w:ascii="华文细黑" w:eastAsia="华文细黑" w:hAnsi="华文细黑"/>
            <w:noProof/>
          </w:rPr>
          <w:t>3.255.3.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_Toc508983428 \h </w:instrText>
        </w:r>
        <w:r w:rsidR="00515CD8">
          <w:rPr>
            <w:noProof/>
            <w:webHidden/>
          </w:rPr>
        </w:r>
        <w:r w:rsidR="00515CD8">
          <w:rPr>
            <w:noProof/>
            <w:webHidden/>
          </w:rPr>
          <w:fldChar w:fldCharType="separate"/>
        </w:r>
        <w:r w:rsidR="00515CD8">
          <w:rPr>
            <w:noProof/>
            <w:webHidden/>
          </w:rPr>
          <w:t>291</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429" w:history="1">
        <w:r w:rsidR="00515CD8" w:rsidRPr="000F76DE">
          <w:rPr>
            <w:rStyle w:val="afa"/>
            <w:noProof/>
          </w:rPr>
          <w:t>3.256.</w:t>
        </w:r>
        <w:r w:rsidR="00515CD8">
          <w:rPr>
            <w:smallCaps w:val="0"/>
            <w:noProof/>
            <w:sz w:val="21"/>
          </w:rPr>
          <w:tab/>
        </w:r>
        <w:r w:rsidR="00515CD8" w:rsidRPr="000F76DE">
          <w:rPr>
            <w:rStyle w:val="afa"/>
            <w:noProof/>
          </w:rPr>
          <w:t>积分源信息接口</w:t>
        </w:r>
        <w:r w:rsidR="00515CD8">
          <w:rPr>
            <w:noProof/>
            <w:webHidden/>
          </w:rPr>
          <w:tab/>
        </w:r>
        <w:r w:rsidR="00515CD8">
          <w:rPr>
            <w:noProof/>
            <w:webHidden/>
          </w:rPr>
          <w:fldChar w:fldCharType="begin"/>
        </w:r>
        <w:r w:rsidR="00515CD8">
          <w:rPr>
            <w:noProof/>
            <w:webHidden/>
          </w:rPr>
          <w:instrText xml:space="preserve"> PAGEREF _Toc508983429 \h </w:instrText>
        </w:r>
        <w:r w:rsidR="00515CD8">
          <w:rPr>
            <w:noProof/>
            <w:webHidden/>
          </w:rPr>
        </w:r>
        <w:r w:rsidR="00515CD8">
          <w:rPr>
            <w:noProof/>
            <w:webHidden/>
          </w:rPr>
          <w:fldChar w:fldCharType="separate"/>
        </w:r>
        <w:r w:rsidR="00515CD8">
          <w:rPr>
            <w:noProof/>
            <w:webHidden/>
          </w:rPr>
          <w:t>292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30" w:history="1">
        <w:r w:rsidR="00515CD8" w:rsidRPr="000F76DE">
          <w:rPr>
            <w:rStyle w:val="afa"/>
            <w:rFonts w:ascii="华文细黑" w:eastAsia="华文细黑" w:hAnsi="华文细黑"/>
            <w:noProof/>
          </w:rPr>
          <w:t>3.256.1.</w:t>
        </w:r>
        <w:r w:rsidR="00515CD8">
          <w:rPr>
            <w:i w:val="0"/>
            <w:noProof/>
            <w:sz w:val="21"/>
          </w:rPr>
          <w:tab/>
        </w:r>
        <w:r w:rsidR="00515CD8" w:rsidRPr="000F76DE">
          <w:rPr>
            <w:rStyle w:val="afa"/>
            <w:noProof/>
          </w:rPr>
          <w:t>接口名称：</w:t>
        </w:r>
        <w:r w:rsidR="00515CD8" w:rsidRPr="000F76DE">
          <w:rPr>
            <w:rStyle w:val="afa"/>
            <w:noProof/>
          </w:rPr>
          <w:t>points/pointsmanage/pointsOrgInfo.do</w:t>
        </w:r>
        <w:r w:rsidR="00515CD8">
          <w:rPr>
            <w:noProof/>
            <w:webHidden/>
          </w:rPr>
          <w:tab/>
        </w:r>
        <w:r w:rsidR="00515CD8">
          <w:rPr>
            <w:noProof/>
            <w:webHidden/>
          </w:rPr>
          <w:fldChar w:fldCharType="begin"/>
        </w:r>
        <w:r w:rsidR="00515CD8">
          <w:rPr>
            <w:noProof/>
            <w:webHidden/>
          </w:rPr>
          <w:instrText xml:space="preserve"> PAGEREF _Toc508983430 \h </w:instrText>
        </w:r>
        <w:r w:rsidR="00515CD8">
          <w:rPr>
            <w:noProof/>
            <w:webHidden/>
          </w:rPr>
        </w:r>
        <w:r w:rsidR="00515CD8">
          <w:rPr>
            <w:noProof/>
            <w:webHidden/>
          </w:rPr>
          <w:fldChar w:fldCharType="separate"/>
        </w:r>
        <w:r w:rsidR="00515CD8">
          <w:rPr>
            <w:noProof/>
            <w:webHidden/>
          </w:rPr>
          <w:t>292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31" w:history="1">
        <w:r w:rsidR="00515CD8" w:rsidRPr="000F76DE">
          <w:rPr>
            <w:rStyle w:val="afa"/>
            <w:rFonts w:ascii="华文细黑" w:eastAsia="华文细黑" w:hAnsi="华文细黑"/>
            <w:noProof/>
          </w:rPr>
          <w:t>3.256.2.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_Toc508983431 \h </w:instrText>
        </w:r>
        <w:r w:rsidR="00515CD8">
          <w:rPr>
            <w:noProof/>
            <w:webHidden/>
          </w:rPr>
        </w:r>
        <w:r w:rsidR="00515CD8">
          <w:rPr>
            <w:noProof/>
            <w:webHidden/>
          </w:rPr>
          <w:fldChar w:fldCharType="separate"/>
        </w:r>
        <w:r w:rsidR="00515CD8">
          <w:rPr>
            <w:noProof/>
            <w:webHidden/>
          </w:rPr>
          <w:t>292</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32" w:history="1">
        <w:r w:rsidR="00515CD8" w:rsidRPr="000F76DE">
          <w:rPr>
            <w:rStyle w:val="afa"/>
            <w:rFonts w:ascii="华文细黑" w:eastAsia="华文细黑" w:hAnsi="华文细黑"/>
            <w:noProof/>
          </w:rPr>
          <w:t>3.256.3.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_Toc508983432 \h </w:instrText>
        </w:r>
        <w:r w:rsidR="00515CD8">
          <w:rPr>
            <w:noProof/>
            <w:webHidden/>
          </w:rPr>
        </w:r>
        <w:r w:rsidR="00515CD8">
          <w:rPr>
            <w:noProof/>
            <w:webHidden/>
          </w:rPr>
          <w:fldChar w:fldCharType="separate"/>
        </w:r>
        <w:r w:rsidR="00515CD8">
          <w:rPr>
            <w:noProof/>
            <w:webHidden/>
          </w:rPr>
          <w:t>292</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433" w:history="1">
        <w:r w:rsidR="00515CD8" w:rsidRPr="000F76DE">
          <w:rPr>
            <w:rStyle w:val="afa"/>
            <w:noProof/>
          </w:rPr>
          <w:t>3.257.</w:t>
        </w:r>
        <w:r w:rsidR="00515CD8">
          <w:rPr>
            <w:smallCaps w:val="0"/>
            <w:noProof/>
            <w:sz w:val="21"/>
          </w:rPr>
          <w:tab/>
        </w:r>
        <w:r w:rsidR="00515CD8" w:rsidRPr="000F76DE">
          <w:rPr>
            <w:rStyle w:val="afa"/>
            <w:noProof/>
          </w:rPr>
          <w:t>电子券领券下单接口</w:t>
        </w:r>
        <w:r w:rsidR="00515CD8">
          <w:rPr>
            <w:noProof/>
            <w:webHidden/>
          </w:rPr>
          <w:tab/>
        </w:r>
        <w:r w:rsidR="00515CD8">
          <w:rPr>
            <w:noProof/>
            <w:webHidden/>
          </w:rPr>
          <w:fldChar w:fldCharType="begin"/>
        </w:r>
        <w:r w:rsidR="00515CD8">
          <w:rPr>
            <w:noProof/>
            <w:webHidden/>
          </w:rPr>
          <w:instrText xml:space="preserve"> PAGEREF _Toc508983433 \h </w:instrText>
        </w:r>
        <w:r w:rsidR="00515CD8">
          <w:rPr>
            <w:noProof/>
            <w:webHidden/>
          </w:rPr>
        </w:r>
        <w:r w:rsidR="00515CD8">
          <w:rPr>
            <w:noProof/>
            <w:webHidden/>
          </w:rPr>
          <w:fldChar w:fldCharType="separate"/>
        </w:r>
        <w:r w:rsidR="00515CD8">
          <w:rPr>
            <w:noProof/>
            <w:webHidden/>
          </w:rPr>
          <w:t>293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34" w:history="1">
        <w:r w:rsidR="00515CD8" w:rsidRPr="000F76DE">
          <w:rPr>
            <w:rStyle w:val="afa"/>
            <w:rFonts w:ascii="华文细黑" w:eastAsia="华文细黑" w:hAnsi="华文细黑"/>
            <w:noProof/>
          </w:rPr>
          <w:t>3.257.1.</w:t>
        </w:r>
        <w:r w:rsidR="00515CD8">
          <w:rPr>
            <w:i w:val="0"/>
            <w:noProof/>
            <w:sz w:val="21"/>
          </w:rPr>
          <w:tab/>
        </w:r>
        <w:r w:rsidR="00515CD8" w:rsidRPr="000F76DE">
          <w:rPr>
            <w:rStyle w:val="afa"/>
            <w:noProof/>
          </w:rPr>
          <w:t>接口名称：</w:t>
        </w:r>
        <w:r w:rsidR="00515CD8" w:rsidRPr="000F76DE">
          <w:rPr>
            <w:rStyle w:val="afa"/>
            <w:noProof/>
          </w:rPr>
          <w:t>order/product/couponOpenOrder.do</w:t>
        </w:r>
        <w:r w:rsidR="00515CD8">
          <w:rPr>
            <w:noProof/>
            <w:webHidden/>
          </w:rPr>
          <w:tab/>
        </w:r>
        <w:r w:rsidR="00515CD8">
          <w:rPr>
            <w:noProof/>
            <w:webHidden/>
          </w:rPr>
          <w:fldChar w:fldCharType="begin"/>
        </w:r>
        <w:r w:rsidR="00515CD8">
          <w:rPr>
            <w:noProof/>
            <w:webHidden/>
          </w:rPr>
          <w:instrText xml:space="preserve"> PAGEREF _Toc508983434 \h </w:instrText>
        </w:r>
        <w:r w:rsidR="00515CD8">
          <w:rPr>
            <w:noProof/>
            <w:webHidden/>
          </w:rPr>
        </w:r>
        <w:r w:rsidR="00515CD8">
          <w:rPr>
            <w:noProof/>
            <w:webHidden/>
          </w:rPr>
          <w:fldChar w:fldCharType="separate"/>
        </w:r>
        <w:r w:rsidR="00515CD8">
          <w:rPr>
            <w:noProof/>
            <w:webHidden/>
          </w:rPr>
          <w:t>293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35" w:history="1">
        <w:r w:rsidR="00515CD8" w:rsidRPr="000F76DE">
          <w:rPr>
            <w:rStyle w:val="afa"/>
            <w:rFonts w:ascii="华文细黑" w:eastAsia="华文细黑" w:hAnsi="华文细黑"/>
            <w:noProof/>
          </w:rPr>
          <w:t>3.257.2.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_Toc508983435 \h </w:instrText>
        </w:r>
        <w:r w:rsidR="00515CD8">
          <w:rPr>
            <w:noProof/>
            <w:webHidden/>
          </w:rPr>
        </w:r>
        <w:r w:rsidR="00515CD8">
          <w:rPr>
            <w:noProof/>
            <w:webHidden/>
          </w:rPr>
          <w:fldChar w:fldCharType="separate"/>
        </w:r>
        <w:r w:rsidR="00515CD8">
          <w:rPr>
            <w:noProof/>
            <w:webHidden/>
          </w:rPr>
          <w:t>293</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36" w:history="1">
        <w:r w:rsidR="00515CD8" w:rsidRPr="000F76DE">
          <w:rPr>
            <w:rStyle w:val="afa"/>
            <w:rFonts w:ascii="华文细黑" w:eastAsia="华文细黑" w:hAnsi="华文细黑"/>
            <w:noProof/>
          </w:rPr>
          <w:t>3.257.3.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_Toc508983436 \h </w:instrText>
        </w:r>
        <w:r w:rsidR="00515CD8">
          <w:rPr>
            <w:noProof/>
            <w:webHidden/>
          </w:rPr>
        </w:r>
        <w:r w:rsidR="00515CD8">
          <w:rPr>
            <w:noProof/>
            <w:webHidden/>
          </w:rPr>
          <w:fldChar w:fldCharType="separate"/>
        </w:r>
        <w:r w:rsidR="00515CD8">
          <w:rPr>
            <w:noProof/>
            <w:webHidden/>
          </w:rPr>
          <w:t>293</w:t>
        </w:r>
        <w:r w:rsidR="00515CD8">
          <w:rPr>
            <w:noProof/>
            <w:webHidden/>
          </w:rPr>
          <w:fldChar w:fldCharType="end"/>
        </w:r>
      </w:hyperlink>
    </w:p>
    <w:p w:rsidR="00515CD8" w:rsidRDefault="00BA12C0">
      <w:pPr>
        <w:pStyle w:val="22"/>
        <w:tabs>
          <w:tab w:val="left" w:pos="1050"/>
          <w:tab w:val="right" w:leader="dot" w:pos="10456"/>
        </w:tabs>
        <w:rPr>
          <w:smallCaps w:val="0"/>
          <w:noProof/>
          <w:sz w:val="21"/>
        </w:rPr>
      </w:pPr>
      <w:hyperlink w:anchor="_Toc508983437" w:history="1">
        <w:r w:rsidR="00515CD8" w:rsidRPr="000F76DE">
          <w:rPr>
            <w:rStyle w:val="afa"/>
            <w:noProof/>
          </w:rPr>
          <w:t>3.258.</w:t>
        </w:r>
        <w:r w:rsidR="00515CD8">
          <w:rPr>
            <w:smallCaps w:val="0"/>
            <w:noProof/>
            <w:sz w:val="21"/>
          </w:rPr>
          <w:tab/>
        </w:r>
        <w:r w:rsidR="00515CD8" w:rsidRPr="000F76DE">
          <w:rPr>
            <w:rStyle w:val="afa"/>
            <w:noProof/>
          </w:rPr>
          <w:t>电子券领券订单退货接口</w:t>
        </w:r>
        <w:r w:rsidR="00515CD8">
          <w:rPr>
            <w:noProof/>
            <w:webHidden/>
          </w:rPr>
          <w:tab/>
        </w:r>
        <w:r w:rsidR="00515CD8">
          <w:rPr>
            <w:noProof/>
            <w:webHidden/>
          </w:rPr>
          <w:fldChar w:fldCharType="begin"/>
        </w:r>
        <w:r w:rsidR="00515CD8">
          <w:rPr>
            <w:noProof/>
            <w:webHidden/>
          </w:rPr>
          <w:instrText xml:space="preserve"> PAGEREF _Toc508983437 \h </w:instrText>
        </w:r>
        <w:r w:rsidR="00515CD8">
          <w:rPr>
            <w:noProof/>
            <w:webHidden/>
          </w:rPr>
        </w:r>
        <w:r w:rsidR="00515CD8">
          <w:rPr>
            <w:noProof/>
            <w:webHidden/>
          </w:rPr>
          <w:fldChar w:fldCharType="separate"/>
        </w:r>
        <w:r w:rsidR="00515CD8">
          <w:rPr>
            <w:noProof/>
            <w:webHidden/>
          </w:rPr>
          <w:t>294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38" w:history="1">
        <w:r w:rsidR="00515CD8" w:rsidRPr="000F76DE">
          <w:rPr>
            <w:rStyle w:val="afa"/>
            <w:rFonts w:ascii="华文细黑" w:eastAsia="华文细黑" w:hAnsi="华文细黑"/>
            <w:noProof/>
          </w:rPr>
          <w:t>3.258.1.</w:t>
        </w:r>
        <w:r w:rsidR="00515CD8">
          <w:rPr>
            <w:i w:val="0"/>
            <w:noProof/>
            <w:sz w:val="21"/>
          </w:rPr>
          <w:tab/>
        </w:r>
        <w:r w:rsidR="00515CD8" w:rsidRPr="000F76DE">
          <w:rPr>
            <w:rStyle w:val="afa"/>
            <w:noProof/>
          </w:rPr>
          <w:t>接口名称：</w:t>
        </w:r>
        <w:r w:rsidR="00515CD8" w:rsidRPr="000F76DE">
          <w:rPr>
            <w:rStyle w:val="afa"/>
            <w:noProof/>
          </w:rPr>
          <w:t>order/product/couponOpenOrderReturn.do</w:t>
        </w:r>
        <w:r w:rsidR="00515CD8">
          <w:rPr>
            <w:noProof/>
            <w:webHidden/>
          </w:rPr>
          <w:tab/>
        </w:r>
        <w:r w:rsidR="00515CD8">
          <w:rPr>
            <w:noProof/>
            <w:webHidden/>
          </w:rPr>
          <w:fldChar w:fldCharType="begin"/>
        </w:r>
        <w:r w:rsidR="00515CD8">
          <w:rPr>
            <w:noProof/>
            <w:webHidden/>
          </w:rPr>
          <w:instrText xml:space="preserve"> PAGEREF _Toc508983438 \h </w:instrText>
        </w:r>
        <w:r w:rsidR="00515CD8">
          <w:rPr>
            <w:noProof/>
            <w:webHidden/>
          </w:rPr>
        </w:r>
        <w:r w:rsidR="00515CD8">
          <w:rPr>
            <w:noProof/>
            <w:webHidden/>
          </w:rPr>
          <w:fldChar w:fldCharType="separate"/>
        </w:r>
        <w:r w:rsidR="00515CD8">
          <w:rPr>
            <w:noProof/>
            <w:webHidden/>
          </w:rPr>
          <w:t>294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39" w:history="1">
        <w:r w:rsidR="00515CD8" w:rsidRPr="000F76DE">
          <w:rPr>
            <w:rStyle w:val="afa"/>
            <w:rFonts w:ascii="华文细黑" w:eastAsia="华文细黑" w:hAnsi="华文细黑"/>
            <w:noProof/>
          </w:rPr>
          <w:t>3.258.2.</w:t>
        </w:r>
        <w:r w:rsidR="00515CD8">
          <w:rPr>
            <w:i w:val="0"/>
            <w:noProof/>
            <w:sz w:val="21"/>
          </w:rPr>
          <w:tab/>
        </w:r>
        <w:r w:rsidR="00515CD8" w:rsidRPr="000F76DE">
          <w:rPr>
            <w:rStyle w:val="afa"/>
            <w:noProof/>
          </w:rPr>
          <w:t>请求报文</w:t>
        </w:r>
        <w:r w:rsidR="00515CD8">
          <w:rPr>
            <w:noProof/>
            <w:webHidden/>
          </w:rPr>
          <w:tab/>
        </w:r>
        <w:r w:rsidR="00515CD8">
          <w:rPr>
            <w:noProof/>
            <w:webHidden/>
          </w:rPr>
          <w:fldChar w:fldCharType="begin"/>
        </w:r>
        <w:r w:rsidR="00515CD8">
          <w:rPr>
            <w:noProof/>
            <w:webHidden/>
          </w:rPr>
          <w:instrText xml:space="preserve"> PAGEREF _Toc508983439 \h </w:instrText>
        </w:r>
        <w:r w:rsidR="00515CD8">
          <w:rPr>
            <w:noProof/>
            <w:webHidden/>
          </w:rPr>
        </w:r>
        <w:r w:rsidR="00515CD8">
          <w:rPr>
            <w:noProof/>
            <w:webHidden/>
          </w:rPr>
          <w:fldChar w:fldCharType="separate"/>
        </w:r>
        <w:r w:rsidR="00515CD8">
          <w:rPr>
            <w:noProof/>
            <w:webHidden/>
          </w:rPr>
          <w:t>294</w:t>
        </w:r>
        <w:r w:rsidR="00515CD8">
          <w:rPr>
            <w:noProof/>
            <w:webHidden/>
          </w:rPr>
          <w:fldChar w:fldCharType="end"/>
        </w:r>
      </w:hyperlink>
    </w:p>
    <w:p w:rsidR="00515CD8" w:rsidRDefault="00BA12C0">
      <w:pPr>
        <w:pStyle w:val="32"/>
        <w:tabs>
          <w:tab w:val="left" w:pos="1470"/>
          <w:tab w:val="right" w:leader="dot" w:pos="10456"/>
        </w:tabs>
        <w:rPr>
          <w:i w:val="0"/>
          <w:noProof/>
          <w:sz w:val="21"/>
        </w:rPr>
      </w:pPr>
      <w:hyperlink w:anchor="_Toc508983440" w:history="1">
        <w:r w:rsidR="00515CD8" w:rsidRPr="000F76DE">
          <w:rPr>
            <w:rStyle w:val="afa"/>
            <w:rFonts w:ascii="华文细黑" w:eastAsia="华文细黑" w:hAnsi="华文细黑"/>
            <w:noProof/>
          </w:rPr>
          <w:t>3.258.3.</w:t>
        </w:r>
        <w:r w:rsidR="00515CD8">
          <w:rPr>
            <w:i w:val="0"/>
            <w:noProof/>
            <w:sz w:val="21"/>
          </w:rPr>
          <w:tab/>
        </w:r>
        <w:r w:rsidR="00515CD8" w:rsidRPr="000F76DE">
          <w:rPr>
            <w:rStyle w:val="afa"/>
            <w:noProof/>
          </w:rPr>
          <w:t>响应报文</w:t>
        </w:r>
        <w:r w:rsidR="00515CD8">
          <w:rPr>
            <w:noProof/>
            <w:webHidden/>
          </w:rPr>
          <w:tab/>
        </w:r>
        <w:r w:rsidR="00515CD8">
          <w:rPr>
            <w:noProof/>
            <w:webHidden/>
          </w:rPr>
          <w:fldChar w:fldCharType="begin"/>
        </w:r>
        <w:r w:rsidR="00515CD8">
          <w:rPr>
            <w:noProof/>
            <w:webHidden/>
          </w:rPr>
          <w:instrText xml:space="preserve"> PAGEREF _Toc508983440 \h </w:instrText>
        </w:r>
        <w:r w:rsidR="00515CD8">
          <w:rPr>
            <w:noProof/>
            <w:webHidden/>
          </w:rPr>
        </w:r>
        <w:r w:rsidR="00515CD8">
          <w:rPr>
            <w:noProof/>
            <w:webHidden/>
          </w:rPr>
          <w:fldChar w:fldCharType="separate"/>
        </w:r>
        <w:r w:rsidR="00515CD8">
          <w:rPr>
            <w:noProof/>
            <w:webHidden/>
          </w:rPr>
          <w:t>294</w:t>
        </w:r>
        <w:r w:rsidR="00515CD8">
          <w:rPr>
            <w:noProof/>
            <w:webHidden/>
          </w:rPr>
          <w:fldChar w:fldCharType="end"/>
        </w:r>
      </w:hyperlink>
    </w:p>
    <w:p w:rsidR="0099371D" w:rsidRDefault="002A4916">
      <w:pPr>
        <w:rPr>
          <w:sz w:val="20"/>
        </w:rPr>
      </w:pPr>
      <w:r>
        <w:fldChar w:fldCharType="end"/>
      </w: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99371D">
      <w:pPr>
        <w:rPr>
          <w:rFonts w:ascii="宋体" w:hAnsi="宋体"/>
          <w:sz w:val="18"/>
          <w:szCs w:val="18"/>
        </w:rPr>
      </w:pPr>
    </w:p>
    <w:p w:rsidR="0099371D" w:rsidRDefault="002A4916">
      <w:pPr>
        <w:pStyle w:val="1"/>
        <w:numPr>
          <w:ilvl w:val="0"/>
          <w:numId w:val="2"/>
        </w:numPr>
        <w:spacing w:line="480" w:lineRule="auto"/>
        <w:rPr>
          <w:rFonts w:ascii="黑体" w:eastAsia="黑体" w:hAnsi="华文细黑"/>
          <w:sz w:val="52"/>
          <w:szCs w:val="52"/>
        </w:rPr>
      </w:pPr>
      <w:bookmarkStart w:id="1" w:name="_Toc508982402"/>
      <w:r>
        <w:rPr>
          <w:rFonts w:ascii="黑体" w:eastAsia="黑体" w:hAnsi="华文细黑" w:hint="eastAsia"/>
          <w:sz w:val="52"/>
          <w:szCs w:val="52"/>
        </w:rPr>
        <w:t>前言</w:t>
      </w:r>
      <w:bookmarkEnd w:id="1"/>
    </w:p>
    <w:p w:rsidR="0099371D" w:rsidRDefault="002A4916">
      <w:pPr>
        <w:pStyle w:val="2"/>
      </w:pPr>
      <w:bookmarkStart w:id="2" w:name="_Toc508982403"/>
      <w:r>
        <w:rPr>
          <w:rFonts w:hint="eastAsia"/>
        </w:rPr>
        <w:t>目的</w:t>
      </w:r>
      <w:bookmarkEnd w:id="2"/>
    </w:p>
    <w:p w:rsidR="0099371D" w:rsidRDefault="002A4916">
      <w:pPr>
        <w:spacing w:line="480" w:lineRule="auto"/>
        <w:ind w:left="420"/>
      </w:pPr>
      <w:r>
        <w:rPr>
          <w:rFonts w:hint="eastAsia"/>
        </w:rPr>
        <w:t>为</w:t>
      </w:r>
      <w:r>
        <w:rPr>
          <w:rFonts w:hint="eastAsia"/>
        </w:rPr>
        <w:t>51points</w:t>
      </w:r>
      <w:r>
        <w:rPr>
          <w:rFonts w:hint="eastAsia"/>
        </w:rPr>
        <w:t>全平台应用提供统一的数据操作接口，便于平台管理、开发</w:t>
      </w:r>
    </w:p>
    <w:p w:rsidR="0099371D" w:rsidRDefault="002A4916">
      <w:pPr>
        <w:pStyle w:val="2"/>
      </w:pPr>
      <w:bookmarkStart w:id="3" w:name="_Toc508982404"/>
      <w:r>
        <w:rPr>
          <w:rFonts w:hint="eastAsia"/>
        </w:rPr>
        <w:t>对象范围</w:t>
      </w:r>
      <w:bookmarkEnd w:id="3"/>
    </w:p>
    <w:p w:rsidR="0099371D" w:rsidRDefault="002A4916">
      <w:pPr>
        <w:spacing w:line="480" w:lineRule="auto"/>
        <w:ind w:left="420"/>
      </w:pPr>
      <w:r>
        <w:rPr>
          <w:rFonts w:hint="eastAsia"/>
        </w:rPr>
        <w:t>本文档的阅读对象是</w:t>
      </w:r>
      <w:r>
        <w:rPr>
          <w:rFonts w:hint="eastAsia"/>
        </w:rPr>
        <w:t>51points</w:t>
      </w:r>
      <w:r>
        <w:rPr>
          <w:rFonts w:hint="eastAsia"/>
        </w:rPr>
        <w:t>全平台应用开发人员、</w:t>
      </w:r>
      <w:r>
        <w:rPr>
          <w:rFonts w:hint="eastAsia"/>
        </w:rPr>
        <w:t xml:space="preserve"> </w:t>
      </w:r>
      <w:r>
        <w:rPr>
          <w:rFonts w:hint="eastAsia"/>
        </w:rPr>
        <w:t>维护人员和管理人员</w:t>
      </w:r>
    </w:p>
    <w:p w:rsidR="0099371D" w:rsidRDefault="002A4916">
      <w:pPr>
        <w:pStyle w:val="2"/>
      </w:pPr>
      <w:bookmarkStart w:id="4" w:name="_Toc508982405"/>
      <w:r>
        <w:rPr>
          <w:rFonts w:hint="eastAsia"/>
        </w:rPr>
        <w:lastRenderedPageBreak/>
        <w:t>服务器地址</w:t>
      </w:r>
      <w:bookmarkEnd w:id="4"/>
    </w:p>
    <w:p w:rsidR="0099371D" w:rsidRDefault="002A4916">
      <w:pPr>
        <w:spacing w:line="480" w:lineRule="auto"/>
        <w:ind w:left="420"/>
      </w:pPr>
      <w:r>
        <w:t>U</w:t>
      </w:r>
      <w:r>
        <w:rPr>
          <w:rFonts w:hint="eastAsia"/>
        </w:rPr>
        <w:t>at</w:t>
      </w:r>
      <w:r>
        <w:rPr>
          <w:rFonts w:hint="eastAsia"/>
        </w:rPr>
        <w:t>测试环境：</w:t>
      </w:r>
    </w:p>
    <w:p w:rsidR="0099371D" w:rsidRDefault="002A4916">
      <w:pPr>
        <w:spacing w:line="480" w:lineRule="auto"/>
        <w:ind w:left="420"/>
      </w:pPr>
      <w:r>
        <w:t>P</w:t>
      </w:r>
      <w:r>
        <w:rPr>
          <w:rFonts w:hint="eastAsia"/>
        </w:rPr>
        <w:t>m</w:t>
      </w:r>
      <w:r>
        <w:rPr>
          <w:rFonts w:hint="eastAsia"/>
        </w:rPr>
        <w:t>生产环境：</w:t>
      </w:r>
    </w:p>
    <w:p w:rsidR="0099371D" w:rsidRDefault="002A4916">
      <w:pPr>
        <w:pStyle w:val="1"/>
        <w:numPr>
          <w:ilvl w:val="0"/>
          <w:numId w:val="2"/>
        </w:numPr>
        <w:spacing w:line="480" w:lineRule="auto"/>
        <w:rPr>
          <w:rFonts w:ascii="黑体" w:eastAsia="黑体" w:hAnsi="华文细黑"/>
          <w:sz w:val="52"/>
          <w:szCs w:val="52"/>
        </w:rPr>
      </w:pPr>
      <w:bookmarkStart w:id="5" w:name="_Toc508982406"/>
      <w:r>
        <w:rPr>
          <w:rFonts w:ascii="黑体" w:eastAsia="黑体" w:hAnsi="华文细黑" w:hint="eastAsia"/>
          <w:sz w:val="52"/>
          <w:szCs w:val="52"/>
        </w:rPr>
        <w:t>接口协议约定</w:t>
      </w:r>
      <w:bookmarkEnd w:id="5"/>
    </w:p>
    <w:p w:rsidR="0099371D" w:rsidRDefault="002A4916">
      <w:pPr>
        <w:pStyle w:val="2"/>
      </w:pPr>
      <w:bookmarkStart w:id="6" w:name="_Toc508982407"/>
      <w:r>
        <w:rPr>
          <w:rFonts w:hint="eastAsia"/>
        </w:rPr>
        <w:t>接口功能</w:t>
      </w:r>
      <w:bookmarkEnd w:id="6"/>
    </w:p>
    <w:p w:rsidR="0099371D" w:rsidRDefault="002A4916">
      <w:pPr>
        <w:widowControl/>
        <w:ind w:firstLineChars="50" w:firstLine="105"/>
      </w:pPr>
      <w:r>
        <w:rPr>
          <w:rFonts w:hint="eastAsia"/>
        </w:rPr>
        <w:t>本协议为</w:t>
      </w:r>
      <w:r>
        <w:rPr>
          <w:rFonts w:hint="eastAsia"/>
        </w:rPr>
        <w:t>5</w:t>
      </w:r>
      <w:r>
        <w:t>1</w:t>
      </w:r>
      <w:r>
        <w:rPr>
          <w:rFonts w:hint="eastAsia"/>
        </w:rPr>
        <w:t>points</w:t>
      </w:r>
      <w:r>
        <w:rPr>
          <w:rFonts w:hint="eastAsia"/>
        </w:rPr>
        <w:t>各平台与对内接口平台的通信协议</w:t>
      </w:r>
    </w:p>
    <w:p w:rsidR="0099371D" w:rsidRDefault="0099371D">
      <w:pPr>
        <w:widowControl/>
      </w:pPr>
    </w:p>
    <w:p w:rsidR="0099371D" w:rsidRDefault="002A4916">
      <w:pPr>
        <w:pStyle w:val="2"/>
      </w:pPr>
      <w:bookmarkStart w:id="7" w:name="_Toc508982408"/>
      <w:r>
        <w:rPr>
          <w:rFonts w:hint="eastAsia"/>
        </w:rPr>
        <w:t>接口协议</w:t>
      </w:r>
      <w:bookmarkEnd w:id="7"/>
    </w:p>
    <w:p w:rsidR="0099371D" w:rsidRDefault="002A4916">
      <w:pPr>
        <w:spacing w:line="360" w:lineRule="auto"/>
        <w:ind w:firstLineChars="150" w:firstLine="315"/>
      </w:pPr>
      <w:r>
        <w:rPr>
          <w:rFonts w:hint="eastAsia"/>
        </w:rPr>
        <w:t>请求报文以</w:t>
      </w:r>
      <w:r>
        <w:rPr>
          <w:rFonts w:hint="eastAsia"/>
        </w:rPr>
        <w:t xml:space="preserve"> HTTP</w:t>
      </w:r>
      <w:r>
        <w:rPr>
          <w:rFonts w:hint="eastAsia"/>
        </w:rPr>
        <w:t>发送</w:t>
      </w:r>
    </w:p>
    <w:tbl>
      <w:tblPr>
        <w:tblW w:w="10475"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347"/>
        <w:gridCol w:w="5116"/>
        <w:gridCol w:w="968"/>
        <w:gridCol w:w="2363"/>
      </w:tblGrid>
      <w:tr w:rsidR="0099371D">
        <w:tc>
          <w:tcPr>
            <w:tcW w:w="681" w:type="dxa"/>
          </w:tcPr>
          <w:p w:rsidR="0099371D" w:rsidRDefault="002A4916">
            <w:r>
              <w:rPr>
                <w:rFonts w:hint="eastAsia"/>
              </w:rPr>
              <w:t>序号</w:t>
            </w:r>
          </w:p>
        </w:tc>
        <w:tc>
          <w:tcPr>
            <w:tcW w:w="1347" w:type="dxa"/>
          </w:tcPr>
          <w:p w:rsidR="0099371D" w:rsidRDefault="002A4916">
            <w:r>
              <w:rPr>
                <w:rFonts w:hint="eastAsia"/>
              </w:rPr>
              <w:t>类型</w:t>
            </w:r>
          </w:p>
        </w:tc>
        <w:tc>
          <w:tcPr>
            <w:tcW w:w="5116" w:type="dxa"/>
          </w:tcPr>
          <w:p w:rsidR="0099371D" w:rsidRDefault="002A4916">
            <w:r>
              <w:rPr>
                <w:rFonts w:hint="eastAsia"/>
              </w:rPr>
              <w:t>内容</w:t>
            </w:r>
          </w:p>
        </w:tc>
        <w:tc>
          <w:tcPr>
            <w:tcW w:w="968" w:type="dxa"/>
          </w:tcPr>
          <w:p w:rsidR="0099371D" w:rsidRDefault="002A4916">
            <w:pPr>
              <w:rPr>
                <w:b/>
              </w:rPr>
            </w:pPr>
            <w:r>
              <w:rPr>
                <w:rFonts w:hint="eastAsia"/>
                <w:b/>
              </w:rPr>
              <w:t>编码</w:t>
            </w:r>
          </w:p>
        </w:tc>
        <w:tc>
          <w:tcPr>
            <w:tcW w:w="2363" w:type="dxa"/>
          </w:tcPr>
          <w:p w:rsidR="0099371D" w:rsidRDefault="002A4916">
            <w:r>
              <w:rPr>
                <w:rFonts w:hint="eastAsia"/>
              </w:rPr>
              <w:t>备注</w:t>
            </w:r>
          </w:p>
        </w:tc>
      </w:tr>
      <w:tr w:rsidR="0099371D">
        <w:tc>
          <w:tcPr>
            <w:tcW w:w="681" w:type="dxa"/>
          </w:tcPr>
          <w:p w:rsidR="0099371D" w:rsidRDefault="002A4916">
            <w:r>
              <w:rPr>
                <w:rFonts w:hint="eastAsia"/>
              </w:rPr>
              <w:t>1</w:t>
            </w:r>
          </w:p>
        </w:tc>
        <w:tc>
          <w:tcPr>
            <w:tcW w:w="1347" w:type="dxa"/>
          </w:tcPr>
          <w:p w:rsidR="0099371D" w:rsidRDefault="002A4916">
            <w:r>
              <w:rPr>
                <w:rFonts w:hint="eastAsia"/>
              </w:rPr>
              <w:t>请求</w:t>
            </w:r>
          </w:p>
        </w:tc>
        <w:tc>
          <w:tcPr>
            <w:tcW w:w="5116" w:type="dxa"/>
          </w:tcPr>
          <w:p w:rsidR="0099371D" w:rsidRDefault="002A4916">
            <w:r>
              <w:t>G</w:t>
            </w:r>
            <w:r>
              <w:rPr>
                <w:rFonts w:hint="eastAsia"/>
              </w:rPr>
              <w:t>et/post</w:t>
            </w:r>
            <w:r>
              <w:rPr>
                <w:rFonts w:hint="eastAsia"/>
              </w:rPr>
              <w:t>方式</w:t>
            </w:r>
            <w:r>
              <w:rPr>
                <w:rFonts w:hint="eastAsia"/>
              </w:rPr>
              <w:t xml:space="preserve"> </w:t>
            </w:r>
            <w:r>
              <w:rPr>
                <w:rFonts w:hint="eastAsia"/>
              </w:rPr>
              <w:t>数据</w:t>
            </w:r>
            <w:r>
              <w:rPr>
                <w:rFonts w:hint="eastAsia"/>
              </w:rPr>
              <w:t>json</w:t>
            </w:r>
            <w:r>
              <w:rPr>
                <w:rFonts w:hint="eastAsia"/>
              </w:rPr>
              <w:t>格式作</w:t>
            </w:r>
            <w:r>
              <w:rPr>
                <w:rFonts w:hint="eastAsia"/>
              </w:rPr>
              <w:t>GZIP</w:t>
            </w:r>
            <w:r>
              <w:rPr>
                <w:rFonts w:hint="eastAsia"/>
              </w:rPr>
              <w:t>压缩</w:t>
            </w:r>
          </w:p>
        </w:tc>
        <w:tc>
          <w:tcPr>
            <w:tcW w:w="968" w:type="dxa"/>
          </w:tcPr>
          <w:p w:rsidR="0099371D" w:rsidRDefault="002A4916">
            <w:r>
              <w:rPr>
                <w:rFonts w:hint="eastAsia"/>
              </w:rPr>
              <w:t>UTF-8</w:t>
            </w:r>
          </w:p>
        </w:tc>
        <w:tc>
          <w:tcPr>
            <w:tcW w:w="2363" w:type="dxa"/>
          </w:tcPr>
          <w:p w:rsidR="0099371D" w:rsidRDefault="0099371D"/>
        </w:tc>
      </w:tr>
      <w:tr w:rsidR="0099371D">
        <w:tc>
          <w:tcPr>
            <w:tcW w:w="681" w:type="dxa"/>
          </w:tcPr>
          <w:p w:rsidR="0099371D" w:rsidRDefault="002A4916">
            <w:r>
              <w:rPr>
                <w:rFonts w:hint="eastAsia"/>
              </w:rPr>
              <w:t>2</w:t>
            </w:r>
          </w:p>
        </w:tc>
        <w:tc>
          <w:tcPr>
            <w:tcW w:w="1347" w:type="dxa"/>
          </w:tcPr>
          <w:p w:rsidR="0099371D" w:rsidRDefault="002A4916">
            <w:r>
              <w:rPr>
                <w:rFonts w:hint="eastAsia"/>
              </w:rPr>
              <w:t>响应</w:t>
            </w:r>
          </w:p>
        </w:tc>
        <w:tc>
          <w:tcPr>
            <w:tcW w:w="5116" w:type="dxa"/>
          </w:tcPr>
          <w:p w:rsidR="0099371D" w:rsidRDefault="002A4916">
            <w:r>
              <w:rPr>
                <w:rFonts w:hint="eastAsia"/>
              </w:rPr>
              <w:t>Json</w:t>
            </w:r>
            <w:r>
              <w:rPr>
                <w:rFonts w:hint="eastAsia"/>
              </w:rPr>
              <w:t>格式作</w:t>
            </w:r>
            <w:r>
              <w:rPr>
                <w:rFonts w:hint="eastAsia"/>
              </w:rPr>
              <w:t>GZIP</w:t>
            </w:r>
            <w:r>
              <w:rPr>
                <w:rFonts w:hint="eastAsia"/>
              </w:rPr>
              <w:t>压缩</w:t>
            </w:r>
          </w:p>
        </w:tc>
        <w:tc>
          <w:tcPr>
            <w:tcW w:w="968" w:type="dxa"/>
          </w:tcPr>
          <w:p w:rsidR="0099371D" w:rsidRDefault="002A4916">
            <w:r>
              <w:rPr>
                <w:rFonts w:hint="eastAsia"/>
              </w:rPr>
              <w:t>UTF-8</w:t>
            </w:r>
          </w:p>
        </w:tc>
        <w:tc>
          <w:tcPr>
            <w:tcW w:w="2363" w:type="dxa"/>
          </w:tcPr>
          <w:p w:rsidR="0099371D" w:rsidRDefault="0099371D"/>
        </w:tc>
      </w:tr>
      <w:tr w:rsidR="0099371D">
        <w:tc>
          <w:tcPr>
            <w:tcW w:w="681" w:type="dxa"/>
          </w:tcPr>
          <w:p w:rsidR="0099371D" w:rsidRDefault="002A4916">
            <w:r>
              <w:rPr>
                <w:rFonts w:hint="eastAsia"/>
              </w:rPr>
              <w:t>3</w:t>
            </w:r>
          </w:p>
        </w:tc>
        <w:tc>
          <w:tcPr>
            <w:tcW w:w="1347" w:type="dxa"/>
          </w:tcPr>
          <w:p w:rsidR="0099371D" w:rsidRDefault="002A4916">
            <w:r>
              <w:rPr>
                <w:rFonts w:hint="eastAsia"/>
              </w:rPr>
              <w:t>必填项</w:t>
            </w:r>
          </w:p>
        </w:tc>
        <w:tc>
          <w:tcPr>
            <w:tcW w:w="5116" w:type="dxa"/>
          </w:tcPr>
          <w:p w:rsidR="0099371D" w:rsidRDefault="002A4916">
            <w:r>
              <w:rPr>
                <w:rFonts w:hint="eastAsia"/>
              </w:rPr>
              <w:t>“</w:t>
            </w:r>
            <w:r>
              <w:rPr>
                <w:rFonts w:hint="eastAsia"/>
              </w:rPr>
              <w:t>M</w:t>
            </w:r>
            <w:r>
              <w:rPr>
                <w:rFonts w:hint="eastAsia"/>
              </w:rPr>
              <w:t>”表示必填；“</w:t>
            </w:r>
            <w:r>
              <w:rPr>
                <w:rFonts w:hint="eastAsia"/>
              </w:rPr>
              <w:t>O</w:t>
            </w:r>
            <w:r>
              <w:rPr>
                <w:rFonts w:hint="eastAsia"/>
              </w:rPr>
              <w:t>”表示可选</w:t>
            </w:r>
          </w:p>
        </w:tc>
        <w:tc>
          <w:tcPr>
            <w:tcW w:w="968" w:type="dxa"/>
          </w:tcPr>
          <w:p w:rsidR="0099371D" w:rsidRDefault="0099371D"/>
        </w:tc>
        <w:tc>
          <w:tcPr>
            <w:tcW w:w="2363" w:type="dxa"/>
          </w:tcPr>
          <w:p w:rsidR="0099371D" w:rsidRDefault="0099371D"/>
        </w:tc>
      </w:tr>
      <w:tr w:rsidR="0099371D">
        <w:tc>
          <w:tcPr>
            <w:tcW w:w="681" w:type="dxa"/>
          </w:tcPr>
          <w:p w:rsidR="0099371D" w:rsidRDefault="002A4916">
            <w:r>
              <w:rPr>
                <w:rFonts w:hint="eastAsia"/>
              </w:rPr>
              <w:t>4</w:t>
            </w:r>
          </w:p>
        </w:tc>
        <w:tc>
          <w:tcPr>
            <w:tcW w:w="1347" w:type="dxa"/>
          </w:tcPr>
          <w:p w:rsidR="0099371D" w:rsidRDefault="002A4916">
            <w:r>
              <w:rPr>
                <w:rFonts w:hint="eastAsia"/>
              </w:rPr>
              <w:t>命名规则</w:t>
            </w:r>
          </w:p>
        </w:tc>
        <w:tc>
          <w:tcPr>
            <w:tcW w:w="5116" w:type="dxa"/>
          </w:tcPr>
          <w:p w:rsidR="0099371D" w:rsidRDefault="002A4916">
            <w:r>
              <w:rPr>
                <w:rFonts w:hint="eastAsia"/>
              </w:rPr>
              <w:t>输入输出参数采用</w:t>
            </w:r>
            <w:r>
              <w:rPr>
                <w:rFonts w:hint="eastAsia"/>
              </w:rPr>
              <w:t>Camel</w:t>
            </w:r>
            <w:r>
              <w:rPr>
                <w:rFonts w:hint="eastAsia"/>
              </w:rPr>
              <w:t>命名规范</w:t>
            </w:r>
          </w:p>
        </w:tc>
        <w:tc>
          <w:tcPr>
            <w:tcW w:w="968" w:type="dxa"/>
          </w:tcPr>
          <w:p w:rsidR="0099371D" w:rsidRDefault="0099371D"/>
        </w:tc>
        <w:tc>
          <w:tcPr>
            <w:tcW w:w="2363" w:type="dxa"/>
          </w:tcPr>
          <w:p w:rsidR="0099371D" w:rsidRDefault="0099371D"/>
        </w:tc>
      </w:tr>
      <w:tr w:rsidR="0099371D">
        <w:tc>
          <w:tcPr>
            <w:tcW w:w="681" w:type="dxa"/>
          </w:tcPr>
          <w:p w:rsidR="0099371D" w:rsidRDefault="002A4916">
            <w:del w:id="8" w:author="ThinkPad" w:date="2017-07-02T22:18:00Z">
              <w:r>
                <w:rPr>
                  <w:rFonts w:hint="eastAsia"/>
                </w:rPr>
                <w:delText>5</w:delText>
              </w:r>
            </w:del>
          </w:p>
        </w:tc>
        <w:tc>
          <w:tcPr>
            <w:tcW w:w="1347" w:type="dxa"/>
          </w:tcPr>
          <w:p w:rsidR="0099371D" w:rsidRDefault="002A4916">
            <w:del w:id="9" w:author="ThinkPad" w:date="2017-07-02T22:18:00Z">
              <w:r>
                <w:rPr>
                  <w:rFonts w:hint="eastAsia"/>
                </w:rPr>
                <w:delText>数字签名</w:delText>
              </w:r>
            </w:del>
          </w:p>
        </w:tc>
        <w:tc>
          <w:tcPr>
            <w:tcW w:w="5116" w:type="dxa"/>
          </w:tcPr>
          <w:p w:rsidR="0099371D" w:rsidRDefault="002A4916">
            <w:del w:id="10" w:author="ThinkPad" w:date="2017-07-02T22:18:00Z">
              <w:r>
                <w:rPr>
                  <w:rFonts w:hint="eastAsia"/>
                </w:rPr>
                <w:delText>机构号</w:delText>
              </w:r>
              <w:r>
                <w:rPr>
                  <w:rFonts w:hint="eastAsia"/>
                </w:rPr>
                <w:delText>+</w:delText>
              </w:r>
              <w:r>
                <w:rPr>
                  <w:rFonts w:hint="eastAsia"/>
                </w:rPr>
                <w:delText>固定值</w:delText>
              </w:r>
              <w:r>
                <w:rPr>
                  <w:rFonts w:hint="eastAsia"/>
                </w:rPr>
                <w:delText>+</w:delText>
              </w:r>
              <w:r>
                <w:rPr>
                  <w:rFonts w:hint="eastAsia"/>
                </w:rPr>
                <w:delText>接口名称</w:delText>
              </w:r>
              <w:r>
                <w:rPr>
                  <w:rFonts w:hint="eastAsia"/>
                </w:rPr>
                <w:delText>+</w:delText>
              </w:r>
              <w:r>
                <w:rPr>
                  <w:rFonts w:hint="eastAsia"/>
                </w:rPr>
                <w:delText>提交时间</w:delText>
              </w:r>
              <w:r>
                <w:rPr>
                  <w:rFonts w:hint="eastAsia"/>
                </w:rPr>
                <w:delText>(</w:delText>
              </w:r>
              <w:r>
                <w:rPr>
                  <w:rFonts w:hint="eastAsia"/>
                </w:rPr>
                <w:delText>参照接口中</w:delText>
              </w:r>
              <w:r>
                <w:rPr>
                  <w:rFonts w:hint="eastAsia"/>
                </w:rPr>
                <w:delText>submitTime)</w:delText>
              </w:r>
              <w:r>
                <w:rPr>
                  <w:rFonts w:hint="eastAsia"/>
                </w:rPr>
                <w:delText>，然后</w:delText>
              </w:r>
              <w:r>
                <w:rPr>
                  <w:rFonts w:hint="eastAsia"/>
                </w:rPr>
                <w:delText>MD5</w:delText>
              </w:r>
            </w:del>
          </w:p>
        </w:tc>
        <w:tc>
          <w:tcPr>
            <w:tcW w:w="968" w:type="dxa"/>
          </w:tcPr>
          <w:p w:rsidR="0099371D" w:rsidRDefault="0099371D"/>
        </w:tc>
        <w:tc>
          <w:tcPr>
            <w:tcW w:w="2363" w:type="dxa"/>
          </w:tcPr>
          <w:p w:rsidR="0099371D" w:rsidRDefault="002A4916">
            <w:pPr>
              <w:rPr>
                <w:del w:id="11" w:author="ThinkPad" w:date="2017-07-02T22:18:00Z"/>
              </w:rPr>
            </w:pPr>
            <w:del w:id="12" w:author="ThinkPad" w:date="2017-07-02T22:18:00Z">
              <w:r>
                <w:rPr>
                  <w:rFonts w:hint="eastAsia"/>
                </w:rPr>
                <w:delText>固定值：</w:delText>
              </w:r>
              <w:r>
                <w:rPr>
                  <w:rFonts w:hint="eastAsia"/>
                </w:rPr>
                <w:delText>60670279</w:delText>
              </w:r>
            </w:del>
          </w:p>
          <w:p w:rsidR="0099371D" w:rsidRDefault="002A4916">
            <w:del w:id="13" w:author="ThinkPad" w:date="2017-07-02T22:18:00Z">
              <w:r>
                <w:rPr>
                  <w:rFonts w:hint="eastAsia"/>
                </w:rPr>
                <w:delText>机构号：</w:delText>
              </w:r>
              <w:r>
                <w:rPr>
                  <w:rFonts w:hint="eastAsia"/>
                </w:rPr>
                <w:delText>g0Panda@pp</w:delText>
              </w:r>
            </w:del>
          </w:p>
        </w:tc>
      </w:tr>
    </w:tbl>
    <w:p w:rsidR="0099371D" w:rsidRDefault="0099371D"/>
    <w:p w:rsidR="0099371D" w:rsidRDefault="002A4916">
      <w:pPr>
        <w:pStyle w:val="1"/>
        <w:numPr>
          <w:ilvl w:val="0"/>
          <w:numId w:val="2"/>
        </w:numPr>
        <w:spacing w:line="480" w:lineRule="auto"/>
        <w:rPr>
          <w:rFonts w:ascii="黑体" w:eastAsia="黑体" w:hAnsi="华文细黑"/>
          <w:sz w:val="52"/>
          <w:szCs w:val="52"/>
        </w:rPr>
      </w:pPr>
      <w:bookmarkStart w:id="14" w:name="_Toc379905277"/>
      <w:bookmarkStart w:id="15" w:name="_Toc508982409"/>
      <w:r>
        <w:rPr>
          <w:rFonts w:ascii="黑体" w:eastAsia="黑体" w:hAnsi="华文细黑" w:hint="eastAsia"/>
          <w:sz w:val="52"/>
          <w:szCs w:val="52"/>
        </w:rPr>
        <w:t>接口协议</w:t>
      </w:r>
      <w:bookmarkEnd w:id="14"/>
      <w:r>
        <w:rPr>
          <w:rFonts w:ascii="黑体" w:eastAsia="黑体" w:hAnsi="华文细黑" w:hint="eastAsia"/>
          <w:sz w:val="52"/>
          <w:szCs w:val="52"/>
        </w:rPr>
        <w:t>列表</w:t>
      </w:r>
      <w:bookmarkEnd w:id="15"/>
    </w:p>
    <w:p w:rsidR="0099371D" w:rsidRDefault="002A4916">
      <w:pPr>
        <w:pStyle w:val="2"/>
      </w:pPr>
      <w:bookmarkStart w:id="16" w:name="_Toc508982410"/>
      <w:r>
        <w:rPr>
          <w:rFonts w:hint="eastAsia"/>
        </w:rPr>
        <w:t>实物商品列表接口</w:t>
      </w:r>
      <w:bookmarkEnd w:id="16"/>
    </w:p>
    <w:p w:rsidR="0099371D" w:rsidRDefault="002A4916">
      <w:pPr>
        <w:pStyle w:val="30"/>
      </w:pPr>
      <w:bookmarkStart w:id="17" w:name="_Toc508982411"/>
      <w:r>
        <w:rPr>
          <w:rFonts w:hint="eastAsia"/>
        </w:rPr>
        <w:t>接口地址：product/goods/goods</w:t>
      </w:r>
      <w:r>
        <w:t>List</w:t>
      </w:r>
      <w:r>
        <w:rPr>
          <w:rFonts w:hint="eastAsia"/>
        </w:rPr>
        <w:t>.</w:t>
      </w:r>
      <w:r>
        <w:t>do</w:t>
      </w:r>
      <w:bookmarkEnd w:id="17"/>
    </w:p>
    <w:p w:rsidR="0099371D" w:rsidRDefault="002A4916">
      <w:pPr>
        <w:pStyle w:val="30"/>
      </w:pPr>
      <w:bookmarkStart w:id="18" w:name="_Toc508982412"/>
      <w:r>
        <w:rPr>
          <w:rFonts w:hint="eastAsia"/>
        </w:rPr>
        <w:t>请求报文</w:t>
      </w:r>
      <w:bookmarkEnd w:id="18"/>
    </w:p>
    <w:tbl>
      <w:tblPr>
        <w:tblW w:w="102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777"/>
        <w:gridCol w:w="1296"/>
        <w:gridCol w:w="1056"/>
        <w:gridCol w:w="983"/>
        <w:gridCol w:w="1116"/>
        <w:gridCol w:w="3042"/>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77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8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11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304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ortBy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按属性排序</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1创建时间 2 价格 3上架时间 4库存   默认为1</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sort</w:t>
            </w:r>
            <w:r>
              <w:rPr>
                <w:rFonts w:ascii="微软雅黑" w:eastAsia="微软雅黑" w:hAnsi="微软雅黑"/>
                <w:color w:val="000000"/>
                <w:sz w:val="18"/>
                <w:szCs w:val="18"/>
              </w:rPr>
              <w:t>Way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排序方式</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1降序 2 升序 默认1</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w:t>
            </w:r>
            <w:r>
              <w:rPr>
                <w:rFonts w:ascii="微软雅黑" w:eastAsia="微软雅黑" w:hAnsi="微软雅黑"/>
                <w:color w:val="000000"/>
                <w:sz w:val="18"/>
                <w:szCs w:val="18"/>
              </w:rPr>
              <w:t>iantClass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一级类别</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默认全部</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w:t>
            </w:r>
            <w:r>
              <w:rPr>
                <w:rFonts w:ascii="微软雅黑" w:eastAsia="微软雅黑" w:hAnsi="微软雅黑"/>
                <w:color w:val="000000"/>
                <w:sz w:val="18"/>
                <w:szCs w:val="18"/>
              </w:rPr>
              <w:t>diumClass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二级类别</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有值时，一级类别必填</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ti</w:t>
            </w:r>
            <w:r>
              <w:rPr>
                <w:rFonts w:ascii="微软雅黑" w:eastAsia="微软雅黑" w:hAnsi="微软雅黑"/>
                <w:color w:val="000000"/>
                <w:sz w:val="18"/>
                <w:szCs w:val="18"/>
              </w:rPr>
              <w:t>nyClass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三级类别</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8</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有值时，一、二级类别必填</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w:t>
            </w:r>
            <w:r>
              <w:rPr>
                <w:rFonts w:ascii="微软雅黑" w:eastAsia="微软雅黑" w:hAnsi="微软雅黑" w:hint="eastAsia"/>
                <w:color w:val="000000"/>
                <w:sz w:val="18"/>
                <w:szCs w:val="18"/>
              </w:rPr>
              <w:t>rand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默认全部</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keyword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goodsN</w:t>
            </w:r>
            <w:r>
              <w:rPr>
                <w:rFonts w:ascii="微软雅黑" w:eastAsia="微软雅黑" w:hAnsi="微软雅黑" w:hint="eastAsia"/>
                <w:color w:val="000000"/>
                <w:sz w:val="18"/>
                <w:szCs w:val="18"/>
              </w:rPr>
              <w:t>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商品名称</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商品编号</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r>
              <w:rPr>
                <w:rFonts w:ascii="微软雅黑" w:eastAsia="微软雅黑" w:hAnsi="微软雅黑"/>
                <w:color w:val="000000"/>
                <w:sz w:val="18"/>
                <w:szCs w:val="18"/>
              </w:rPr>
              <w:t>Str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 5</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 xml:space="preserve">审核未通过 </w:t>
            </w:r>
            <w:r>
              <w:rPr>
                <w:rFonts w:ascii="微软雅黑" w:eastAsia="微软雅黑" w:hAnsi="微软雅黑"/>
                <w:color w:val="000000"/>
                <w:sz w:val="18"/>
                <w:szCs w:val="18"/>
              </w:rPr>
              <w:t xml:space="preserve">6 </w:t>
            </w:r>
            <w:r>
              <w:rPr>
                <w:rFonts w:ascii="微软雅黑" w:eastAsia="微软雅黑" w:hAnsi="微软雅黑" w:hint="eastAsia"/>
                <w:color w:val="000000"/>
                <w:sz w:val="18"/>
                <w:szCs w:val="18"/>
              </w:rPr>
              <w:t>从未上架 7</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售完待上架 多个状态逗号分隔</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lastModifyDateStart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最后更新开始时间</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lastModifyDateEnd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最后更新结束时间</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panPriceStart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积分开始价格</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panPriceEnd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积分结束价格</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w:t>
            </w:r>
            <w:r>
              <w:rPr>
                <w:rFonts w:ascii="微软雅黑" w:eastAsia="微软雅黑" w:hAnsi="微软雅黑" w:hint="eastAsia"/>
                <w:color w:val="000000"/>
                <w:sz w:val="18"/>
                <w:szCs w:val="18"/>
              </w:rPr>
              <w:t>DateStart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创建开始时间</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w:t>
            </w:r>
            <w:r>
              <w:rPr>
                <w:rFonts w:ascii="微软雅黑" w:eastAsia="微软雅黑" w:hAnsi="微软雅黑" w:hint="eastAsia"/>
                <w:color w:val="000000"/>
                <w:sz w:val="18"/>
                <w:szCs w:val="18"/>
              </w:rPr>
              <w:t>DateEnd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创建结束时间</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19" w:name="_Toc508982413"/>
      <w:r>
        <w:rPr>
          <w:rFonts w:hint="eastAsia"/>
        </w:rPr>
        <w:t>响应报文</w:t>
      </w:r>
      <w:bookmarkEnd w:id="19"/>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bookmarkStart w:id="20" w:name="OLE_LINK7"/>
            <w:bookmarkStart w:id="21" w:name="OLE_LINK6"/>
            <w:bookmarkStart w:id="22" w:name="OLE_LINK5"/>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 xml:space="preserve"> 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r>
              <w:rPr>
                <w:rStyle w:val="shorttext"/>
              </w:rPr>
              <w:t xml:space="preserve"> .goodsInfoList</w:t>
            </w:r>
            <w:r>
              <w:rPr>
                <w:rStyle w:val="shorttext"/>
                <w:rFonts w:hint="eastAsia"/>
              </w:rPr>
              <w: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积分价格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w:t>
            </w:r>
            <w:r>
              <w:rPr>
                <w:rFonts w:ascii="微软雅黑" w:eastAsia="微软雅黑" w:hAnsi="微软雅黑"/>
                <w:color w:val="000000"/>
                <w:sz w:val="18"/>
                <w:szCs w:val="18"/>
              </w:rPr>
              <w:t>vertiseShortMessage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简短的广告语</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w:t>
            </w:r>
            <w:r>
              <w:rPr>
                <w:rFonts w:ascii="微软雅黑" w:eastAsia="微软雅黑" w:hAnsi="微软雅黑"/>
                <w:color w:val="000000"/>
                <w:sz w:val="18"/>
                <w:szCs w:val="18"/>
              </w:rPr>
              <w:t>oodsPic</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商品图片</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多张图片逗号分隔</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w:t>
            </w:r>
            <w:r>
              <w:rPr>
                <w:rFonts w:ascii="微软雅黑" w:eastAsia="微软雅黑" w:hAnsi="微软雅黑"/>
                <w:color w:val="000000"/>
                <w:sz w:val="18"/>
                <w:szCs w:val="18"/>
              </w:rPr>
              <w:t>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商品编号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商品状态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 5</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 xml:space="preserve">审核未通过 </w:t>
            </w:r>
            <w:r>
              <w:rPr>
                <w:rFonts w:ascii="微软雅黑" w:eastAsia="微软雅黑" w:hAnsi="微软雅黑"/>
                <w:color w:val="000000"/>
                <w:sz w:val="18"/>
                <w:szCs w:val="18"/>
              </w:rPr>
              <w:t xml:space="preserve">6 </w:t>
            </w:r>
            <w:r>
              <w:rPr>
                <w:rFonts w:ascii="微软雅黑" w:eastAsia="微软雅黑" w:hAnsi="微软雅黑" w:hint="eastAsia"/>
                <w:color w:val="000000"/>
                <w:sz w:val="18"/>
                <w:szCs w:val="18"/>
              </w:rPr>
              <w:t>从未上架 7</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售完待上架</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stock</w:t>
            </w:r>
            <w:r>
              <w:rPr>
                <w:rFonts w:ascii="微软雅黑" w:eastAsia="微软雅黑" w:hAnsi="微软雅黑"/>
                <w:color w:val="000000"/>
                <w:sz w:val="18"/>
                <w:szCs w:val="18"/>
              </w:rPr>
              <w:t>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库存数量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salseNum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销量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goodsProPic</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商品属性图片</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goodsPro1</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商品SKU属性1</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如颜色、尺寸</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goodsProVal1</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商品SKU属性值1</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如红色、185</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goodsPro2</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商品SKU属性2</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goodsProVal2</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商品SKU属性值2</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goodsPro3</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商品SKU属性3</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goodsProVal3</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商品SKU属性值3</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goodsPro4</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w:t>
            </w:r>
            <w:r>
              <w:rPr>
                <w:rFonts w:ascii="微软雅黑" w:eastAsia="微软雅黑" w:hAnsi="微软雅黑"/>
                <w:color w:val="000000"/>
                <w:sz w:val="18"/>
                <w:szCs w:val="18"/>
              </w:rPr>
              <w:t>4</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goodsProVal4</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w:t>
            </w:r>
            <w:r>
              <w:rPr>
                <w:rFonts w:ascii="微软雅黑" w:eastAsia="微软雅黑" w:hAnsi="微软雅黑"/>
                <w:color w:val="000000"/>
                <w:sz w:val="18"/>
                <w:szCs w:val="18"/>
              </w:rPr>
              <w:t>4</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goodsPro5</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w:t>
            </w:r>
            <w:r>
              <w:rPr>
                <w:rFonts w:ascii="微软雅黑" w:eastAsia="微软雅黑" w:hAnsi="微软雅黑"/>
                <w:color w:val="000000"/>
                <w:sz w:val="18"/>
                <w:szCs w:val="18"/>
              </w:rPr>
              <w:t>5</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goodsProVal5</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w:t>
            </w:r>
            <w:r>
              <w:rPr>
                <w:rFonts w:ascii="微软雅黑" w:eastAsia="微软雅黑" w:hAnsi="微软雅黑"/>
                <w:color w:val="000000"/>
                <w:sz w:val="18"/>
                <w:szCs w:val="18"/>
              </w:rPr>
              <w:t>5</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bookmarkEnd w:id="20"/>
      <w:bookmarkEnd w:id="21"/>
      <w:bookmarkEnd w:id="22"/>
    </w:tbl>
    <w:p w:rsidR="0099371D" w:rsidRDefault="0099371D"/>
    <w:p w:rsidR="0099371D" w:rsidRDefault="002A4916">
      <w:pPr>
        <w:pStyle w:val="2"/>
      </w:pPr>
      <w:bookmarkStart w:id="23" w:name="_Toc508982414"/>
      <w:r>
        <w:rPr>
          <w:rFonts w:hint="eastAsia"/>
        </w:rPr>
        <w:t>实物商品基本信息接口</w:t>
      </w:r>
      <w:bookmarkEnd w:id="23"/>
    </w:p>
    <w:p w:rsidR="0099371D" w:rsidRDefault="002A4916">
      <w:pPr>
        <w:pStyle w:val="30"/>
      </w:pPr>
      <w:bookmarkStart w:id="24" w:name="_Toc508982415"/>
      <w:r>
        <w:rPr>
          <w:rFonts w:hint="eastAsia"/>
        </w:rPr>
        <w:t>接口地址：product/goods/goodsInfo.</w:t>
      </w:r>
      <w:r>
        <w:t>do</w:t>
      </w:r>
      <w:bookmarkEnd w:id="24"/>
    </w:p>
    <w:p w:rsidR="0099371D" w:rsidRDefault="002A4916">
      <w:pPr>
        <w:pStyle w:val="30"/>
      </w:pPr>
      <w:bookmarkStart w:id="25" w:name="_Toc508982416"/>
      <w:r>
        <w:rPr>
          <w:rFonts w:hint="eastAsia"/>
        </w:rPr>
        <w:t>请求报文</w:t>
      </w:r>
      <w:bookmarkEnd w:id="25"/>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6" w:name="_Toc508982417"/>
      <w:r>
        <w:rPr>
          <w:rFonts w:hint="eastAsia"/>
        </w:rPr>
        <w:lastRenderedPageBreak/>
        <w:t>响应报文</w:t>
      </w:r>
      <w:bookmarkEnd w:id="2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w:t>
            </w:r>
            <w:r>
              <w:rPr>
                <w:rFonts w:ascii="微软雅黑" w:eastAsia="微软雅黑" w:hAnsi="微软雅黑"/>
                <w:color w:val="000000"/>
                <w:sz w:val="18"/>
                <w:szCs w:val="18"/>
              </w:rPr>
              <w:t>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4:已删除（逻辑删除）5</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 xml:space="preserve">审核未通过 </w:t>
            </w:r>
            <w:r>
              <w:rPr>
                <w:rFonts w:ascii="微软雅黑" w:eastAsia="微软雅黑" w:hAnsi="微软雅黑"/>
                <w:color w:val="000000"/>
                <w:sz w:val="18"/>
                <w:szCs w:val="18"/>
              </w:rPr>
              <w:t xml:space="preserve">6 </w:t>
            </w:r>
            <w:r>
              <w:rPr>
                <w:rFonts w:ascii="微软雅黑" w:eastAsia="微软雅黑" w:hAnsi="微软雅黑" w:hint="eastAsia"/>
                <w:color w:val="000000"/>
                <w:sz w:val="18"/>
                <w:szCs w:val="18"/>
              </w:rPr>
              <w:t>从未上架 7</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售完待上架</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w:t>
            </w:r>
            <w:r>
              <w:rPr>
                <w:rFonts w:ascii="微软雅黑" w:eastAsia="微软雅黑" w:hAnsi="微软雅黑" w:hint="eastAsia"/>
                <w:color w:val="000000"/>
                <w:sz w:val="18"/>
                <w:szCs w:val="18"/>
              </w:rPr>
              <w:t>Barcode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商品条码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giantClass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一级类别</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mediumClass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二级类别</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tinyClass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三级分类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w:t>
            </w:r>
            <w:r>
              <w:rPr>
                <w:rFonts w:ascii="微软雅黑" w:eastAsia="微软雅黑" w:hAnsi="微软雅黑"/>
                <w:color w:val="000000"/>
                <w:sz w:val="18"/>
                <w:szCs w:val="18"/>
              </w:rPr>
              <w:t>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validityDate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商品有效期</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w:t>
            </w:r>
            <w:r>
              <w:rPr>
                <w:rFonts w:ascii="微软雅黑" w:eastAsia="微软雅黑" w:hAnsi="微软雅黑"/>
                <w:color w:val="000000"/>
                <w:sz w:val="18"/>
                <w:szCs w:val="18"/>
              </w:rPr>
              <w:t>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shortName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商品简称</w:t>
            </w:r>
          </w:p>
        </w:tc>
        <w:tc>
          <w:tcPr>
            <w:tcW w:w="10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specification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规格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registeTrademark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注册商标</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producePlace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生产地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level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等级</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brand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model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型号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material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材质</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shape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形状</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尺寸</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suitable</w:t>
            </w:r>
            <w:r>
              <w:rPr>
                <w:rFonts w:ascii="微软雅黑" w:eastAsia="微软雅黑" w:hAnsi="微软雅黑"/>
                <w:color w:val="000000"/>
                <w:sz w:val="18"/>
                <w:szCs w:val="18"/>
              </w:rPr>
              <w:t>For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适用对象</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color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颜色</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weight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重量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goodsPic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商品图片</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多张以逗号分隔</w:t>
            </w: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goodsDescribe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具体描述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advertiseShortMessage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简洁广告语</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advertiseMessage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广告语</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r>
              <w:rPr>
                <w:rFonts w:ascii="微软雅黑" w:eastAsia="微软雅黑" w:hAnsi="微软雅黑"/>
                <w:color w:val="000000"/>
                <w:sz w:val="18"/>
                <w:szCs w:val="18"/>
              </w:rPr>
              <w:t>5</w:t>
            </w:r>
            <w:r>
              <w:rPr>
                <w:rFonts w:ascii="微软雅黑" w:eastAsia="微软雅黑" w:hAnsi="微软雅黑" w:hint="eastAsia"/>
                <w:color w:val="000000"/>
                <w:sz w:val="18"/>
                <w:szCs w:val="18"/>
              </w:rPr>
              <w:t>~</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keyword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shd w:val="clear" w:color="auto" w:fill="auto"/>
          </w:tcPr>
          <w:p w:rsidR="0099371D" w:rsidRDefault="002A4916">
            <w:pPr>
              <w:ind w:firstLineChars="100" w:firstLine="180"/>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hasVatInvoice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是否提供发票</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0否1是</w:t>
            </w: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priority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优先级</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默认0 越大越优先</w:t>
            </w: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goodsLabel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商品标签</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approveMessage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channel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渠道来源ID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taxRate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税率</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单位%</w:t>
            </w:r>
          </w:p>
        </w:tc>
      </w:tr>
    </w:tbl>
    <w:p w:rsidR="0099371D" w:rsidRDefault="0099371D"/>
    <w:p w:rsidR="0099371D" w:rsidRDefault="002A4916">
      <w:pPr>
        <w:pStyle w:val="2"/>
      </w:pPr>
      <w:bookmarkStart w:id="27" w:name="_Toc508982418"/>
      <w:r>
        <w:rPr>
          <w:rFonts w:hint="eastAsia"/>
        </w:rPr>
        <w:t>实物商品价格信息接口</w:t>
      </w:r>
      <w:bookmarkEnd w:id="27"/>
    </w:p>
    <w:p w:rsidR="0099371D" w:rsidRDefault="002A4916">
      <w:pPr>
        <w:pStyle w:val="30"/>
      </w:pPr>
      <w:bookmarkStart w:id="28" w:name="_Toc508982419"/>
      <w:r>
        <w:rPr>
          <w:rFonts w:hint="eastAsia"/>
        </w:rPr>
        <w:t>接口地址：product/goods/goodsPrice.</w:t>
      </w:r>
      <w:r>
        <w:t>do</w:t>
      </w:r>
      <w:bookmarkEnd w:id="28"/>
    </w:p>
    <w:p w:rsidR="0099371D" w:rsidRDefault="002A4916">
      <w:pPr>
        <w:pStyle w:val="30"/>
      </w:pPr>
      <w:bookmarkStart w:id="29" w:name="_Toc508982420"/>
      <w:r>
        <w:rPr>
          <w:rFonts w:hint="eastAsia"/>
        </w:rPr>
        <w:t>请求报文</w:t>
      </w:r>
      <w:bookmarkEnd w:id="29"/>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30" w:name="_Toc508982421"/>
      <w:r>
        <w:rPr>
          <w:rFonts w:hint="eastAsia"/>
        </w:rPr>
        <w:t>响应报文</w:t>
      </w:r>
      <w:bookmarkEnd w:id="30"/>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r>
              <w:rPr>
                <w:rFonts w:ascii="微软雅黑" w:eastAsia="微软雅黑" w:hAnsi="微软雅黑" w:hint="eastAsia"/>
                <w:color w:val="000000"/>
                <w:sz w:val="18"/>
                <w:szCs w:val="18"/>
              </w:rPr>
              <w:t>ar</w:t>
            </w:r>
            <w:r>
              <w:rPr>
                <w:rFonts w:ascii="微软雅黑" w:eastAsia="微软雅黑" w:hAnsi="微软雅黑"/>
                <w:color w:val="000000"/>
                <w:sz w:val="18"/>
                <w:szCs w:val="18"/>
              </w:rPr>
              <w:t>kPrice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市场价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advisePrice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建议售价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costPrice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进货价格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积分价格</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钡</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bottomPayPan</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最低支付积分</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钡   默认 0 用于积分和现金混合支付时使用</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1-纯积分支付;2-积分现金混合支付</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ind w:left="2"/>
      </w:pPr>
    </w:p>
    <w:p w:rsidR="0099371D" w:rsidRDefault="002A4916">
      <w:pPr>
        <w:pStyle w:val="2"/>
      </w:pPr>
      <w:bookmarkStart w:id="31" w:name="_Toc508982422"/>
      <w:r>
        <w:rPr>
          <w:rFonts w:hint="eastAsia"/>
        </w:rPr>
        <w:t>实物商品销售信息接口</w:t>
      </w:r>
      <w:bookmarkEnd w:id="31"/>
    </w:p>
    <w:p w:rsidR="0099371D" w:rsidRDefault="002A4916">
      <w:pPr>
        <w:pStyle w:val="30"/>
      </w:pPr>
      <w:bookmarkStart w:id="32" w:name="_Toc508982423"/>
      <w:r>
        <w:rPr>
          <w:rFonts w:hint="eastAsia"/>
        </w:rPr>
        <w:t>接口名称：product/goods/goodsOn</w:t>
      </w:r>
      <w:r>
        <w:t>Sell</w:t>
      </w:r>
      <w:r>
        <w:rPr>
          <w:rFonts w:hint="eastAsia"/>
        </w:rPr>
        <w:t>.</w:t>
      </w:r>
      <w:r>
        <w:t>do</w:t>
      </w:r>
      <w:bookmarkEnd w:id="32"/>
    </w:p>
    <w:p w:rsidR="0099371D" w:rsidRDefault="002A4916">
      <w:pPr>
        <w:pStyle w:val="30"/>
      </w:pPr>
      <w:bookmarkStart w:id="33" w:name="_Toc508982424"/>
      <w:r>
        <w:rPr>
          <w:rFonts w:hint="eastAsia"/>
        </w:rPr>
        <w:t>请求报文</w:t>
      </w:r>
      <w:bookmarkEnd w:id="33"/>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34" w:name="_Toc508982425"/>
      <w:r>
        <w:rPr>
          <w:rFonts w:hint="eastAsia"/>
        </w:rPr>
        <w:t>响应报文</w:t>
      </w:r>
      <w:bookmarkEnd w:id="34"/>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stockNum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库存数量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stockWarnNum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库存预警点</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isWarranty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是否保修</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 1是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warrantyDate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保修周期</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单位：天</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warranty</w:t>
            </w:r>
            <w:r>
              <w:rPr>
                <w:rFonts w:ascii="微软雅黑" w:eastAsia="微软雅黑" w:hAnsi="微软雅黑"/>
                <w:color w:val="000000"/>
                <w:sz w:val="18"/>
                <w:szCs w:val="18"/>
              </w:rPr>
              <w:t>Detail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保修详情</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isReturn</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是否允许退货</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 1是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isExchange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是否允许换货</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 1是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servicePromise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退换货描述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onSellDate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上架时间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 xml:space="preserve">y-MM-dd HH:mm:ss </w:t>
            </w:r>
            <w:r>
              <w:rPr>
                <w:rFonts w:ascii="微软雅黑" w:eastAsia="微软雅黑" w:hAnsi="微软雅黑" w:hint="eastAsia"/>
                <w:color w:val="000000"/>
                <w:sz w:val="18"/>
                <w:szCs w:val="18"/>
              </w:rPr>
              <w:t>该字段是给自动跑批用的，不是真正的上架时间</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offSellDate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下架时间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 xml:space="preserve">y-MM-dd HH:mm:ss </w:t>
            </w:r>
            <w:r>
              <w:rPr>
                <w:rFonts w:ascii="微软雅黑" w:eastAsia="微软雅黑" w:hAnsi="微软雅黑" w:hint="eastAsia"/>
                <w:color w:val="000000"/>
                <w:sz w:val="18"/>
                <w:szCs w:val="18"/>
              </w:rPr>
              <w:t>该字段是给自动跑批用的，不是真正的下架时间</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99371D">
            <w:pPr>
              <w:jc w:val="center"/>
              <w:rPr>
                <w:rFonts w:ascii="微软雅黑" w:eastAsia="微软雅黑" w:hAnsi="微软雅黑"/>
                <w:color w:val="000000"/>
                <w:sz w:val="18"/>
                <w:szCs w:val="18"/>
              </w:rPr>
            </w:pP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maxReward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最高奖励</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rewardType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奖励类型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1-按比例分配;2-固定奖励</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isReward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是否给奖</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0-否;1-是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35" w:name="_Toc508982426"/>
      <w:r>
        <w:rPr>
          <w:rFonts w:hint="eastAsia"/>
        </w:rPr>
        <w:t>实物商品S</w:t>
      </w:r>
      <w:r>
        <w:t>KU</w:t>
      </w:r>
      <w:r>
        <w:rPr>
          <w:rFonts w:hint="eastAsia"/>
        </w:rPr>
        <w:t>属性信息接口</w:t>
      </w:r>
      <w:bookmarkEnd w:id="35"/>
    </w:p>
    <w:p w:rsidR="0099371D" w:rsidRDefault="002A4916">
      <w:pPr>
        <w:pStyle w:val="30"/>
      </w:pPr>
      <w:bookmarkStart w:id="36" w:name="_Toc508982427"/>
      <w:r>
        <w:rPr>
          <w:rFonts w:hint="eastAsia"/>
        </w:rPr>
        <w:t>接口名称：product/goods/goodsSku</w:t>
      </w:r>
      <w:r>
        <w:t>Pro</w:t>
      </w:r>
      <w:r>
        <w:rPr>
          <w:rFonts w:hint="eastAsia"/>
        </w:rPr>
        <w:t>.</w:t>
      </w:r>
      <w:r>
        <w:t>do</w:t>
      </w:r>
      <w:bookmarkEnd w:id="36"/>
    </w:p>
    <w:p w:rsidR="0099371D" w:rsidRDefault="002A4916">
      <w:pPr>
        <w:pStyle w:val="30"/>
      </w:pPr>
      <w:bookmarkStart w:id="37" w:name="_Toc508982428"/>
      <w:r>
        <w:rPr>
          <w:rFonts w:hint="eastAsia"/>
        </w:rPr>
        <w:t>请求报文</w:t>
      </w:r>
      <w:bookmarkEnd w:id="37"/>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tcPr>
          <w:p w:rsidR="0099371D" w:rsidRDefault="0099371D"/>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38" w:name="_Toc508982429"/>
      <w:r>
        <w:rPr>
          <w:rFonts w:hint="eastAsia"/>
        </w:rPr>
        <w:t>响应报文</w:t>
      </w:r>
      <w:bookmarkEnd w:id="38"/>
    </w:p>
    <w:tbl>
      <w:tblPr>
        <w:tblW w:w="932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7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goodsProPic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商品属性图片</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商品SKU属性1</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如颜色、尺寸</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商品SKU属性值1</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如红色、185</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商品SKU属性2</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goodsProVal2</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商品SKU属性值2</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goodsPro3</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商品SKU属性3</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bookmarkStart w:id="39" w:name="_Hlk425422007"/>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goodsProVal3</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商品SKU属性值3</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bookmarkEnd w:id="39"/>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goodsPro4</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w:t>
            </w:r>
            <w:r>
              <w:rPr>
                <w:rFonts w:ascii="微软雅黑" w:eastAsia="微软雅黑" w:hAnsi="微软雅黑"/>
                <w:color w:val="000000"/>
                <w:sz w:val="18"/>
                <w:szCs w:val="18"/>
              </w:rPr>
              <w:t>4</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goodsProVal4</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w:t>
            </w:r>
            <w:r>
              <w:rPr>
                <w:rFonts w:ascii="微软雅黑" w:eastAsia="微软雅黑" w:hAnsi="微软雅黑"/>
                <w:color w:val="000000"/>
                <w:sz w:val="18"/>
                <w:szCs w:val="18"/>
              </w:rPr>
              <w:t>4</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goodsPro5</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w:t>
            </w:r>
            <w:r>
              <w:rPr>
                <w:rFonts w:ascii="微软雅黑" w:eastAsia="微软雅黑" w:hAnsi="微软雅黑"/>
                <w:color w:val="000000"/>
                <w:sz w:val="18"/>
                <w:szCs w:val="18"/>
              </w:rPr>
              <w:t>5</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goodsProVal5</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w:t>
            </w:r>
            <w:r>
              <w:rPr>
                <w:rFonts w:ascii="微软雅黑" w:eastAsia="微软雅黑" w:hAnsi="微软雅黑"/>
                <w:color w:val="000000"/>
                <w:sz w:val="18"/>
                <w:szCs w:val="18"/>
              </w:rPr>
              <w:t>5</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99371D">
            <w:pPr>
              <w:jc w:val="center"/>
              <w:rPr>
                <w:rFonts w:ascii="微软雅黑" w:eastAsia="微软雅黑" w:hAnsi="微软雅黑"/>
                <w:color w:val="000000"/>
                <w:sz w:val="18"/>
                <w:szCs w:val="18"/>
              </w:rPr>
            </w:pP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0" w:name="_Toc508982430"/>
      <w:r>
        <w:rPr>
          <w:rFonts w:hint="eastAsia"/>
        </w:rPr>
        <w:t>产品类别列表接口</w:t>
      </w:r>
      <w:bookmarkEnd w:id="40"/>
    </w:p>
    <w:p w:rsidR="0099371D" w:rsidRDefault="002A4916">
      <w:pPr>
        <w:pStyle w:val="30"/>
      </w:pPr>
      <w:bookmarkStart w:id="41" w:name="_Toc508982431"/>
      <w:r>
        <w:rPr>
          <w:rFonts w:hint="eastAsia"/>
        </w:rPr>
        <w:t>接口名称：product/category/</w:t>
      </w:r>
      <w:r>
        <w:t>productCategoryList</w:t>
      </w:r>
      <w:r>
        <w:rPr>
          <w:rFonts w:hint="eastAsia"/>
        </w:rPr>
        <w:t>.</w:t>
      </w:r>
      <w:r>
        <w:t>do</w:t>
      </w:r>
      <w:bookmarkEnd w:id="41"/>
    </w:p>
    <w:p w:rsidR="0099371D" w:rsidRDefault="002A4916">
      <w:pPr>
        <w:pStyle w:val="30"/>
      </w:pPr>
      <w:bookmarkStart w:id="42" w:name="_Toc508982432"/>
      <w:r>
        <w:rPr>
          <w:rFonts w:hint="eastAsia"/>
        </w:rPr>
        <w:t>请求报文</w:t>
      </w:r>
      <w:bookmarkEnd w:id="42"/>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bookmarkStart w:id="43" w:name="OLE_LINK8"/>
            <w:bookmarkStart w:id="44" w:name="OLE_LINK9"/>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产品类型</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1实物商品 2电子券</w:t>
            </w:r>
          </w:p>
        </w:tc>
      </w:tr>
      <w:tr w:rsidR="0099371D">
        <w:trPr>
          <w:trHeight w:val="417"/>
        </w:trPr>
        <w:tc>
          <w:tcPr>
            <w:tcW w:w="956" w:type="dxa"/>
            <w:vMerge/>
            <w:shd w:val="clear" w:color="auto" w:fill="auto"/>
          </w:tcPr>
          <w:p w:rsidR="0099371D" w:rsidRDefault="0099371D">
            <w:pP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hint="eastAsia"/>
                <w:sz w:val="18"/>
                <w:szCs w:val="18"/>
              </w:rPr>
              <w:t>pro</w:t>
            </w:r>
            <w:r>
              <w:rPr>
                <w:rFonts w:ascii="微软雅黑" w:eastAsia="微软雅黑" w:hAnsi="微软雅黑" w:cs="新宋体"/>
                <w:sz w:val="18"/>
                <w:szCs w:val="18"/>
              </w:rPr>
              <w:t>ductCategoryParentId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父类别ID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categoryLevel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类别级别</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widowControl/>
              <w:rPr>
                <w:rFonts w:ascii="微软雅黑" w:eastAsia="微软雅黑" w:hAnsi="微软雅黑"/>
                <w:color w:val="000000"/>
                <w:sz w:val="18"/>
                <w:szCs w:val="18"/>
              </w:rPr>
            </w:pPr>
            <w:r>
              <w:rPr>
                <w:rFonts w:ascii="微软雅黑" w:eastAsia="微软雅黑" w:hAnsi="微软雅黑" w:hint="eastAsia"/>
                <w:color w:val="000000"/>
                <w:sz w:val="18"/>
                <w:szCs w:val="18"/>
              </w:rPr>
              <w:t>1 一级分类 2 二级分类 3三级分类</w:t>
            </w:r>
          </w:p>
        </w:tc>
      </w:tr>
      <w:bookmarkEnd w:id="43"/>
      <w:bookmarkEnd w:id="44"/>
    </w:tbl>
    <w:p w:rsidR="0099371D" w:rsidRDefault="0099371D"/>
    <w:p w:rsidR="0099371D" w:rsidRDefault="002A4916">
      <w:pPr>
        <w:pStyle w:val="30"/>
      </w:pPr>
      <w:bookmarkStart w:id="45" w:name="_Toc508982433"/>
      <w:r>
        <w:rPr>
          <w:rFonts w:hint="eastAsia"/>
        </w:rPr>
        <w:t>响应报文</w:t>
      </w:r>
      <w:bookmarkEnd w:id="45"/>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shd w:val="clear" w:color="auto" w:fill="auto"/>
            <w:vAlign w:val="center"/>
          </w:tcPr>
          <w:p w:rsidR="0099371D" w:rsidRDefault="002A4916">
            <w:pPr>
              <w:jc w:val="center"/>
              <w:rPr>
                <w:rStyle w:val="shorttext"/>
              </w:rPr>
            </w:pPr>
            <w:r>
              <w:rPr>
                <w:rStyle w:val="shorttext"/>
                <w:rFonts w:hint="eastAsia"/>
              </w:rPr>
              <w:t>body</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val="restart"/>
            <w:shd w:val="clear" w:color="auto" w:fill="auto"/>
            <w:vAlign w:val="center"/>
          </w:tcPr>
          <w:p w:rsidR="0099371D" w:rsidRDefault="002A4916">
            <w:pPr>
              <w:jc w:val="center"/>
              <w:rPr>
                <w:rStyle w:val="shorttext"/>
              </w:rPr>
            </w:pPr>
            <w:bookmarkStart w:id="46" w:name="_Hlk425416097"/>
            <w:r>
              <w:rPr>
                <w:rStyle w:val="shorttext"/>
              </w:rPr>
              <w:t>body.productCategoryList</w:t>
            </w:r>
            <w:r>
              <w:rPr>
                <w:rStyle w:val="shorttext"/>
                <w:rFonts w:hint="eastAsia"/>
              </w:rPr>
              <w:t>[]</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productCategoryId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tcPr>
          <w:p w:rsidR="0099371D" w:rsidRDefault="0099371D">
            <w:pP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productCategoryName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类别名称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tcPr>
          <w:p w:rsidR="0099371D" w:rsidRDefault="0099371D">
            <w:pP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产品类型</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14</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1实物商品 2电子券</w:t>
            </w:r>
          </w:p>
        </w:tc>
      </w:tr>
      <w:tr w:rsidR="0099371D">
        <w:trPr>
          <w:trHeight w:val="417"/>
        </w:trPr>
        <w:tc>
          <w:tcPr>
            <w:tcW w:w="993" w:type="dxa"/>
            <w:vMerge/>
            <w:shd w:val="clear" w:color="auto" w:fill="auto"/>
          </w:tcPr>
          <w:p w:rsidR="0099371D" w:rsidRDefault="0099371D">
            <w:pP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orderView</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显示顺序</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默认越大越优先显示</w:t>
            </w:r>
          </w:p>
        </w:tc>
      </w:tr>
      <w:bookmarkEnd w:id="46"/>
      <w:tr w:rsidR="0099371D">
        <w:trPr>
          <w:trHeight w:val="417"/>
        </w:trPr>
        <w:tc>
          <w:tcPr>
            <w:tcW w:w="993" w:type="dxa"/>
            <w:vMerge/>
          </w:tcPr>
          <w:p w:rsidR="0099371D" w:rsidRDefault="0099371D">
            <w:pPr>
              <w:rPr>
                <w:rFonts w:ascii="微软雅黑" w:eastAsia="微软雅黑" w:hAnsi="微软雅黑"/>
                <w:color w:val="000000"/>
                <w:sz w:val="18"/>
                <w:szCs w:val="18"/>
              </w:rPr>
            </w:pPr>
          </w:p>
        </w:tc>
        <w:tc>
          <w:tcPr>
            <w:tcW w:w="1645"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isView</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是否显示</w:t>
            </w:r>
          </w:p>
        </w:tc>
        <w:tc>
          <w:tcPr>
            <w:tcW w:w="992"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 1是</w:t>
            </w:r>
          </w:p>
        </w:tc>
      </w:tr>
      <w:tr w:rsidR="0099371D">
        <w:trPr>
          <w:trHeight w:val="417"/>
        </w:trPr>
        <w:tc>
          <w:tcPr>
            <w:tcW w:w="993" w:type="dxa"/>
            <w:vMerge/>
          </w:tcPr>
          <w:p w:rsidR="0099371D" w:rsidRDefault="0099371D">
            <w:pPr>
              <w:rPr>
                <w:rFonts w:ascii="微软雅黑" w:eastAsia="微软雅黑" w:hAnsi="微软雅黑"/>
                <w:color w:val="000000"/>
                <w:sz w:val="18"/>
                <w:szCs w:val="18"/>
              </w:rPr>
            </w:pPr>
          </w:p>
        </w:tc>
        <w:tc>
          <w:tcPr>
            <w:tcW w:w="1645"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advertiseMessage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广告语</w:t>
            </w:r>
          </w:p>
        </w:tc>
        <w:tc>
          <w:tcPr>
            <w:tcW w:w="992"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55</w:t>
            </w:r>
          </w:p>
        </w:tc>
        <w:tc>
          <w:tcPr>
            <w:tcW w:w="127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993" w:type="dxa"/>
            <w:vMerge/>
          </w:tcPr>
          <w:p w:rsidR="0099371D" w:rsidRDefault="0099371D">
            <w:pPr>
              <w:rPr>
                <w:rFonts w:ascii="微软雅黑" w:eastAsia="微软雅黑" w:hAnsi="微软雅黑"/>
                <w:color w:val="000000"/>
                <w:sz w:val="18"/>
                <w:szCs w:val="18"/>
              </w:rPr>
            </w:pPr>
          </w:p>
        </w:tc>
        <w:tc>
          <w:tcPr>
            <w:tcW w:w="1645"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productCategoryParentId</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父类别ID</w:t>
            </w:r>
          </w:p>
        </w:tc>
        <w:tc>
          <w:tcPr>
            <w:tcW w:w="992"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993" w:type="dxa"/>
            <w:vMerge/>
          </w:tcPr>
          <w:p w:rsidR="0099371D" w:rsidRDefault="0099371D">
            <w:pPr>
              <w:rPr>
                <w:rFonts w:ascii="微软雅黑" w:eastAsia="微软雅黑" w:hAnsi="微软雅黑"/>
                <w:color w:val="000000"/>
                <w:sz w:val="18"/>
                <w:szCs w:val="18"/>
              </w:rPr>
            </w:pPr>
          </w:p>
        </w:tc>
        <w:tc>
          <w:tcPr>
            <w:tcW w:w="1645"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categoryLevel</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类别级别</w:t>
            </w:r>
          </w:p>
        </w:tc>
        <w:tc>
          <w:tcPr>
            <w:tcW w:w="992"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一级分类 2 二级分类 3三级分类</w:t>
            </w:r>
          </w:p>
        </w:tc>
      </w:tr>
      <w:tr w:rsidR="0099371D">
        <w:trPr>
          <w:trHeight w:val="417"/>
        </w:trPr>
        <w:tc>
          <w:tcPr>
            <w:tcW w:w="993" w:type="dxa"/>
            <w:vMerge/>
          </w:tcPr>
          <w:p w:rsidR="0099371D" w:rsidRDefault="0099371D">
            <w:pPr>
              <w:rPr>
                <w:rFonts w:ascii="微软雅黑" w:eastAsia="微软雅黑" w:hAnsi="微软雅黑"/>
                <w:color w:val="000000"/>
                <w:sz w:val="18"/>
                <w:szCs w:val="18"/>
              </w:rPr>
            </w:pPr>
          </w:p>
        </w:tc>
        <w:tc>
          <w:tcPr>
            <w:tcW w:w="1645"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w:t>
            </w:r>
            <w:r>
              <w:rPr>
                <w:rFonts w:ascii="微软雅黑" w:eastAsia="微软雅黑" w:hAnsi="微软雅黑" w:hint="eastAsia"/>
                <w:color w:val="000000"/>
                <w:sz w:val="18"/>
                <w:szCs w:val="18"/>
              </w:rPr>
              <w:t>con</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icon图片</w:t>
            </w:r>
          </w:p>
        </w:tc>
        <w:tc>
          <w:tcPr>
            <w:tcW w:w="992"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993" w:type="dxa"/>
            <w:vMerge/>
          </w:tcPr>
          <w:p w:rsidR="0099371D" w:rsidRDefault="0099371D">
            <w:pPr>
              <w:rPr>
                <w:rFonts w:ascii="微软雅黑" w:eastAsia="微软雅黑" w:hAnsi="微软雅黑"/>
                <w:color w:val="000000"/>
                <w:sz w:val="18"/>
                <w:szCs w:val="18"/>
              </w:rPr>
            </w:pPr>
          </w:p>
        </w:tc>
        <w:tc>
          <w:tcPr>
            <w:tcW w:w="164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992"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993" w:type="dxa"/>
            <w:vMerge/>
          </w:tcPr>
          <w:p w:rsidR="0099371D" w:rsidRDefault="0099371D">
            <w:pPr>
              <w:rPr>
                <w:rFonts w:ascii="微软雅黑" w:eastAsia="微软雅黑" w:hAnsi="微软雅黑"/>
                <w:color w:val="000000"/>
                <w:sz w:val="18"/>
                <w:szCs w:val="18"/>
              </w:rPr>
            </w:pPr>
          </w:p>
        </w:tc>
        <w:tc>
          <w:tcPr>
            <w:tcW w:w="164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992"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993" w:type="dxa"/>
            <w:vMerge/>
          </w:tcPr>
          <w:p w:rsidR="0099371D" w:rsidRDefault="0099371D">
            <w:pPr>
              <w:rPr>
                <w:rFonts w:ascii="微软雅黑" w:eastAsia="微软雅黑" w:hAnsi="微软雅黑"/>
                <w:color w:val="000000"/>
                <w:sz w:val="18"/>
                <w:szCs w:val="18"/>
              </w:rPr>
            </w:pPr>
          </w:p>
        </w:tc>
        <w:tc>
          <w:tcPr>
            <w:tcW w:w="164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992"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tcPr>
          <w:p w:rsidR="0099371D" w:rsidRDefault="0099371D">
            <w:pPr>
              <w:jc w:val="center"/>
              <w:rPr>
                <w:rFonts w:ascii="微软雅黑" w:eastAsia="微软雅黑" w:hAnsi="微软雅黑"/>
                <w:color w:val="000000"/>
                <w:sz w:val="18"/>
                <w:szCs w:val="18"/>
              </w:rPr>
            </w:pP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993" w:type="dxa"/>
            <w:vMerge/>
          </w:tcPr>
          <w:p w:rsidR="0099371D" w:rsidRDefault="0099371D">
            <w:pPr>
              <w:rPr>
                <w:rFonts w:ascii="微软雅黑" w:eastAsia="微软雅黑" w:hAnsi="微软雅黑"/>
                <w:color w:val="000000"/>
                <w:sz w:val="18"/>
                <w:szCs w:val="18"/>
              </w:rPr>
            </w:pPr>
          </w:p>
        </w:tc>
        <w:tc>
          <w:tcPr>
            <w:tcW w:w="164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992"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993" w:type="dxa"/>
            <w:vMerge/>
          </w:tcPr>
          <w:p w:rsidR="0099371D" w:rsidRDefault="0099371D">
            <w:pPr>
              <w:rPr>
                <w:rFonts w:ascii="微软雅黑" w:eastAsia="微软雅黑" w:hAnsi="微软雅黑"/>
                <w:color w:val="000000"/>
                <w:sz w:val="18"/>
                <w:szCs w:val="18"/>
              </w:rPr>
            </w:pPr>
          </w:p>
        </w:tc>
        <w:tc>
          <w:tcPr>
            <w:tcW w:w="164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keyword</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eo关键字</w:t>
            </w:r>
          </w:p>
        </w:tc>
        <w:tc>
          <w:tcPr>
            <w:tcW w:w="992"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7" w:name="_Toc508982434"/>
      <w:r>
        <w:rPr>
          <w:rFonts w:hint="eastAsia"/>
        </w:rPr>
        <w:lastRenderedPageBreak/>
        <w:t>按已有产品查询产品类别列表接口</w:t>
      </w:r>
      <w:bookmarkEnd w:id="47"/>
    </w:p>
    <w:p w:rsidR="0099371D" w:rsidRDefault="002A4916">
      <w:pPr>
        <w:pStyle w:val="30"/>
      </w:pPr>
      <w:bookmarkStart w:id="48" w:name="_Toc508982435"/>
      <w:r>
        <w:rPr>
          <w:rFonts w:hint="eastAsia"/>
        </w:rPr>
        <w:t>接口名称：product/category/</w:t>
      </w:r>
      <w:r>
        <w:t>giantClassListByProduct</w:t>
      </w:r>
      <w:r>
        <w:rPr>
          <w:rFonts w:hint="eastAsia"/>
        </w:rPr>
        <w:t>.</w:t>
      </w:r>
      <w:r>
        <w:t>do</w:t>
      </w:r>
      <w:bookmarkEnd w:id="48"/>
      <w:r>
        <w:rPr>
          <w:rFonts w:hint="eastAsia"/>
        </w:rPr>
        <w:tab/>
      </w:r>
    </w:p>
    <w:p w:rsidR="0099371D" w:rsidRDefault="002A4916">
      <w:pPr>
        <w:pStyle w:val="30"/>
      </w:pPr>
      <w:bookmarkStart w:id="49" w:name="_Toc508982436"/>
      <w:r>
        <w:rPr>
          <w:rFonts w:hint="eastAsia"/>
        </w:rPr>
        <w:t>请求报文</w:t>
      </w:r>
      <w:bookmarkEnd w:id="49"/>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产品类型</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1实物商品 2电子券</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hint="eastAsia"/>
                <w:sz w:val="18"/>
                <w:szCs w:val="18"/>
              </w:rPr>
              <w:t>pro</w:t>
            </w:r>
            <w:r>
              <w:rPr>
                <w:rFonts w:ascii="微软雅黑" w:eastAsia="微软雅黑" w:hAnsi="微软雅黑" w:cs="新宋体"/>
                <w:sz w:val="18"/>
                <w:szCs w:val="18"/>
              </w:rPr>
              <w:t>ductCategoryParentId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父类别ID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categoryLevel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类别级别</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widowControl/>
              <w:rPr>
                <w:rFonts w:ascii="微软雅黑" w:eastAsia="微软雅黑" w:hAnsi="微软雅黑"/>
                <w:color w:val="000000"/>
                <w:sz w:val="18"/>
                <w:szCs w:val="18"/>
              </w:rPr>
            </w:pPr>
            <w:r>
              <w:rPr>
                <w:rFonts w:ascii="微软雅黑" w:eastAsia="微软雅黑" w:hAnsi="微软雅黑" w:hint="eastAsia"/>
                <w:color w:val="000000"/>
                <w:sz w:val="18"/>
                <w:szCs w:val="18"/>
              </w:rPr>
              <w:t>1 一级分类 2 二级分类 3三级分类</w:t>
            </w:r>
          </w:p>
        </w:tc>
      </w:tr>
    </w:tbl>
    <w:p w:rsidR="0099371D" w:rsidRDefault="0099371D"/>
    <w:p w:rsidR="0099371D" w:rsidRDefault="002A4916">
      <w:pPr>
        <w:pStyle w:val="30"/>
      </w:pPr>
      <w:bookmarkStart w:id="50" w:name="_Toc508982437"/>
      <w:r>
        <w:rPr>
          <w:rFonts w:hint="eastAsia"/>
        </w:rPr>
        <w:t>响应报文</w:t>
      </w:r>
      <w:bookmarkEnd w:id="50"/>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Pr>
              <w:t>body.productCategoryList</w:t>
            </w:r>
            <w:r>
              <w:rPr>
                <w:rStyle w:val="shorttext"/>
                <w:rFonts w:hint="eastAsia"/>
              </w:rPr>
              <w:t>[]</w:t>
            </w: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productCategoryId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productCategoryName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14</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1实物商品 2电子券</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orderView</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显示顺序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默认越大越优先显示</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isView</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是否显示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 1是</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advertiseMessage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广告语</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productCategoryParentId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父类别ID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categoryLevel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类别级别</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一级分类 2 二级分类 3三级分类</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w:t>
            </w:r>
            <w:r>
              <w:rPr>
                <w:rFonts w:ascii="微软雅黑" w:eastAsia="微软雅黑" w:hAnsi="微软雅黑" w:hint="eastAsia"/>
                <w:color w:val="000000"/>
                <w:sz w:val="18"/>
                <w:szCs w:val="18"/>
              </w:rPr>
              <w:t>con</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icon图片</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99371D">
            <w:pPr>
              <w:jc w:val="center"/>
              <w:rPr>
                <w:rFonts w:ascii="微软雅黑" w:eastAsia="微软雅黑" w:hAnsi="微软雅黑"/>
                <w:color w:val="000000"/>
                <w:sz w:val="18"/>
                <w:szCs w:val="18"/>
              </w:rPr>
            </w:pP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keyword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eo关键字</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51" w:name="_Toc508982438"/>
      <w:r>
        <w:rPr>
          <w:rFonts w:hint="eastAsia"/>
        </w:rPr>
        <w:t>实物商品详情接口（包括销售、价格、suk属性信息）</w:t>
      </w:r>
      <w:bookmarkEnd w:id="51"/>
    </w:p>
    <w:p w:rsidR="0099371D" w:rsidRDefault="002A4916">
      <w:pPr>
        <w:pStyle w:val="30"/>
      </w:pPr>
      <w:bookmarkStart w:id="52" w:name="_Toc508982439"/>
      <w:r>
        <w:rPr>
          <w:rFonts w:hint="eastAsia"/>
        </w:rPr>
        <w:t>接口名称：product/goods/goodsD</w:t>
      </w:r>
      <w:r>
        <w:t>etail</w:t>
      </w:r>
      <w:r>
        <w:rPr>
          <w:rFonts w:hint="eastAsia"/>
        </w:rPr>
        <w:t>.</w:t>
      </w:r>
      <w:r>
        <w:t>do</w:t>
      </w:r>
      <w:bookmarkEnd w:id="52"/>
    </w:p>
    <w:p w:rsidR="0099371D" w:rsidRDefault="002A4916">
      <w:pPr>
        <w:pStyle w:val="30"/>
      </w:pPr>
      <w:bookmarkStart w:id="53" w:name="_Toc508982440"/>
      <w:r>
        <w:rPr>
          <w:rFonts w:hint="eastAsia"/>
        </w:rPr>
        <w:t>请求报文</w:t>
      </w:r>
      <w:bookmarkEnd w:id="53"/>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843"/>
        <w:gridCol w:w="1096"/>
        <w:gridCol w:w="1030"/>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84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0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3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shd w:val="clear" w:color="auto" w:fill="auto"/>
            <w:vAlign w:val="center"/>
          </w:tcPr>
          <w:p w:rsidR="0099371D" w:rsidRDefault="0099371D">
            <w:pPr>
              <w:jc w:val="center"/>
              <w:rPr>
                <w:rStyle w:val="shorttext"/>
              </w:rPr>
            </w:pPr>
          </w:p>
        </w:tc>
        <w:tc>
          <w:tcPr>
            <w:tcW w:w="1843"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0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54" w:name="_Toc508982441"/>
      <w:r>
        <w:rPr>
          <w:rFonts w:hint="eastAsia"/>
        </w:rPr>
        <w:t>响应报文</w:t>
      </w:r>
      <w:bookmarkEnd w:id="54"/>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796"/>
        <w:gridCol w:w="1059"/>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7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0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7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0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7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0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7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0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Pr>
              <w:t>body.</w:t>
            </w:r>
            <w:r>
              <w:rPr>
                <w:rStyle w:val="shorttext"/>
                <w:rFonts w:hint="eastAsia"/>
              </w:rPr>
              <w:t>goodsInfo</w:t>
            </w:r>
          </w:p>
        </w:tc>
        <w:tc>
          <w:tcPr>
            <w:tcW w:w="17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goodsName</w:t>
            </w:r>
          </w:p>
        </w:tc>
        <w:tc>
          <w:tcPr>
            <w:tcW w:w="10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Style w:val="shorttext"/>
              </w:rPr>
            </w:pPr>
          </w:p>
        </w:tc>
        <w:tc>
          <w:tcPr>
            <w:tcW w:w="17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w:t>
            </w:r>
            <w:r>
              <w:rPr>
                <w:rFonts w:ascii="微软雅黑" w:eastAsia="微软雅黑" w:hAnsi="微软雅黑"/>
                <w:color w:val="000000"/>
                <w:sz w:val="18"/>
                <w:szCs w:val="18"/>
              </w:rPr>
              <w:t>Code</w:t>
            </w:r>
          </w:p>
        </w:tc>
        <w:tc>
          <w:tcPr>
            <w:tcW w:w="10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Style w:val="shorttext"/>
              </w:rPr>
            </w:pPr>
          </w:p>
        </w:tc>
        <w:tc>
          <w:tcPr>
            <w:tcW w:w="17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0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merchantName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w:t>
            </w:r>
            <w:r>
              <w:rPr>
                <w:rFonts w:ascii="微软雅黑" w:eastAsia="微软雅黑" w:hAnsi="微软雅黑" w:hint="eastAsia"/>
                <w:color w:val="000000"/>
                <w:sz w:val="18"/>
                <w:szCs w:val="18"/>
              </w:rPr>
              <w:t>Barcode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商品条码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giantClass</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一级类别</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mediumClass</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二级类别</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tinyClass</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三级分类</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w:t>
            </w:r>
            <w:r>
              <w:rPr>
                <w:rFonts w:ascii="微软雅黑" w:eastAsia="微软雅黑" w:hAnsi="微软雅黑"/>
                <w:color w:val="000000"/>
                <w:sz w:val="18"/>
                <w:szCs w:val="18"/>
              </w:rPr>
              <w:t>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validityDate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商品有效期</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w:t>
            </w:r>
            <w:r>
              <w:rPr>
                <w:rFonts w:ascii="微软雅黑" w:eastAsia="微软雅黑" w:hAnsi="微软雅黑"/>
                <w:color w:val="000000"/>
                <w:sz w:val="18"/>
                <w:szCs w:val="18"/>
              </w:rPr>
              <w:t>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shortName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商品简称</w:t>
            </w:r>
          </w:p>
        </w:tc>
        <w:tc>
          <w:tcPr>
            <w:tcW w:w="10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specification</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规格</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registeTrademark</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注册商标</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producePlace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生产地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level</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等级</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brand</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model</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型号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material</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材质</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shape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形状</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size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尺寸</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suitable</w:t>
            </w:r>
            <w:r>
              <w:rPr>
                <w:rFonts w:ascii="微软雅黑" w:eastAsia="微软雅黑" w:hAnsi="微软雅黑"/>
                <w:color w:val="000000"/>
                <w:sz w:val="18"/>
                <w:szCs w:val="18"/>
              </w:rPr>
              <w:t>For</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适用对象</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color</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颜色</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weight</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重量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goodsPic</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商品图片</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多张以逗号分隔</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goodsDescribe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具体描述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advertiseShortMessage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简洁广告语</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advertiseMessage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广告语</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r>
              <w:rPr>
                <w:rFonts w:ascii="微软雅黑" w:eastAsia="微软雅黑" w:hAnsi="微软雅黑"/>
                <w:color w:val="000000"/>
                <w:sz w:val="18"/>
                <w:szCs w:val="18"/>
              </w:rPr>
              <w:t>5</w:t>
            </w:r>
            <w:r>
              <w:rPr>
                <w:rFonts w:ascii="微软雅黑" w:eastAsia="微软雅黑" w:hAnsi="微软雅黑" w:hint="eastAsia"/>
                <w:color w:val="000000"/>
                <w:sz w:val="18"/>
                <w:szCs w:val="18"/>
              </w:rPr>
              <w:t>~</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keyword</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hasVatInvoice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是否提供发票</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0否1是</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priority</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优先级</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默认0 越大越优先</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goodsLabel</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商品标签</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approveMessage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channel</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渠道来源ID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taxRate</w:t>
            </w:r>
          </w:p>
        </w:tc>
        <w:tc>
          <w:tcPr>
            <w:tcW w:w="10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税率</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单位%</w:t>
            </w:r>
          </w:p>
        </w:tc>
      </w:tr>
      <w:tr w:rsidR="0099371D">
        <w:trPr>
          <w:trHeight w:val="417"/>
        </w:trPr>
        <w:tc>
          <w:tcPr>
            <w:tcW w:w="1607" w:type="dxa"/>
            <w:vMerge w:val="restart"/>
            <w:shd w:val="clear" w:color="auto" w:fill="auto"/>
            <w:vAlign w:val="center"/>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body.</w:t>
            </w:r>
            <w:r>
              <w:rPr>
                <w:rFonts w:ascii="微软雅黑" w:eastAsia="微软雅黑" w:hAnsi="微软雅黑" w:hint="eastAsia"/>
                <w:color w:val="000000"/>
                <w:sz w:val="18"/>
                <w:szCs w:val="18"/>
              </w:rPr>
              <w:t>goodsPrice</w:t>
            </w: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r>
              <w:rPr>
                <w:rFonts w:ascii="微软雅黑" w:eastAsia="微软雅黑" w:hAnsi="微软雅黑" w:hint="eastAsia"/>
                <w:color w:val="000000"/>
                <w:sz w:val="18"/>
                <w:szCs w:val="18"/>
              </w:rPr>
              <w:t>ar</w:t>
            </w:r>
            <w:r>
              <w:rPr>
                <w:rFonts w:ascii="微软雅黑" w:eastAsia="微软雅黑" w:hAnsi="微软雅黑"/>
                <w:color w:val="000000"/>
                <w:sz w:val="18"/>
                <w:szCs w:val="18"/>
              </w:rPr>
              <w:t>kPrice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市场价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advisePrice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建议售价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costPrice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进货价格</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积分价格</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钡</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bottomPayPan</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最低支付积分</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钡   默认 0 用于积分和现金混合支付时使用</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payType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1-纯积分支付;2-积分现金混合支付</w:t>
            </w:r>
          </w:p>
        </w:tc>
      </w:tr>
      <w:tr w:rsidR="0099371D">
        <w:trPr>
          <w:trHeight w:val="417"/>
        </w:trPr>
        <w:tc>
          <w:tcPr>
            <w:tcW w:w="1607" w:type="dxa"/>
            <w:vMerge w:val="restart"/>
            <w:shd w:val="clear" w:color="auto" w:fill="auto"/>
            <w:vAlign w:val="center"/>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body.goodsOnS</w:t>
            </w:r>
            <w:r>
              <w:rPr>
                <w:rFonts w:ascii="微软雅黑" w:eastAsia="微软雅黑" w:hAnsi="微软雅黑"/>
                <w:color w:val="000000"/>
                <w:sz w:val="18"/>
                <w:szCs w:val="18"/>
              </w:rPr>
              <w:lastRenderedPageBreak/>
              <w:t>ell</w:t>
            </w: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lastRenderedPageBreak/>
              <w:t>stockNum</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库存数量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stockWarnNum</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库存预警点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isWarranty</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是否保修</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 1是</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warrantyDate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保修周期</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单位：天</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warranty</w:t>
            </w:r>
            <w:r>
              <w:rPr>
                <w:rFonts w:ascii="微软雅黑" w:eastAsia="微软雅黑" w:hAnsi="微软雅黑"/>
                <w:color w:val="000000"/>
                <w:sz w:val="18"/>
                <w:szCs w:val="18"/>
              </w:rPr>
              <w:t>Detail</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保修详情</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isReturn</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是否允许退货</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 1是</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isExchange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是否允许换货</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 1是</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servicePromise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退换货描述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onSellDate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上架时间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 xml:space="preserve">y-MM-dd HH:mm:ss </w:t>
            </w:r>
            <w:r>
              <w:rPr>
                <w:rFonts w:ascii="微软雅黑" w:eastAsia="微软雅黑" w:hAnsi="微软雅黑" w:hint="eastAsia"/>
                <w:color w:val="000000"/>
                <w:sz w:val="18"/>
                <w:szCs w:val="18"/>
              </w:rPr>
              <w:t>该字段是给自动跑批用的，不是真正的上架时间</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offSellDate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下架时间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 xml:space="preserve">y-MM-dd HH:mm:ss </w:t>
            </w:r>
            <w:r>
              <w:rPr>
                <w:rFonts w:ascii="微软雅黑" w:eastAsia="微软雅黑" w:hAnsi="微软雅黑" w:hint="eastAsia"/>
                <w:color w:val="000000"/>
                <w:sz w:val="18"/>
                <w:szCs w:val="18"/>
              </w:rPr>
              <w:t>该字段是给自动跑批用的，不是真正的下架时间</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maxReward</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最高奖励</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rewardType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奖励类型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1-按比例分配;2-固定奖励</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isReward</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是否给奖</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0-否;1-是</w:t>
            </w:r>
          </w:p>
        </w:tc>
      </w:tr>
      <w:tr w:rsidR="0099371D">
        <w:trPr>
          <w:trHeight w:val="417"/>
        </w:trPr>
        <w:tc>
          <w:tcPr>
            <w:tcW w:w="1607" w:type="dxa"/>
            <w:vMerge w:val="restart"/>
            <w:vAlign w:val="center"/>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body.</w:t>
            </w:r>
            <w:r>
              <w:rPr>
                <w:rFonts w:ascii="微软雅黑" w:eastAsia="微软雅黑" w:hAnsi="微软雅黑" w:hint="eastAsia"/>
                <w:color w:val="000000"/>
                <w:sz w:val="18"/>
                <w:szCs w:val="18"/>
              </w:rPr>
              <w:t>goodsPro</w:t>
            </w: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goodsProPic</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商品属性图片</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ign w:val="center"/>
          </w:tcPr>
          <w:p w:rsidR="0099371D" w:rsidRDefault="0099371D">
            <w:pPr>
              <w:jc w:val="cente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goodsPro1</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商品SKU属性1</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如颜色、尺寸</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goodsProVal1</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商品SKU属性值1</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如红色、185</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goodsPro2</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商品SKU属性2</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goodsProVal2</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商品SKU属性值2</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goodsPro3</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商品SKU属性3</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goodsProVal3</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商品SKU属性值3</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goodsPro4</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w:t>
            </w:r>
            <w:r>
              <w:rPr>
                <w:rFonts w:ascii="微软雅黑" w:eastAsia="微软雅黑" w:hAnsi="微软雅黑"/>
                <w:color w:val="000000"/>
                <w:sz w:val="18"/>
                <w:szCs w:val="18"/>
              </w:rPr>
              <w:t>4</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goodsProVal4</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w:t>
            </w:r>
            <w:r>
              <w:rPr>
                <w:rFonts w:ascii="微软雅黑" w:eastAsia="微软雅黑" w:hAnsi="微软雅黑"/>
                <w:color w:val="000000"/>
                <w:sz w:val="18"/>
                <w:szCs w:val="18"/>
              </w:rPr>
              <w:t>4</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goodsPro5</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w:t>
            </w:r>
            <w:r>
              <w:rPr>
                <w:rFonts w:ascii="微软雅黑" w:eastAsia="微软雅黑" w:hAnsi="微软雅黑"/>
                <w:color w:val="000000"/>
                <w:sz w:val="18"/>
                <w:szCs w:val="18"/>
              </w:rPr>
              <w:t>5</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goodsProVal5</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w:t>
            </w:r>
            <w:r>
              <w:rPr>
                <w:rFonts w:ascii="微软雅黑" w:eastAsia="微软雅黑" w:hAnsi="微软雅黑"/>
                <w:color w:val="000000"/>
                <w:sz w:val="18"/>
                <w:szCs w:val="18"/>
              </w:rPr>
              <w:t>5</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55" w:name="_Toc508982442"/>
      <w:r>
        <w:rPr>
          <w:rFonts w:hint="eastAsia"/>
        </w:rPr>
        <w:t>实物商品基本信息新增或更新接口</w:t>
      </w:r>
      <w:bookmarkEnd w:id="55"/>
    </w:p>
    <w:p w:rsidR="0099371D" w:rsidRDefault="002A4916">
      <w:pPr>
        <w:pStyle w:val="30"/>
      </w:pPr>
      <w:bookmarkStart w:id="56" w:name="_Toc508982443"/>
      <w:r>
        <w:rPr>
          <w:rFonts w:hint="eastAsia"/>
        </w:rPr>
        <w:t>接口名称：product/goods/goodsInfo</w:t>
      </w:r>
      <w:r>
        <w:t>InsertOrUpdate</w:t>
      </w:r>
      <w:r>
        <w:rPr>
          <w:rFonts w:hint="eastAsia"/>
        </w:rPr>
        <w:t>.</w:t>
      </w:r>
      <w:r>
        <w:t>do</w:t>
      </w:r>
      <w:bookmarkEnd w:id="56"/>
    </w:p>
    <w:p w:rsidR="0099371D" w:rsidRDefault="002A4916">
      <w:pPr>
        <w:pStyle w:val="30"/>
      </w:pPr>
      <w:bookmarkStart w:id="57" w:name="_Toc508982444"/>
      <w:r>
        <w:rPr>
          <w:rFonts w:hint="eastAsia"/>
        </w:rPr>
        <w:t>请求报文</w:t>
      </w:r>
      <w:bookmarkEnd w:id="57"/>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更新时必填，否则做插入处理</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商品名称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w:t>
            </w:r>
            <w:r>
              <w:rPr>
                <w:rFonts w:ascii="微软雅黑" w:eastAsia="微软雅黑" w:hAnsi="微软雅黑"/>
                <w:color w:val="000000"/>
                <w:sz w:val="18"/>
                <w:szCs w:val="18"/>
              </w:rPr>
              <w:t>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商品编号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商品状态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w:t>
            </w:r>
            <w:r>
              <w:rPr>
                <w:rFonts w:ascii="微软雅黑" w:eastAsia="微软雅黑" w:hAnsi="微软雅黑" w:hint="eastAsia"/>
                <w:color w:val="000000"/>
                <w:sz w:val="18"/>
                <w:szCs w:val="18"/>
              </w:rPr>
              <w:t>Barcode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商品条码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giantClass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一级类别</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mediumClass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二级类别</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tinyClass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三级分类</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w:t>
            </w:r>
            <w:r>
              <w:rPr>
                <w:rFonts w:ascii="微软雅黑" w:eastAsia="微软雅黑" w:hAnsi="微软雅黑"/>
                <w:color w:val="000000"/>
                <w:sz w:val="18"/>
                <w:szCs w:val="18"/>
              </w:rPr>
              <w:t>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validityDate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商品有效期</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w:t>
            </w:r>
            <w:r>
              <w:rPr>
                <w:rFonts w:ascii="微软雅黑" w:eastAsia="微软雅黑" w:hAnsi="微软雅黑"/>
                <w:color w:val="000000"/>
                <w:sz w:val="18"/>
                <w:szCs w:val="18"/>
              </w:rPr>
              <w:t>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shortName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商品简称</w:t>
            </w:r>
          </w:p>
        </w:tc>
        <w:tc>
          <w:tcPr>
            <w:tcW w:w="113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specification</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规格</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registeTrademark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注册商标</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producePlace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生产地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level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等级</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brand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model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型号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material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材质</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shape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形状</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尺寸</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suitable</w:t>
            </w:r>
            <w:r>
              <w:rPr>
                <w:rFonts w:ascii="微软雅黑" w:eastAsia="微软雅黑" w:hAnsi="微软雅黑"/>
                <w:color w:val="000000"/>
                <w:sz w:val="18"/>
                <w:szCs w:val="18"/>
              </w:rPr>
              <w:t>For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适用对象</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color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颜色</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weight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重量</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goodsPic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商品图片</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多张以逗号分隔</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goodsDescribe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具体描述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advertiseShortMessage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简洁广告语</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advertiseMessage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广告语</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r>
              <w:rPr>
                <w:rFonts w:ascii="微软雅黑" w:eastAsia="微软雅黑" w:hAnsi="微软雅黑"/>
                <w:color w:val="000000"/>
                <w:sz w:val="18"/>
                <w:szCs w:val="18"/>
              </w:rPr>
              <w:t>5</w:t>
            </w:r>
            <w:r>
              <w:rPr>
                <w:rFonts w:ascii="微软雅黑" w:eastAsia="微软雅黑" w:hAnsi="微软雅黑" w:hint="eastAsia"/>
                <w:color w:val="000000"/>
                <w:sz w:val="18"/>
                <w:szCs w:val="18"/>
              </w:rPr>
              <w: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keyword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shd w:val="clear" w:color="auto" w:fill="auto"/>
          </w:tcPr>
          <w:p w:rsidR="0099371D" w:rsidRDefault="002A4916">
            <w:pPr>
              <w:ind w:firstLineChars="100" w:firstLine="180"/>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hasVatInvoice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是否提供发票</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0否1是</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priority</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优先级</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默认0 越大越优先</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goodsLabel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商品标签</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approveMessage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taxRate</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税率</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85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单位%</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channel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渠道来源ID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 w:rsidR="0099371D" w:rsidRDefault="002A4916">
      <w:pPr>
        <w:pStyle w:val="30"/>
      </w:pPr>
      <w:bookmarkStart w:id="58" w:name="_Toc508982445"/>
      <w:r>
        <w:rPr>
          <w:rFonts w:hint="eastAsia"/>
        </w:rPr>
        <w:t>响应报文</w:t>
      </w:r>
      <w:bookmarkEnd w:id="58"/>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 xml:space="preserve"> </w:t>
            </w:r>
            <w:r>
              <w:rPr>
                <w:rFonts w:ascii="微软雅黑" w:eastAsia="微软雅黑" w:hAnsi="微软雅黑" w:hint="eastAsia"/>
                <w:color w:val="000000"/>
                <w:sz w:val="18"/>
                <w:szCs w:val="18"/>
              </w:rPr>
              <w:t>新增或</w:t>
            </w:r>
            <w:r>
              <w:rPr>
                <w:rFonts w:ascii="微软雅黑" w:eastAsia="微软雅黑" w:hAnsi="微软雅黑" w:hint="eastAsia"/>
                <w:sz w:val="18"/>
                <w:szCs w:val="18"/>
              </w:rPr>
              <w:t>更新成功；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 新增或更新失败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varchat</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新增数据时返回</w:t>
            </w:r>
          </w:p>
        </w:tc>
      </w:tr>
    </w:tbl>
    <w:p w:rsidR="0099371D" w:rsidRDefault="0099371D"/>
    <w:p w:rsidR="0099371D" w:rsidRDefault="002A4916">
      <w:pPr>
        <w:pStyle w:val="2"/>
      </w:pPr>
      <w:bookmarkStart w:id="59" w:name="_Toc508982446"/>
      <w:r>
        <w:rPr>
          <w:rFonts w:hint="eastAsia"/>
        </w:rPr>
        <w:lastRenderedPageBreak/>
        <w:t>实物商品价格信息新增或更新接口</w:t>
      </w:r>
      <w:bookmarkEnd w:id="59"/>
    </w:p>
    <w:p w:rsidR="0099371D" w:rsidRDefault="002A4916">
      <w:pPr>
        <w:pStyle w:val="30"/>
      </w:pPr>
      <w:bookmarkStart w:id="60" w:name="_Toc508982447"/>
      <w:r>
        <w:rPr>
          <w:rFonts w:hint="eastAsia"/>
        </w:rPr>
        <w:t>接口名称：product/goods/goodsP</w:t>
      </w:r>
      <w:r>
        <w:t>riceInsertOrUpdate</w:t>
      </w:r>
      <w:r>
        <w:rPr>
          <w:rFonts w:hint="eastAsia"/>
        </w:rPr>
        <w:t>.</w:t>
      </w:r>
      <w:r>
        <w:t>do</w:t>
      </w:r>
      <w:bookmarkEnd w:id="60"/>
    </w:p>
    <w:p w:rsidR="0099371D" w:rsidRDefault="002A4916">
      <w:pPr>
        <w:pStyle w:val="30"/>
      </w:pPr>
      <w:bookmarkStart w:id="61" w:name="_Toc508982448"/>
      <w:r>
        <w:rPr>
          <w:rFonts w:hint="eastAsia"/>
        </w:rPr>
        <w:t>请求报文</w:t>
      </w:r>
      <w:bookmarkEnd w:id="61"/>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operation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操作</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1新增  2更新</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r>
              <w:rPr>
                <w:rFonts w:ascii="微软雅黑" w:eastAsia="微软雅黑" w:hAnsi="微软雅黑" w:hint="eastAsia"/>
                <w:color w:val="000000"/>
                <w:sz w:val="18"/>
                <w:szCs w:val="18"/>
              </w:rPr>
              <w:t>ar</w:t>
            </w:r>
            <w:r>
              <w:rPr>
                <w:rFonts w:ascii="微软雅黑" w:eastAsia="微软雅黑" w:hAnsi="微软雅黑"/>
                <w:color w:val="000000"/>
                <w:sz w:val="18"/>
                <w:szCs w:val="18"/>
              </w:rPr>
              <w:t>kPrice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市场价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advisePrice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建议售价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costPrice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进货价格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积分价格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钡</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bottomPayPan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最低支付积分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钡   默认 0 用于积分和现金混合支付时使用</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1-纯积分支付;2-积分现金混合支付</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62" w:name="_Toc508982449"/>
      <w:r>
        <w:rPr>
          <w:rFonts w:hint="eastAsia"/>
        </w:rPr>
        <w:t>响应报文</w:t>
      </w:r>
      <w:bookmarkEnd w:id="62"/>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 xml:space="preserve"> </w:t>
            </w:r>
            <w:r>
              <w:rPr>
                <w:rFonts w:ascii="微软雅黑" w:eastAsia="微软雅黑" w:hAnsi="微软雅黑" w:hint="eastAsia"/>
                <w:color w:val="000000"/>
                <w:sz w:val="18"/>
                <w:szCs w:val="18"/>
              </w:rPr>
              <w:t>新增或</w:t>
            </w:r>
            <w:r>
              <w:rPr>
                <w:rFonts w:ascii="微软雅黑" w:eastAsia="微软雅黑" w:hAnsi="微软雅黑" w:hint="eastAsia"/>
                <w:sz w:val="18"/>
                <w:szCs w:val="18"/>
              </w:rPr>
              <w:t>更新成功；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 新增或更新失败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63" w:name="_Toc508982450"/>
      <w:r>
        <w:rPr>
          <w:rFonts w:hint="eastAsia"/>
        </w:rPr>
        <w:lastRenderedPageBreak/>
        <w:t>实物商品销售信息新增或更新接口</w:t>
      </w:r>
      <w:bookmarkEnd w:id="63"/>
    </w:p>
    <w:p w:rsidR="0099371D" w:rsidRDefault="002A4916">
      <w:pPr>
        <w:pStyle w:val="30"/>
      </w:pPr>
      <w:bookmarkStart w:id="64" w:name="_Toc508982451"/>
      <w:r>
        <w:rPr>
          <w:rFonts w:hint="eastAsia"/>
        </w:rPr>
        <w:t>接口名称：product/goods/goodsOnSell</w:t>
      </w:r>
      <w:r>
        <w:t>InsertOrUpdate</w:t>
      </w:r>
      <w:r>
        <w:rPr>
          <w:rFonts w:hint="eastAsia"/>
        </w:rPr>
        <w:t>.</w:t>
      </w:r>
      <w:r>
        <w:t>do</w:t>
      </w:r>
      <w:bookmarkEnd w:id="64"/>
    </w:p>
    <w:p w:rsidR="0099371D" w:rsidRDefault="002A4916">
      <w:pPr>
        <w:pStyle w:val="30"/>
      </w:pPr>
      <w:bookmarkStart w:id="65" w:name="_Toc508982452"/>
      <w:r>
        <w:rPr>
          <w:rFonts w:hint="eastAsia"/>
        </w:rPr>
        <w:t>请求报文</w:t>
      </w:r>
      <w:bookmarkEnd w:id="65"/>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operation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操作</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1新增  2更新</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stockNum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库存数量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stockWarnNum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库存预警点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isWarranty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是否保修</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 1是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warrantyDate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保修周期</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单位：天</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warranty</w:t>
            </w:r>
            <w:r>
              <w:rPr>
                <w:rFonts w:ascii="微软雅黑" w:eastAsia="微软雅黑" w:hAnsi="微软雅黑"/>
                <w:color w:val="000000"/>
                <w:sz w:val="18"/>
                <w:szCs w:val="18"/>
              </w:rPr>
              <w:t>Detail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保修详情</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isReturn</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是否允许退货</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 1是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isExchange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是否允许换货</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 1是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servicePromise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退换货描述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onSellDate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上架时间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 xml:space="preserve">y-MM-dd HH:mm:ss </w:t>
            </w:r>
            <w:r>
              <w:rPr>
                <w:rFonts w:ascii="微软雅黑" w:eastAsia="微软雅黑" w:hAnsi="微软雅黑" w:hint="eastAsia"/>
                <w:color w:val="000000"/>
                <w:sz w:val="18"/>
                <w:szCs w:val="18"/>
              </w:rPr>
              <w:t>该字段是给自动跑批用的，不是真正的上架时间</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offSellDate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下架时间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 xml:space="preserve">y-MM-dd HH:mm:ss </w:t>
            </w:r>
            <w:r>
              <w:rPr>
                <w:rFonts w:ascii="微软雅黑" w:eastAsia="微软雅黑" w:hAnsi="微软雅黑" w:hint="eastAsia"/>
                <w:color w:val="000000"/>
                <w:sz w:val="18"/>
                <w:szCs w:val="18"/>
              </w:rPr>
              <w:t>该字段是给自动跑批用的，不是真正的下架时间</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maxReward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最高奖励</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rewardType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奖励类型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1-按比例分配;2-固定奖励</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isReward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是否给奖</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0-否;1-是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66" w:name="_Toc508982453"/>
      <w:r>
        <w:rPr>
          <w:rFonts w:hint="eastAsia"/>
        </w:rPr>
        <w:lastRenderedPageBreak/>
        <w:t>响应报文</w:t>
      </w:r>
      <w:bookmarkEnd w:id="6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 xml:space="preserve"> </w:t>
            </w:r>
            <w:r>
              <w:rPr>
                <w:rFonts w:ascii="微软雅黑" w:eastAsia="微软雅黑" w:hAnsi="微软雅黑" w:hint="eastAsia"/>
                <w:color w:val="000000"/>
                <w:sz w:val="18"/>
                <w:szCs w:val="18"/>
              </w:rPr>
              <w:t>新增或</w:t>
            </w:r>
            <w:r>
              <w:rPr>
                <w:rFonts w:ascii="微软雅黑" w:eastAsia="微软雅黑" w:hAnsi="微软雅黑" w:hint="eastAsia"/>
                <w:sz w:val="18"/>
                <w:szCs w:val="18"/>
              </w:rPr>
              <w:t>更新成功；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 新增或更新失败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67" w:name="_Toc508982454"/>
      <w:r>
        <w:rPr>
          <w:rFonts w:hint="eastAsia"/>
        </w:rPr>
        <w:t>实物商品S</w:t>
      </w:r>
      <w:r>
        <w:t>KU</w:t>
      </w:r>
      <w:r>
        <w:rPr>
          <w:rFonts w:hint="eastAsia"/>
        </w:rPr>
        <w:t>属性信息新增或更新接口</w:t>
      </w:r>
      <w:bookmarkEnd w:id="67"/>
    </w:p>
    <w:p w:rsidR="0099371D" w:rsidRDefault="002A4916">
      <w:pPr>
        <w:pStyle w:val="30"/>
      </w:pPr>
      <w:bookmarkStart w:id="68" w:name="_Toc508982455"/>
      <w:r>
        <w:rPr>
          <w:rFonts w:hint="eastAsia"/>
        </w:rPr>
        <w:t>接口名称：product/goods/goodsSkuPro</w:t>
      </w:r>
      <w:r>
        <w:t>InsertOrUpdate</w:t>
      </w:r>
      <w:r>
        <w:rPr>
          <w:rFonts w:hint="eastAsia"/>
        </w:rPr>
        <w:t>.</w:t>
      </w:r>
      <w:r>
        <w:t>do</w:t>
      </w:r>
      <w:bookmarkEnd w:id="68"/>
    </w:p>
    <w:p w:rsidR="0099371D" w:rsidRDefault="002A4916">
      <w:pPr>
        <w:pStyle w:val="30"/>
      </w:pPr>
      <w:bookmarkStart w:id="69" w:name="_Toc508982456"/>
      <w:r>
        <w:rPr>
          <w:rFonts w:hint="eastAsia"/>
        </w:rPr>
        <w:t>请求报文</w:t>
      </w:r>
      <w:bookmarkEnd w:id="69"/>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operation</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操作</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1新增  2更新</w:t>
            </w:r>
          </w:p>
        </w:tc>
      </w:tr>
      <w:tr w:rsidR="0099371D">
        <w:trPr>
          <w:trHeight w:val="417"/>
        </w:trPr>
        <w:tc>
          <w:tcPr>
            <w:tcW w:w="1560"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goodsProPic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商品属性图片</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商品SKU属性1</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如颜色、尺寸</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商品SKU属性值1</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如红色、185</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商品SKU属性2</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商品SKU属性值2</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商品SKU属性3</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商品SKU属性值3</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goodsPro4</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w:t>
            </w:r>
            <w:r>
              <w:rPr>
                <w:rFonts w:ascii="微软雅黑" w:eastAsia="微软雅黑" w:hAnsi="微软雅黑"/>
                <w:color w:val="000000"/>
                <w:sz w:val="18"/>
                <w:szCs w:val="18"/>
              </w:rPr>
              <w:t>4</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goodsProVal4</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w:t>
            </w:r>
            <w:r>
              <w:rPr>
                <w:rFonts w:ascii="微软雅黑" w:eastAsia="微软雅黑" w:hAnsi="微软雅黑"/>
                <w:color w:val="000000"/>
                <w:sz w:val="18"/>
                <w:szCs w:val="18"/>
              </w:rPr>
              <w:t>4</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w:t>
            </w:r>
            <w:r>
              <w:rPr>
                <w:rFonts w:ascii="微软雅黑" w:eastAsia="微软雅黑" w:hAnsi="微软雅黑"/>
                <w:color w:val="000000"/>
                <w:sz w:val="18"/>
                <w:szCs w:val="18"/>
              </w:rPr>
              <w:t>5</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w:t>
            </w:r>
            <w:r>
              <w:rPr>
                <w:rFonts w:ascii="微软雅黑" w:eastAsia="微软雅黑" w:hAnsi="微软雅黑"/>
                <w:color w:val="000000"/>
                <w:sz w:val="18"/>
                <w:szCs w:val="18"/>
              </w:rPr>
              <w:t>5</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99371D">
            <w:pPr>
              <w:jc w:val="center"/>
              <w:rPr>
                <w:rFonts w:ascii="微软雅黑" w:eastAsia="微软雅黑" w:hAnsi="微软雅黑"/>
                <w:color w:val="000000"/>
                <w:sz w:val="18"/>
                <w:szCs w:val="18"/>
              </w:rPr>
            </w:pP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70" w:name="_Toc508982457"/>
      <w:r>
        <w:rPr>
          <w:rFonts w:hint="eastAsia"/>
        </w:rPr>
        <w:t>响应报文</w:t>
      </w:r>
      <w:bookmarkEnd w:id="70"/>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 xml:space="preserve"> </w:t>
            </w:r>
            <w:r>
              <w:rPr>
                <w:rFonts w:ascii="微软雅黑" w:eastAsia="微软雅黑" w:hAnsi="微软雅黑" w:hint="eastAsia"/>
                <w:color w:val="000000"/>
                <w:sz w:val="18"/>
                <w:szCs w:val="18"/>
              </w:rPr>
              <w:t>新增或</w:t>
            </w:r>
            <w:r>
              <w:rPr>
                <w:rFonts w:ascii="微软雅黑" w:eastAsia="微软雅黑" w:hAnsi="微软雅黑" w:hint="eastAsia"/>
                <w:sz w:val="18"/>
                <w:szCs w:val="18"/>
              </w:rPr>
              <w:t>更新成功；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 新增或更新失败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71" w:name="_Toc508982458"/>
      <w:r>
        <w:rPr>
          <w:rFonts w:hint="eastAsia"/>
        </w:rPr>
        <w:t>用户基本信息查询接口</w:t>
      </w:r>
      <w:bookmarkEnd w:id="71"/>
    </w:p>
    <w:p w:rsidR="0099371D" w:rsidRDefault="002A4916">
      <w:pPr>
        <w:pStyle w:val="30"/>
      </w:pPr>
      <w:bookmarkStart w:id="72" w:name="_Toc508982459"/>
      <w:r>
        <w:rPr>
          <w:rFonts w:hint="eastAsia"/>
        </w:rPr>
        <w:t>接口名称：user/base</w:t>
      </w:r>
      <w:r>
        <w:t>Info/userInfo</w:t>
      </w:r>
      <w:r>
        <w:rPr>
          <w:rFonts w:hint="eastAsia"/>
        </w:rPr>
        <w:t>.</w:t>
      </w:r>
      <w:r>
        <w:t>do</w:t>
      </w:r>
      <w:bookmarkEnd w:id="72"/>
    </w:p>
    <w:p w:rsidR="0099371D" w:rsidRDefault="002A4916">
      <w:pPr>
        <w:pStyle w:val="30"/>
      </w:pPr>
      <w:bookmarkStart w:id="73" w:name="_Toc508982460"/>
      <w:r>
        <w:rPr>
          <w:rFonts w:hint="eastAsia"/>
        </w:rPr>
        <w:t>请求报文</w:t>
      </w:r>
      <w:bookmarkEnd w:id="73"/>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74" w:name="_Toc508982461"/>
      <w:r>
        <w:rPr>
          <w:rFonts w:hint="eastAsia"/>
        </w:rPr>
        <w:t>响应报文</w:t>
      </w:r>
      <w:bookmarkEnd w:id="74"/>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userSystemCode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用户系统编号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用户真实姓名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nick</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昵称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email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注册手机号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gender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性别</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1男 2女 3保密</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证件类型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1居民身份证 2港澳台居民居民身份证 3军官证 4护照 5驾驶证 6其它</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ardNumber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证件号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birthday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生日</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civilState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婚姻状况</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1未婚 2已婚 3不详</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w:t>
            </w:r>
            <w:r>
              <w:rPr>
                <w:rFonts w:ascii="微软雅黑" w:eastAsia="微软雅黑" w:hAnsi="微软雅黑"/>
                <w:color w:val="000000"/>
                <w:sz w:val="18"/>
                <w:szCs w:val="18"/>
              </w:rPr>
              <w:t>mark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edu</w:t>
            </w:r>
            <w:r>
              <w:rPr>
                <w:rFonts w:ascii="微软雅黑" w:eastAsia="微软雅黑" w:hAnsi="微软雅黑"/>
                <w:color w:val="000000"/>
                <w:sz w:val="18"/>
                <w:szCs w:val="18"/>
              </w:rPr>
              <w:t>cation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学历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1博士及以上 2硕士 3大学 4中专 5高中 6初中及以下 7不详 默认返回7</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position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职位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industry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从事行业</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beginWorkDate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开始工作时间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yearIncome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年收入</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nationality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国籍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1中国</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province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省份/直辖市ID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ity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城市/区ID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hasPet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有无宠物</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hasChildren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有无子女</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hasCar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有无车</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liveState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居住状态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hasHouse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是否有房</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household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户型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isActiveMobile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手机是否验证或激活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0:未激活;1:已激活 默认0</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mobileActiveDate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手机激活日期</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isActiveEmail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邮箱是否验证或激活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0:未激活;1:已激活</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email</w:t>
            </w:r>
            <w:r>
              <w:rPr>
                <w:rFonts w:ascii="微软雅黑" w:eastAsia="微软雅黑" w:hAnsi="微软雅黑"/>
                <w:color w:val="000000"/>
                <w:sz w:val="18"/>
                <w:szCs w:val="18"/>
              </w:rPr>
              <w:t>ActiveDate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邮箱验证日期</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userState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1:未激活 2:有效会员 3:已注销 4已冻结</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portrait</w:t>
            </w:r>
            <w:r>
              <w:rPr>
                <w:rFonts w:ascii="微软雅黑" w:eastAsia="微软雅黑" w:hAnsi="微软雅黑"/>
                <w:color w:val="000000"/>
                <w:sz w:val="18"/>
                <w:szCs w:val="18"/>
              </w:rPr>
              <w:t>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头像URL </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concern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关注标签</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逗号分割</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registeChannel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注册渠道</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1001 51points网站 1002 微信公众号 1003 B2B营销平台</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registeIp</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注册时IP</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publisherId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积分支付发行方</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w:t>
            </w:r>
            <w:r>
              <w:rPr>
                <w:rFonts w:ascii="微软雅黑" w:eastAsia="微软雅黑" w:hAnsi="微软雅黑"/>
                <w:color w:val="FF0000"/>
                <w:sz w:val="18"/>
                <w:szCs w:val="18"/>
              </w:rPr>
              <w:t>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0为5</w:t>
            </w:r>
            <w:r>
              <w:rPr>
                <w:rFonts w:ascii="微软雅黑" w:eastAsia="微软雅黑" w:hAnsi="微软雅黑"/>
                <w:color w:val="FF0000"/>
                <w:sz w:val="18"/>
                <w:szCs w:val="18"/>
              </w:rPr>
              <w:t>1</w:t>
            </w:r>
            <w:r>
              <w:rPr>
                <w:rFonts w:ascii="微软雅黑" w:eastAsia="微软雅黑" w:hAnsi="微软雅黑" w:hint="eastAsia"/>
                <w:color w:val="FF0000"/>
                <w:sz w:val="18"/>
                <w:szCs w:val="18"/>
              </w:rPr>
              <w:t>points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c</w:t>
            </w:r>
            <w:r>
              <w:rPr>
                <w:rFonts w:ascii="微软雅黑" w:eastAsia="微软雅黑" w:hAnsi="微软雅黑"/>
                <w:color w:val="FF0000"/>
                <w:sz w:val="18"/>
                <w:szCs w:val="18"/>
              </w:rPr>
              <w:t>ashType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现金支付方式</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0无 </w:t>
            </w:r>
            <w:r>
              <w:rPr>
                <w:rFonts w:ascii="微软雅黑" w:eastAsia="微软雅黑" w:hAnsi="微软雅黑"/>
                <w:color w:val="FF0000"/>
                <w:sz w:val="18"/>
                <w:szCs w:val="18"/>
              </w:rPr>
              <w:t>1</w:t>
            </w:r>
            <w:r>
              <w:rPr>
                <w:rFonts w:ascii="微软雅黑" w:eastAsia="微软雅黑" w:hAnsi="微软雅黑" w:hint="eastAsia"/>
                <w:color w:val="FF0000"/>
                <w:sz w:val="18"/>
                <w:szCs w:val="18"/>
              </w:rPr>
              <w:t>微信支付 2 大众一卡通</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appCashType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a</w:t>
            </w:r>
            <w:r>
              <w:rPr>
                <w:rFonts w:ascii="微软雅黑" w:eastAsia="微软雅黑" w:hAnsi="微软雅黑"/>
                <w:color w:val="FF0000"/>
                <w:sz w:val="18"/>
                <w:szCs w:val="18"/>
              </w:rPr>
              <w:t>pp</w:t>
            </w:r>
            <w:r>
              <w:rPr>
                <w:rFonts w:ascii="微软雅黑" w:eastAsia="微软雅黑" w:hAnsi="微软雅黑" w:hint="eastAsia"/>
                <w:color w:val="FF0000"/>
                <w:sz w:val="18"/>
                <w:szCs w:val="18"/>
              </w:rPr>
              <w:t>现金支付方式</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0无 1支付宝原生app</w:t>
            </w:r>
          </w:p>
        </w:tc>
      </w:tr>
    </w:tbl>
    <w:p w:rsidR="0099371D" w:rsidRDefault="0099371D"/>
    <w:p w:rsidR="0099371D" w:rsidRDefault="002A4916">
      <w:pPr>
        <w:pStyle w:val="2"/>
      </w:pPr>
      <w:bookmarkStart w:id="75" w:name="_Toc508982462"/>
      <w:r>
        <w:rPr>
          <w:rFonts w:hint="eastAsia"/>
        </w:rPr>
        <w:t>用户基本信息更新接口（只更新有值字段）</w:t>
      </w:r>
      <w:bookmarkEnd w:id="75"/>
    </w:p>
    <w:p w:rsidR="0099371D" w:rsidRDefault="002A4916">
      <w:pPr>
        <w:pStyle w:val="30"/>
      </w:pPr>
      <w:bookmarkStart w:id="76" w:name="_Toc508982463"/>
      <w:r>
        <w:rPr>
          <w:rFonts w:hint="eastAsia"/>
        </w:rPr>
        <w:t>接口名称：user/base</w:t>
      </w:r>
      <w:r>
        <w:t>Info/userInfo</w:t>
      </w:r>
      <w:r>
        <w:rPr>
          <w:rFonts w:hint="eastAsia"/>
        </w:rPr>
        <w:t>Up</w:t>
      </w:r>
      <w:r>
        <w:t>date</w:t>
      </w:r>
      <w:r>
        <w:rPr>
          <w:rFonts w:hint="eastAsia"/>
        </w:rPr>
        <w:t>.</w:t>
      </w:r>
      <w:r>
        <w:t>do</w:t>
      </w:r>
      <w:bookmarkEnd w:id="76"/>
    </w:p>
    <w:p w:rsidR="0099371D" w:rsidRDefault="002A4916">
      <w:pPr>
        <w:pStyle w:val="30"/>
      </w:pPr>
      <w:bookmarkStart w:id="77" w:name="_Toc508982464"/>
      <w:r>
        <w:rPr>
          <w:rFonts w:hint="eastAsia"/>
        </w:rPr>
        <w:t>请求报文</w:t>
      </w:r>
      <w:bookmarkEnd w:id="77"/>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name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用户真实姓名</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nick</w:t>
            </w:r>
            <w:r>
              <w:rPr>
                <w:rFonts w:ascii="微软雅黑" w:eastAsia="微软雅黑" w:hAnsi="微软雅黑" w:hint="eastAsia"/>
                <w:color w:val="000000"/>
                <w:sz w:val="18"/>
                <w:szCs w:val="18"/>
              </w:rPr>
              <w:t>name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昵称</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email</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注册手机号</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gender</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性别</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1男 2女 3保密</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cardType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证件类型</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1居民身份证 2港澳台居民居民身份证 3军官证 4护照 5驾驶证 6其它</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ardNumber</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证件号</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birthday</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生日</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civilState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婚姻状况</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1未婚 2已婚 3不详</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w:t>
            </w:r>
            <w:r>
              <w:rPr>
                <w:rFonts w:ascii="微软雅黑" w:eastAsia="微软雅黑" w:hAnsi="微软雅黑"/>
                <w:color w:val="000000"/>
                <w:sz w:val="18"/>
                <w:szCs w:val="18"/>
              </w:rPr>
              <w:t>mark</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edu</w:t>
            </w:r>
            <w:r>
              <w:rPr>
                <w:rFonts w:ascii="微软雅黑" w:eastAsia="微软雅黑" w:hAnsi="微软雅黑"/>
                <w:color w:val="000000"/>
                <w:sz w:val="18"/>
                <w:szCs w:val="18"/>
              </w:rPr>
              <w:t>cation</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学历</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1博士及以上 2硕士 3大</w:t>
            </w:r>
            <w:r>
              <w:rPr>
                <w:rFonts w:ascii="微软雅黑" w:eastAsia="微软雅黑" w:hAnsi="微软雅黑" w:hint="eastAsia"/>
                <w:color w:val="000000"/>
                <w:sz w:val="18"/>
                <w:szCs w:val="18"/>
              </w:rPr>
              <w:lastRenderedPageBreak/>
              <w:t>学 4中专 5高中 6初中及以下 7不详 默认返回7</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position</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职位</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industry</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从事行业</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beginWorkDate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开始工作时间</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yearIncome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年收入</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nationality</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国籍</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1中国</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province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省份/直辖市ID</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ity</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城市/区ID</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hasPet</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有无宠物</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hasChildren</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有无子女</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hasCar</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有无车</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liveState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居住状态</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hasHouse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是否有房</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household</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户型</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registeDate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注册时间</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isActiveMobile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手机是否验证或激活</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0:未激活;1:已激活 默认0</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mobileActiveDate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手机激活日期</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isActiveEmail</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邮箱是否验证或激活</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0:未激活;1:已激活</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email</w:t>
            </w:r>
            <w:r>
              <w:rPr>
                <w:rFonts w:ascii="微软雅黑" w:eastAsia="微软雅黑" w:hAnsi="微软雅黑"/>
                <w:color w:val="000000"/>
                <w:sz w:val="18"/>
                <w:szCs w:val="18"/>
              </w:rPr>
              <w:t>ActiveDate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邮箱验证日期</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userState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用户状态</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1:未激活 2:有效会员 3:已注销 4已冻结</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portrait</w:t>
            </w:r>
            <w:r>
              <w:rPr>
                <w:rFonts w:ascii="微软雅黑" w:eastAsia="微软雅黑" w:hAnsi="微软雅黑"/>
                <w:color w:val="000000"/>
                <w:sz w:val="18"/>
                <w:szCs w:val="18"/>
              </w:rPr>
              <w:t>Url</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头像URL </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150</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loginPassword</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登录密码</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payPassword</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支付密码</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concern</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关注标签</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逗号分割</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publisherId</w:t>
            </w:r>
          </w:p>
        </w:tc>
        <w:tc>
          <w:tcPr>
            <w:tcW w:w="127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积分支付发行方</w:t>
            </w:r>
          </w:p>
        </w:tc>
        <w:tc>
          <w:tcPr>
            <w:tcW w:w="1134"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850" w:type="dxa"/>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w:t>
            </w:r>
            <w:r>
              <w:rPr>
                <w:rFonts w:ascii="微软雅黑" w:eastAsia="微软雅黑" w:hAnsi="微软雅黑"/>
                <w:color w:val="FF0000"/>
                <w:sz w:val="18"/>
                <w:szCs w:val="18"/>
              </w:rPr>
              <w:t>0</w:t>
            </w:r>
          </w:p>
        </w:tc>
        <w:tc>
          <w:tcPr>
            <w:tcW w:w="1276"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0为5</w:t>
            </w:r>
            <w:r>
              <w:rPr>
                <w:rFonts w:ascii="微软雅黑" w:eastAsia="微软雅黑" w:hAnsi="微软雅黑"/>
                <w:color w:val="FF0000"/>
                <w:sz w:val="18"/>
                <w:szCs w:val="18"/>
              </w:rPr>
              <w:t>1</w:t>
            </w:r>
            <w:r>
              <w:rPr>
                <w:rFonts w:ascii="微软雅黑" w:eastAsia="微软雅黑" w:hAnsi="微软雅黑" w:hint="eastAsia"/>
                <w:color w:val="FF0000"/>
                <w:sz w:val="18"/>
                <w:szCs w:val="18"/>
              </w:rPr>
              <w:t>points</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c</w:t>
            </w:r>
            <w:r>
              <w:rPr>
                <w:rFonts w:ascii="微软雅黑" w:eastAsia="微软雅黑" w:hAnsi="微软雅黑"/>
                <w:color w:val="FF0000"/>
                <w:sz w:val="18"/>
                <w:szCs w:val="18"/>
              </w:rPr>
              <w:t>ashType</w:t>
            </w:r>
          </w:p>
        </w:tc>
        <w:tc>
          <w:tcPr>
            <w:tcW w:w="127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现金支付方式</w:t>
            </w:r>
          </w:p>
        </w:tc>
        <w:tc>
          <w:tcPr>
            <w:tcW w:w="1134"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850" w:type="dxa"/>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w:t>
            </w:r>
          </w:p>
        </w:tc>
        <w:tc>
          <w:tcPr>
            <w:tcW w:w="1276"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0无 </w:t>
            </w:r>
            <w:r>
              <w:rPr>
                <w:rFonts w:ascii="微软雅黑" w:eastAsia="微软雅黑" w:hAnsi="微软雅黑"/>
                <w:color w:val="FF0000"/>
                <w:sz w:val="18"/>
                <w:szCs w:val="18"/>
              </w:rPr>
              <w:t>1</w:t>
            </w:r>
            <w:r>
              <w:rPr>
                <w:rFonts w:ascii="微软雅黑" w:eastAsia="微软雅黑" w:hAnsi="微软雅黑" w:hint="eastAsia"/>
                <w:color w:val="FF0000"/>
                <w:sz w:val="18"/>
                <w:szCs w:val="18"/>
              </w:rPr>
              <w:t>微信支付 2 大众一卡通</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appCashType</w:t>
            </w:r>
          </w:p>
        </w:tc>
        <w:tc>
          <w:tcPr>
            <w:tcW w:w="127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a</w:t>
            </w:r>
            <w:r>
              <w:rPr>
                <w:rFonts w:ascii="微软雅黑" w:eastAsia="微软雅黑" w:hAnsi="微软雅黑"/>
                <w:color w:val="FF0000"/>
                <w:sz w:val="18"/>
                <w:szCs w:val="18"/>
              </w:rPr>
              <w:t>pp</w:t>
            </w:r>
            <w:r>
              <w:rPr>
                <w:rFonts w:ascii="微软雅黑" w:eastAsia="微软雅黑" w:hAnsi="微软雅黑" w:hint="eastAsia"/>
                <w:color w:val="FF0000"/>
                <w:sz w:val="18"/>
                <w:szCs w:val="18"/>
              </w:rPr>
              <w:t>现金支付方式</w:t>
            </w:r>
          </w:p>
        </w:tc>
        <w:tc>
          <w:tcPr>
            <w:tcW w:w="1134"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850" w:type="dxa"/>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w:t>
            </w:r>
          </w:p>
        </w:tc>
        <w:tc>
          <w:tcPr>
            <w:tcW w:w="1276"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0无 1支付宝原生app</w:t>
            </w:r>
          </w:p>
        </w:tc>
      </w:tr>
    </w:tbl>
    <w:p w:rsidR="0099371D" w:rsidRDefault="0099371D"/>
    <w:p w:rsidR="0099371D" w:rsidRDefault="002A4916">
      <w:pPr>
        <w:pStyle w:val="30"/>
      </w:pPr>
      <w:bookmarkStart w:id="78" w:name="_Toc508982465"/>
      <w:r>
        <w:rPr>
          <w:rFonts w:hint="eastAsia"/>
        </w:rPr>
        <w:t>响应报文</w:t>
      </w:r>
      <w:bookmarkEnd w:id="78"/>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 xml:space="preserve"> </w:t>
            </w:r>
            <w:r>
              <w:rPr>
                <w:rFonts w:ascii="微软雅黑" w:eastAsia="微软雅黑" w:hAnsi="微软雅黑" w:hint="eastAsia"/>
                <w:color w:val="000000"/>
                <w:sz w:val="18"/>
                <w:szCs w:val="18"/>
              </w:rPr>
              <w:t>新增或</w:t>
            </w:r>
            <w:r>
              <w:rPr>
                <w:rFonts w:ascii="微软雅黑" w:eastAsia="微软雅黑" w:hAnsi="微软雅黑" w:hint="eastAsia"/>
                <w:sz w:val="18"/>
                <w:szCs w:val="18"/>
              </w:rPr>
              <w:t>更新成功；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 新增或更新失败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79" w:name="_Toc508982466"/>
      <w:r>
        <w:rPr>
          <w:rFonts w:hint="eastAsia"/>
        </w:rPr>
        <w:t>注册接口（默认激活）</w:t>
      </w:r>
      <w:bookmarkEnd w:id="79"/>
    </w:p>
    <w:p w:rsidR="0099371D" w:rsidRDefault="002A4916">
      <w:pPr>
        <w:pStyle w:val="30"/>
      </w:pPr>
      <w:bookmarkStart w:id="80" w:name="_Toc508982467"/>
      <w:r>
        <w:rPr>
          <w:rFonts w:hint="eastAsia"/>
        </w:rPr>
        <w:t>接口名称：user/base</w:t>
      </w:r>
      <w:r>
        <w:t>Info/user</w:t>
      </w:r>
      <w:r>
        <w:rPr>
          <w:rFonts w:hint="eastAsia"/>
        </w:rPr>
        <w:t>Re</w:t>
      </w:r>
      <w:r>
        <w:t>giste</w:t>
      </w:r>
      <w:r>
        <w:rPr>
          <w:rFonts w:hint="eastAsia"/>
        </w:rPr>
        <w:t>.</w:t>
      </w:r>
      <w:r>
        <w:t>do</w:t>
      </w:r>
      <w:bookmarkEnd w:id="80"/>
    </w:p>
    <w:p w:rsidR="0099371D" w:rsidRDefault="002A4916">
      <w:pPr>
        <w:pStyle w:val="30"/>
      </w:pPr>
      <w:bookmarkStart w:id="81" w:name="_Toc508982468"/>
      <w:r>
        <w:rPr>
          <w:rFonts w:hint="eastAsia"/>
        </w:rPr>
        <w:t>请求报文</w:t>
      </w:r>
      <w:bookmarkEnd w:id="81"/>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注册手机号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loginPassword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登录密码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registeChannel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注册渠道</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1001 51points网站 1002 微信公众号 1003 B2B营销平台 1004绑定接口注册</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registeIp</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注册时IP</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82" w:name="_Toc508982469"/>
      <w:r>
        <w:rPr>
          <w:rFonts w:hint="eastAsia"/>
        </w:rPr>
        <w:t>响应报文</w:t>
      </w:r>
      <w:bookmarkEnd w:id="82"/>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w:t>
            </w:r>
            <w:r>
              <w:rPr>
                <w:rFonts w:ascii="微软雅黑" w:eastAsia="微软雅黑" w:hAnsi="微软雅黑"/>
                <w:color w:val="000000"/>
                <w:sz w:val="18"/>
                <w:szCs w:val="18"/>
              </w:rPr>
              <w:t>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userSystemCode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用户系统编号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用户真实姓名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nick</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昵称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email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注册手机号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gender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性别</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1男 2女 3保密</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证件类型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1居民身份证 2港澳台居民居民身份证 3军官证 4护照 5驾驶证 6其它</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ardNumber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证件号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birthday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生日</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civilState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婚姻状况</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1未婚 2已婚 3不详</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w:t>
            </w:r>
            <w:r>
              <w:rPr>
                <w:rFonts w:ascii="微软雅黑" w:eastAsia="微软雅黑" w:hAnsi="微软雅黑"/>
                <w:color w:val="000000"/>
                <w:sz w:val="18"/>
                <w:szCs w:val="18"/>
              </w:rPr>
              <w:t>mark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edu</w:t>
            </w:r>
            <w:r>
              <w:rPr>
                <w:rFonts w:ascii="微软雅黑" w:eastAsia="微软雅黑" w:hAnsi="微软雅黑"/>
                <w:color w:val="000000"/>
                <w:sz w:val="18"/>
                <w:szCs w:val="18"/>
              </w:rPr>
              <w:t>cation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学历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1博士及以上 2硕士 3大学 4中专 5高中 6初中及以下 7不详 默认返回7</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position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职位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industry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从事行业</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beginWorkDate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开始工作时间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yearIncome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年收入</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nationality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国籍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1中国</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province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省份/直辖市ID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ity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城市/区ID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hasPet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有无宠物</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hasChildren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有无子女</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hasCar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有无车</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liveState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居住状态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hasHouse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是否有房</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household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户型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isActiveMobile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手机是否验证或激活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0:未激活;1:已激活 默认0</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mobileActiveDate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手机激活日期</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isActiveEmail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邮箱是否验证或激活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0:未激活;1:已激活</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email</w:t>
            </w:r>
            <w:r>
              <w:rPr>
                <w:rFonts w:ascii="微软雅黑" w:eastAsia="微软雅黑" w:hAnsi="微软雅黑"/>
                <w:color w:val="000000"/>
                <w:sz w:val="18"/>
                <w:szCs w:val="18"/>
              </w:rPr>
              <w:t>ActiveDate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邮箱验证日期</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userState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1:未激活 2:有效会员 3:已注销 4已冻结</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portrait</w:t>
            </w:r>
            <w:r>
              <w:rPr>
                <w:rFonts w:ascii="微软雅黑" w:eastAsia="微软雅黑" w:hAnsi="微软雅黑"/>
                <w:color w:val="000000"/>
                <w:sz w:val="18"/>
                <w:szCs w:val="18"/>
              </w:rPr>
              <w:t>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头像URL </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concern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关注标签</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逗号分割</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registeChannel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注册渠道</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1001 51points网站 1002 微信公众号 1003 B2B营销平台</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registeIp</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注册时IP</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83" w:name="_Toc508982470"/>
      <w:r>
        <w:rPr>
          <w:rFonts w:hint="eastAsia"/>
        </w:rPr>
        <w:t>登录接口</w:t>
      </w:r>
      <w:bookmarkEnd w:id="83"/>
    </w:p>
    <w:p w:rsidR="0099371D" w:rsidRDefault="002A4916">
      <w:pPr>
        <w:pStyle w:val="30"/>
      </w:pPr>
      <w:bookmarkStart w:id="84" w:name="_Toc508982471"/>
      <w:r>
        <w:rPr>
          <w:rFonts w:hint="eastAsia"/>
        </w:rPr>
        <w:t>接口名称：user/</w:t>
      </w:r>
      <w:r>
        <w:t>baseInfo</w:t>
      </w:r>
      <w:r>
        <w:rPr>
          <w:rFonts w:hint="eastAsia"/>
        </w:rPr>
        <w:t>/</w:t>
      </w:r>
      <w:r>
        <w:t>userL</w:t>
      </w:r>
      <w:r>
        <w:rPr>
          <w:rFonts w:hint="eastAsia"/>
        </w:rPr>
        <w:t>ogin.</w:t>
      </w:r>
      <w:r>
        <w:t>do</w:t>
      </w:r>
      <w:bookmarkEnd w:id="84"/>
    </w:p>
    <w:p w:rsidR="0099371D" w:rsidRDefault="002A4916">
      <w:pPr>
        <w:pStyle w:val="30"/>
      </w:pPr>
      <w:bookmarkStart w:id="85" w:name="_Toc508982472"/>
      <w:r>
        <w:rPr>
          <w:rFonts w:hint="eastAsia"/>
        </w:rPr>
        <w:t>请求报文</w:t>
      </w:r>
      <w:bookmarkEnd w:id="85"/>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注册手机号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loginPassword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登录密码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login</w:t>
            </w:r>
            <w:r>
              <w:rPr>
                <w:rFonts w:ascii="微软雅黑" w:eastAsia="微软雅黑" w:hAnsi="微软雅黑" w:hint="eastAsia"/>
                <w:color w:val="000000"/>
                <w:sz w:val="18"/>
                <w:szCs w:val="18"/>
              </w:rPr>
              <w:t>Channel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登录渠道</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1001 51points网站 1002 微信公众号 1003 B2B营销平台</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login</w:t>
            </w:r>
            <w:r>
              <w:rPr>
                <w:rFonts w:ascii="微软雅黑" w:eastAsia="微软雅黑" w:hAnsi="微软雅黑" w:hint="eastAsia"/>
                <w:color w:val="000000"/>
                <w:sz w:val="18"/>
                <w:szCs w:val="18"/>
              </w:rPr>
              <w:t>Ip</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登录时IP</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86" w:name="_Toc508982473"/>
      <w:r>
        <w:rPr>
          <w:rFonts w:hint="eastAsia"/>
        </w:rPr>
        <w:t>响应报文</w:t>
      </w:r>
      <w:bookmarkEnd w:id="8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userSystemCode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用户系统编号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用户真实姓名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nick</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昵称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email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注册手机号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gender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性别</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1男 2女 3保密</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证件类型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1居民身份证 2港澳台居民居民身份证 3军官证 4护照 5驾驶证 6其它</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ardNumber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证件号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birthday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生日</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civilState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婚姻状况</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1未婚 2已婚 3不详</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w:t>
            </w:r>
            <w:r>
              <w:rPr>
                <w:rFonts w:ascii="微软雅黑" w:eastAsia="微软雅黑" w:hAnsi="微软雅黑"/>
                <w:color w:val="000000"/>
                <w:sz w:val="18"/>
                <w:szCs w:val="18"/>
              </w:rPr>
              <w:t>mark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edu</w:t>
            </w:r>
            <w:r>
              <w:rPr>
                <w:rFonts w:ascii="微软雅黑" w:eastAsia="微软雅黑" w:hAnsi="微软雅黑"/>
                <w:color w:val="000000"/>
                <w:sz w:val="18"/>
                <w:szCs w:val="18"/>
              </w:rPr>
              <w:t>cation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学历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1博士及以上 2硕士 3大学 4中专 5高中 6初中及以下 7不详 默认返回7</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position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职位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industry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从事行业</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beginWorkDate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开始工作时间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yearIncome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年收入</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nationality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国籍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1中国</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province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省份/直辖市ID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ity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城市/区ID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hasPet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有无宠物</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hasChildren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有无子女</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hasCar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有无车</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liveState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居住状态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hasHouse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是否有房</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household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户型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isActiveMobile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手机是否验证或激活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0:未激活;1:已激活 默认0</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mobileActiveDate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手机激活日期</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isActiveEmail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邮箱是否验证或激活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0:未激活;1:已激活</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email</w:t>
            </w:r>
            <w:r>
              <w:rPr>
                <w:rFonts w:ascii="微软雅黑" w:eastAsia="微软雅黑" w:hAnsi="微软雅黑"/>
                <w:color w:val="000000"/>
                <w:sz w:val="18"/>
                <w:szCs w:val="18"/>
              </w:rPr>
              <w:t>ActiveDate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邮箱验证日期</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userState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1:未激活 2:有效会员 3:已注销 4已冻结</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portrait</w:t>
            </w:r>
            <w:r>
              <w:rPr>
                <w:rFonts w:ascii="微软雅黑" w:eastAsia="微软雅黑" w:hAnsi="微软雅黑"/>
                <w:color w:val="000000"/>
                <w:sz w:val="18"/>
                <w:szCs w:val="18"/>
              </w:rPr>
              <w:t>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头像URL </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concern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关注标签</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逗号分割</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registeChannel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注册渠道</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1001 51points网站 1002 微信公众号 1003 B2B营销平台</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registeIp</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注册时IP</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87" w:name="_Toc508982474"/>
      <w:r>
        <w:rPr>
          <w:rFonts w:hint="eastAsia"/>
        </w:rPr>
        <w:t>短信发送接口（单一放送）</w:t>
      </w:r>
      <w:bookmarkEnd w:id="87"/>
    </w:p>
    <w:p w:rsidR="0099371D" w:rsidRDefault="002A4916">
      <w:pPr>
        <w:pStyle w:val="30"/>
      </w:pPr>
      <w:bookmarkStart w:id="88" w:name="_Toc508982475"/>
      <w:r>
        <w:rPr>
          <w:rFonts w:hint="eastAsia"/>
        </w:rPr>
        <w:t>接口名称：</w:t>
      </w:r>
      <w:r>
        <w:t>third</w:t>
      </w:r>
      <w:r>
        <w:rPr>
          <w:rFonts w:hint="eastAsia"/>
        </w:rPr>
        <w:t>/</w:t>
      </w:r>
      <w:r>
        <w:t>sms/smsSend</w:t>
      </w:r>
      <w:r>
        <w:rPr>
          <w:rFonts w:hint="eastAsia"/>
        </w:rPr>
        <w:t>.</w:t>
      </w:r>
      <w:r>
        <w:t>do</w:t>
      </w:r>
      <w:bookmarkEnd w:id="88"/>
    </w:p>
    <w:p w:rsidR="0099371D" w:rsidRDefault="002A4916">
      <w:pPr>
        <w:pStyle w:val="30"/>
      </w:pPr>
      <w:bookmarkStart w:id="89" w:name="_Toc508982476"/>
      <w:r>
        <w:rPr>
          <w:rFonts w:hint="eastAsia"/>
        </w:rPr>
        <w:t>请求报文</w:t>
      </w:r>
      <w:bookmarkEnd w:id="89"/>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用户ID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content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发送内容</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r>
              <w:rPr>
                <w:rFonts w:ascii="微软雅黑" w:eastAsia="微软雅黑" w:hAnsi="微软雅黑" w:hint="eastAsia"/>
                <w:color w:val="000000"/>
                <w:sz w:val="18"/>
                <w:szCs w:val="18"/>
              </w:rPr>
              <w: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r>
              <w:rPr>
                <w:rFonts w:ascii="微软雅黑" w:eastAsia="微软雅黑" w:hAnsi="微软雅黑" w:hint="eastAsia"/>
                <w:color w:val="000000"/>
                <w:sz w:val="18"/>
                <w:szCs w:val="18"/>
              </w:rPr>
              <w:t>obile</w:t>
            </w:r>
            <w:r>
              <w:rPr>
                <w:rFonts w:ascii="微软雅黑" w:eastAsia="微软雅黑" w:hAnsi="微软雅黑"/>
                <w:color w:val="000000"/>
                <w:sz w:val="18"/>
                <w:szCs w:val="18"/>
              </w:rPr>
              <w:t>Phone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接收手机号</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vAlign w:val="center"/>
          </w:tcPr>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255</w:t>
            </w:r>
            <w:r>
              <w:rPr>
                <w:rFonts w:ascii="微软雅黑" w:eastAsia="微软雅黑" w:hAnsi="微软雅黑" w:hint="eastAsia"/>
                <w:color w:val="000000"/>
                <w:sz w:val="18"/>
                <w:szCs w:val="18"/>
              </w:rPr>
              <w:t>~</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多个手机号英文逗号分割</w:t>
            </w: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ip</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w:t>
            </w:r>
            <w:r>
              <w:rPr>
                <w:rFonts w:ascii="微软雅黑" w:eastAsia="微软雅黑" w:hAnsi="微软雅黑" w:hint="eastAsia"/>
                <w:color w:val="000000"/>
                <w:sz w:val="18"/>
                <w:szCs w:val="18"/>
              </w:rPr>
              <w:t>p地址</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end</w:t>
            </w:r>
            <w:r>
              <w:rPr>
                <w:rFonts w:ascii="微软雅黑" w:eastAsia="微软雅黑" w:hAnsi="微软雅黑"/>
                <w:color w:val="000000"/>
                <w:sz w:val="18"/>
                <w:szCs w:val="18"/>
              </w:rPr>
              <w:t>Mark</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发送短信标志位</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1注册 2积分转赠 3修改登录密码 4重置登录密码 5修改支付密码 6重置支付密码 7获取券码 8积分互换查询 9积分互换转入 10积分互换转出 11话费充值 12流量充值 13加油卡充值 14QQ币充值 15B端企业福利通知 16 微信红包 17 短信登录 18 第三方登录接口绑定</w:t>
            </w:r>
            <w:r>
              <w:rPr>
                <w:rFonts w:ascii="微软雅黑" w:eastAsia="微软雅黑" w:hAnsi="微软雅黑"/>
                <w:color w:val="000000"/>
                <w:sz w:val="18"/>
                <w:szCs w:val="18"/>
              </w:rPr>
              <w:t xml:space="preserve">19 </w:t>
            </w:r>
            <w:r>
              <w:rPr>
                <w:rFonts w:ascii="微软雅黑" w:eastAsia="微软雅黑" w:hAnsi="微软雅黑" w:hint="eastAsia"/>
                <w:color w:val="000000"/>
                <w:sz w:val="18"/>
                <w:szCs w:val="18"/>
              </w:rPr>
              <w:t>彩票获奖</w:t>
            </w:r>
          </w:p>
        </w:tc>
      </w:tr>
    </w:tbl>
    <w:p w:rsidR="0099371D" w:rsidRDefault="0099371D"/>
    <w:p w:rsidR="0099371D" w:rsidRDefault="002A4916">
      <w:pPr>
        <w:pStyle w:val="30"/>
      </w:pPr>
      <w:bookmarkStart w:id="90" w:name="_Toc508982477"/>
      <w:r>
        <w:rPr>
          <w:rFonts w:hint="eastAsia"/>
        </w:rPr>
        <w:t>响应报文</w:t>
      </w:r>
      <w:bookmarkEnd w:id="90"/>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p>
        </w:tc>
      </w:tr>
      <w:tr w:rsidR="0099371D">
        <w:trPr>
          <w:trHeight w:val="417"/>
        </w:trPr>
        <w:tc>
          <w:tcPr>
            <w:tcW w:w="1607"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Pr>
        <w:ind w:left="2"/>
      </w:pPr>
    </w:p>
    <w:p w:rsidR="0099371D" w:rsidRDefault="002A4916">
      <w:pPr>
        <w:pStyle w:val="2"/>
      </w:pPr>
      <w:bookmarkStart w:id="91" w:name="_Toc508982478"/>
      <w:r>
        <w:rPr>
          <w:rFonts w:hint="eastAsia"/>
        </w:rPr>
        <w:t>验证码验证接口</w:t>
      </w:r>
      <w:bookmarkEnd w:id="91"/>
    </w:p>
    <w:p w:rsidR="0099371D" w:rsidRDefault="002A4916">
      <w:pPr>
        <w:pStyle w:val="30"/>
      </w:pPr>
      <w:bookmarkStart w:id="92" w:name="_Toc508982479"/>
      <w:r>
        <w:rPr>
          <w:rFonts w:hint="eastAsia"/>
        </w:rPr>
        <w:t>接口名称：user/</w:t>
      </w:r>
      <w:r>
        <w:t>validate/</w:t>
      </w:r>
      <w:r>
        <w:rPr>
          <w:rFonts w:hint="eastAsia"/>
        </w:rPr>
        <w:t>code</w:t>
      </w:r>
      <w:r>
        <w:t>Validate</w:t>
      </w:r>
      <w:r>
        <w:rPr>
          <w:rFonts w:hint="eastAsia"/>
        </w:rPr>
        <w:t>.</w:t>
      </w:r>
      <w:r>
        <w:t>do</w:t>
      </w:r>
      <w:bookmarkEnd w:id="92"/>
    </w:p>
    <w:p w:rsidR="0099371D" w:rsidRDefault="002A4916">
      <w:pPr>
        <w:pStyle w:val="30"/>
      </w:pPr>
      <w:bookmarkStart w:id="93" w:name="_Toc508982480"/>
      <w:r>
        <w:rPr>
          <w:rFonts w:hint="eastAsia"/>
        </w:rPr>
        <w:t>请求报文</w:t>
      </w:r>
      <w:bookmarkEnd w:id="93"/>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r>
              <w:rPr>
                <w:rFonts w:ascii="微软雅黑" w:eastAsia="微软雅黑" w:hAnsi="微软雅黑" w:hint="eastAsia"/>
                <w:color w:val="000000"/>
                <w:sz w:val="18"/>
                <w:szCs w:val="18"/>
              </w:rPr>
              <w:t>obile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手机号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validateCode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验证码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ali</w:t>
            </w:r>
            <w:r>
              <w:rPr>
                <w:rFonts w:ascii="微软雅黑" w:eastAsia="微软雅黑" w:hAnsi="微软雅黑"/>
                <w:color w:val="000000"/>
                <w:sz w:val="18"/>
                <w:szCs w:val="18"/>
              </w:rPr>
              <w:t>dateWay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验证方式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1:邮件 2:短信</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validateType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功能类型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1注册 2积分转赠 3修改登录密码 4重置登录密码 5修改支付密码 6重置支付密码 7获取券码 8积分互换查询 9积分互换转入 10积分互换转出 11话费充值 12流量充值 13加油卡充值 14QQ币充值 15B端企业福利通知 16 微信红包 17 短信登录 18 第三方登录接口绑定</w:t>
            </w:r>
            <w:r>
              <w:rPr>
                <w:rFonts w:ascii="微软雅黑" w:eastAsia="微软雅黑" w:hAnsi="微软雅黑"/>
                <w:color w:val="000000"/>
                <w:sz w:val="18"/>
                <w:szCs w:val="18"/>
              </w:rPr>
              <w:t xml:space="preserve">19 </w:t>
            </w:r>
            <w:r>
              <w:rPr>
                <w:rFonts w:ascii="微软雅黑" w:eastAsia="微软雅黑" w:hAnsi="微软雅黑" w:hint="eastAsia"/>
                <w:color w:val="000000"/>
                <w:sz w:val="18"/>
                <w:szCs w:val="18"/>
              </w:rPr>
              <w:t>彩票获奖</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operation</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验证操作</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1无更新验证 2更新验证</w:t>
            </w:r>
          </w:p>
        </w:tc>
      </w:tr>
    </w:tbl>
    <w:p w:rsidR="0099371D" w:rsidRDefault="0099371D"/>
    <w:p w:rsidR="0099371D" w:rsidRDefault="002A4916">
      <w:pPr>
        <w:pStyle w:val="30"/>
      </w:pPr>
      <w:bookmarkStart w:id="94" w:name="_Toc508982481"/>
      <w:r>
        <w:rPr>
          <w:rFonts w:hint="eastAsia"/>
        </w:rPr>
        <w:t>响应报文</w:t>
      </w:r>
      <w:bookmarkEnd w:id="94"/>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95" w:name="_Toc508982482"/>
      <w:r>
        <w:rPr>
          <w:rFonts w:hint="eastAsia"/>
        </w:rPr>
        <w:lastRenderedPageBreak/>
        <w:t>邮件发送接口</w:t>
      </w:r>
      <w:bookmarkEnd w:id="95"/>
    </w:p>
    <w:p w:rsidR="0099371D" w:rsidRDefault="002A4916">
      <w:pPr>
        <w:pStyle w:val="30"/>
      </w:pPr>
      <w:bookmarkStart w:id="96" w:name="_Toc508982483"/>
      <w:r>
        <w:rPr>
          <w:rFonts w:hint="eastAsia"/>
        </w:rPr>
        <w:t>接口名称：u</w:t>
      </w:r>
      <w:r>
        <w:t>tils</w:t>
      </w:r>
      <w:r>
        <w:rPr>
          <w:rFonts w:hint="eastAsia"/>
        </w:rPr>
        <w:t>/</w:t>
      </w:r>
      <w:r>
        <w:t>email/emailSend</w:t>
      </w:r>
      <w:r>
        <w:rPr>
          <w:rFonts w:hint="eastAsia"/>
        </w:rPr>
        <w:t>.</w:t>
      </w:r>
      <w:r>
        <w:t>do</w:t>
      </w:r>
      <w:bookmarkEnd w:id="96"/>
    </w:p>
    <w:p w:rsidR="0099371D" w:rsidRDefault="002A4916">
      <w:pPr>
        <w:pStyle w:val="30"/>
      </w:pPr>
      <w:bookmarkStart w:id="97" w:name="_Toc508982484"/>
      <w:r>
        <w:rPr>
          <w:rFonts w:hint="eastAsia"/>
        </w:rPr>
        <w:t>请求报文</w:t>
      </w:r>
      <w:bookmarkEnd w:id="97"/>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用户ID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content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发送内容</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r>
              <w:rPr>
                <w:rFonts w:ascii="微软雅黑" w:eastAsia="微软雅黑" w:hAnsi="微软雅黑" w:hint="eastAsia"/>
                <w:color w:val="000000"/>
                <w:sz w:val="18"/>
                <w:szCs w:val="18"/>
              </w:rPr>
              <w: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title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题目</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vAlign w:val="center"/>
          </w:tcPr>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560"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receiver</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接受者</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r>
              <w:rPr>
                <w:rFonts w:ascii="微软雅黑" w:eastAsia="微软雅黑" w:hAnsi="微软雅黑" w:hint="eastAsia"/>
                <w:color w:val="000000"/>
                <w:sz w:val="18"/>
                <w:szCs w:val="18"/>
              </w:rPr>
              <w:t>~</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多个手机号逗号分割</w:t>
            </w:r>
          </w:p>
        </w:tc>
      </w:tr>
    </w:tbl>
    <w:p w:rsidR="0099371D" w:rsidRDefault="0099371D"/>
    <w:p w:rsidR="0099371D" w:rsidRDefault="002A4916">
      <w:pPr>
        <w:pStyle w:val="30"/>
      </w:pPr>
      <w:bookmarkStart w:id="98" w:name="_Toc508982485"/>
      <w:r>
        <w:rPr>
          <w:rFonts w:hint="eastAsia"/>
        </w:rPr>
        <w:t>响应报文</w:t>
      </w:r>
      <w:bookmarkEnd w:id="98"/>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99" w:name="_Toc508982486"/>
      <w:r>
        <w:rPr>
          <w:rFonts w:hint="eastAsia"/>
        </w:rPr>
        <w:t>B</w:t>
      </w:r>
      <w:r>
        <w:t>2B2C</w:t>
      </w:r>
      <w:r>
        <w:rPr>
          <w:rFonts w:hint="eastAsia"/>
        </w:rPr>
        <w:t>后台用户基本信息列表接口</w:t>
      </w:r>
      <w:bookmarkEnd w:id="99"/>
    </w:p>
    <w:p w:rsidR="0099371D" w:rsidRDefault="002A4916">
      <w:pPr>
        <w:pStyle w:val="30"/>
      </w:pPr>
      <w:bookmarkStart w:id="100" w:name="_Toc508982487"/>
      <w:r>
        <w:rPr>
          <w:rFonts w:hint="eastAsia"/>
        </w:rPr>
        <w:t>接口名称：user/</w:t>
      </w:r>
      <w:r>
        <w:t>b2b2c/userInfoList</w:t>
      </w:r>
      <w:r>
        <w:rPr>
          <w:rFonts w:hint="eastAsia"/>
        </w:rPr>
        <w:t>.</w:t>
      </w:r>
      <w:r>
        <w:t>do</w:t>
      </w:r>
      <w:bookmarkEnd w:id="100"/>
    </w:p>
    <w:p w:rsidR="0099371D" w:rsidRDefault="002A4916">
      <w:pPr>
        <w:pStyle w:val="30"/>
      </w:pPr>
      <w:bookmarkStart w:id="101" w:name="_Toc508982488"/>
      <w:r>
        <w:rPr>
          <w:rFonts w:hint="eastAsia"/>
        </w:rPr>
        <w:t>请求报文</w:t>
      </w:r>
      <w:bookmarkEnd w:id="101"/>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用户编码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loginName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用户名</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userName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用户姓名</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用户状态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0冻结 1有效</w:t>
            </w:r>
          </w:p>
        </w:tc>
      </w:tr>
    </w:tbl>
    <w:p w:rsidR="0099371D" w:rsidRDefault="0099371D"/>
    <w:p w:rsidR="0099371D" w:rsidRDefault="002A4916">
      <w:pPr>
        <w:pStyle w:val="30"/>
      </w:pPr>
      <w:bookmarkStart w:id="102" w:name="_Toc508982489"/>
      <w:r>
        <w:rPr>
          <w:rFonts w:hint="eastAsia"/>
        </w:rPr>
        <w:lastRenderedPageBreak/>
        <w:t>响应报文</w:t>
      </w:r>
      <w:bookmarkEnd w:id="102"/>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Pr>
              <w:t>body.userInfoList</w:t>
            </w:r>
            <w:r>
              <w:rPr>
                <w:rStyle w:val="shorttext"/>
                <w:rFonts w:hint="eastAsia"/>
              </w:rPr>
              <w: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用户编码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loginName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登录名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r>
              <w:rPr>
                <w:rFonts w:ascii="微软雅黑" w:eastAsia="微软雅黑" w:hAnsi="微软雅黑" w:hint="eastAsia"/>
                <w:color w:val="000000"/>
                <w:sz w:val="18"/>
                <w:szCs w:val="18"/>
              </w:rPr>
              <w:t>erchant</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merchantStoreId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所属门店ID</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role</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所属角色ID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roleName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角色名称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registerTime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registerIp</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注册IP</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userName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用户姓名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sex</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性别</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homePhone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家庭电话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mobilePhone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移动电话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email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w:t>
            </w:r>
            <w:r>
              <w:rPr>
                <w:rFonts w:ascii="微软雅黑" w:eastAsia="微软雅黑" w:hAnsi="微软雅黑" w:hint="eastAsia"/>
                <w:color w:val="000000"/>
                <w:sz w:val="18"/>
                <w:szCs w:val="18"/>
              </w:rPr>
              <w:t>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address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家庭住址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passwordRecords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输入密码记录</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0冻结 1有效</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createUser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modify</w:t>
            </w:r>
            <w:r>
              <w:rPr>
                <w:rFonts w:ascii="微软雅黑" w:eastAsia="微软雅黑" w:hAnsi="微软雅黑"/>
                <w:color w:val="000000"/>
                <w:sz w:val="18"/>
                <w:szCs w:val="18"/>
              </w:rPr>
              <w:t>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modifyUser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xpand1</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扩展字段1</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xpand2</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扩展字段2</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103" w:name="_Toc508982490"/>
      <w:r>
        <w:rPr>
          <w:rFonts w:hint="eastAsia"/>
        </w:rPr>
        <w:t>B</w:t>
      </w:r>
      <w:r>
        <w:t>2B2C</w:t>
      </w:r>
      <w:r>
        <w:rPr>
          <w:rFonts w:hint="eastAsia"/>
        </w:rPr>
        <w:t>后台用户基本信息</w:t>
      </w:r>
      <w:r>
        <w:t>接口</w:t>
      </w:r>
      <w:bookmarkEnd w:id="103"/>
    </w:p>
    <w:p w:rsidR="0099371D" w:rsidRDefault="002A4916">
      <w:pPr>
        <w:pStyle w:val="30"/>
      </w:pPr>
      <w:bookmarkStart w:id="104" w:name="_Toc508982491"/>
      <w:r>
        <w:rPr>
          <w:rFonts w:hint="eastAsia"/>
        </w:rPr>
        <w:t>接口名称：user/</w:t>
      </w:r>
      <w:r>
        <w:t>b2b2c/userInfo</w:t>
      </w:r>
      <w:r>
        <w:rPr>
          <w:rFonts w:hint="eastAsia"/>
        </w:rPr>
        <w:t>.</w:t>
      </w:r>
      <w:r>
        <w:t>do</w:t>
      </w:r>
      <w:bookmarkEnd w:id="104"/>
    </w:p>
    <w:p w:rsidR="0099371D" w:rsidRDefault="002A4916">
      <w:pPr>
        <w:pStyle w:val="30"/>
      </w:pPr>
      <w:bookmarkStart w:id="105" w:name="_Toc508982492"/>
      <w:r>
        <w:rPr>
          <w:rFonts w:hint="eastAsia"/>
        </w:rPr>
        <w:t>请求报文</w:t>
      </w:r>
      <w:bookmarkEnd w:id="105"/>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106" w:name="_Toc508982493"/>
      <w:r>
        <w:rPr>
          <w:rFonts w:hint="eastAsia"/>
        </w:rPr>
        <w:t>返回报文</w:t>
      </w:r>
      <w:bookmarkEnd w:id="10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用户编码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FFC000"/>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loginName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登录名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r>
              <w:rPr>
                <w:rFonts w:ascii="微软雅黑" w:eastAsia="微软雅黑" w:hAnsi="微软雅黑" w:hint="eastAsia"/>
                <w:color w:val="000000"/>
                <w:sz w:val="18"/>
                <w:szCs w:val="18"/>
              </w:rPr>
              <w:t>erchant</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merchantStoreId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所属门店ID</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role</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所属角色ID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roleName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角色名称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registerTime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registerIp</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注册IP</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userName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用户姓名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sex</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性别</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homePhone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家庭电话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mobilePhone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移动电话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email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w:t>
            </w:r>
            <w:r>
              <w:rPr>
                <w:rFonts w:ascii="微软雅黑" w:eastAsia="微软雅黑" w:hAnsi="微软雅黑" w:hint="eastAsia"/>
                <w:color w:val="000000"/>
                <w:sz w:val="18"/>
                <w:szCs w:val="18"/>
              </w:rPr>
              <w:t>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address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家庭住址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passwordRecords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输入密码记录</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0冻结 1有效</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createUser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modify</w:t>
            </w:r>
            <w:r>
              <w:rPr>
                <w:rFonts w:ascii="微软雅黑" w:eastAsia="微软雅黑" w:hAnsi="微软雅黑"/>
                <w:color w:val="000000"/>
                <w:sz w:val="18"/>
                <w:szCs w:val="18"/>
              </w:rPr>
              <w:t>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modifyUser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xpand1</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扩展字段1</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xpand2</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扩展字段2</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107" w:name="_Toc508982494"/>
      <w:r>
        <w:rPr>
          <w:rFonts w:hint="eastAsia"/>
        </w:rPr>
        <w:t>B</w:t>
      </w:r>
      <w:r>
        <w:t>2B2C</w:t>
      </w:r>
      <w:r>
        <w:rPr>
          <w:rFonts w:hint="eastAsia"/>
        </w:rPr>
        <w:t>后台用户登录接口</w:t>
      </w:r>
      <w:bookmarkEnd w:id="107"/>
    </w:p>
    <w:p w:rsidR="0099371D" w:rsidRDefault="002A4916">
      <w:pPr>
        <w:pStyle w:val="30"/>
      </w:pPr>
      <w:bookmarkStart w:id="108" w:name="_Toc508982495"/>
      <w:r>
        <w:rPr>
          <w:rFonts w:hint="eastAsia"/>
        </w:rPr>
        <w:t>接口名称：user/</w:t>
      </w:r>
      <w:r>
        <w:t>b2b2c/userL</w:t>
      </w:r>
      <w:r>
        <w:rPr>
          <w:rFonts w:hint="eastAsia"/>
        </w:rPr>
        <w:t>ogin.</w:t>
      </w:r>
      <w:r>
        <w:t>do</w:t>
      </w:r>
      <w:bookmarkEnd w:id="108"/>
    </w:p>
    <w:p w:rsidR="0099371D" w:rsidRDefault="002A4916">
      <w:pPr>
        <w:pStyle w:val="30"/>
      </w:pPr>
      <w:bookmarkStart w:id="109" w:name="_Toc508982496"/>
      <w:r>
        <w:rPr>
          <w:rFonts w:hint="eastAsia"/>
        </w:rPr>
        <w:t>请求报文</w:t>
      </w:r>
      <w:bookmarkEnd w:id="109"/>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loginName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登录名</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userP</w:t>
            </w:r>
            <w:r>
              <w:rPr>
                <w:rFonts w:ascii="微软雅黑" w:eastAsia="微软雅黑" w:hAnsi="微软雅黑" w:hint="eastAsia"/>
                <w:color w:val="000000"/>
                <w:sz w:val="18"/>
                <w:szCs w:val="18"/>
              </w:rPr>
              <w:t>assword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登录密码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s="新宋体"/>
                <w:sz w:val="18"/>
                <w:szCs w:val="18"/>
              </w:rPr>
            </w:pPr>
          </w:p>
        </w:tc>
      </w:tr>
    </w:tbl>
    <w:p w:rsidR="0099371D" w:rsidRDefault="0099371D"/>
    <w:p w:rsidR="0099371D" w:rsidRDefault="002A4916">
      <w:pPr>
        <w:pStyle w:val="30"/>
      </w:pPr>
      <w:bookmarkStart w:id="110" w:name="_Toc508982497"/>
      <w:r>
        <w:rPr>
          <w:rFonts w:hint="eastAsia"/>
        </w:rPr>
        <w:t>返回报文</w:t>
      </w:r>
      <w:bookmarkEnd w:id="110"/>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用户编码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loginName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登录名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r>
              <w:rPr>
                <w:rFonts w:ascii="微软雅黑" w:eastAsia="微软雅黑" w:hAnsi="微软雅黑" w:hint="eastAsia"/>
                <w:color w:val="000000"/>
                <w:sz w:val="18"/>
                <w:szCs w:val="18"/>
              </w:rPr>
              <w:t>erchant</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merchantStoreI</w:t>
            </w:r>
            <w:r>
              <w:rPr>
                <w:rFonts w:ascii="微软雅黑" w:eastAsia="微软雅黑" w:hAnsi="微软雅黑"/>
                <w:color w:val="FF0000"/>
                <w:sz w:val="18"/>
                <w:szCs w:val="18"/>
              </w:rPr>
              <w:lastRenderedPageBreak/>
              <w:t>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lastRenderedPageBreak/>
              <w:t>所属门店ID</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role</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所属角色ID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roleName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角色名称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registerTime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registerIp</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注册IP</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userName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用户姓名</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sex</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性别</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homePhone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家庭电话</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mobilePhone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移动电话</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email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w:t>
            </w:r>
            <w:r>
              <w:rPr>
                <w:rFonts w:ascii="微软雅黑" w:eastAsia="微软雅黑" w:hAnsi="微软雅黑" w:hint="eastAsia"/>
                <w:color w:val="000000"/>
                <w:sz w:val="18"/>
                <w:szCs w:val="18"/>
              </w:rPr>
              <w:t>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address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家庭住址</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passwordRecords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输入密码记录</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用户状态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0冻结 1有效</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createUser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modify</w:t>
            </w:r>
            <w:r>
              <w:rPr>
                <w:rFonts w:ascii="微软雅黑" w:eastAsia="微软雅黑" w:hAnsi="微软雅黑"/>
                <w:color w:val="000000"/>
                <w:sz w:val="18"/>
                <w:szCs w:val="18"/>
              </w:rPr>
              <w:t>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modifyUser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xpand1</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扩展字段1</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xpand2</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扩展字段2</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111" w:name="_Toc508982498"/>
      <w:r>
        <w:rPr>
          <w:rFonts w:hint="eastAsia"/>
        </w:rPr>
        <w:t>B</w:t>
      </w:r>
      <w:r>
        <w:t>2B2C</w:t>
      </w:r>
      <w:r>
        <w:rPr>
          <w:rFonts w:hint="eastAsia"/>
        </w:rPr>
        <w:t>后台用户信息新增接口</w:t>
      </w:r>
      <w:bookmarkEnd w:id="111"/>
    </w:p>
    <w:p w:rsidR="0099371D" w:rsidRDefault="002A4916">
      <w:pPr>
        <w:pStyle w:val="30"/>
      </w:pPr>
      <w:bookmarkStart w:id="112" w:name="_Toc508982499"/>
      <w:r>
        <w:rPr>
          <w:rFonts w:hint="eastAsia"/>
        </w:rPr>
        <w:t>返回报文</w:t>
      </w:r>
      <w:bookmarkEnd w:id="112"/>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Pr>
              <w:t>h</w:t>
            </w:r>
            <w:r>
              <w:rPr>
                <w:rStyle w:val="shorttext"/>
                <w:rFonts w:hint="eastAsia"/>
              </w:rPr>
              <w:t>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113" w:name="_Toc508982500"/>
      <w:r>
        <w:rPr>
          <w:rFonts w:hint="eastAsia"/>
        </w:rPr>
        <w:lastRenderedPageBreak/>
        <w:t>接口名称：user/</w:t>
      </w:r>
      <w:r>
        <w:t>b2b2c/userInfoInsert.do</w:t>
      </w:r>
      <w:bookmarkEnd w:id="113"/>
    </w:p>
    <w:p w:rsidR="0099371D" w:rsidRDefault="002A4916">
      <w:pPr>
        <w:pStyle w:val="30"/>
      </w:pPr>
      <w:bookmarkStart w:id="114" w:name="_Toc508982501"/>
      <w:r>
        <w:rPr>
          <w:rFonts w:hint="eastAsia"/>
        </w:rPr>
        <w:t>请求报文</w:t>
      </w:r>
      <w:bookmarkEnd w:id="114"/>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有值为更新操作 无值为插入操作</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用户编码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loginName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登录名</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r>
              <w:rPr>
                <w:rFonts w:ascii="微软雅黑" w:eastAsia="微软雅黑" w:hAnsi="微软雅黑" w:hint="eastAsia"/>
                <w:color w:val="000000"/>
                <w:sz w:val="18"/>
                <w:szCs w:val="18"/>
              </w:rPr>
              <w:t>erchant</w:t>
            </w:r>
            <w:r>
              <w:rPr>
                <w:rFonts w:ascii="微软雅黑" w:eastAsia="微软雅黑" w:hAnsi="微软雅黑"/>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merchantStoreId</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所属门店ID</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userPassword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登录密码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registerTime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role</w:t>
            </w:r>
            <w:r>
              <w:rPr>
                <w:rFonts w:ascii="微软雅黑" w:eastAsia="微软雅黑" w:hAnsi="微软雅黑"/>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所属角色ID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registerIp</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注册IP</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userName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用户姓名</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sex</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性别</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1男 2女 3保密</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homePhone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家庭电话</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mobilePhone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移动电话</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email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w:t>
            </w:r>
            <w:r>
              <w:rPr>
                <w:rFonts w:ascii="微软雅黑" w:eastAsia="微软雅黑" w:hAnsi="微软雅黑" w:hint="eastAsia"/>
                <w:color w:val="000000"/>
                <w:sz w:val="18"/>
                <w:szCs w:val="18"/>
              </w:rPr>
              <w:t>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address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家庭住址</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passwordRecords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输入密码记录</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用户状态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0冻结 1有效</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createUser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modify</w:t>
            </w:r>
            <w:r>
              <w:rPr>
                <w:rFonts w:ascii="微软雅黑" w:eastAsia="微软雅黑" w:hAnsi="微软雅黑"/>
                <w:color w:val="000000"/>
                <w:sz w:val="18"/>
                <w:szCs w:val="18"/>
              </w:rPr>
              <w:t>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modifyUser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扩展字段1</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扩展字段2</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115" w:name="_Toc508982502"/>
      <w:r>
        <w:rPr>
          <w:rFonts w:hint="eastAsia"/>
        </w:rPr>
        <w:lastRenderedPageBreak/>
        <w:t>B</w:t>
      </w:r>
      <w:r>
        <w:t>2B2C</w:t>
      </w:r>
      <w:r>
        <w:rPr>
          <w:rFonts w:hint="eastAsia"/>
        </w:rPr>
        <w:t>后台角色信息列表接口</w:t>
      </w:r>
      <w:bookmarkEnd w:id="115"/>
    </w:p>
    <w:p w:rsidR="0099371D" w:rsidRDefault="002A4916">
      <w:pPr>
        <w:pStyle w:val="30"/>
      </w:pPr>
      <w:bookmarkStart w:id="116" w:name="_Toc508982503"/>
      <w:r>
        <w:rPr>
          <w:rFonts w:hint="eastAsia"/>
        </w:rPr>
        <w:t>接口名称：user/</w:t>
      </w:r>
      <w:r>
        <w:t>b2b2c/roleInfoList</w:t>
      </w:r>
      <w:r>
        <w:rPr>
          <w:rFonts w:hint="eastAsia"/>
        </w:rPr>
        <w:t>.</w:t>
      </w:r>
      <w:r>
        <w:t>do</w:t>
      </w:r>
      <w:bookmarkEnd w:id="116"/>
    </w:p>
    <w:p w:rsidR="0099371D" w:rsidRDefault="002A4916">
      <w:pPr>
        <w:pStyle w:val="30"/>
      </w:pPr>
      <w:bookmarkStart w:id="117" w:name="_Toc508982504"/>
      <w:r>
        <w:rPr>
          <w:rFonts w:hint="eastAsia"/>
        </w:rPr>
        <w:t>请求报文</w:t>
      </w:r>
      <w:bookmarkEnd w:id="117"/>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roleName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角色名称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118" w:name="_Toc508982505"/>
      <w:r>
        <w:rPr>
          <w:rFonts w:hint="eastAsia"/>
        </w:rPr>
        <w:t>返回报文</w:t>
      </w:r>
      <w:bookmarkEnd w:id="118"/>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Pr>
              <w:t>body.</w:t>
            </w:r>
            <w:r>
              <w:rPr>
                <w:rStyle w:val="shorttext"/>
                <w:rFonts w:hint="eastAsia"/>
              </w:rPr>
              <w:t>role</w:t>
            </w:r>
            <w:r>
              <w:rPr>
                <w:rStyle w:val="shorttext"/>
              </w:rPr>
              <w:t>InfoList</w:t>
            </w:r>
            <w:r>
              <w:rPr>
                <w:rStyle w:val="shorttext"/>
                <w:rFonts w:hint="eastAsia"/>
              </w:rPr>
              <w: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roleId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角色ID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roleName</w:t>
            </w:r>
          </w:p>
        </w:tc>
        <w:tc>
          <w:tcPr>
            <w:tcW w:w="1296"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角色名称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createUser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modify</w:t>
            </w:r>
            <w:r>
              <w:rPr>
                <w:rFonts w:ascii="微软雅黑" w:eastAsia="微软雅黑" w:hAnsi="微软雅黑"/>
                <w:color w:val="000000"/>
                <w:sz w:val="18"/>
                <w:szCs w:val="18"/>
              </w:rPr>
              <w:t>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modifyUser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xpand1</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扩展字段1</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xpand2</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扩展字段2</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119" w:name="_Toc508982506"/>
      <w:r>
        <w:rPr>
          <w:rFonts w:hint="eastAsia"/>
        </w:rPr>
        <w:lastRenderedPageBreak/>
        <w:t>B</w:t>
      </w:r>
      <w:r>
        <w:t>2B2C</w:t>
      </w:r>
      <w:r>
        <w:rPr>
          <w:rFonts w:hint="eastAsia"/>
        </w:rPr>
        <w:t>后台角色信息接口</w:t>
      </w:r>
      <w:bookmarkEnd w:id="119"/>
    </w:p>
    <w:p w:rsidR="0099371D" w:rsidRDefault="002A4916">
      <w:pPr>
        <w:pStyle w:val="30"/>
      </w:pPr>
      <w:bookmarkStart w:id="120" w:name="_Toc508982507"/>
      <w:r>
        <w:rPr>
          <w:rFonts w:hint="eastAsia"/>
        </w:rPr>
        <w:t>接口名称：user/</w:t>
      </w:r>
      <w:r>
        <w:t>b2b2c/roleInfo</w:t>
      </w:r>
      <w:r>
        <w:rPr>
          <w:rFonts w:hint="eastAsia"/>
        </w:rPr>
        <w:t>.</w:t>
      </w:r>
      <w:r>
        <w:t>do</w:t>
      </w:r>
      <w:bookmarkEnd w:id="120"/>
    </w:p>
    <w:p w:rsidR="0099371D" w:rsidRDefault="002A4916">
      <w:pPr>
        <w:pStyle w:val="30"/>
      </w:pPr>
      <w:bookmarkStart w:id="121" w:name="_Toc508982508"/>
      <w:r>
        <w:rPr>
          <w:rFonts w:hint="eastAsia"/>
        </w:rPr>
        <w:t>请求报文</w:t>
      </w:r>
      <w:bookmarkEnd w:id="121"/>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roleId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角色ID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122" w:name="_Toc508982509"/>
      <w:r>
        <w:rPr>
          <w:rFonts w:hint="eastAsia"/>
        </w:rPr>
        <w:t>返回报文</w:t>
      </w:r>
      <w:bookmarkEnd w:id="122"/>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roleId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角色ID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rol</w:t>
            </w:r>
            <w:r>
              <w:rPr>
                <w:rFonts w:ascii="微软雅黑" w:eastAsia="微软雅黑" w:hAnsi="微软雅黑" w:hint="eastAsia"/>
                <w:color w:val="000000"/>
                <w:sz w:val="18"/>
                <w:szCs w:val="18"/>
              </w:rPr>
              <w:t>e</w:t>
            </w:r>
            <w:r>
              <w:rPr>
                <w:rFonts w:ascii="微软雅黑" w:eastAsia="微软雅黑" w:hAnsi="微软雅黑"/>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角色名称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607"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createUser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modify</w:t>
            </w:r>
            <w:r>
              <w:rPr>
                <w:rFonts w:ascii="微软雅黑" w:eastAsia="微软雅黑" w:hAnsi="微软雅黑"/>
                <w:color w:val="000000"/>
                <w:sz w:val="18"/>
                <w:szCs w:val="18"/>
              </w:rPr>
              <w:t>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modifyUser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xpand1</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扩展字段1</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xpand2</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扩展字段2</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vAlign w:val="center"/>
          </w:tcPr>
          <w:p w:rsidR="0099371D" w:rsidRDefault="002A4916">
            <w:pPr>
              <w:jc w:val="center"/>
              <w:rPr>
                <w:rFonts w:ascii="微软雅黑" w:eastAsia="微软雅黑" w:hAnsi="微软雅黑"/>
                <w:color w:val="000000"/>
                <w:sz w:val="18"/>
                <w:szCs w:val="18"/>
              </w:rPr>
            </w:pPr>
            <w:r>
              <w:rPr>
                <w:rStyle w:val="shorttext"/>
                <w:rFonts w:hint="eastAsia"/>
              </w:rPr>
              <w:t>body</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resource</w:t>
            </w:r>
            <w:r>
              <w:rPr>
                <w:rFonts w:ascii="微软雅黑" w:eastAsia="微软雅黑" w:hAnsi="微软雅黑"/>
                <w:color w:val="000000"/>
                <w:sz w:val="18"/>
                <w:szCs w:val="18"/>
              </w:rPr>
              <w:t>InfoList[]</w:t>
            </w: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w:t>
            </w:r>
            <w:r>
              <w:rPr>
                <w:rFonts w:ascii="微软雅黑" w:eastAsia="微软雅黑" w:hAnsi="微软雅黑"/>
                <w:color w:val="000000"/>
                <w:sz w:val="18"/>
                <w:szCs w:val="18"/>
              </w:rPr>
              <w:t>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fatherResourceId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父资源ID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1菜单 2节点</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resourceUrl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资源路径</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resourceOrder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资源顺序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 0 越大越优先</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createUser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modify</w:t>
            </w:r>
            <w:r>
              <w:rPr>
                <w:rFonts w:ascii="微软雅黑" w:eastAsia="微软雅黑" w:hAnsi="微软雅黑"/>
                <w:color w:val="000000"/>
                <w:sz w:val="18"/>
                <w:szCs w:val="18"/>
              </w:rPr>
              <w:t>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modifyUser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xpand1</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扩展字段1</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xpand2</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扩展字段2</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2"/>
      </w:pPr>
      <w:bookmarkStart w:id="123" w:name="_Toc508982510"/>
      <w:r>
        <w:rPr>
          <w:rFonts w:hint="eastAsia"/>
        </w:rPr>
        <w:t>B</w:t>
      </w:r>
      <w:r>
        <w:t>2B2C</w:t>
      </w:r>
      <w:r>
        <w:rPr>
          <w:rFonts w:hint="eastAsia"/>
        </w:rPr>
        <w:t>后台角色信息新增或更新接口</w:t>
      </w:r>
      <w:bookmarkEnd w:id="123"/>
    </w:p>
    <w:p w:rsidR="0099371D" w:rsidRDefault="002A4916">
      <w:pPr>
        <w:pStyle w:val="30"/>
      </w:pPr>
      <w:bookmarkStart w:id="124" w:name="_Toc508982511"/>
      <w:r>
        <w:rPr>
          <w:rFonts w:hint="eastAsia"/>
        </w:rPr>
        <w:t>接口名称：user/</w:t>
      </w:r>
      <w:r>
        <w:t>b2b2c/roleInfo</w:t>
      </w:r>
      <w:r>
        <w:rPr>
          <w:rFonts w:hint="eastAsia"/>
        </w:rPr>
        <w:t>Insert</w:t>
      </w:r>
      <w:r>
        <w:t>OrUpdate</w:t>
      </w:r>
      <w:r>
        <w:rPr>
          <w:rFonts w:hint="eastAsia"/>
        </w:rPr>
        <w:t>.</w:t>
      </w:r>
      <w:r>
        <w:t>do</w:t>
      </w:r>
      <w:bookmarkEnd w:id="124"/>
    </w:p>
    <w:p w:rsidR="0099371D" w:rsidRDefault="002A4916">
      <w:pPr>
        <w:pStyle w:val="30"/>
      </w:pPr>
      <w:bookmarkStart w:id="125" w:name="_Toc508982512"/>
      <w:r>
        <w:rPr>
          <w:rFonts w:hint="eastAsia"/>
        </w:rPr>
        <w:t>请求报文</w:t>
      </w:r>
      <w:bookmarkEnd w:id="125"/>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roleId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角色ID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有值为更新操作 无值为插入操作</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rol</w:t>
            </w:r>
            <w:r>
              <w:rPr>
                <w:rFonts w:ascii="微软雅黑" w:eastAsia="微软雅黑" w:hAnsi="微软雅黑" w:hint="eastAsia"/>
                <w:color w:val="000000"/>
                <w:sz w:val="18"/>
                <w:szCs w:val="18"/>
              </w:rPr>
              <w:t>e</w:t>
            </w:r>
            <w:r>
              <w:rPr>
                <w:rFonts w:ascii="微软雅黑" w:eastAsia="微软雅黑" w:hAnsi="微软雅黑"/>
                <w:color w:val="000000"/>
                <w:sz w:val="18"/>
                <w:szCs w:val="18"/>
              </w:rPr>
              <w:t>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角色名称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createUser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modify</w:t>
            </w:r>
            <w:r>
              <w:rPr>
                <w:rFonts w:ascii="微软雅黑" w:eastAsia="微软雅黑" w:hAnsi="微软雅黑"/>
                <w:color w:val="000000"/>
                <w:sz w:val="18"/>
                <w:szCs w:val="18"/>
              </w:rPr>
              <w:t>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modifyUser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扩展字段1</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扩展字段2</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shd w:val="clear" w:color="auto" w:fill="auto"/>
            <w:vAlign w:val="center"/>
          </w:tcPr>
          <w:p w:rsidR="0099371D" w:rsidRDefault="002A4916">
            <w:pPr>
              <w:jc w:val="center"/>
              <w:rPr>
                <w:rStyle w:val="shorttext"/>
              </w:rPr>
            </w:pPr>
            <w:r>
              <w:rPr>
                <w:rStyle w:val="shorttext"/>
                <w:rFonts w:hint="eastAsia"/>
              </w:rPr>
              <w:t>resource</w:t>
            </w:r>
            <w:r>
              <w:rPr>
                <w:rStyle w:val="shorttext"/>
              </w:rPr>
              <w:t>IdList[]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w:t>
            </w:r>
            <w:r>
              <w:rPr>
                <w:rFonts w:ascii="微软雅黑" w:eastAsia="微软雅黑" w:hAnsi="微软雅黑"/>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126" w:name="_Toc508982513"/>
      <w:r>
        <w:rPr>
          <w:rFonts w:hint="eastAsia"/>
        </w:rPr>
        <w:t>返回报文</w:t>
      </w:r>
      <w:bookmarkEnd w:id="126"/>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Pr>
              <w:t>h</w:t>
            </w:r>
            <w:r>
              <w:rPr>
                <w:rStyle w:val="shorttext"/>
                <w:rFonts w:hint="eastAsia"/>
              </w:rPr>
              <w:t>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tcPr>
          <w:p w:rsidR="0099371D" w:rsidRDefault="002A4916">
            <w:pPr>
              <w:jc w:val="center"/>
              <w:rPr>
                <w:rStyle w:val="shorttext"/>
              </w:rPr>
            </w:pPr>
            <w:r>
              <w:rPr>
                <w:rStyle w:val="shorttext"/>
                <w:rFonts w:hint="eastAsia"/>
              </w:rPr>
              <w:lastRenderedPageBreak/>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roleId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角色ID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2"/>
      </w:pPr>
      <w:bookmarkStart w:id="127" w:name="_Toc508982514"/>
      <w:r>
        <w:rPr>
          <w:rFonts w:hint="eastAsia"/>
        </w:rPr>
        <w:t>B</w:t>
      </w:r>
      <w:r>
        <w:t>2B2C</w:t>
      </w:r>
      <w:r>
        <w:rPr>
          <w:rFonts w:hint="eastAsia"/>
        </w:rPr>
        <w:t>后台资源信息列表接口</w:t>
      </w:r>
      <w:bookmarkEnd w:id="127"/>
    </w:p>
    <w:p w:rsidR="0099371D" w:rsidRDefault="002A4916">
      <w:pPr>
        <w:pStyle w:val="30"/>
      </w:pPr>
      <w:bookmarkStart w:id="128" w:name="_Toc508982515"/>
      <w:r>
        <w:rPr>
          <w:rFonts w:hint="eastAsia"/>
        </w:rPr>
        <w:t>接口名称：user/</w:t>
      </w:r>
      <w:r>
        <w:t>b2b2c/</w:t>
      </w:r>
      <w:r>
        <w:rPr>
          <w:rStyle w:val="shorttext"/>
          <w:rFonts w:hint="eastAsia"/>
        </w:rPr>
        <w:t>resource</w:t>
      </w:r>
      <w:r>
        <w:t>Info</w:t>
      </w:r>
      <w:r>
        <w:rPr>
          <w:rFonts w:hint="eastAsia"/>
        </w:rPr>
        <w:t>List.</w:t>
      </w:r>
      <w:r>
        <w:t>do</w:t>
      </w:r>
      <w:bookmarkEnd w:id="128"/>
    </w:p>
    <w:p w:rsidR="0099371D" w:rsidRDefault="002A4916">
      <w:pPr>
        <w:pStyle w:val="30"/>
      </w:pPr>
      <w:bookmarkStart w:id="129" w:name="_Toc508982516"/>
      <w:r>
        <w:rPr>
          <w:rFonts w:hint="eastAsia"/>
        </w:rPr>
        <w:t>请求报文</w:t>
      </w:r>
      <w:bookmarkEnd w:id="129"/>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w:t>
            </w:r>
            <w:r>
              <w:rPr>
                <w:rFonts w:ascii="微软雅黑" w:eastAsia="微软雅黑" w:hAnsi="微软雅黑"/>
                <w:color w:val="000000"/>
                <w:sz w:val="18"/>
                <w:szCs w:val="18"/>
              </w:rPr>
              <w:t>esourceName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资源名称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fatherResourceId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父资源ID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resourceType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资源类型</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1菜单 2节点</w:t>
            </w:r>
          </w:p>
        </w:tc>
      </w:tr>
    </w:tbl>
    <w:p w:rsidR="0099371D" w:rsidRDefault="0099371D"/>
    <w:p w:rsidR="0099371D" w:rsidRDefault="002A4916">
      <w:pPr>
        <w:pStyle w:val="30"/>
      </w:pPr>
      <w:bookmarkStart w:id="130" w:name="_Toc508982517"/>
      <w:r>
        <w:rPr>
          <w:rFonts w:hint="eastAsia"/>
        </w:rPr>
        <w:t>返回报文</w:t>
      </w:r>
      <w:bookmarkEnd w:id="130"/>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Pr>
              <w:t>body.</w:t>
            </w:r>
            <w:r>
              <w:rPr>
                <w:rStyle w:val="shorttext"/>
                <w:rFonts w:hint="eastAsia"/>
              </w:rPr>
              <w:t>resource</w:t>
            </w:r>
            <w:r>
              <w:t>Info</w:t>
            </w:r>
            <w:r>
              <w:rPr>
                <w:rFonts w:hint="eastAsia"/>
              </w:rPr>
              <w:t>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resourceDetail</w:t>
            </w:r>
            <w:r>
              <w:rPr>
                <w:rFonts w:ascii="微软雅黑" w:eastAsia="微软雅黑" w:hAnsi="微软雅黑"/>
                <w:color w:val="000000"/>
                <w:sz w:val="18"/>
                <w:szCs w:val="18"/>
              </w:rPr>
              <w:t>Desc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fatherResourceId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资源父节点</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w:t>
            </w:r>
            <w:r>
              <w:rPr>
                <w:rFonts w:ascii="微软雅黑" w:eastAsia="微软雅黑" w:hAnsi="微软雅黑"/>
                <w:color w:val="000000"/>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1菜单 2节点</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w:t>
            </w:r>
            <w:r>
              <w:rPr>
                <w:rFonts w:ascii="微软雅黑" w:eastAsia="微软雅黑" w:hAnsi="微软雅黑"/>
                <w:color w:val="000000"/>
                <w:sz w:val="18"/>
                <w:szCs w:val="18"/>
              </w:rPr>
              <w:t>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资源路径</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resourceOrder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资源顺序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 0 越大越优先</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 xml:space="preserve">-dd </w:t>
            </w:r>
            <w:r>
              <w:rPr>
                <w:rFonts w:ascii="微软雅黑" w:eastAsia="微软雅黑" w:hAnsi="微软雅黑"/>
                <w:color w:val="000000"/>
                <w:sz w:val="18"/>
                <w:szCs w:val="18"/>
              </w:rPr>
              <w:lastRenderedPageBreak/>
              <w:t>HH:mm:ss</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createUser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modify</w:t>
            </w:r>
            <w:r>
              <w:rPr>
                <w:rFonts w:ascii="微软雅黑" w:eastAsia="微软雅黑" w:hAnsi="微软雅黑"/>
                <w:color w:val="000000"/>
                <w:sz w:val="18"/>
                <w:szCs w:val="18"/>
              </w:rPr>
              <w:t>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modifyUser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xpand1</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扩展字段1</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xpand2</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扩展字段2</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w:t>
            </w:r>
            <w:r>
              <w:rPr>
                <w:rFonts w:ascii="微软雅黑" w:eastAsia="微软雅黑" w:hAnsi="微软雅黑" w:hint="eastAsia"/>
                <w:color w:val="000000"/>
                <w:sz w:val="18"/>
                <w:szCs w:val="18"/>
              </w:rPr>
              <w:t>ag</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资源标签</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1 51pointsBackstage</w:t>
            </w:r>
          </w:p>
        </w:tc>
      </w:tr>
    </w:tbl>
    <w:p w:rsidR="0099371D" w:rsidRDefault="0099371D"/>
    <w:p w:rsidR="0099371D" w:rsidRDefault="0099371D"/>
    <w:p w:rsidR="0099371D" w:rsidRDefault="0099371D"/>
    <w:p w:rsidR="0099371D" w:rsidRDefault="002A4916">
      <w:pPr>
        <w:pStyle w:val="2"/>
      </w:pPr>
      <w:bookmarkStart w:id="131" w:name="_Toc508982518"/>
      <w:r>
        <w:rPr>
          <w:rFonts w:hint="eastAsia"/>
        </w:rPr>
        <w:t>B</w:t>
      </w:r>
      <w:r>
        <w:t>2B2C</w:t>
      </w:r>
      <w:r>
        <w:rPr>
          <w:rFonts w:hint="eastAsia"/>
        </w:rPr>
        <w:t>后台资源信息接口</w:t>
      </w:r>
      <w:bookmarkEnd w:id="131"/>
    </w:p>
    <w:p w:rsidR="0099371D" w:rsidRDefault="002A4916">
      <w:pPr>
        <w:pStyle w:val="30"/>
      </w:pPr>
      <w:bookmarkStart w:id="132" w:name="_Toc508982519"/>
      <w:r>
        <w:rPr>
          <w:rFonts w:hint="eastAsia"/>
        </w:rPr>
        <w:t>接口名称：user/</w:t>
      </w:r>
      <w:r>
        <w:t>b2b2c/</w:t>
      </w:r>
      <w:r>
        <w:rPr>
          <w:rStyle w:val="shorttext"/>
          <w:rFonts w:hint="eastAsia"/>
        </w:rPr>
        <w:t>resource</w:t>
      </w:r>
      <w:r>
        <w:t>Info</w:t>
      </w:r>
      <w:r>
        <w:rPr>
          <w:rFonts w:hint="eastAsia"/>
        </w:rPr>
        <w:t>.</w:t>
      </w:r>
      <w:r>
        <w:t>do</w:t>
      </w:r>
      <w:bookmarkEnd w:id="132"/>
    </w:p>
    <w:p w:rsidR="0099371D" w:rsidRDefault="002A4916">
      <w:pPr>
        <w:pStyle w:val="30"/>
      </w:pPr>
      <w:bookmarkStart w:id="133" w:name="_Toc508982520"/>
      <w:r>
        <w:rPr>
          <w:rFonts w:hint="eastAsia"/>
        </w:rPr>
        <w:t>请求报文</w:t>
      </w:r>
      <w:bookmarkEnd w:id="133"/>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134" w:name="_Toc508982521"/>
      <w:r>
        <w:rPr>
          <w:rFonts w:hint="eastAsia"/>
        </w:rPr>
        <w:t>返回报文</w:t>
      </w:r>
      <w:bookmarkEnd w:id="134"/>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FFC000"/>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resourceDetail</w:t>
            </w:r>
            <w:r>
              <w:rPr>
                <w:rFonts w:ascii="微软雅黑" w:eastAsia="微软雅黑" w:hAnsi="微软雅黑"/>
                <w:color w:val="000000"/>
                <w:sz w:val="18"/>
                <w:szCs w:val="18"/>
              </w:rPr>
              <w:t>Desc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FFC000"/>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fatherResourceId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资源父节点</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w:t>
            </w:r>
            <w:r>
              <w:rPr>
                <w:rFonts w:ascii="微软雅黑" w:eastAsia="微软雅黑" w:hAnsi="微软雅黑"/>
                <w:color w:val="000000"/>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1菜单 2节点</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w:t>
            </w:r>
            <w:r>
              <w:rPr>
                <w:rFonts w:ascii="微软雅黑" w:eastAsia="微软雅黑" w:hAnsi="微软雅黑"/>
                <w:color w:val="000000"/>
                <w:sz w:val="18"/>
                <w:szCs w:val="18"/>
              </w:rPr>
              <w:t>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资源路径</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resourceOrder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资源顺序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 0 越大越优先</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createUser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modify</w:t>
            </w:r>
            <w:r>
              <w:rPr>
                <w:rFonts w:ascii="微软雅黑" w:eastAsia="微软雅黑" w:hAnsi="微软雅黑"/>
                <w:color w:val="000000"/>
                <w:sz w:val="18"/>
                <w:szCs w:val="18"/>
              </w:rPr>
              <w:t>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modifyUser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xpand1</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扩展字段1</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xpand2</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扩展字段2</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w:t>
            </w:r>
            <w:r>
              <w:rPr>
                <w:rFonts w:ascii="微软雅黑" w:eastAsia="微软雅黑" w:hAnsi="微软雅黑" w:hint="eastAsia"/>
                <w:color w:val="000000"/>
                <w:sz w:val="18"/>
                <w:szCs w:val="18"/>
              </w:rPr>
              <w:t>ag</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资源标签</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1 51pointsBackstage</w:t>
            </w:r>
          </w:p>
        </w:tc>
      </w:tr>
    </w:tbl>
    <w:p w:rsidR="0099371D" w:rsidRDefault="0099371D"/>
    <w:p w:rsidR="0099371D" w:rsidRDefault="002A4916">
      <w:pPr>
        <w:pStyle w:val="2"/>
      </w:pPr>
      <w:bookmarkStart w:id="135" w:name="_Toc508982522"/>
      <w:r>
        <w:rPr>
          <w:rFonts w:hint="eastAsia"/>
        </w:rPr>
        <w:t>B</w:t>
      </w:r>
      <w:r>
        <w:t>2B2C</w:t>
      </w:r>
      <w:r>
        <w:rPr>
          <w:rFonts w:hint="eastAsia"/>
        </w:rPr>
        <w:t>后台资源信息新增或更新</w:t>
      </w:r>
      <w:r>
        <w:t>接口</w:t>
      </w:r>
      <w:bookmarkEnd w:id="135"/>
    </w:p>
    <w:p w:rsidR="0099371D" w:rsidRDefault="002A4916">
      <w:pPr>
        <w:pStyle w:val="30"/>
      </w:pPr>
      <w:bookmarkStart w:id="136" w:name="_Toc508982523"/>
      <w:r>
        <w:rPr>
          <w:rFonts w:hint="eastAsia"/>
        </w:rPr>
        <w:t>接口名称：user/</w:t>
      </w:r>
      <w:r>
        <w:t>b2b2c/</w:t>
      </w:r>
      <w:r>
        <w:rPr>
          <w:rStyle w:val="shorttext"/>
          <w:rFonts w:hint="eastAsia"/>
        </w:rPr>
        <w:t>resource</w:t>
      </w:r>
      <w:r>
        <w:t>Info</w:t>
      </w:r>
      <w:r>
        <w:rPr>
          <w:rFonts w:hint="eastAsia"/>
        </w:rPr>
        <w:t>In</w:t>
      </w:r>
      <w:r>
        <w:t>sertOrUpdate</w:t>
      </w:r>
      <w:r>
        <w:rPr>
          <w:rFonts w:hint="eastAsia"/>
        </w:rPr>
        <w:t>.</w:t>
      </w:r>
      <w:r>
        <w:t>do</w:t>
      </w:r>
      <w:bookmarkEnd w:id="136"/>
    </w:p>
    <w:p w:rsidR="0099371D" w:rsidRDefault="002A4916">
      <w:pPr>
        <w:pStyle w:val="30"/>
      </w:pPr>
      <w:bookmarkStart w:id="137" w:name="_Toc508982524"/>
      <w:r>
        <w:rPr>
          <w:rFonts w:hint="eastAsia"/>
        </w:rPr>
        <w:t>请求报文</w:t>
      </w:r>
      <w:bookmarkEnd w:id="137"/>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有值为更新操作 无值为插入操作</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resourceDetail</w:t>
            </w:r>
            <w:r>
              <w:rPr>
                <w:rFonts w:ascii="微软雅黑" w:eastAsia="微软雅黑" w:hAnsi="微软雅黑"/>
                <w:color w:val="000000"/>
                <w:sz w:val="18"/>
                <w:szCs w:val="18"/>
              </w:rPr>
              <w:t>Desc</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资源描述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fatherResourceId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资源父节点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w:t>
            </w:r>
            <w:r>
              <w:rPr>
                <w:rFonts w:ascii="微软雅黑" w:eastAsia="微软雅黑" w:hAnsi="微软雅黑"/>
                <w:color w:val="000000"/>
                <w:sz w:val="18"/>
                <w:szCs w:val="18"/>
              </w:rPr>
              <w:t>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1菜单 2节点</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w:t>
            </w:r>
            <w:r>
              <w:rPr>
                <w:rFonts w:ascii="微软雅黑" w:eastAsia="微软雅黑" w:hAnsi="微软雅黑"/>
                <w:color w:val="000000"/>
                <w:sz w:val="18"/>
                <w:szCs w:val="18"/>
              </w:rPr>
              <w:t>Url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资源路径</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resourceOrder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资源顺序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 0 越大越优先</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createUser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modify</w:t>
            </w:r>
            <w:r>
              <w:rPr>
                <w:rFonts w:ascii="微软雅黑" w:eastAsia="微软雅黑" w:hAnsi="微软雅黑"/>
                <w:color w:val="000000"/>
                <w:sz w:val="18"/>
                <w:szCs w:val="18"/>
              </w:rPr>
              <w:t>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modifyUser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xpand1</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扩展字段1</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xpand2</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扩展字段2</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w:t>
            </w:r>
            <w:r>
              <w:rPr>
                <w:rFonts w:ascii="微软雅黑" w:eastAsia="微软雅黑" w:hAnsi="微软雅黑" w:hint="eastAsia"/>
                <w:color w:val="000000"/>
                <w:sz w:val="18"/>
                <w:szCs w:val="18"/>
              </w:rPr>
              <w:t>ag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资源标签</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1 51pointsBackstage</w:t>
            </w:r>
          </w:p>
        </w:tc>
      </w:tr>
    </w:tbl>
    <w:p w:rsidR="0099371D" w:rsidRDefault="0099371D"/>
    <w:p w:rsidR="0099371D" w:rsidRDefault="002A4916">
      <w:pPr>
        <w:pStyle w:val="30"/>
      </w:pPr>
      <w:bookmarkStart w:id="138" w:name="_Toc508982525"/>
      <w:r>
        <w:rPr>
          <w:rFonts w:hint="eastAsia"/>
        </w:rPr>
        <w:t>返回报文</w:t>
      </w:r>
      <w:bookmarkEnd w:id="138"/>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Pr>
              <w:t>h</w:t>
            </w:r>
            <w:r>
              <w:rPr>
                <w:rStyle w:val="shorttext"/>
                <w:rFonts w:hint="eastAsia"/>
              </w:rPr>
              <w:t>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resourceId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2"/>
      </w:pPr>
      <w:bookmarkStart w:id="139" w:name="_Toc439763996"/>
      <w:bookmarkStart w:id="140" w:name="_Toc508982526"/>
      <w:r>
        <w:rPr>
          <w:rFonts w:hint="eastAsia"/>
        </w:rPr>
        <w:t>虚拟商品信息列表接口</w:t>
      </w:r>
      <w:bookmarkEnd w:id="139"/>
      <w:bookmarkEnd w:id="140"/>
    </w:p>
    <w:p w:rsidR="0099371D" w:rsidRDefault="002A4916">
      <w:pPr>
        <w:pStyle w:val="30"/>
      </w:pPr>
      <w:bookmarkStart w:id="141" w:name="_Toc439763997"/>
      <w:bookmarkStart w:id="142" w:name="_Toc508982527"/>
      <w:r>
        <w:rPr>
          <w:rFonts w:hint="eastAsia"/>
        </w:rPr>
        <w:t>接口名称：</w:t>
      </w:r>
      <w:bookmarkEnd w:id="141"/>
      <w:r>
        <w:rPr>
          <w:rFonts w:hint="eastAsia"/>
        </w:rPr>
        <w:t>product/v</w:t>
      </w:r>
      <w:r>
        <w:t>irtual</w:t>
      </w:r>
      <w:r>
        <w:rPr>
          <w:rFonts w:hint="eastAsia"/>
        </w:rPr>
        <w:t>/v</w:t>
      </w:r>
      <w:r>
        <w:t>irtualInfoList</w:t>
      </w:r>
      <w:r>
        <w:rPr>
          <w:rFonts w:hint="eastAsia"/>
        </w:rPr>
        <w:t>.</w:t>
      </w:r>
      <w:r>
        <w:t>do</w:t>
      </w:r>
      <w:bookmarkEnd w:id="142"/>
    </w:p>
    <w:p w:rsidR="0099371D" w:rsidRDefault="002A4916">
      <w:pPr>
        <w:pStyle w:val="30"/>
      </w:pPr>
      <w:bookmarkStart w:id="143" w:name="_Toc439763998"/>
      <w:bookmarkStart w:id="144" w:name="_Toc508982528"/>
      <w:r>
        <w:rPr>
          <w:rFonts w:hint="eastAsia"/>
        </w:rPr>
        <w:t>请求报文</w:t>
      </w:r>
      <w:bookmarkEnd w:id="143"/>
      <w:bookmarkEnd w:id="144"/>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7"/>
        <w:gridCol w:w="1296"/>
        <w:gridCol w:w="1029"/>
        <w:gridCol w:w="929"/>
        <w:gridCol w:w="1274"/>
        <w:gridCol w:w="2702"/>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1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70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99371D">
            <w:pPr>
              <w:jc w:val="center"/>
              <w:rPr>
                <w:rStyle w:val="shorttext"/>
              </w:rPr>
            </w:pPr>
          </w:p>
        </w:tc>
        <w:tc>
          <w:tcPr>
            <w:tcW w:w="1417"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702"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417"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702"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417"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w:t>
            </w:r>
            <w:r>
              <w:rPr>
                <w:rFonts w:ascii="微软雅黑" w:eastAsia="微软雅黑" w:hAnsi="微软雅黑"/>
                <w:color w:val="000000"/>
                <w:sz w:val="18"/>
                <w:szCs w:val="18"/>
              </w:rPr>
              <w:t>ductCode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虚拟产品编号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702"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tcPr>
          <w:p w:rsidR="0099371D" w:rsidRDefault="0099371D">
            <w:pPr>
              <w:rPr>
                <w:rStyle w:val="shorttext"/>
              </w:rPr>
            </w:pPr>
          </w:p>
        </w:tc>
        <w:tc>
          <w:tcPr>
            <w:tcW w:w="1417"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w:t>
            </w:r>
            <w:r>
              <w:rPr>
                <w:rFonts w:ascii="微软雅黑" w:eastAsia="微软雅黑" w:hAnsi="微软雅黑"/>
                <w:color w:val="000000"/>
                <w:sz w:val="18"/>
                <w:szCs w:val="18"/>
              </w:rPr>
              <w:t>ductName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702"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tcPr>
          <w:p w:rsidR="0099371D" w:rsidRDefault="0099371D">
            <w:pPr>
              <w:rPr>
                <w:rStyle w:val="shorttext"/>
              </w:rPr>
            </w:pPr>
          </w:p>
        </w:tc>
        <w:tc>
          <w:tcPr>
            <w:tcW w:w="1417"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faceValue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702"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元、M等</w:t>
            </w:r>
          </w:p>
        </w:tc>
      </w:tr>
      <w:tr w:rsidR="0099371D">
        <w:trPr>
          <w:trHeight w:val="417"/>
        </w:trPr>
        <w:tc>
          <w:tcPr>
            <w:tcW w:w="993" w:type="dxa"/>
            <w:vMerge/>
          </w:tcPr>
          <w:p w:rsidR="0099371D" w:rsidRDefault="0099371D">
            <w:pPr>
              <w:rPr>
                <w:rFonts w:ascii="微软雅黑" w:eastAsia="微软雅黑" w:hAnsi="微软雅黑"/>
                <w:color w:val="000000"/>
                <w:sz w:val="18"/>
                <w:szCs w:val="18"/>
              </w:rPr>
            </w:pPr>
          </w:p>
        </w:tc>
        <w:tc>
          <w:tcPr>
            <w:tcW w:w="1417"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productCategory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产品分类</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70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1.话费 2.流量 3.加油卡 4 QQ币 5.彩票 6</w:t>
            </w:r>
            <w:r>
              <w:rPr>
                <w:rFonts w:ascii="微软雅黑" w:eastAsia="微软雅黑" w:hAnsi="微软雅黑"/>
                <w:color w:val="000000"/>
                <w:sz w:val="18"/>
                <w:szCs w:val="18"/>
              </w:rPr>
              <w:t>.</w:t>
            </w:r>
            <w:r>
              <w:rPr>
                <w:rFonts w:ascii="微软雅黑" w:eastAsia="微软雅黑" w:hAnsi="微软雅黑" w:hint="eastAsia"/>
                <w:color w:val="000000"/>
                <w:sz w:val="18"/>
                <w:szCs w:val="18"/>
              </w:rPr>
              <w:t>公交卡</w:t>
            </w:r>
          </w:p>
        </w:tc>
      </w:tr>
      <w:tr w:rsidR="0099371D">
        <w:trPr>
          <w:trHeight w:val="417"/>
        </w:trPr>
        <w:tc>
          <w:tcPr>
            <w:tcW w:w="993" w:type="dxa"/>
            <w:vMerge/>
          </w:tcPr>
          <w:p w:rsidR="0099371D" w:rsidRDefault="0099371D">
            <w:pPr>
              <w:rPr>
                <w:rFonts w:ascii="微软雅黑" w:eastAsia="微软雅黑" w:hAnsi="微软雅黑"/>
                <w:color w:val="000000"/>
                <w:sz w:val="18"/>
                <w:szCs w:val="18"/>
              </w:rPr>
            </w:pPr>
          </w:p>
        </w:tc>
        <w:tc>
          <w:tcPr>
            <w:tcW w:w="1417"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operator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运营商</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70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1移动 2联通 3电信 4中石化 5中石油</w:t>
            </w:r>
          </w:p>
        </w:tc>
      </w:tr>
      <w:tr w:rsidR="0099371D">
        <w:trPr>
          <w:trHeight w:val="417"/>
        </w:trPr>
        <w:tc>
          <w:tcPr>
            <w:tcW w:w="993" w:type="dxa"/>
            <w:vMerge/>
          </w:tcPr>
          <w:p w:rsidR="0099371D" w:rsidRDefault="0099371D">
            <w:pPr>
              <w:rPr>
                <w:rFonts w:ascii="微软雅黑" w:eastAsia="微软雅黑" w:hAnsi="微软雅黑"/>
                <w:color w:val="000000"/>
                <w:sz w:val="18"/>
                <w:szCs w:val="18"/>
              </w:rPr>
            </w:pPr>
          </w:p>
        </w:tc>
        <w:tc>
          <w:tcPr>
            <w:tcW w:w="1417"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channelCode</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渠道编号</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702" w:type="dxa"/>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30"/>
      </w:pPr>
      <w:bookmarkStart w:id="145" w:name="_Toc439763999"/>
      <w:bookmarkStart w:id="146" w:name="_Toc508982529"/>
      <w:r>
        <w:rPr>
          <w:rFonts w:hint="eastAsia"/>
        </w:rPr>
        <w:t>响应报文</w:t>
      </w:r>
      <w:bookmarkEnd w:id="145"/>
      <w:bookmarkEnd w:id="146"/>
    </w:p>
    <w:tbl>
      <w:tblPr>
        <w:tblW w:w="1027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559"/>
        <w:gridCol w:w="1296"/>
        <w:gridCol w:w="1029"/>
        <w:gridCol w:w="929"/>
        <w:gridCol w:w="1274"/>
        <w:gridCol w:w="2410"/>
      </w:tblGrid>
      <w:tr w:rsidR="0099371D">
        <w:tc>
          <w:tcPr>
            <w:tcW w:w="177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779"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2失败</w:t>
            </w:r>
            <w:r>
              <w:rPr>
                <w:rFonts w:ascii="微软雅黑" w:eastAsia="微软雅黑" w:hAnsi="微软雅黑"/>
                <w:color w:val="000000"/>
                <w:sz w:val="18"/>
                <w:szCs w:val="18"/>
              </w:rPr>
              <w:t xml:space="preserve"> </w:t>
            </w:r>
          </w:p>
        </w:tc>
      </w:tr>
      <w:tr w:rsidR="0099371D">
        <w:trPr>
          <w:trHeight w:val="417"/>
        </w:trPr>
        <w:tc>
          <w:tcPr>
            <w:tcW w:w="1779"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779" w:type="dxa"/>
            <w:shd w:val="clear" w:color="auto" w:fill="auto"/>
            <w:vAlign w:val="center"/>
          </w:tcPr>
          <w:p w:rsidR="0099371D" w:rsidRDefault="002A4916">
            <w:pPr>
              <w:jc w:val="center"/>
              <w:rPr>
                <w:rStyle w:val="shorttext"/>
              </w:rPr>
            </w:pPr>
            <w:r>
              <w:rPr>
                <w:rStyle w:val="shorttext"/>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779" w:type="dxa"/>
            <w:vMerge w:val="restart"/>
            <w:shd w:val="clear" w:color="auto" w:fill="auto"/>
            <w:vAlign w:val="center"/>
          </w:tcPr>
          <w:p w:rsidR="0099371D" w:rsidRDefault="002A4916">
            <w:pPr>
              <w:jc w:val="center"/>
              <w:rPr>
                <w:rStyle w:val="shorttext"/>
              </w:rPr>
            </w:pPr>
            <w:r>
              <w:rPr>
                <w:rStyle w:val="shorttext"/>
              </w:rPr>
              <w:t>body.</w:t>
            </w:r>
            <w:r>
              <w:rPr>
                <w:rFonts w:hint="eastAsia"/>
              </w:rPr>
              <w:t xml:space="preserve"> v</w:t>
            </w:r>
            <w:r>
              <w:t>irtualInfoList</w:t>
            </w:r>
            <w:r>
              <w:rPr>
                <w:rStyle w:val="shorttext"/>
                <w:rFonts w:hint="eastAsia"/>
              </w:rPr>
              <w:t xml:space="preserve"> []</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虚拟产品</w:t>
            </w:r>
            <w:r>
              <w:rPr>
                <w:rFonts w:ascii="微软雅黑" w:eastAsia="微软雅黑" w:hAnsi="微软雅黑"/>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779"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虚拟产品编号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779"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产品名称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779"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faceValue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元、M等</w:t>
            </w:r>
          </w:p>
        </w:tc>
      </w:tr>
      <w:tr w:rsidR="0099371D">
        <w:trPr>
          <w:trHeight w:val="417"/>
        </w:trPr>
        <w:tc>
          <w:tcPr>
            <w:tcW w:w="1779"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productBusinessType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产品业务类型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1.全国 2.本地</w:t>
            </w:r>
          </w:p>
        </w:tc>
      </w:tr>
      <w:tr w:rsidR="0099371D">
        <w:trPr>
          <w:trHeight w:val="417"/>
        </w:trPr>
        <w:tc>
          <w:tcPr>
            <w:tcW w:w="1779"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productCategory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产品分类</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1.话费 2.流量 3.加油卡 4 QQ币 5.彩票 6</w:t>
            </w:r>
            <w:r>
              <w:rPr>
                <w:rFonts w:ascii="微软雅黑" w:eastAsia="微软雅黑" w:hAnsi="微软雅黑"/>
                <w:color w:val="000000"/>
                <w:sz w:val="18"/>
                <w:szCs w:val="18"/>
              </w:rPr>
              <w:t>.</w:t>
            </w:r>
            <w:r>
              <w:rPr>
                <w:rFonts w:ascii="微软雅黑" w:eastAsia="微软雅黑" w:hAnsi="微软雅黑" w:hint="eastAsia"/>
                <w:color w:val="000000"/>
                <w:sz w:val="18"/>
                <w:szCs w:val="18"/>
              </w:rPr>
              <w:t>公交卡</w:t>
            </w:r>
          </w:p>
        </w:tc>
      </w:tr>
      <w:tr w:rsidR="0099371D">
        <w:trPr>
          <w:trHeight w:val="417"/>
        </w:trPr>
        <w:tc>
          <w:tcPr>
            <w:tcW w:w="1779"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 xml:space="preserve">operator   </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运营商</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1移动 2联通 3电信 4中石化 5中石油</w:t>
            </w:r>
          </w:p>
        </w:tc>
      </w:tr>
      <w:tr w:rsidR="0099371D">
        <w:trPr>
          <w:trHeight w:val="417"/>
        </w:trPr>
        <w:tc>
          <w:tcPr>
            <w:tcW w:w="1779"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otherProductCode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站外产品编码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779"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779"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tcPr>
          <w:p w:rsidR="0099371D" w:rsidRDefault="002A4916">
            <w:pPr>
              <w:ind w:firstLineChars="100" w:firstLine="180"/>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779"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779"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779"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channel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渠道来源ID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779"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channelName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779"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markPrice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市场价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1779"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advisePrice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建议售价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1779"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costPrice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进货价格</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varhcar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1779"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defPanPrice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默认积分价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1779"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panPrice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积分价格</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bl>
    <w:p w:rsidR="0099371D" w:rsidRDefault="0099371D"/>
    <w:p w:rsidR="0099371D" w:rsidRDefault="002A4916">
      <w:pPr>
        <w:pStyle w:val="2"/>
      </w:pPr>
      <w:bookmarkStart w:id="147" w:name="_Toc439764000"/>
      <w:bookmarkStart w:id="148" w:name="_Toc508982530"/>
      <w:r>
        <w:rPr>
          <w:rFonts w:hint="eastAsia"/>
        </w:rPr>
        <w:t>虚拟商品信息接口</w:t>
      </w:r>
      <w:bookmarkEnd w:id="147"/>
      <w:bookmarkEnd w:id="148"/>
    </w:p>
    <w:p w:rsidR="0099371D" w:rsidRDefault="002A4916">
      <w:pPr>
        <w:pStyle w:val="30"/>
      </w:pPr>
      <w:bookmarkStart w:id="149" w:name="_Toc439764001"/>
      <w:bookmarkStart w:id="150" w:name="_Toc508982531"/>
      <w:r>
        <w:rPr>
          <w:rFonts w:hint="eastAsia"/>
        </w:rPr>
        <w:t>接口名称：</w:t>
      </w:r>
      <w:bookmarkEnd w:id="149"/>
      <w:r>
        <w:rPr>
          <w:rFonts w:hint="eastAsia"/>
        </w:rPr>
        <w:t>product/v</w:t>
      </w:r>
      <w:r>
        <w:t>irtual</w:t>
      </w:r>
      <w:r>
        <w:rPr>
          <w:rFonts w:hint="eastAsia"/>
        </w:rPr>
        <w:t>/v</w:t>
      </w:r>
      <w:r>
        <w:t>irtualInfo</w:t>
      </w:r>
      <w:r>
        <w:rPr>
          <w:rFonts w:hint="eastAsia"/>
        </w:rPr>
        <w:t>.</w:t>
      </w:r>
      <w:r>
        <w:t>do</w:t>
      </w:r>
      <w:bookmarkEnd w:id="150"/>
    </w:p>
    <w:p w:rsidR="0099371D" w:rsidRDefault="002A4916">
      <w:pPr>
        <w:pStyle w:val="30"/>
      </w:pPr>
      <w:bookmarkStart w:id="151" w:name="_Toc439764002"/>
      <w:bookmarkStart w:id="152" w:name="_Toc508982532"/>
      <w:r>
        <w:rPr>
          <w:rFonts w:hint="eastAsia"/>
        </w:rPr>
        <w:t>请求报文</w:t>
      </w:r>
      <w:bookmarkEnd w:id="151"/>
      <w:bookmarkEnd w:id="152"/>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虚拟产品</w:t>
            </w:r>
            <w:r>
              <w:rPr>
                <w:rFonts w:ascii="微软雅黑" w:eastAsia="微软雅黑" w:hAnsi="微软雅黑"/>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153" w:name="_Toc439764003"/>
      <w:bookmarkStart w:id="154" w:name="_Toc508982533"/>
      <w:r>
        <w:rPr>
          <w:rFonts w:hint="eastAsia"/>
        </w:rPr>
        <w:t>响应报文</w:t>
      </w:r>
      <w:bookmarkEnd w:id="153"/>
      <w:bookmarkEnd w:id="154"/>
    </w:p>
    <w:tbl>
      <w:tblPr>
        <w:tblW w:w="1064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7"/>
        <w:gridCol w:w="1559"/>
        <w:gridCol w:w="1296"/>
        <w:gridCol w:w="1029"/>
        <w:gridCol w:w="929"/>
        <w:gridCol w:w="1274"/>
        <w:gridCol w:w="2410"/>
      </w:tblGrid>
      <w:tr w:rsidR="0099371D">
        <w:tc>
          <w:tcPr>
            <w:tcW w:w="214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214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214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2147"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虚拟产品</w:t>
            </w:r>
            <w:r>
              <w:rPr>
                <w:rFonts w:ascii="微软雅黑" w:eastAsia="微软雅黑" w:hAnsi="微软雅黑"/>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147"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虚拟产品编号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147"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产品名称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147"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faceValue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元、M等</w:t>
            </w:r>
          </w:p>
        </w:tc>
      </w:tr>
      <w:tr w:rsidR="0099371D">
        <w:trPr>
          <w:trHeight w:val="417"/>
        </w:trPr>
        <w:tc>
          <w:tcPr>
            <w:tcW w:w="2147"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productBusinessType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产品业务类型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1.全国 2.本地</w:t>
            </w:r>
          </w:p>
        </w:tc>
      </w:tr>
      <w:tr w:rsidR="0099371D">
        <w:trPr>
          <w:trHeight w:val="417"/>
        </w:trPr>
        <w:tc>
          <w:tcPr>
            <w:tcW w:w="2147"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productCategory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产品分类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1.话费 2.流量 3.加油卡 4 QQ币 5.彩票 6</w:t>
            </w:r>
            <w:r>
              <w:rPr>
                <w:rFonts w:ascii="微软雅黑" w:eastAsia="微软雅黑" w:hAnsi="微软雅黑"/>
                <w:color w:val="000000"/>
                <w:sz w:val="18"/>
                <w:szCs w:val="18"/>
              </w:rPr>
              <w:t>.</w:t>
            </w:r>
            <w:r>
              <w:rPr>
                <w:rFonts w:ascii="微软雅黑" w:eastAsia="微软雅黑" w:hAnsi="微软雅黑" w:hint="eastAsia"/>
                <w:color w:val="000000"/>
                <w:sz w:val="18"/>
                <w:szCs w:val="18"/>
              </w:rPr>
              <w:t>公交卡</w:t>
            </w:r>
          </w:p>
        </w:tc>
      </w:tr>
      <w:tr w:rsidR="0099371D">
        <w:trPr>
          <w:trHeight w:val="417"/>
        </w:trPr>
        <w:tc>
          <w:tcPr>
            <w:tcW w:w="2147"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 xml:space="preserve">operator   </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运营商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1移动 2联通 3电信 4中石化 5中石油</w:t>
            </w:r>
          </w:p>
        </w:tc>
      </w:tr>
      <w:tr w:rsidR="0099371D">
        <w:trPr>
          <w:trHeight w:val="417"/>
        </w:trPr>
        <w:tc>
          <w:tcPr>
            <w:tcW w:w="2147"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otherProductCode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站外产品编码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10001 双色球 10003七乐彩 等等</w:t>
            </w:r>
          </w:p>
        </w:tc>
      </w:tr>
      <w:tr w:rsidR="0099371D">
        <w:trPr>
          <w:trHeight w:val="417"/>
        </w:trPr>
        <w:tc>
          <w:tcPr>
            <w:tcW w:w="2147"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2147"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shd w:val="clear" w:color="auto" w:fill="auto"/>
          </w:tcPr>
          <w:p w:rsidR="0099371D" w:rsidRDefault="002A4916">
            <w:pPr>
              <w:ind w:firstLineChars="100" w:firstLine="180"/>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147"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2147"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147"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channel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渠道来源ID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147"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markPrice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市场价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2147"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advisePrice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建议售价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2147"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costPrice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进货价格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varhcar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2147"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defPanPrice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默认积分价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2147"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panPrice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积分价格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bl>
    <w:p w:rsidR="0099371D" w:rsidRDefault="0099371D"/>
    <w:p w:rsidR="0099371D" w:rsidRDefault="002A4916">
      <w:pPr>
        <w:pStyle w:val="2"/>
      </w:pPr>
      <w:bookmarkStart w:id="155" w:name="_Toc439764004"/>
      <w:bookmarkStart w:id="156" w:name="_Toc508982534"/>
      <w:r>
        <w:rPr>
          <w:rFonts w:hint="eastAsia"/>
        </w:rPr>
        <w:lastRenderedPageBreak/>
        <w:t>虚拟商品信息新增或更新接口</w:t>
      </w:r>
      <w:bookmarkEnd w:id="155"/>
      <w:bookmarkEnd w:id="156"/>
    </w:p>
    <w:p w:rsidR="0099371D" w:rsidRDefault="002A4916">
      <w:pPr>
        <w:pStyle w:val="30"/>
      </w:pPr>
      <w:bookmarkStart w:id="157" w:name="_Toc439764005"/>
      <w:bookmarkStart w:id="158" w:name="_Toc508982535"/>
      <w:r>
        <w:rPr>
          <w:rFonts w:hint="eastAsia"/>
        </w:rPr>
        <w:t>接口名称：</w:t>
      </w:r>
      <w:bookmarkEnd w:id="157"/>
      <w:r>
        <w:rPr>
          <w:rFonts w:hint="eastAsia"/>
        </w:rPr>
        <w:t>product/v</w:t>
      </w:r>
      <w:r>
        <w:t>irtual</w:t>
      </w:r>
      <w:r>
        <w:rPr>
          <w:rFonts w:hint="eastAsia"/>
        </w:rPr>
        <w:t>/v</w:t>
      </w:r>
      <w:r>
        <w:t>irtualInfo</w:t>
      </w:r>
      <w:r>
        <w:rPr>
          <w:rFonts w:hint="eastAsia"/>
        </w:rPr>
        <w:t>InsertOr</w:t>
      </w:r>
      <w:r>
        <w:t>Update</w:t>
      </w:r>
      <w:r>
        <w:rPr>
          <w:rFonts w:hint="eastAsia"/>
        </w:rPr>
        <w:t>.</w:t>
      </w:r>
      <w:r>
        <w:t>do</w:t>
      </w:r>
      <w:bookmarkEnd w:id="158"/>
    </w:p>
    <w:p w:rsidR="0099371D" w:rsidRDefault="002A4916">
      <w:pPr>
        <w:pStyle w:val="30"/>
      </w:pPr>
      <w:bookmarkStart w:id="159" w:name="_Toc439764006"/>
      <w:bookmarkStart w:id="160" w:name="_Toc508982536"/>
      <w:r>
        <w:rPr>
          <w:rFonts w:hint="eastAsia"/>
        </w:rPr>
        <w:t>请求报文</w:t>
      </w:r>
      <w:bookmarkEnd w:id="159"/>
      <w:bookmarkEnd w:id="160"/>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虚拟产品</w:t>
            </w:r>
            <w:r>
              <w:rPr>
                <w:rFonts w:ascii="微软雅黑" w:eastAsia="微软雅黑" w:hAnsi="微软雅黑"/>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有值为更新操作 无值为插入操作</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虚拟产品编号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产品名称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faceValue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元、M等</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productBusinessType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产品业务类型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1.全国 2.本地</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productCategory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产品分类</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1.话费 2.流量 3.加油卡 4 QQ币 5.彩票 6</w:t>
            </w:r>
            <w:r>
              <w:rPr>
                <w:rFonts w:ascii="微软雅黑" w:eastAsia="微软雅黑" w:hAnsi="微软雅黑"/>
                <w:color w:val="000000"/>
                <w:sz w:val="18"/>
                <w:szCs w:val="18"/>
              </w:rPr>
              <w:t>.</w:t>
            </w:r>
            <w:r>
              <w:rPr>
                <w:rFonts w:ascii="微软雅黑" w:eastAsia="微软雅黑" w:hAnsi="微软雅黑" w:hint="eastAsia"/>
                <w:color w:val="000000"/>
                <w:sz w:val="18"/>
                <w:szCs w:val="18"/>
              </w:rPr>
              <w:t>公交卡</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 xml:space="preserve">operator   </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运营商</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1移动 2联通 3电信 4中石化 5中石油</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otherProductCode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站外产品编码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tcPr>
          <w:p w:rsidR="0099371D" w:rsidRDefault="002A4916">
            <w:pPr>
              <w:ind w:firstLineChars="100" w:firstLine="180"/>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channel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渠道来源ID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161" w:name="_Toc439764007"/>
      <w:bookmarkStart w:id="162" w:name="_Toc508982537"/>
      <w:r>
        <w:rPr>
          <w:rFonts w:hint="eastAsia"/>
        </w:rPr>
        <w:t>响应报文</w:t>
      </w:r>
      <w:bookmarkEnd w:id="161"/>
      <w:bookmarkEnd w:id="162"/>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Pr>
              <w:t>H</w:t>
            </w:r>
            <w:r>
              <w:rPr>
                <w:rStyle w:val="shorttext"/>
                <w:rFonts w:hint="eastAsia"/>
              </w:rPr>
              <w:t>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虚拟产品</w:t>
            </w:r>
            <w:r>
              <w:rPr>
                <w:rFonts w:ascii="微软雅黑" w:eastAsia="微软雅黑" w:hAnsi="微软雅黑"/>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Pr>
        <w:ind w:left="2"/>
      </w:pPr>
    </w:p>
    <w:p w:rsidR="0099371D" w:rsidRDefault="002A4916">
      <w:pPr>
        <w:pStyle w:val="2"/>
      </w:pPr>
      <w:bookmarkStart w:id="163" w:name="_Toc439764008"/>
      <w:bookmarkStart w:id="164" w:name="_Toc508982538"/>
      <w:r>
        <w:rPr>
          <w:rFonts w:hint="eastAsia"/>
        </w:rPr>
        <w:lastRenderedPageBreak/>
        <w:t>虚拟商品价格信息新增或更新接口</w:t>
      </w:r>
      <w:bookmarkEnd w:id="163"/>
      <w:bookmarkEnd w:id="164"/>
    </w:p>
    <w:p w:rsidR="0099371D" w:rsidRDefault="002A4916">
      <w:pPr>
        <w:pStyle w:val="30"/>
      </w:pPr>
      <w:bookmarkStart w:id="165" w:name="_Toc439764009"/>
      <w:bookmarkStart w:id="166" w:name="_Toc508982539"/>
      <w:r>
        <w:rPr>
          <w:rFonts w:hint="eastAsia"/>
        </w:rPr>
        <w:t>接口名称：</w:t>
      </w:r>
      <w:bookmarkEnd w:id="165"/>
      <w:r>
        <w:rPr>
          <w:rFonts w:hint="eastAsia"/>
        </w:rPr>
        <w:t>product/v</w:t>
      </w:r>
      <w:r>
        <w:t>irtual</w:t>
      </w:r>
      <w:r>
        <w:rPr>
          <w:rFonts w:hint="eastAsia"/>
        </w:rPr>
        <w:t>/v</w:t>
      </w:r>
      <w:r>
        <w:t>irtual</w:t>
      </w:r>
      <w:r>
        <w:rPr>
          <w:rFonts w:hint="eastAsia"/>
        </w:rPr>
        <w:t>PriceInsertOr</w:t>
      </w:r>
      <w:r>
        <w:t>Update</w:t>
      </w:r>
      <w:r>
        <w:rPr>
          <w:rFonts w:hint="eastAsia"/>
        </w:rPr>
        <w:t>.</w:t>
      </w:r>
      <w:r>
        <w:t>do</w:t>
      </w:r>
      <w:bookmarkEnd w:id="166"/>
    </w:p>
    <w:p w:rsidR="0099371D" w:rsidRDefault="002A4916">
      <w:pPr>
        <w:pStyle w:val="30"/>
      </w:pPr>
      <w:bookmarkStart w:id="167" w:name="_Toc439764010"/>
      <w:bookmarkStart w:id="168" w:name="_Toc508982540"/>
      <w:r>
        <w:rPr>
          <w:rFonts w:hint="eastAsia"/>
        </w:rPr>
        <w:t>请求报文</w:t>
      </w:r>
      <w:bookmarkEnd w:id="167"/>
      <w:bookmarkEnd w:id="168"/>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operation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操作</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1新增  2更新</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virtualProductSid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虚拟产品</w:t>
            </w:r>
            <w:r>
              <w:rPr>
                <w:rFonts w:ascii="微软雅黑" w:eastAsia="微软雅黑" w:hAnsi="微软雅黑"/>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shd w:val="clear" w:color="auto" w:fill="auto"/>
          </w:tcPr>
          <w:p w:rsidR="0099371D" w:rsidRDefault="002A4916">
            <w:pPr>
              <w:ind w:firstLineChars="100" w:firstLine="180"/>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markPrice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市场价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advisePrice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建议售价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costPrice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进货价格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varhcar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defPanPrice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默认积分价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panPrice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积分价格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bl>
    <w:p w:rsidR="0099371D" w:rsidRDefault="0099371D"/>
    <w:p w:rsidR="0099371D" w:rsidRDefault="002A4916">
      <w:pPr>
        <w:pStyle w:val="30"/>
      </w:pPr>
      <w:bookmarkStart w:id="169" w:name="_Toc439764011"/>
      <w:bookmarkStart w:id="170" w:name="_Toc508982541"/>
      <w:r>
        <w:rPr>
          <w:rFonts w:hint="eastAsia"/>
        </w:rPr>
        <w:t>响应报文</w:t>
      </w:r>
      <w:bookmarkEnd w:id="169"/>
      <w:bookmarkEnd w:id="170"/>
    </w:p>
    <w:tbl>
      <w:tblPr>
        <w:tblW w:w="1071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360"/>
        <w:gridCol w:w="1296"/>
        <w:gridCol w:w="1029"/>
        <w:gridCol w:w="929"/>
        <w:gridCol w:w="1274"/>
        <w:gridCol w:w="2410"/>
      </w:tblGrid>
      <w:tr w:rsidR="0099371D">
        <w:tc>
          <w:tcPr>
            <w:tcW w:w="1418"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23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418"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236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418" w:type="dxa"/>
            <w:vMerge/>
            <w:shd w:val="clear" w:color="auto" w:fill="auto"/>
            <w:vAlign w:val="center"/>
          </w:tcPr>
          <w:p w:rsidR="0099371D" w:rsidRDefault="0099371D">
            <w:pPr>
              <w:jc w:val="center"/>
              <w:rPr>
                <w:rStyle w:val="shorttext"/>
              </w:rPr>
            </w:pPr>
          </w:p>
        </w:tc>
        <w:tc>
          <w:tcPr>
            <w:tcW w:w="236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171" w:name="_Toc439764012"/>
      <w:bookmarkStart w:id="172" w:name="_Toc508982542"/>
      <w:r>
        <w:rPr>
          <w:rFonts w:hint="eastAsia"/>
        </w:rPr>
        <w:lastRenderedPageBreak/>
        <w:t>用户积分查询接口</w:t>
      </w:r>
      <w:bookmarkEnd w:id="171"/>
      <w:bookmarkEnd w:id="172"/>
    </w:p>
    <w:p w:rsidR="0099371D" w:rsidRDefault="002A4916">
      <w:pPr>
        <w:pStyle w:val="30"/>
      </w:pPr>
      <w:bookmarkStart w:id="173" w:name="_Toc439764013"/>
      <w:bookmarkStart w:id="174" w:name="_Toc508982543"/>
      <w:r>
        <w:rPr>
          <w:rFonts w:hint="eastAsia"/>
        </w:rPr>
        <w:t>接口名称：</w:t>
      </w:r>
      <w:bookmarkEnd w:id="173"/>
      <w:r>
        <w:rPr>
          <w:rFonts w:hint="eastAsia"/>
        </w:rPr>
        <w:t>user/points</w:t>
      </w:r>
      <w:r>
        <w:t>/pointsQuery</w:t>
      </w:r>
      <w:r>
        <w:rPr>
          <w:rFonts w:hint="eastAsia"/>
        </w:rPr>
        <w:t>.</w:t>
      </w:r>
      <w:r>
        <w:t>do</w:t>
      </w:r>
      <w:bookmarkEnd w:id="174"/>
    </w:p>
    <w:p w:rsidR="0099371D" w:rsidRDefault="002A4916">
      <w:pPr>
        <w:pStyle w:val="30"/>
      </w:pPr>
      <w:bookmarkStart w:id="175" w:name="_Toc439764014"/>
      <w:bookmarkStart w:id="176" w:name="_Toc508982544"/>
      <w:r>
        <w:rPr>
          <w:rFonts w:hint="eastAsia"/>
        </w:rPr>
        <w:t>请求报文</w:t>
      </w:r>
      <w:bookmarkEnd w:id="175"/>
      <w:bookmarkEnd w:id="176"/>
    </w:p>
    <w:tbl>
      <w:tblPr>
        <w:tblW w:w="1011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2"/>
        <w:gridCol w:w="1559"/>
        <w:gridCol w:w="1296"/>
        <w:gridCol w:w="1029"/>
        <w:gridCol w:w="929"/>
        <w:gridCol w:w="1274"/>
        <w:gridCol w:w="2410"/>
      </w:tblGrid>
      <w:tr w:rsidR="0099371D">
        <w:tc>
          <w:tcPr>
            <w:tcW w:w="162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22"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 xml:space="preserve"> </w:t>
            </w:r>
          </w:p>
        </w:tc>
      </w:tr>
    </w:tbl>
    <w:p w:rsidR="0099371D" w:rsidRDefault="0099371D"/>
    <w:p w:rsidR="0099371D" w:rsidRDefault="002A4916">
      <w:pPr>
        <w:pStyle w:val="30"/>
      </w:pPr>
      <w:bookmarkStart w:id="177" w:name="_Toc439764015"/>
      <w:bookmarkStart w:id="178" w:name="_Toc508982545"/>
      <w:r>
        <w:rPr>
          <w:rFonts w:hint="eastAsia"/>
        </w:rPr>
        <w:t>响应报文</w:t>
      </w:r>
      <w:bookmarkEnd w:id="177"/>
      <w:bookmarkEnd w:id="178"/>
    </w:p>
    <w:tbl>
      <w:tblPr>
        <w:tblW w:w="932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7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w:t>
            </w:r>
            <w:r>
              <w:rPr>
                <w:rFonts w:ascii="微软雅黑" w:eastAsia="微软雅黑" w:hAnsi="微软雅黑" w:hint="eastAsia"/>
                <w:color w:val="000000"/>
                <w:sz w:val="18"/>
                <w:szCs w:val="18"/>
              </w:rPr>
              <w:t>oints</w:t>
            </w:r>
            <w:r>
              <w:rPr>
                <w:rFonts w:ascii="微软雅黑" w:eastAsia="微软雅黑" w:hAnsi="微软雅黑"/>
                <w:color w:val="000000"/>
                <w:sz w:val="18"/>
                <w:szCs w:val="18"/>
              </w:rPr>
              <w:t>Val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积分余额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bl>
    <w:p w:rsidR="0099371D" w:rsidRDefault="0099371D"/>
    <w:p w:rsidR="0099371D" w:rsidRDefault="002A4916">
      <w:pPr>
        <w:pStyle w:val="2"/>
      </w:pPr>
      <w:bookmarkStart w:id="179" w:name="_Toc439764016"/>
      <w:bookmarkStart w:id="180" w:name="_Toc508982546"/>
      <w:r>
        <w:rPr>
          <w:rFonts w:hint="eastAsia"/>
        </w:rPr>
        <w:t>加或减用户积分</w:t>
      </w:r>
      <w:r>
        <w:rPr>
          <w:rFonts w:hint="eastAsia"/>
          <w:color w:val="000000" w:themeColor="text1"/>
        </w:rPr>
        <w:t>接口</w:t>
      </w:r>
      <w:bookmarkEnd w:id="179"/>
      <w:bookmarkEnd w:id="180"/>
    </w:p>
    <w:p w:rsidR="0099371D" w:rsidRDefault="002A4916">
      <w:pPr>
        <w:pStyle w:val="30"/>
      </w:pPr>
      <w:bookmarkStart w:id="181" w:name="_Toc439764017"/>
      <w:bookmarkStart w:id="182" w:name="_Toc508982547"/>
      <w:r>
        <w:rPr>
          <w:rFonts w:hint="eastAsia"/>
        </w:rPr>
        <w:t>接口名称：</w:t>
      </w:r>
      <w:bookmarkEnd w:id="181"/>
      <w:r>
        <w:rPr>
          <w:rFonts w:hint="eastAsia"/>
        </w:rPr>
        <w:t>user/points</w:t>
      </w:r>
      <w:r>
        <w:t>/points</w:t>
      </w:r>
      <w:r>
        <w:rPr>
          <w:rFonts w:hint="eastAsia"/>
        </w:rPr>
        <w:t>Add</w:t>
      </w:r>
      <w:r>
        <w:t>OrReduce</w:t>
      </w:r>
      <w:r>
        <w:rPr>
          <w:rFonts w:hint="eastAsia"/>
        </w:rPr>
        <w:t>.</w:t>
      </w:r>
      <w:r>
        <w:t>do</w:t>
      </w:r>
      <w:bookmarkEnd w:id="182"/>
    </w:p>
    <w:p w:rsidR="0099371D" w:rsidRDefault="002A4916">
      <w:pPr>
        <w:pStyle w:val="30"/>
      </w:pPr>
      <w:bookmarkStart w:id="183" w:name="_Toc439764018"/>
      <w:bookmarkStart w:id="184" w:name="_Toc508982548"/>
      <w:r>
        <w:rPr>
          <w:rFonts w:hint="eastAsia"/>
        </w:rPr>
        <w:t>请求报文</w:t>
      </w:r>
      <w:bookmarkEnd w:id="183"/>
      <w:bookmarkEnd w:id="184"/>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5337E7">
        <w:trPr>
          <w:trHeight w:val="417"/>
        </w:trPr>
        <w:tc>
          <w:tcPr>
            <w:tcW w:w="956" w:type="dxa"/>
            <w:vMerge w:val="restart"/>
            <w:shd w:val="clear" w:color="auto" w:fill="auto"/>
            <w:vAlign w:val="center"/>
          </w:tcPr>
          <w:p w:rsidR="005337E7" w:rsidRDefault="005337E7">
            <w:pPr>
              <w:jc w:val="center"/>
              <w:rPr>
                <w:rStyle w:val="shorttext"/>
              </w:rPr>
            </w:pPr>
          </w:p>
        </w:tc>
        <w:tc>
          <w:tcPr>
            <w:tcW w:w="1454"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76"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加密的用户ID</w:t>
            </w:r>
          </w:p>
        </w:tc>
        <w:tc>
          <w:tcPr>
            <w:tcW w:w="1006"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5337E7" w:rsidRDefault="005337E7">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337E7" w:rsidRDefault="005337E7">
            <w:pPr>
              <w:rPr>
                <w:rFonts w:ascii="微软雅黑" w:eastAsia="微软雅黑" w:hAnsi="微软雅黑"/>
                <w:color w:val="000000"/>
                <w:sz w:val="18"/>
                <w:szCs w:val="18"/>
              </w:rPr>
            </w:pPr>
          </w:p>
        </w:tc>
      </w:tr>
      <w:tr w:rsidR="005337E7">
        <w:trPr>
          <w:trHeight w:val="417"/>
        </w:trPr>
        <w:tc>
          <w:tcPr>
            <w:tcW w:w="956" w:type="dxa"/>
            <w:vMerge/>
            <w:shd w:val="clear" w:color="auto" w:fill="auto"/>
          </w:tcPr>
          <w:p w:rsidR="005337E7" w:rsidRDefault="005337E7">
            <w:pPr>
              <w:jc w:val="center"/>
              <w:rPr>
                <w:rStyle w:val="shorttext"/>
              </w:rPr>
            </w:pPr>
          </w:p>
        </w:tc>
        <w:tc>
          <w:tcPr>
            <w:tcW w:w="1454"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76"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操作类型</w:t>
            </w:r>
          </w:p>
        </w:tc>
        <w:tc>
          <w:tcPr>
            <w:tcW w:w="1006"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5337E7" w:rsidRDefault="005337E7">
            <w:pPr>
              <w:jc w:val="right"/>
              <w:rPr>
                <w:rFonts w:ascii="微软雅黑" w:eastAsia="微软雅黑" w:hAnsi="微软雅黑"/>
                <w:color w:val="000000"/>
                <w:sz w:val="18"/>
                <w:szCs w:val="18"/>
              </w:rPr>
            </w:pPr>
            <w:r>
              <w:rPr>
                <w:rFonts w:ascii="微软雅黑" w:eastAsia="微软雅黑" w:hAnsi="微软雅黑"/>
                <w:color w:val="000000"/>
                <w:sz w:val="18"/>
                <w:szCs w:val="18"/>
              </w:rPr>
              <w:t>1</w:t>
            </w:r>
          </w:p>
        </w:tc>
        <w:tc>
          <w:tcPr>
            <w:tcW w:w="1274"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337E7" w:rsidRDefault="005337E7">
            <w:pPr>
              <w:rPr>
                <w:rFonts w:ascii="微软雅黑" w:eastAsia="微软雅黑" w:hAnsi="微软雅黑"/>
                <w:color w:val="000000"/>
                <w:sz w:val="18"/>
                <w:szCs w:val="18"/>
              </w:rPr>
            </w:pPr>
            <w:r>
              <w:rPr>
                <w:rFonts w:ascii="微软雅黑" w:eastAsia="微软雅黑" w:hAnsi="微软雅黑" w:hint="eastAsia"/>
                <w:color w:val="000000"/>
                <w:sz w:val="18"/>
                <w:szCs w:val="18"/>
              </w:rPr>
              <w:t>1加 2减</w:t>
            </w:r>
          </w:p>
        </w:tc>
      </w:tr>
      <w:tr w:rsidR="005337E7">
        <w:trPr>
          <w:trHeight w:val="417"/>
        </w:trPr>
        <w:tc>
          <w:tcPr>
            <w:tcW w:w="956" w:type="dxa"/>
            <w:vMerge/>
            <w:shd w:val="clear" w:color="auto" w:fill="auto"/>
          </w:tcPr>
          <w:p w:rsidR="005337E7" w:rsidRDefault="005337E7">
            <w:pPr>
              <w:jc w:val="center"/>
              <w:rPr>
                <w:rStyle w:val="shorttext"/>
              </w:rPr>
            </w:pPr>
          </w:p>
        </w:tc>
        <w:tc>
          <w:tcPr>
            <w:tcW w:w="1454"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color w:val="000000"/>
                <w:sz w:val="18"/>
                <w:szCs w:val="18"/>
              </w:rPr>
              <w:t>p</w:t>
            </w:r>
            <w:r>
              <w:rPr>
                <w:rFonts w:ascii="微软雅黑" w:eastAsia="微软雅黑" w:hAnsi="微软雅黑" w:hint="eastAsia"/>
                <w:color w:val="000000"/>
                <w:sz w:val="18"/>
                <w:szCs w:val="18"/>
              </w:rPr>
              <w:t>an</w:t>
            </w:r>
          </w:p>
        </w:tc>
        <w:tc>
          <w:tcPr>
            <w:tcW w:w="1276"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积分值</w:t>
            </w:r>
          </w:p>
        </w:tc>
        <w:tc>
          <w:tcPr>
            <w:tcW w:w="1006"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5337E7" w:rsidRDefault="005337E7">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337E7" w:rsidRDefault="005337E7">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5337E7">
        <w:trPr>
          <w:trHeight w:val="417"/>
        </w:trPr>
        <w:tc>
          <w:tcPr>
            <w:tcW w:w="956" w:type="dxa"/>
            <w:vMerge/>
            <w:shd w:val="clear" w:color="auto" w:fill="auto"/>
          </w:tcPr>
          <w:p w:rsidR="005337E7" w:rsidRDefault="005337E7">
            <w:pPr>
              <w:jc w:val="center"/>
              <w:rPr>
                <w:rStyle w:val="shorttext"/>
              </w:rPr>
            </w:pPr>
          </w:p>
        </w:tc>
        <w:tc>
          <w:tcPr>
            <w:tcW w:w="1454"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businessType</w:t>
            </w:r>
          </w:p>
        </w:tc>
        <w:tc>
          <w:tcPr>
            <w:tcW w:w="1276"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业务类型</w:t>
            </w:r>
          </w:p>
        </w:tc>
        <w:tc>
          <w:tcPr>
            <w:tcW w:w="1006"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5337E7" w:rsidRDefault="005337E7">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4</w:t>
            </w:r>
          </w:p>
        </w:tc>
        <w:tc>
          <w:tcPr>
            <w:tcW w:w="1274"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337E7" w:rsidRDefault="005337E7">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业务类型 1-实物消费积分  2-电子券消费积分 3-虚拟商品消费积分  4-积分互换扣积分   5-积分互换失败退积分  6-积分转赠扣积分 7-积分转赠加积分 8-人工加积分   9-实物退积分   </w:t>
            </w:r>
            <w:r>
              <w:rPr>
                <w:rFonts w:ascii="微软雅黑" w:eastAsia="微软雅黑" w:hAnsi="微软雅黑" w:hint="eastAsia"/>
                <w:color w:val="000000"/>
                <w:sz w:val="18"/>
                <w:szCs w:val="18"/>
              </w:rPr>
              <w:lastRenderedPageBreak/>
              <w:t>10-电子券退积分 11-虚拟商品退积分  12-消费返积分 13-企业送积分 15-人工减积分</w:t>
            </w:r>
          </w:p>
        </w:tc>
      </w:tr>
      <w:tr w:rsidR="005337E7">
        <w:trPr>
          <w:trHeight w:val="417"/>
        </w:trPr>
        <w:tc>
          <w:tcPr>
            <w:tcW w:w="956" w:type="dxa"/>
            <w:vMerge/>
            <w:shd w:val="clear" w:color="auto" w:fill="auto"/>
          </w:tcPr>
          <w:p w:rsidR="005337E7" w:rsidRDefault="005337E7">
            <w:pPr>
              <w:jc w:val="center"/>
              <w:rPr>
                <w:rStyle w:val="shorttext"/>
              </w:rPr>
            </w:pPr>
          </w:p>
        </w:tc>
        <w:tc>
          <w:tcPr>
            <w:tcW w:w="1454"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contents</w:t>
            </w:r>
          </w:p>
        </w:tc>
        <w:tc>
          <w:tcPr>
            <w:tcW w:w="1276"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内容描述</w:t>
            </w:r>
          </w:p>
        </w:tc>
        <w:tc>
          <w:tcPr>
            <w:tcW w:w="1006"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5337E7" w:rsidRDefault="005337E7">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5337E7" w:rsidRDefault="005337E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337E7" w:rsidRDefault="005337E7">
            <w:pPr>
              <w:rPr>
                <w:rFonts w:ascii="微软雅黑" w:eastAsia="微软雅黑" w:hAnsi="微软雅黑"/>
                <w:color w:val="000000"/>
                <w:sz w:val="18"/>
                <w:szCs w:val="18"/>
              </w:rPr>
            </w:pPr>
          </w:p>
        </w:tc>
      </w:tr>
      <w:tr w:rsidR="00F55142">
        <w:trPr>
          <w:trHeight w:val="417"/>
        </w:trPr>
        <w:tc>
          <w:tcPr>
            <w:tcW w:w="956" w:type="dxa"/>
            <w:vMerge/>
            <w:shd w:val="clear" w:color="auto" w:fill="auto"/>
          </w:tcPr>
          <w:p w:rsidR="00F55142" w:rsidRDefault="00F55142">
            <w:pPr>
              <w:jc w:val="center"/>
              <w:rPr>
                <w:rStyle w:val="shorttext"/>
              </w:rPr>
            </w:pPr>
          </w:p>
        </w:tc>
        <w:tc>
          <w:tcPr>
            <w:tcW w:w="1454" w:type="dxa"/>
            <w:shd w:val="clear" w:color="auto" w:fill="auto"/>
          </w:tcPr>
          <w:p w:rsidR="00F55142" w:rsidRPr="00F55142" w:rsidRDefault="00F55142">
            <w:pPr>
              <w:jc w:val="center"/>
              <w:rPr>
                <w:rFonts w:ascii="微软雅黑" w:eastAsia="微软雅黑" w:hAnsi="微软雅黑"/>
                <w:color w:val="FF0000"/>
                <w:sz w:val="18"/>
                <w:szCs w:val="18"/>
              </w:rPr>
            </w:pPr>
            <w:r w:rsidRPr="00F55142">
              <w:rPr>
                <w:rFonts w:ascii="微软雅黑" w:eastAsia="微软雅黑" w:hAnsi="微软雅黑" w:hint="eastAsia"/>
                <w:color w:val="FF0000"/>
                <w:sz w:val="18"/>
                <w:szCs w:val="18"/>
              </w:rPr>
              <w:t>points</w:t>
            </w:r>
            <w:r w:rsidRPr="00F55142">
              <w:rPr>
                <w:rFonts w:ascii="微软雅黑" w:eastAsia="微软雅黑" w:hAnsi="微软雅黑"/>
                <w:color w:val="FF0000"/>
                <w:sz w:val="18"/>
                <w:szCs w:val="18"/>
              </w:rPr>
              <w:t>OrgCode</w:t>
            </w:r>
          </w:p>
        </w:tc>
        <w:tc>
          <w:tcPr>
            <w:tcW w:w="1276" w:type="dxa"/>
            <w:shd w:val="clear" w:color="auto" w:fill="auto"/>
          </w:tcPr>
          <w:p w:rsidR="00F55142" w:rsidRPr="00F55142" w:rsidRDefault="00F55142">
            <w:pPr>
              <w:jc w:val="center"/>
              <w:rPr>
                <w:rFonts w:ascii="微软雅黑" w:eastAsia="微软雅黑" w:hAnsi="微软雅黑"/>
                <w:color w:val="FF0000"/>
                <w:sz w:val="18"/>
                <w:szCs w:val="18"/>
              </w:rPr>
            </w:pPr>
            <w:r w:rsidRPr="00F55142">
              <w:rPr>
                <w:rFonts w:ascii="微软雅黑" w:eastAsia="微软雅黑" w:hAnsi="微软雅黑" w:hint="eastAsia"/>
                <w:color w:val="FF0000"/>
                <w:sz w:val="18"/>
                <w:szCs w:val="18"/>
              </w:rPr>
              <w:t>积分源编号</w:t>
            </w:r>
          </w:p>
        </w:tc>
        <w:tc>
          <w:tcPr>
            <w:tcW w:w="1006" w:type="dxa"/>
            <w:shd w:val="clear" w:color="auto" w:fill="auto"/>
          </w:tcPr>
          <w:p w:rsidR="00F55142" w:rsidRPr="00F55142" w:rsidRDefault="00F55142">
            <w:pPr>
              <w:jc w:val="center"/>
              <w:rPr>
                <w:rFonts w:ascii="微软雅黑" w:eastAsia="微软雅黑" w:hAnsi="微软雅黑"/>
                <w:color w:val="FF0000"/>
                <w:sz w:val="18"/>
                <w:szCs w:val="18"/>
              </w:rPr>
            </w:pPr>
            <w:r w:rsidRPr="00F55142">
              <w:rPr>
                <w:rFonts w:ascii="微软雅黑" w:eastAsia="微软雅黑" w:hAnsi="微软雅黑" w:hint="eastAsia"/>
                <w:color w:val="FF0000"/>
                <w:sz w:val="18"/>
                <w:szCs w:val="18"/>
              </w:rPr>
              <w:t>varchar</w:t>
            </w:r>
          </w:p>
        </w:tc>
        <w:tc>
          <w:tcPr>
            <w:tcW w:w="929" w:type="dxa"/>
            <w:shd w:val="clear" w:color="auto" w:fill="auto"/>
          </w:tcPr>
          <w:p w:rsidR="00F55142" w:rsidRPr="00F55142" w:rsidRDefault="00F55142">
            <w:pPr>
              <w:jc w:val="right"/>
              <w:rPr>
                <w:rFonts w:ascii="微软雅黑" w:eastAsia="微软雅黑" w:hAnsi="微软雅黑"/>
                <w:color w:val="FF0000"/>
                <w:sz w:val="18"/>
                <w:szCs w:val="18"/>
              </w:rPr>
            </w:pPr>
            <w:r w:rsidRPr="00F55142">
              <w:rPr>
                <w:rFonts w:ascii="微软雅黑" w:eastAsia="微软雅黑" w:hAnsi="微软雅黑" w:hint="eastAsia"/>
                <w:color w:val="FF0000"/>
                <w:sz w:val="18"/>
                <w:szCs w:val="18"/>
              </w:rPr>
              <w:t>10</w:t>
            </w:r>
          </w:p>
        </w:tc>
        <w:tc>
          <w:tcPr>
            <w:tcW w:w="1274" w:type="dxa"/>
            <w:shd w:val="clear" w:color="auto" w:fill="auto"/>
          </w:tcPr>
          <w:p w:rsidR="00F55142" w:rsidRPr="00F55142" w:rsidRDefault="00F55142">
            <w:pPr>
              <w:jc w:val="center"/>
              <w:rPr>
                <w:rFonts w:ascii="微软雅黑" w:eastAsia="微软雅黑" w:hAnsi="微软雅黑"/>
                <w:color w:val="FF0000"/>
                <w:sz w:val="18"/>
                <w:szCs w:val="18"/>
              </w:rPr>
            </w:pPr>
            <w:r w:rsidRPr="00F55142">
              <w:rPr>
                <w:rFonts w:ascii="微软雅黑" w:eastAsia="微软雅黑" w:hAnsi="微软雅黑" w:hint="eastAsia"/>
                <w:color w:val="FF0000"/>
                <w:sz w:val="18"/>
                <w:szCs w:val="18"/>
              </w:rPr>
              <w:t>O</w:t>
            </w:r>
          </w:p>
        </w:tc>
        <w:tc>
          <w:tcPr>
            <w:tcW w:w="2410" w:type="dxa"/>
            <w:shd w:val="clear" w:color="auto" w:fill="auto"/>
          </w:tcPr>
          <w:p w:rsidR="00F55142" w:rsidRPr="00F55142" w:rsidRDefault="00F55142">
            <w:pPr>
              <w:rPr>
                <w:rFonts w:ascii="微软雅黑" w:eastAsia="微软雅黑" w:hAnsi="微软雅黑"/>
                <w:color w:val="FF0000"/>
                <w:sz w:val="18"/>
                <w:szCs w:val="18"/>
              </w:rPr>
            </w:pPr>
          </w:p>
        </w:tc>
      </w:tr>
      <w:tr w:rsidR="005337E7">
        <w:trPr>
          <w:trHeight w:val="417"/>
        </w:trPr>
        <w:tc>
          <w:tcPr>
            <w:tcW w:w="956" w:type="dxa"/>
            <w:vMerge/>
            <w:shd w:val="clear" w:color="auto" w:fill="auto"/>
          </w:tcPr>
          <w:p w:rsidR="005337E7" w:rsidRDefault="005337E7">
            <w:pPr>
              <w:jc w:val="center"/>
              <w:rPr>
                <w:rStyle w:val="shorttext"/>
              </w:rPr>
            </w:pPr>
          </w:p>
        </w:tc>
        <w:tc>
          <w:tcPr>
            <w:tcW w:w="1454" w:type="dxa"/>
            <w:shd w:val="clear" w:color="auto" w:fill="auto"/>
          </w:tcPr>
          <w:p w:rsidR="005337E7" w:rsidRPr="005337E7" w:rsidRDefault="005337E7">
            <w:pPr>
              <w:jc w:val="center"/>
              <w:rPr>
                <w:rFonts w:ascii="微软雅黑" w:eastAsia="微软雅黑" w:hAnsi="微软雅黑"/>
                <w:color w:val="FF0000"/>
                <w:sz w:val="18"/>
                <w:szCs w:val="18"/>
              </w:rPr>
            </w:pPr>
            <w:r w:rsidRPr="005337E7">
              <w:rPr>
                <w:rFonts w:ascii="微软雅黑" w:eastAsia="微软雅黑" w:hAnsi="微软雅黑" w:hint="eastAsia"/>
                <w:color w:val="FF0000"/>
                <w:sz w:val="18"/>
                <w:szCs w:val="18"/>
              </w:rPr>
              <w:t>businessNo</w:t>
            </w:r>
          </w:p>
        </w:tc>
        <w:tc>
          <w:tcPr>
            <w:tcW w:w="1276" w:type="dxa"/>
            <w:shd w:val="clear" w:color="auto" w:fill="auto"/>
          </w:tcPr>
          <w:p w:rsidR="005337E7" w:rsidRPr="005337E7" w:rsidRDefault="005337E7">
            <w:pPr>
              <w:jc w:val="center"/>
              <w:rPr>
                <w:rFonts w:ascii="微软雅黑" w:eastAsia="微软雅黑" w:hAnsi="微软雅黑"/>
                <w:color w:val="FF0000"/>
                <w:sz w:val="18"/>
                <w:szCs w:val="18"/>
              </w:rPr>
            </w:pPr>
            <w:r w:rsidRPr="005337E7">
              <w:rPr>
                <w:rFonts w:ascii="微软雅黑" w:eastAsia="微软雅黑" w:hAnsi="微软雅黑" w:hint="eastAsia"/>
                <w:color w:val="FF0000"/>
                <w:sz w:val="18"/>
                <w:szCs w:val="18"/>
              </w:rPr>
              <w:t>业务号</w:t>
            </w:r>
          </w:p>
        </w:tc>
        <w:tc>
          <w:tcPr>
            <w:tcW w:w="1006" w:type="dxa"/>
            <w:shd w:val="clear" w:color="auto" w:fill="auto"/>
          </w:tcPr>
          <w:p w:rsidR="005337E7" w:rsidRPr="005337E7" w:rsidRDefault="005337E7">
            <w:pPr>
              <w:jc w:val="center"/>
              <w:rPr>
                <w:rFonts w:ascii="微软雅黑" w:eastAsia="微软雅黑" w:hAnsi="微软雅黑"/>
                <w:color w:val="FF0000"/>
                <w:sz w:val="18"/>
                <w:szCs w:val="18"/>
              </w:rPr>
            </w:pPr>
            <w:r w:rsidRPr="005337E7">
              <w:rPr>
                <w:rFonts w:ascii="微软雅黑" w:eastAsia="微软雅黑" w:hAnsi="微软雅黑"/>
                <w:color w:val="FF0000"/>
                <w:sz w:val="18"/>
                <w:szCs w:val="18"/>
              </w:rPr>
              <w:t>v</w:t>
            </w:r>
            <w:r w:rsidRPr="005337E7">
              <w:rPr>
                <w:rFonts w:ascii="微软雅黑" w:eastAsia="微软雅黑" w:hAnsi="微软雅黑" w:hint="eastAsia"/>
                <w:color w:val="FF0000"/>
                <w:sz w:val="18"/>
                <w:szCs w:val="18"/>
              </w:rPr>
              <w:t>archar</w:t>
            </w:r>
          </w:p>
        </w:tc>
        <w:tc>
          <w:tcPr>
            <w:tcW w:w="929" w:type="dxa"/>
            <w:shd w:val="clear" w:color="auto" w:fill="auto"/>
          </w:tcPr>
          <w:p w:rsidR="005337E7" w:rsidRPr="005337E7" w:rsidRDefault="005337E7">
            <w:pPr>
              <w:jc w:val="right"/>
              <w:rPr>
                <w:rFonts w:ascii="微软雅黑" w:eastAsia="微软雅黑" w:hAnsi="微软雅黑"/>
                <w:color w:val="FF0000"/>
                <w:sz w:val="18"/>
                <w:szCs w:val="18"/>
              </w:rPr>
            </w:pPr>
            <w:r w:rsidRPr="005337E7">
              <w:rPr>
                <w:rFonts w:ascii="微软雅黑" w:eastAsia="微软雅黑" w:hAnsi="微软雅黑" w:hint="eastAsia"/>
                <w:color w:val="FF0000"/>
                <w:sz w:val="18"/>
                <w:szCs w:val="18"/>
              </w:rPr>
              <w:t>8</w:t>
            </w:r>
            <w:r w:rsidRPr="005337E7">
              <w:rPr>
                <w:rFonts w:ascii="微软雅黑" w:eastAsia="微软雅黑" w:hAnsi="微软雅黑"/>
                <w:color w:val="FF0000"/>
                <w:sz w:val="18"/>
                <w:szCs w:val="18"/>
              </w:rPr>
              <w:t>0</w:t>
            </w:r>
          </w:p>
        </w:tc>
        <w:tc>
          <w:tcPr>
            <w:tcW w:w="1274" w:type="dxa"/>
            <w:shd w:val="clear" w:color="auto" w:fill="auto"/>
          </w:tcPr>
          <w:p w:rsidR="005337E7" w:rsidRPr="005337E7" w:rsidRDefault="005337E7">
            <w:pPr>
              <w:jc w:val="center"/>
              <w:rPr>
                <w:rFonts w:ascii="微软雅黑" w:eastAsia="微软雅黑" w:hAnsi="微软雅黑"/>
                <w:color w:val="FF0000"/>
                <w:sz w:val="18"/>
                <w:szCs w:val="18"/>
              </w:rPr>
            </w:pPr>
            <w:r w:rsidRPr="005337E7">
              <w:rPr>
                <w:rFonts w:ascii="微软雅黑" w:eastAsia="微软雅黑" w:hAnsi="微软雅黑"/>
                <w:color w:val="FF0000"/>
                <w:sz w:val="18"/>
                <w:szCs w:val="18"/>
              </w:rPr>
              <w:t>O</w:t>
            </w:r>
          </w:p>
        </w:tc>
        <w:tc>
          <w:tcPr>
            <w:tcW w:w="2410" w:type="dxa"/>
            <w:shd w:val="clear" w:color="auto" w:fill="auto"/>
          </w:tcPr>
          <w:p w:rsidR="005337E7" w:rsidRPr="005337E7" w:rsidRDefault="005337E7">
            <w:pPr>
              <w:rPr>
                <w:rFonts w:ascii="微软雅黑" w:eastAsia="微软雅黑" w:hAnsi="微软雅黑"/>
                <w:color w:val="FF0000"/>
                <w:sz w:val="18"/>
                <w:szCs w:val="18"/>
              </w:rPr>
            </w:pPr>
            <w:r w:rsidRPr="005337E7">
              <w:rPr>
                <w:rFonts w:ascii="微软雅黑" w:eastAsia="微软雅黑" w:hAnsi="微软雅黑" w:hint="eastAsia"/>
                <w:color w:val="FF0000"/>
                <w:sz w:val="18"/>
                <w:szCs w:val="18"/>
              </w:rPr>
              <w:t>相关业务明细的订单号或业务编号或主键ID</w:t>
            </w:r>
          </w:p>
        </w:tc>
      </w:tr>
    </w:tbl>
    <w:p w:rsidR="0099371D" w:rsidRDefault="0099371D"/>
    <w:p w:rsidR="0099371D" w:rsidRDefault="002A4916">
      <w:pPr>
        <w:pStyle w:val="30"/>
      </w:pPr>
      <w:bookmarkStart w:id="185" w:name="_Toc439764019"/>
      <w:bookmarkStart w:id="186" w:name="_Toc508982549"/>
      <w:r>
        <w:rPr>
          <w:rFonts w:hint="eastAsia"/>
        </w:rPr>
        <w:t>响应报文</w:t>
      </w:r>
      <w:bookmarkEnd w:id="185"/>
      <w:bookmarkEnd w:id="186"/>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7"/>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1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vAlign w:val="center"/>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header</w:t>
            </w:r>
          </w:p>
        </w:tc>
        <w:tc>
          <w:tcPr>
            <w:tcW w:w="141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tcPr>
          <w:p w:rsidR="0099371D" w:rsidRDefault="0099371D">
            <w:pPr>
              <w:rPr>
                <w:rFonts w:ascii="微软雅黑" w:eastAsia="微软雅黑" w:hAnsi="微软雅黑"/>
                <w:color w:val="000000"/>
                <w:sz w:val="18"/>
                <w:szCs w:val="18"/>
              </w:rPr>
            </w:pPr>
          </w:p>
        </w:tc>
        <w:tc>
          <w:tcPr>
            <w:tcW w:w="141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body</w:t>
            </w:r>
          </w:p>
        </w:tc>
        <w:tc>
          <w:tcPr>
            <w:tcW w:w="141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w:t>
            </w:r>
            <w:r>
              <w:rPr>
                <w:rFonts w:ascii="微软雅黑" w:eastAsia="微软雅黑" w:hAnsi="微软雅黑" w:hint="eastAsia"/>
                <w:color w:val="000000"/>
                <w:sz w:val="18"/>
                <w:szCs w:val="18"/>
              </w:rPr>
              <w:t>oints</w:t>
            </w:r>
            <w:r>
              <w:rPr>
                <w:rFonts w:ascii="微软雅黑" w:eastAsia="微软雅黑" w:hAnsi="微软雅黑"/>
                <w:color w:val="000000"/>
                <w:sz w:val="18"/>
                <w:szCs w:val="18"/>
              </w:rPr>
              <w:t>Val</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积分余额</w:t>
            </w:r>
          </w:p>
        </w:tc>
        <w:tc>
          <w:tcPr>
            <w:tcW w:w="992"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5"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bl>
    <w:p w:rsidR="0099371D" w:rsidRDefault="0099371D"/>
    <w:p w:rsidR="0099371D" w:rsidRDefault="002A4916">
      <w:pPr>
        <w:pStyle w:val="2"/>
      </w:pPr>
      <w:bookmarkStart w:id="187" w:name="_Toc439764020"/>
      <w:bookmarkStart w:id="188" w:name="_Toc508982550"/>
      <w:r>
        <w:rPr>
          <w:rFonts w:hint="eastAsia"/>
        </w:rPr>
        <w:t>用户</w:t>
      </w:r>
      <w:r>
        <w:t>积分</w:t>
      </w:r>
      <w:r>
        <w:rPr>
          <w:rFonts w:hint="eastAsia"/>
        </w:rPr>
        <w:t>流水接口</w:t>
      </w:r>
      <w:bookmarkEnd w:id="187"/>
      <w:bookmarkEnd w:id="188"/>
    </w:p>
    <w:p w:rsidR="0099371D" w:rsidRDefault="002A4916">
      <w:pPr>
        <w:pStyle w:val="30"/>
      </w:pPr>
      <w:bookmarkStart w:id="189" w:name="_Toc439764021"/>
      <w:bookmarkStart w:id="190" w:name="_Toc508982551"/>
      <w:r>
        <w:rPr>
          <w:rFonts w:hint="eastAsia"/>
        </w:rPr>
        <w:t>接口名称：</w:t>
      </w:r>
      <w:bookmarkEnd w:id="189"/>
      <w:r>
        <w:rPr>
          <w:rFonts w:hint="eastAsia"/>
        </w:rPr>
        <w:t>user/points</w:t>
      </w:r>
      <w:r>
        <w:t>/points</w:t>
      </w:r>
      <w:r>
        <w:rPr>
          <w:rFonts w:hint="eastAsia"/>
        </w:rPr>
        <w:t>Flow.</w:t>
      </w:r>
      <w:r>
        <w:t>do</w:t>
      </w:r>
      <w:bookmarkEnd w:id="190"/>
    </w:p>
    <w:p w:rsidR="0099371D" w:rsidRDefault="002A4916">
      <w:pPr>
        <w:pStyle w:val="30"/>
      </w:pPr>
      <w:bookmarkStart w:id="191" w:name="_Toc439764022"/>
      <w:bookmarkStart w:id="192" w:name="_Toc508982552"/>
      <w:r>
        <w:rPr>
          <w:rFonts w:hint="eastAsia"/>
        </w:rPr>
        <w:t>请求报文</w:t>
      </w:r>
      <w:bookmarkEnd w:id="191"/>
      <w:bookmarkEnd w:id="192"/>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加密的用户ID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交易类型</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1-收           2-支</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createDateStart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最后更新开始时间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createDateEnd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最后更新结束时间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193" w:name="_Toc439764023"/>
      <w:bookmarkStart w:id="194" w:name="_Toc508982553"/>
      <w:r>
        <w:rPr>
          <w:rFonts w:hint="eastAsia"/>
        </w:rPr>
        <w:lastRenderedPageBreak/>
        <w:t>响应报文</w:t>
      </w:r>
      <w:bookmarkEnd w:id="193"/>
      <w:bookmarkEnd w:id="194"/>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Pr>
              <w:t>body.</w:t>
            </w:r>
            <w:r>
              <w:rPr>
                <w:rStyle w:val="shorttext"/>
                <w:rFonts w:hint="eastAsia"/>
              </w:rPr>
              <w:t>pointsFlowList[]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唯一标识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固定格式：yyyy-MM-dd</w:t>
            </w:r>
            <w:r>
              <w:rPr>
                <w:rFonts w:ascii="微软雅黑" w:eastAsia="微软雅黑" w:hAnsi="微软雅黑" w:cs="新宋体"/>
                <w:sz w:val="18"/>
                <w:szCs w:val="18"/>
              </w:rPr>
              <w:t xml:space="preserve"> </w:t>
            </w:r>
            <w:r>
              <w:rPr>
                <w:rFonts w:ascii="微软雅黑" w:eastAsia="微软雅黑" w:hAnsi="微软雅黑" w:cs="新宋体" w:hint="eastAsia"/>
                <w:sz w:val="18"/>
                <w:szCs w:val="18"/>
              </w:rPr>
              <w:t>HH:mm</w:t>
            </w:r>
            <w:r>
              <w:rPr>
                <w:rFonts w:ascii="微软雅黑" w:eastAsia="微软雅黑" w:hAnsi="微软雅黑" w:cs="新宋体"/>
                <w:sz w:val="18"/>
                <w:szCs w:val="18"/>
              </w:rPr>
              <w:t>:</w:t>
            </w:r>
            <w:r>
              <w:rPr>
                <w:rFonts w:ascii="微软雅黑" w:eastAsia="微软雅黑" w:hAnsi="微软雅黑" w:cs="新宋体" w:hint="eastAsia"/>
                <w:sz w:val="18"/>
                <w:szCs w:val="18"/>
              </w:rPr>
              <w:t>ss</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1-收           2-支</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交易积分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contents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r>
              <w:rPr>
                <w:rFonts w:ascii="微软雅黑" w:eastAsia="微软雅黑" w:hAnsi="微软雅黑" w:hint="eastAsia"/>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businessType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1-实物消费积分  2-电子券消费积分 3-虚拟商品消费积分  4-积分互换扣积分   5-积分互换失败退积分  6-积分转赠扣积分 7-积分转赠加积分 8-人工加积分   9-实物退积分   10-电子券退积分 11-虚拟商品退积分  12-消费返积分 13-企业送积分 15-人工减积分</w:t>
            </w:r>
          </w:p>
        </w:tc>
      </w:tr>
      <w:tr w:rsidR="0099371D">
        <w:trPr>
          <w:trHeight w:val="417"/>
          <w:ins w:id="195" w:author="temp" w:date="2016-02-02T13:51:00Z"/>
        </w:trPr>
        <w:tc>
          <w:tcPr>
            <w:tcW w:w="1607" w:type="dxa"/>
            <w:vMerge/>
            <w:shd w:val="clear" w:color="auto" w:fill="auto"/>
          </w:tcPr>
          <w:p w:rsidR="0099371D" w:rsidRDefault="0099371D">
            <w:pPr>
              <w:jc w:val="center"/>
              <w:rPr>
                <w:ins w:id="196" w:author="temp" w:date="2016-02-02T13:51:00Z"/>
                <w:rStyle w:val="shorttext"/>
              </w:rPr>
            </w:pPr>
          </w:p>
        </w:tc>
        <w:tc>
          <w:tcPr>
            <w:tcW w:w="1559" w:type="dxa"/>
            <w:shd w:val="clear" w:color="auto" w:fill="auto"/>
          </w:tcPr>
          <w:p w:rsidR="0099371D" w:rsidRDefault="002A4916">
            <w:pPr>
              <w:jc w:val="center"/>
              <w:rPr>
                <w:ins w:id="197" w:author="temp" w:date="2016-02-02T13:51:00Z"/>
                <w:rFonts w:ascii="微软雅黑" w:eastAsia="微软雅黑" w:hAnsi="微软雅黑" w:cs="新宋体"/>
                <w:sz w:val="18"/>
                <w:szCs w:val="18"/>
              </w:rPr>
            </w:pPr>
            <w:r>
              <w:rPr>
                <w:rFonts w:ascii="微软雅黑" w:eastAsia="微软雅黑" w:hAnsi="微软雅黑" w:cs="新宋体" w:hint="eastAsia"/>
                <w:sz w:val="18"/>
                <w:szCs w:val="18"/>
              </w:rPr>
              <w:t>otherAccount</w:t>
            </w:r>
          </w:p>
        </w:tc>
        <w:tc>
          <w:tcPr>
            <w:tcW w:w="1296" w:type="dxa"/>
            <w:shd w:val="clear" w:color="auto" w:fill="auto"/>
          </w:tcPr>
          <w:p w:rsidR="0099371D" w:rsidRDefault="002A4916">
            <w:pPr>
              <w:jc w:val="center"/>
              <w:rPr>
                <w:ins w:id="198" w:author="temp" w:date="2016-02-02T13:51:00Z"/>
                <w:rFonts w:ascii="微软雅黑" w:eastAsia="微软雅黑" w:hAnsi="微软雅黑"/>
                <w:color w:val="000000"/>
                <w:sz w:val="18"/>
                <w:szCs w:val="18"/>
              </w:rPr>
            </w:pPr>
            <w:r>
              <w:rPr>
                <w:rFonts w:ascii="微软雅黑" w:eastAsia="微软雅黑" w:hAnsi="微软雅黑" w:hint="eastAsia"/>
                <w:color w:val="000000"/>
                <w:sz w:val="18"/>
                <w:szCs w:val="18"/>
              </w:rPr>
              <w:t>对方账号</w:t>
            </w:r>
          </w:p>
        </w:tc>
        <w:tc>
          <w:tcPr>
            <w:tcW w:w="1029" w:type="dxa"/>
            <w:shd w:val="clear" w:color="auto" w:fill="auto"/>
          </w:tcPr>
          <w:p w:rsidR="0099371D" w:rsidRDefault="002A4916">
            <w:pPr>
              <w:jc w:val="center"/>
              <w:rPr>
                <w:ins w:id="199" w:author="temp" w:date="2016-02-02T13:51:00Z"/>
                <w:rFonts w:ascii="微软雅黑" w:eastAsia="微软雅黑" w:hAnsi="微软雅黑"/>
                <w:color w:val="000000"/>
                <w:sz w:val="18"/>
                <w:szCs w:val="18"/>
              </w:rPr>
            </w:pPr>
            <w:ins w:id="200" w:author="temp" w:date="2016-02-02T14:33: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01" w:author="temp" w:date="2016-02-02T13:51: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202" w:author="temp" w:date="2016-02-02T13:51: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203" w:author="temp" w:date="2016-02-02T13:51:00Z"/>
                <w:rFonts w:ascii="微软雅黑" w:eastAsia="微软雅黑" w:hAnsi="微软雅黑"/>
                <w:color w:val="000000"/>
                <w:sz w:val="18"/>
                <w:szCs w:val="18"/>
              </w:rPr>
            </w:pPr>
          </w:p>
        </w:tc>
      </w:tr>
      <w:tr w:rsidR="0099371D">
        <w:trPr>
          <w:trHeight w:val="417"/>
          <w:ins w:id="204" w:author="temp" w:date="2016-02-02T13:51:00Z"/>
        </w:trPr>
        <w:tc>
          <w:tcPr>
            <w:tcW w:w="1607" w:type="dxa"/>
            <w:vMerge/>
            <w:shd w:val="clear" w:color="auto" w:fill="auto"/>
          </w:tcPr>
          <w:p w:rsidR="0099371D" w:rsidRDefault="0099371D">
            <w:pPr>
              <w:jc w:val="center"/>
              <w:rPr>
                <w:ins w:id="205" w:author="temp" w:date="2016-02-02T13:51:00Z"/>
                <w:rStyle w:val="shorttext"/>
              </w:rPr>
            </w:pPr>
          </w:p>
        </w:tc>
        <w:tc>
          <w:tcPr>
            <w:tcW w:w="1559" w:type="dxa"/>
            <w:shd w:val="clear" w:color="auto" w:fill="auto"/>
          </w:tcPr>
          <w:p w:rsidR="0099371D" w:rsidRDefault="002A4916">
            <w:pPr>
              <w:jc w:val="center"/>
              <w:rPr>
                <w:ins w:id="206" w:author="temp" w:date="2016-02-02T13:51:00Z"/>
                <w:rFonts w:ascii="微软雅黑" w:eastAsia="微软雅黑" w:hAnsi="微软雅黑" w:cs="新宋体"/>
                <w:sz w:val="18"/>
                <w:szCs w:val="18"/>
              </w:rPr>
            </w:pPr>
            <w:r>
              <w:rPr>
                <w:rFonts w:ascii="微软雅黑" w:eastAsia="微软雅黑" w:hAnsi="微软雅黑" w:cs="新宋体"/>
                <w:sz w:val="18"/>
                <w:szCs w:val="18"/>
              </w:rPr>
              <w:t>otherName</w:t>
            </w:r>
          </w:p>
        </w:tc>
        <w:tc>
          <w:tcPr>
            <w:tcW w:w="1296" w:type="dxa"/>
            <w:shd w:val="clear" w:color="auto" w:fill="auto"/>
          </w:tcPr>
          <w:p w:rsidR="0099371D" w:rsidRDefault="002A4916">
            <w:pPr>
              <w:jc w:val="center"/>
              <w:rPr>
                <w:ins w:id="207" w:author="temp" w:date="2016-02-02T13:51:00Z"/>
                <w:rFonts w:ascii="微软雅黑" w:eastAsia="微软雅黑" w:hAnsi="微软雅黑"/>
                <w:color w:val="000000"/>
                <w:sz w:val="18"/>
                <w:szCs w:val="18"/>
              </w:rPr>
            </w:pPr>
            <w:r>
              <w:rPr>
                <w:rFonts w:ascii="微软雅黑" w:eastAsia="微软雅黑" w:hAnsi="微软雅黑" w:hint="eastAsia"/>
                <w:color w:val="000000"/>
                <w:sz w:val="18"/>
                <w:szCs w:val="18"/>
              </w:rPr>
              <w:t>对方姓名</w:t>
            </w:r>
          </w:p>
        </w:tc>
        <w:tc>
          <w:tcPr>
            <w:tcW w:w="1029" w:type="dxa"/>
            <w:shd w:val="clear" w:color="auto" w:fill="auto"/>
          </w:tcPr>
          <w:p w:rsidR="0099371D" w:rsidRDefault="002A4916">
            <w:pPr>
              <w:jc w:val="center"/>
              <w:rPr>
                <w:ins w:id="208" w:author="temp" w:date="2016-02-02T13:51:00Z"/>
                <w:rFonts w:ascii="微软雅黑" w:eastAsia="微软雅黑" w:hAnsi="微软雅黑"/>
                <w:color w:val="000000"/>
                <w:sz w:val="18"/>
                <w:szCs w:val="18"/>
              </w:rPr>
            </w:pPr>
            <w:ins w:id="209" w:author="temp" w:date="2016-02-02T14:3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10" w:author="temp" w:date="2016-02-02T13:51:00Z"/>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ins w:id="211" w:author="temp" w:date="2016-02-02T13:51: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ins w:id="212" w:author="temp" w:date="2016-02-02T13:51:00Z"/>
                <w:rFonts w:ascii="微软雅黑" w:eastAsia="微软雅黑" w:hAnsi="微软雅黑"/>
                <w:color w:val="000000"/>
                <w:sz w:val="18"/>
                <w:szCs w:val="18"/>
              </w:rPr>
            </w:pPr>
          </w:p>
        </w:tc>
      </w:tr>
      <w:tr w:rsidR="0099371D">
        <w:trPr>
          <w:trHeight w:val="417"/>
          <w:ins w:id="213" w:author="temp" w:date="2016-02-02T13:51:00Z"/>
        </w:trPr>
        <w:tc>
          <w:tcPr>
            <w:tcW w:w="1607" w:type="dxa"/>
            <w:vMerge/>
            <w:shd w:val="clear" w:color="auto" w:fill="auto"/>
          </w:tcPr>
          <w:p w:rsidR="0099371D" w:rsidRDefault="0099371D">
            <w:pPr>
              <w:jc w:val="center"/>
              <w:rPr>
                <w:ins w:id="214" w:author="temp" w:date="2016-02-02T13:51:00Z"/>
                <w:rStyle w:val="shorttext"/>
              </w:rPr>
            </w:pPr>
          </w:p>
        </w:tc>
        <w:tc>
          <w:tcPr>
            <w:tcW w:w="1559" w:type="dxa"/>
            <w:shd w:val="clear" w:color="auto" w:fill="auto"/>
          </w:tcPr>
          <w:p w:rsidR="0099371D" w:rsidRDefault="002A4916">
            <w:pPr>
              <w:jc w:val="center"/>
              <w:rPr>
                <w:ins w:id="215" w:author="temp" w:date="2016-02-02T13:51:00Z"/>
                <w:rFonts w:ascii="微软雅黑" w:eastAsia="微软雅黑" w:hAnsi="微软雅黑" w:cs="新宋体"/>
                <w:sz w:val="18"/>
                <w:szCs w:val="18"/>
              </w:rPr>
            </w:pPr>
            <w:r>
              <w:rPr>
                <w:rFonts w:ascii="微软雅黑" w:eastAsia="微软雅黑" w:hAnsi="微软雅黑" w:cs="新宋体"/>
                <w:sz w:val="18"/>
                <w:szCs w:val="18"/>
              </w:rPr>
              <w:t>remainPan</w:t>
            </w:r>
          </w:p>
        </w:tc>
        <w:tc>
          <w:tcPr>
            <w:tcW w:w="1296" w:type="dxa"/>
            <w:shd w:val="clear" w:color="auto" w:fill="auto"/>
          </w:tcPr>
          <w:p w:rsidR="0099371D" w:rsidRDefault="002A4916">
            <w:pPr>
              <w:jc w:val="center"/>
              <w:rPr>
                <w:ins w:id="216" w:author="temp" w:date="2016-02-02T13:51:00Z"/>
                <w:rFonts w:ascii="微软雅黑" w:eastAsia="微软雅黑" w:hAnsi="微软雅黑"/>
                <w:color w:val="000000"/>
                <w:sz w:val="18"/>
                <w:szCs w:val="18"/>
              </w:rPr>
            </w:pPr>
            <w:r>
              <w:rPr>
                <w:rFonts w:ascii="微软雅黑" w:eastAsia="微软雅黑" w:hAnsi="微软雅黑" w:hint="eastAsia"/>
                <w:color w:val="000000"/>
                <w:sz w:val="18"/>
                <w:szCs w:val="18"/>
              </w:rPr>
              <w:t>积分余额</w:t>
            </w:r>
          </w:p>
        </w:tc>
        <w:tc>
          <w:tcPr>
            <w:tcW w:w="1029" w:type="dxa"/>
            <w:shd w:val="clear" w:color="auto" w:fill="auto"/>
          </w:tcPr>
          <w:p w:rsidR="0099371D" w:rsidRDefault="002A4916">
            <w:pPr>
              <w:jc w:val="center"/>
              <w:rPr>
                <w:ins w:id="217" w:author="temp" w:date="2016-02-02T13:51:00Z"/>
                <w:rFonts w:ascii="微软雅黑" w:eastAsia="微软雅黑" w:hAnsi="微软雅黑"/>
                <w:color w:val="000000"/>
                <w:sz w:val="18"/>
                <w:szCs w:val="18"/>
              </w:rPr>
            </w:pPr>
            <w:ins w:id="218" w:author="temp" w:date="2016-02-02T15:4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19" w:author="temp" w:date="2016-02-02T13:51: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20" w:author="temp" w:date="2016-02-02T13:51:00Z"/>
                <w:rFonts w:ascii="微软雅黑" w:eastAsia="微软雅黑" w:hAnsi="微软雅黑"/>
                <w:color w:val="000000"/>
                <w:sz w:val="18"/>
                <w:szCs w:val="18"/>
              </w:rPr>
            </w:pPr>
            <w:ins w:id="221" w:author="temp" w:date="2016-02-02T15:40:00Z">
              <w:r>
                <w:rPr>
                  <w:rFonts w:ascii="微软雅黑" w:eastAsia="微软雅黑" w:hAnsi="微软雅黑" w:hint="eastAsia"/>
                  <w:color w:val="000000"/>
                  <w:sz w:val="18"/>
                  <w:szCs w:val="18"/>
                </w:rPr>
                <w:t>M</w:t>
              </w:r>
            </w:ins>
          </w:p>
        </w:tc>
        <w:tc>
          <w:tcPr>
            <w:tcW w:w="2410" w:type="dxa"/>
            <w:shd w:val="clear" w:color="auto" w:fill="auto"/>
          </w:tcPr>
          <w:p w:rsidR="0099371D" w:rsidRDefault="002A4916">
            <w:pPr>
              <w:rPr>
                <w:ins w:id="222" w:author="temp" w:date="2016-02-02T13:51:00Z"/>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bl>
    <w:p w:rsidR="0099371D" w:rsidRDefault="0099371D"/>
    <w:p w:rsidR="0099371D" w:rsidRDefault="002A4916">
      <w:pPr>
        <w:pStyle w:val="2"/>
      </w:pPr>
      <w:bookmarkStart w:id="223" w:name="_Toc439764024"/>
      <w:bookmarkStart w:id="224" w:name="_Toc508982554"/>
      <w:r>
        <w:rPr>
          <w:rFonts w:hint="eastAsia"/>
        </w:rPr>
        <w:t>积分转赠接口</w:t>
      </w:r>
      <w:bookmarkEnd w:id="223"/>
      <w:bookmarkEnd w:id="224"/>
    </w:p>
    <w:p w:rsidR="0099371D" w:rsidRDefault="002A4916">
      <w:pPr>
        <w:pStyle w:val="30"/>
      </w:pPr>
      <w:bookmarkStart w:id="225" w:name="_Toc439764025"/>
      <w:bookmarkStart w:id="226" w:name="_Toc508982555"/>
      <w:r>
        <w:rPr>
          <w:rFonts w:hint="eastAsia"/>
        </w:rPr>
        <w:t>接口名称：</w:t>
      </w:r>
      <w:bookmarkEnd w:id="225"/>
      <w:r>
        <w:rPr>
          <w:rFonts w:hint="eastAsia"/>
        </w:rPr>
        <w:t>user/points</w:t>
      </w:r>
      <w:r>
        <w:t>/points</w:t>
      </w:r>
      <w:r>
        <w:rPr>
          <w:rFonts w:hint="eastAsia"/>
        </w:rPr>
        <w:t>Gift.</w:t>
      </w:r>
      <w:r>
        <w:t>do</w:t>
      </w:r>
      <w:bookmarkEnd w:id="226"/>
    </w:p>
    <w:p w:rsidR="0099371D" w:rsidRDefault="002A4916">
      <w:pPr>
        <w:pStyle w:val="30"/>
      </w:pPr>
      <w:bookmarkStart w:id="227" w:name="_Toc439764026"/>
      <w:bookmarkStart w:id="228" w:name="_Toc508982556"/>
      <w:r>
        <w:rPr>
          <w:rFonts w:hint="eastAsia"/>
        </w:rPr>
        <w:t>请求报文</w:t>
      </w:r>
      <w:bookmarkEnd w:id="227"/>
      <w:bookmarkEnd w:id="228"/>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380"/>
        <w:gridCol w:w="1030"/>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38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3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userIdEnc</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other</w:t>
            </w:r>
            <w:r>
              <w:rPr>
                <w:rFonts w:ascii="微软雅黑" w:eastAsia="微软雅黑" w:hAnsi="微软雅黑"/>
                <w:color w:val="000000"/>
                <w:sz w:val="18"/>
                <w:szCs w:val="18"/>
              </w:rPr>
              <w:t>Account</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转入账户手机号</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积分值</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bl>
    <w:p w:rsidR="0099371D" w:rsidRDefault="0099371D"/>
    <w:p w:rsidR="0099371D" w:rsidRDefault="002A4916">
      <w:pPr>
        <w:pStyle w:val="30"/>
      </w:pPr>
      <w:bookmarkStart w:id="229" w:name="_Toc439764027"/>
      <w:bookmarkStart w:id="230" w:name="_Toc508982557"/>
      <w:r>
        <w:rPr>
          <w:rFonts w:hint="eastAsia"/>
        </w:rPr>
        <w:t>响应报文</w:t>
      </w:r>
      <w:bookmarkEnd w:id="229"/>
      <w:bookmarkEnd w:id="230"/>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3</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新用户不能转出积分</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231" w:name="_Toc439764028"/>
      <w:bookmarkStart w:id="232" w:name="_Toc508982558"/>
      <w:r>
        <w:rPr>
          <w:rFonts w:hint="eastAsia"/>
        </w:rPr>
        <w:t>商户信息列表接口</w:t>
      </w:r>
      <w:bookmarkEnd w:id="231"/>
      <w:bookmarkEnd w:id="232"/>
    </w:p>
    <w:p w:rsidR="0099371D" w:rsidRDefault="002A4916">
      <w:pPr>
        <w:pStyle w:val="30"/>
      </w:pPr>
      <w:bookmarkStart w:id="233" w:name="_Toc439764029"/>
      <w:bookmarkStart w:id="234" w:name="_Toc508982559"/>
      <w:r>
        <w:rPr>
          <w:rFonts w:hint="eastAsia"/>
        </w:rPr>
        <w:t>接口名称：</w:t>
      </w:r>
      <w:bookmarkEnd w:id="233"/>
      <w:r>
        <w:rPr>
          <w:rFonts w:hint="eastAsia"/>
        </w:rPr>
        <w:t>merchant</w:t>
      </w:r>
      <w:r>
        <w:t>/</w:t>
      </w:r>
      <w:r>
        <w:rPr>
          <w:rFonts w:hint="eastAsia"/>
        </w:rPr>
        <w:t>merchant</w:t>
      </w:r>
      <w:r>
        <w:t>Manage/merchantInfoList</w:t>
      </w:r>
      <w:r>
        <w:rPr>
          <w:rFonts w:hint="eastAsia"/>
        </w:rPr>
        <w:t>.</w:t>
      </w:r>
      <w:r>
        <w:t>do</w:t>
      </w:r>
      <w:bookmarkEnd w:id="234"/>
    </w:p>
    <w:p w:rsidR="0099371D" w:rsidRDefault="002A4916">
      <w:pPr>
        <w:pStyle w:val="30"/>
      </w:pPr>
      <w:bookmarkStart w:id="235" w:name="_Toc439764030"/>
      <w:bookmarkStart w:id="236" w:name="_Toc508982560"/>
      <w:r>
        <w:rPr>
          <w:rFonts w:hint="eastAsia"/>
        </w:rPr>
        <w:t>请求报文</w:t>
      </w:r>
      <w:bookmarkEnd w:id="235"/>
      <w:bookmarkEnd w:id="23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merchantType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1-入驻商户</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商户状态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1-待审核，2-有效商户，3 冻结</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keyword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province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city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county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所属区县ID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businessArea</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所属商圈ID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appId</w:t>
            </w:r>
          </w:p>
        </w:tc>
        <w:tc>
          <w:tcPr>
            <w:tcW w:w="1296" w:type="dxa"/>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商户appid</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80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30"/>
      </w:pPr>
      <w:bookmarkStart w:id="237" w:name="_Toc439764031"/>
      <w:bookmarkStart w:id="238" w:name="_Toc508982561"/>
      <w:r>
        <w:rPr>
          <w:rFonts w:hint="eastAsia"/>
        </w:rPr>
        <w:t>响应报文</w:t>
      </w:r>
      <w:bookmarkEnd w:id="237"/>
      <w:bookmarkEnd w:id="238"/>
    </w:p>
    <w:tbl>
      <w:tblPr>
        <w:tblW w:w="107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4"/>
        <w:gridCol w:w="1559"/>
        <w:gridCol w:w="1296"/>
        <w:gridCol w:w="1029"/>
        <w:gridCol w:w="929"/>
        <w:gridCol w:w="1274"/>
        <w:gridCol w:w="2410"/>
      </w:tblGrid>
      <w:tr w:rsidR="0099371D">
        <w:tc>
          <w:tcPr>
            <w:tcW w:w="220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2204"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lastRenderedPageBreak/>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2204"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2204"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val="restart"/>
            <w:shd w:val="clear" w:color="auto" w:fill="auto"/>
            <w:vAlign w:val="center"/>
          </w:tcPr>
          <w:p w:rsidR="0099371D" w:rsidRDefault="002A4916">
            <w:pPr>
              <w:jc w:val="center"/>
              <w:rPr>
                <w:rStyle w:val="shorttext"/>
              </w:rPr>
            </w:pPr>
            <w:r>
              <w:rPr>
                <w:rStyle w:val="shorttext"/>
              </w:rPr>
              <w:t>body.</w:t>
            </w:r>
            <w:r>
              <w:rPr>
                <w:rStyle w:val="shorttext"/>
                <w:rFonts w:hint="eastAsia"/>
              </w:rPr>
              <w:t>merchantInfoList[]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1-入驻商户</w:t>
            </w: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merchantPic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商户logo</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merchantShortName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商户简称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managementModel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经营模式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直营 2 直营&amp;加盟</w:t>
            </w: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bus</w:t>
            </w:r>
            <w:r>
              <w:rPr>
                <w:rFonts w:ascii="微软雅黑" w:eastAsia="微软雅黑" w:hAnsi="微软雅黑" w:cs="新宋体"/>
                <w:sz w:val="18"/>
                <w:szCs w:val="18"/>
              </w:rPr>
              <w:t>inessLicense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营业执照</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appId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appKey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APP_KEY</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commissionRate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佣金比例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1-待审核，2-有效商户，3 冻结</w:t>
            </w: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approveMessage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remark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备注说明</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olor w:val="000000"/>
                <w:sz w:val="18"/>
                <w:szCs w:val="18"/>
              </w:rPr>
              <w:t>keyword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olor w:val="000000"/>
                <w:sz w:val="18"/>
                <w:szCs w:val="18"/>
              </w:rPr>
              <w:t>province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olor w:val="000000"/>
                <w:sz w:val="18"/>
                <w:szCs w:val="18"/>
              </w:rPr>
              <w:t>provinceCnName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所属省中文名称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city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CnName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所属市中文名称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county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county</w:t>
            </w:r>
            <w:r>
              <w:rPr>
                <w:rFonts w:ascii="微软雅黑" w:eastAsia="微软雅黑" w:hAnsi="微软雅黑"/>
                <w:color w:val="000000"/>
                <w:sz w:val="18"/>
                <w:szCs w:val="18"/>
              </w:rPr>
              <w:t>CnName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所属区中文名称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businessArea</w:t>
            </w:r>
          </w:p>
        </w:tc>
        <w:tc>
          <w:tcPr>
            <w:tcW w:w="1296"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所属商圈</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businessArea</w:t>
            </w:r>
            <w:r>
              <w:rPr>
                <w:rFonts w:ascii="微软雅黑" w:eastAsia="微软雅黑" w:hAnsi="微软雅黑"/>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所属商圈中文名称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detailAddress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详细地址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s</w:t>
            </w:r>
            <w:r>
              <w:rPr>
                <w:rFonts w:ascii="微软雅黑" w:eastAsia="微软雅黑" w:hAnsi="微软雅黑" w:cs="新宋体" w:hint="eastAsia"/>
                <w:color w:val="FF0000"/>
                <w:sz w:val="18"/>
                <w:szCs w:val="18"/>
              </w:rPr>
              <w:t>tore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门店数量</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color w:val="FF0000"/>
                <w:sz w:val="18"/>
                <w:szCs w:val="18"/>
              </w:rPr>
              <w:t>settlementWay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结算方式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FF0000"/>
                <w:sz w:val="18"/>
                <w:szCs w:val="18"/>
              </w:rPr>
              <w:t>1 按月结算（自动提现） 2 按日结算（自动提现） 3 按周结算（自动提现） 4 按日结算（手动提现）5 按周结算（手动提现）6 按月结算（手动提现）,</w:t>
            </w:r>
          </w:p>
        </w:tc>
      </w:tr>
    </w:tbl>
    <w:p w:rsidR="0099371D" w:rsidRDefault="0099371D"/>
    <w:p w:rsidR="0099371D" w:rsidRDefault="002A4916">
      <w:pPr>
        <w:pStyle w:val="2"/>
      </w:pPr>
      <w:bookmarkStart w:id="239" w:name="_Toc439764032"/>
      <w:bookmarkStart w:id="240" w:name="_Toc508982562"/>
      <w:r>
        <w:rPr>
          <w:rFonts w:hint="eastAsia"/>
        </w:rPr>
        <w:t>商户信息接口</w:t>
      </w:r>
      <w:bookmarkEnd w:id="239"/>
      <w:bookmarkEnd w:id="240"/>
    </w:p>
    <w:p w:rsidR="0099371D" w:rsidRDefault="002A4916">
      <w:pPr>
        <w:pStyle w:val="30"/>
      </w:pPr>
      <w:bookmarkStart w:id="241" w:name="_Toc439764033"/>
      <w:bookmarkStart w:id="242" w:name="_Toc508982563"/>
      <w:r>
        <w:rPr>
          <w:rFonts w:hint="eastAsia"/>
        </w:rPr>
        <w:t>接口名称：</w:t>
      </w:r>
      <w:bookmarkEnd w:id="241"/>
      <w:r>
        <w:rPr>
          <w:rFonts w:hint="eastAsia"/>
        </w:rPr>
        <w:t>merchant</w:t>
      </w:r>
      <w:r>
        <w:t>/</w:t>
      </w:r>
      <w:r>
        <w:rPr>
          <w:rFonts w:hint="eastAsia"/>
        </w:rPr>
        <w:t>merchant</w:t>
      </w:r>
      <w:r>
        <w:t>Manage/merchantInfo</w:t>
      </w:r>
      <w:r>
        <w:rPr>
          <w:rFonts w:hint="eastAsia"/>
        </w:rPr>
        <w:t>.</w:t>
      </w:r>
      <w:r>
        <w:t>do</w:t>
      </w:r>
      <w:bookmarkEnd w:id="242"/>
    </w:p>
    <w:p w:rsidR="0099371D" w:rsidRDefault="002A4916">
      <w:pPr>
        <w:pStyle w:val="30"/>
      </w:pPr>
      <w:bookmarkStart w:id="243" w:name="_Toc439764034"/>
      <w:bookmarkStart w:id="244" w:name="_Toc508982564"/>
      <w:r>
        <w:rPr>
          <w:rFonts w:hint="eastAsia"/>
        </w:rPr>
        <w:t>请求报文</w:t>
      </w:r>
      <w:bookmarkEnd w:id="243"/>
      <w:bookmarkEnd w:id="244"/>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merchantId与appId二者选1</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appId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商户appid</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80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merchantId与appId二者选1</w:t>
            </w:r>
          </w:p>
        </w:tc>
      </w:tr>
    </w:tbl>
    <w:p w:rsidR="0099371D" w:rsidRDefault="0099371D"/>
    <w:p w:rsidR="0099371D" w:rsidRDefault="002A4916">
      <w:pPr>
        <w:pStyle w:val="30"/>
      </w:pPr>
      <w:bookmarkStart w:id="245" w:name="_Toc439764035"/>
      <w:bookmarkStart w:id="246" w:name="_Toc508982565"/>
      <w:r>
        <w:rPr>
          <w:rFonts w:hint="eastAsia"/>
        </w:rPr>
        <w:t>响应报文</w:t>
      </w:r>
      <w:bookmarkEnd w:id="245"/>
      <w:bookmarkEnd w:id="24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4561D3">
        <w:trPr>
          <w:trHeight w:val="417"/>
        </w:trPr>
        <w:tc>
          <w:tcPr>
            <w:tcW w:w="851" w:type="dxa"/>
            <w:vMerge w:val="restart"/>
            <w:shd w:val="clear" w:color="auto" w:fill="auto"/>
            <w:vAlign w:val="center"/>
          </w:tcPr>
          <w:p w:rsidR="004561D3" w:rsidRDefault="004561D3">
            <w:pPr>
              <w:jc w:val="center"/>
              <w:rPr>
                <w:rStyle w:val="shorttext"/>
              </w:rPr>
            </w:pPr>
            <w:r>
              <w:rPr>
                <w:rStyle w:val="shorttext"/>
                <w:rFonts w:hint="eastAsia"/>
              </w:rPr>
              <w:t>body</w:t>
            </w:r>
          </w:p>
        </w:tc>
        <w:tc>
          <w:tcPr>
            <w:tcW w:w="155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商户ID</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color w:val="000000"/>
                <w:sz w:val="18"/>
                <w:szCs w:val="18"/>
              </w:rPr>
              <w:t>merchantType</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商户类型</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4561D3" w:rsidRDefault="004561D3">
            <w:pPr>
              <w:rPr>
                <w:rFonts w:ascii="微软雅黑" w:eastAsia="微软雅黑" w:hAnsi="微软雅黑"/>
                <w:color w:val="000000"/>
                <w:sz w:val="18"/>
                <w:szCs w:val="18"/>
              </w:rPr>
            </w:pPr>
            <w:r>
              <w:rPr>
                <w:rFonts w:ascii="微软雅黑" w:eastAsia="微软雅黑" w:hAnsi="微软雅黑" w:hint="eastAsia"/>
                <w:color w:val="000000"/>
                <w:sz w:val="18"/>
                <w:szCs w:val="18"/>
              </w:rPr>
              <w:t>1-入驻商户</w:t>
            </w: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color w:val="000000"/>
                <w:sz w:val="18"/>
                <w:szCs w:val="18"/>
              </w:rPr>
              <w:t>merchantName</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merchantPic</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商户logo</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cs="新宋体"/>
                <w:sz w:val="18"/>
                <w:szCs w:val="18"/>
              </w:rPr>
              <w:t>merchantShortName</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商户简称</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cs="新宋体"/>
                <w:sz w:val="18"/>
                <w:szCs w:val="18"/>
              </w:rPr>
              <w:t>managementModel</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经营模式</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r>
              <w:rPr>
                <w:rFonts w:ascii="微软雅黑" w:eastAsia="微软雅黑" w:hAnsi="微软雅黑" w:hint="eastAsia"/>
                <w:color w:val="000000"/>
                <w:sz w:val="18"/>
                <w:szCs w:val="18"/>
              </w:rPr>
              <w:t>1 直营 2 直营&amp;加盟</w:t>
            </w: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cs="新宋体" w:hint="eastAsia"/>
                <w:sz w:val="18"/>
                <w:szCs w:val="18"/>
              </w:rPr>
              <w:t>bus</w:t>
            </w:r>
            <w:r>
              <w:rPr>
                <w:rFonts w:ascii="微软雅黑" w:eastAsia="微软雅黑" w:hAnsi="微软雅黑" w:cs="新宋体"/>
                <w:sz w:val="18"/>
                <w:szCs w:val="18"/>
              </w:rPr>
              <w:t>inessLicense</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营业执照</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cs="新宋体" w:hint="eastAsia"/>
                <w:sz w:val="18"/>
                <w:szCs w:val="18"/>
              </w:rPr>
              <w:t>appId</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APPID</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80</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cs="新宋体" w:hint="eastAsia"/>
                <w:sz w:val="18"/>
                <w:szCs w:val="18"/>
              </w:rPr>
              <w:t>appKey</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color w:val="000000"/>
                <w:sz w:val="18"/>
                <w:szCs w:val="18"/>
              </w:rPr>
              <w:t>APP_KEY</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cs="新宋体"/>
                <w:sz w:val="18"/>
                <w:szCs w:val="18"/>
              </w:rPr>
              <w:t>commissionRate</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佣金比例</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cs="新宋体"/>
                <w:sz w:val="18"/>
                <w:szCs w:val="18"/>
              </w:rPr>
              <w:t>state</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商户状态</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4561D3" w:rsidRDefault="004561D3">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1-待审核，2-有效商户，3 冻结</w:t>
            </w: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cs="新宋体"/>
                <w:sz w:val="18"/>
                <w:szCs w:val="18"/>
              </w:rPr>
              <w:t>approveMessage</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cs="新宋体"/>
                <w:sz w:val="18"/>
                <w:szCs w:val="18"/>
              </w:rPr>
              <w:t>remark</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备注说明</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r>
              <w:rPr>
                <w:rFonts w:ascii="微软雅黑" w:eastAsia="微软雅黑" w:hAnsi="微软雅黑"/>
                <w:color w:val="000000"/>
                <w:sz w:val="18"/>
                <w:szCs w:val="18"/>
              </w:rPr>
              <w:t>0</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color w:val="000000"/>
                <w:sz w:val="18"/>
                <w:szCs w:val="18"/>
              </w:rPr>
              <w:t>keyword</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color w:val="000000"/>
                <w:sz w:val="18"/>
                <w:szCs w:val="18"/>
              </w:rPr>
              <w:t>province</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color w:val="000000"/>
                <w:sz w:val="18"/>
                <w:szCs w:val="18"/>
              </w:rPr>
              <w:t>provinceCnName</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所属省中文名称</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cs="新宋体"/>
                <w:sz w:val="18"/>
                <w:szCs w:val="18"/>
              </w:rPr>
              <w:t>city</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CnName</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所属市中文名称</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cs="新宋体"/>
                <w:sz w:val="18"/>
                <w:szCs w:val="18"/>
              </w:rPr>
              <w:t>county</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所属区</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cs="新宋体"/>
                <w:sz w:val="18"/>
                <w:szCs w:val="18"/>
              </w:rPr>
              <w:t>county</w:t>
            </w:r>
            <w:r>
              <w:rPr>
                <w:rFonts w:ascii="微软雅黑" w:eastAsia="微软雅黑" w:hAnsi="微软雅黑"/>
                <w:color w:val="000000"/>
                <w:sz w:val="18"/>
                <w:szCs w:val="18"/>
              </w:rPr>
              <w:t>CnName</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所属区中文名称</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cs="新宋体" w:hint="eastAsia"/>
                <w:sz w:val="18"/>
                <w:szCs w:val="18"/>
              </w:rPr>
              <w:t>businessArea</w:t>
            </w:r>
          </w:p>
        </w:tc>
        <w:tc>
          <w:tcPr>
            <w:tcW w:w="1296" w:type="dxa"/>
            <w:shd w:val="clear" w:color="auto" w:fill="auto"/>
          </w:tcPr>
          <w:p w:rsidR="004561D3" w:rsidRDefault="004561D3">
            <w:pPr>
              <w:rPr>
                <w:rFonts w:ascii="微软雅黑" w:eastAsia="微软雅黑" w:hAnsi="微软雅黑"/>
                <w:color w:val="000000"/>
                <w:sz w:val="18"/>
                <w:szCs w:val="18"/>
              </w:rPr>
            </w:pPr>
            <w:r>
              <w:rPr>
                <w:rFonts w:ascii="微软雅黑" w:eastAsia="微软雅黑" w:hAnsi="微软雅黑" w:hint="eastAsia"/>
                <w:color w:val="000000"/>
                <w:sz w:val="18"/>
                <w:szCs w:val="18"/>
              </w:rPr>
              <w:t>所属商圈</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s="新宋体"/>
                <w:sz w:val="18"/>
                <w:szCs w:val="18"/>
              </w:rPr>
            </w:pPr>
            <w:r>
              <w:rPr>
                <w:rFonts w:ascii="微软雅黑" w:eastAsia="微软雅黑" w:hAnsi="微软雅黑" w:cs="新宋体" w:hint="eastAsia"/>
                <w:sz w:val="18"/>
                <w:szCs w:val="18"/>
              </w:rPr>
              <w:t>businessArea</w:t>
            </w:r>
            <w:r>
              <w:rPr>
                <w:rFonts w:ascii="微软雅黑" w:eastAsia="微软雅黑" w:hAnsi="微软雅黑"/>
                <w:color w:val="000000"/>
                <w:sz w:val="18"/>
                <w:szCs w:val="18"/>
              </w:rPr>
              <w:t>Name</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所属商圈中文名称</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cs="新宋体"/>
                <w:sz w:val="18"/>
                <w:szCs w:val="18"/>
              </w:rPr>
              <w:t>detailAddress</w:t>
            </w:r>
          </w:p>
        </w:tc>
        <w:tc>
          <w:tcPr>
            <w:tcW w:w="1296"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详细地址</w:t>
            </w:r>
          </w:p>
        </w:tc>
        <w:tc>
          <w:tcPr>
            <w:tcW w:w="1029"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561D3" w:rsidRDefault="004561D3">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4561D3" w:rsidRDefault="004561D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4561D3" w:rsidRDefault="004561D3">
            <w:pPr>
              <w:rPr>
                <w:rFonts w:ascii="微软雅黑" w:eastAsia="微软雅黑" w:hAnsi="微软雅黑"/>
                <w:color w:val="000000"/>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Pr="00881DBF" w:rsidRDefault="004561D3">
            <w:pPr>
              <w:jc w:val="center"/>
              <w:rPr>
                <w:rFonts w:ascii="微软雅黑" w:eastAsia="微软雅黑" w:hAnsi="微软雅黑" w:cs="新宋体"/>
                <w:sz w:val="18"/>
                <w:szCs w:val="18"/>
              </w:rPr>
            </w:pPr>
            <w:r w:rsidRPr="00881DBF">
              <w:rPr>
                <w:rFonts w:ascii="微软雅黑" w:eastAsia="微软雅黑" w:hAnsi="微软雅黑" w:cs="新宋体" w:hint="eastAsia"/>
                <w:sz w:val="18"/>
                <w:szCs w:val="18"/>
              </w:rPr>
              <w:t>current</w:t>
            </w:r>
            <w:r w:rsidRPr="00881DBF">
              <w:rPr>
                <w:rFonts w:ascii="微软雅黑" w:eastAsia="微软雅黑" w:hAnsi="微软雅黑" w:cs="新宋体"/>
                <w:sz w:val="18"/>
                <w:szCs w:val="18"/>
              </w:rPr>
              <w:t>Monthincome</w:t>
            </w:r>
          </w:p>
        </w:tc>
        <w:tc>
          <w:tcPr>
            <w:tcW w:w="1296"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当月累计收入</w:t>
            </w:r>
          </w:p>
        </w:tc>
        <w:tc>
          <w:tcPr>
            <w:tcW w:w="1029"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sz w:val="18"/>
                <w:szCs w:val="18"/>
              </w:rPr>
              <w:t>n</w:t>
            </w:r>
            <w:r w:rsidRPr="00881DBF">
              <w:rPr>
                <w:rFonts w:ascii="微软雅黑" w:eastAsia="微软雅黑" w:hAnsi="微软雅黑" w:hint="eastAsia"/>
                <w:sz w:val="18"/>
                <w:szCs w:val="18"/>
              </w:rPr>
              <w:t>umber</w:t>
            </w:r>
          </w:p>
        </w:tc>
        <w:tc>
          <w:tcPr>
            <w:tcW w:w="929" w:type="dxa"/>
            <w:shd w:val="clear" w:color="auto" w:fill="auto"/>
          </w:tcPr>
          <w:p w:rsidR="004561D3" w:rsidRPr="00881DBF" w:rsidRDefault="004561D3">
            <w:pPr>
              <w:jc w:val="right"/>
              <w:rPr>
                <w:rFonts w:ascii="微软雅黑" w:eastAsia="微软雅黑" w:hAnsi="微软雅黑"/>
                <w:sz w:val="18"/>
                <w:szCs w:val="18"/>
              </w:rPr>
            </w:pPr>
            <w:r w:rsidRPr="00881DBF">
              <w:rPr>
                <w:rFonts w:ascii="微软雅黑" w:eastAsia="微软雅黑" w:hAnsi="微软雅黑" w:hint="eastAsia"/>
                <w:sz w:val="18"/>
                <w:szCs w:val="18"/>
              </w:rPr>
              <w:t>20</w:t>
            </w:r>
          </w:p>
        </w:tc>
        <w:tc>
          <w:tcPr>
            <w:tcW w:w="1274"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M</w:t>
            </w:r>
          </w:p>
        </w:tc>
        <w:tc>
          <w:tcPr>
            <w:tcW w:w="2410" w:type="dxa"/>
            <w:shd w:val="clear" w:color="auto" w:fill="auto"/>
          </w:tcPr>
          <w:p w:rsidR="004561D3" w:rsidRPr="00881DBF" w:rsidRDefault="004561D3">
            <w:pPr>
              <w:rPr>
                <w:rFonts w:ascii="微软雅黑" w:eastAsia="微软雅黑" w:hAnsi="微软雅黑"/>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Pr="00881DBF" w:rsidRDefault="004561D3">
            <w:pPr>
              <w:jc w:val="center"/>
              <w:rPr>
                <w:rFonts w:ascii="微软雅黑" w:eastAsia="微软雅黑" w:hAnsi="微软雅黑" w:cs="新宋体"/>
                <w:sz w:val="18"/>
                <w:szCs w:val="18"/>
              </w:rPr>
            </w:pPr>
            <w:r w:rsidRPr="00881DBF">
              <w:rPr>
                <w:rFonts w:ascii="微软雅黑" w:eastAsia="微软雅黑" w:hAnsi="微软雅黑" w:cs="新宋体"/>
                <w:sz w:val="18"/>
                <w:szCs w:val="18"/>
              </w:rPr>
              <w:t>qrcodeInfo</w:t>
            </w:r>
          </w:p>
        </w:tc>
        <w:tc>
          <w:tcPr>
            <w:tcW w:w="1296"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二维码信息</w:t>
            </w:r>
          </w:p>
        </w:tc>
        <w:tc>
          <w:tcPr>
            <w:tcW w:w="1029"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sz w:val="18"/>
                <w:szCs w:val="18"/>
              </w:rPr>
              <w:t>varchar</w:t>
            </w:r>
          </w:p>
        </w:tc>
        <w:tc>
          <w:tcPr>
            <w:tcW w:w="929" w:type="dxa"/>
            <w:shd w:val="clear" w:color="auto" w:fill="auto"/>
          </w:tcPr>
          <w:p w:rsidR="004561D3" w:rsidRPr="00881DBF" w:rsidRDefault="004561D3">
            <w:pPr>
              <w:jc w:val="right"/>
              <w:rPr>
                <w:rFonts w:ascii="微软雅黑" w:eastAsia="微软雅黑" w:hAnsi="微软雅黑"/>
                <w:sz w:val="18"/>
                <w:szCs w:val="18"/>
              </w:rPr>
            </w:pPr>
            <w:r w:rsidRPr="00881DBF">
              <w:rPr>
                <w:rFonts w:ascii="微软雅黑" w:eastAsia="微软雅黑" w:hAnsi="微软雅黑" w:hint="eastAsia"/>
                <w:sz w:val="18"/>
                <w:szCs w:val="18"/>
              </w:rPr>
              <w:t>255~</w:t>
            </w:r>
          </w:p>
        </w:tc>
        <w:tc>
          <w:tcPr>
            <w:tcW w:w="1274"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sz w:val="18"/>
                <w:szCs w:val="18"/>
              </w:rPr>
              <w:t>O</w:t>
            </w:r>
          </w:p>
        </w:tc>
        <w:tc>
          <w:tcPr>
            <w:tcW w:w="2410" w:type="dxa"/>
            <w:shd w:val="clear" w:color="auto" w:fill="auto"/>
          </w:tcPr>
          <w:p w:rsidR="004561D3" w:rsidRPr="00881DBF" w:rsidRDefault="004561D3">
            <w:pPr>
              <w:rPr>
                <w:rFonts w:ascii="微软雅黑" w:eastAsia="微软雅黑" w:hAnsi="微软雅黑"/>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Pr="00881DBF" w:rsidRDefault="004561D3">
            <w:pPr>
              <w:jc w:val="center"/>
              <w:rPr>
                <w:rFonts w:ascii="微软雅黑" w:eastAsia="微软雅黑" w:hAnsi="微软雅黑" w:cs="新宋体"/>
                <w:sz w:val="18"/>
                <w:szCs w:val="18"/>
              </w:rPr>
            </w:pPr>
            <w:r w:rsidRPr="00881DBF">
              <w:rPr>
                <w:rFonts w:ascii="微软雅黑" w:eastAsia="微软雅黑" w:hAnsi="微软雅黑" w:cs="新宋体"/>
                <w:sz w:val="18"/>
                <w:szCs w:val="18"/>
              </w:rPr>
              <w:t>lastModifier</w:t>
            </w:r>
          </w:p>
        </w:tc>
        <w:tc>
          <w:tcPr>
            <w:tcW w:w="1296"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最后修改人</w:t>
            </w:r>
          </w:p>
        </w:tc>
        <w:tc>
          <w:tcPr>
            <w:tcW w:w="1029"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varchar</w:t>
            </w:r>
          </w:p>
        </w:tc>
        <w:tc>
          <w:tcPr>
            <w:tcW w:w="929" w:type="dxa"/>
            <w:shd w:val="clear" w:color="auto" w:fill="auto"/>
          </w:tcPr>
          <w:p w:rsidR="004561D3" w:rsidRPr="00881DBF" w:rsidRDefault="004561D3">
            <w:pPr>
              <w:jc w:val="right"/>
              <w:rPr>
                <w:rFonts w:ascii="微软雅黑" w:eastAsia="微软雅黑" w:hAnsi="微软雅黑"/>
                <w:sz w:val="18"/>
                <w:szCs w:val="18"/>
              </w:rPr>
            </w:pPr>
            <w:r w:rsidRPr="00881DBF">
              <w:rPr>
                <w:rFonts w:ascii="微软雅黑" w:eastAsia="微软雅黑" w:hAnsi="微软雅黑"/>
                <w:sz w:val="18"/>
                <w:szCs w:val="18"/>
              </w:rPr>
              <w:t>50</w:t>
            </w:r>
          </w:p>
        </w:tc>
        <w:tc>
          <w:tcPr>
            <w:tcW w:w="1274"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M</w:t>
            </w:r>
          </w:p>
        </w:tc>
        <w:tc>
          <w:tcPr>
            <w:tcW w:w="2410" w:type="dxa"/>
            <w:shd w:val="clear" w:color="auto" w:fill="auto"/>
          </w:tcPr>
          <w:p w:rsidR="004561D3" w:rsidRPr="00881DBF" w:rsidRDefault="004561D3">
            <w:pPr>
              <w:rPr>
                <w:rFonts w:ascii="微软雅黑" w:eastAsia="微软雅黑" w:hAnsi="微软雅黑"/>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Pr="00881DBF" w:rsidRDefault="004561D3">
            <w:pPr>
              <w:jc w:val="center"/>
              <w:rPr>
                <w:rFonts w:ascii="微软雅黑" w:eastAsia="微软雅黑" w:hAnsi="微软雅黑" w:cs="新宋体"/>
                <w:sz w:val="18"/>
                <w:szCs w:val="18"/>
              </w:rPr>
            </w:pPr>
            <w:r w:rsidRPr="00881DBF">
              <w:rPr>
                <w:rFonts w:ascii="微软雅黑" w:eastAsia="微软雅黑" w:hAnsi="微软雅黑" w:cs="新宋体"/>
                <w:sz w:val="18"/>
                <w:szCs w:val="18"/>
              </w:rPr>
              <w:t>lastModifyDate</w:t>
            </w:r>
          </w:p>
        </w:tc>
        <w:tc>
          <w:tcPr>
            <w:tcW w:w="1296"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最后修改时间</w:t>
            </w:r>
          </w:p>
        </w:tc>
        <w:tc>
          <w:tcPr>
            <w:tcW w:w="1029"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varchar</w:t>
            </w:r>
          </w:p>
        </w:tc>
        <w:tc>
          <w:tcPr>
            <w:tcW w:w="929" w:type="dxa"/>
            <w:shd w:val="clear" w:color="auto" w:fill="auto"/>
          </w:tcPr>
          <w:p w:rsidR="004561D3" w:rsidRPr="00881DBF" w:rsidRDefault="004561D3">
            <w:pPr>
              <w:jc w:val="right"/>
              <w:rPr>
                <w:rFonts w:ascii="微软雅黑" w:eastAsia="微软雅黑" w:hAnsi="微软雅黑"/>
                <w:sz w:val="18"/>
                <w:szCs w:val="18"/>
              </w:rPr>
            </w:pPr>
            <w:r w:rsidRPr="00881DBF">
              <w:rPr>
                <w:rFonts w:ascii="微软雅黑" w:eastAsia="微软雅黑" w:hAnsi="微软雅黑"/>
                <w:sz w:val="18"/>
                <w:szCs w:val="18"/>
              </w:rPr>
              <w:t>25</w:t>
            </w:r>
          </w:p>
        </w:tc>
        <w:tc>
          <w:tcPr>
            <w:tcW w:w="1274"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M</w:t>
            </w:r>
          </w:p>
        </w:tc>
        <w:tc>
          <w:tcPr>
            <w:tcW w:w="2410" w:type="dxa"/>
            <w:shd w:val="clear" w:color="auto" w:fill="auto"/>
          </w:tcPr>
          <w:p w:rsidR="004561D3" w:rsidRPr="00881DBF" w:rsidRDefault="004561D3">
            <w:pPr>
              <w:rPr>
                <w:rFonts w:ascii="微软雅黑" w:eastAsia="微软雅黑" w:hAnsi="微软雅黑"/>
                <w:sz w:val="18"/>
                <w:szCs w:val="18"/>
              </w:rPr>
            </w:pPr>
            <w:r w:rsidRPr="00881DBF">
              <w:rPr>
                <w:rFonts w:ascii="微软雅黑" w:eastAsia="微软雅黑" w:hAnsi="微软雅黑" w:hint="eastAsia"/>
                <w:sz w:val="18"/>
                <w:szCs w:val="18"/>
              </w:rPr>
              <w:t>格式 yyyy</w:t>
            </w:r>
            <w:r w:rsidRPr="00881DBF">
              <w:rPr>
                <w:rFonts w:ascii="微软雅黑" w:eastAsia="微软雅黑" w:hAnsi="微软雅黑"/>
                <w:sz w:val="18"/>
                <w:szCs w:val="18"/>
              </w:rPr>
              <w:t>-MM-dd HH:mm:ss</w:t>
            </w: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Pr="00881DBF" w:rsidRDefault="004561D3">
            <w:pPr>
              <w:jc w:val="center"/>
              <w:rPr>
                <w:rFonts w:ascii="微软雅黑" w:eastAsia="微软雅黑" w:hAnsi="微软雅黑" w:cs="新宋体"/>
                <w:sz w:val="18"/>
                <w:szCs w:val="18"/>
              </w:rPr>
            </w:pPr>
            <w:r w:rsidRPr="00881DBF">
              <w:rPr>
                <w:rFonts w:ascii="微软雅黑" w:eastAsia="微软雅黑" w:hAnsi="微软雅黑" w:cs="新宋体" w:hint="eastAsia"/>
                <w:sz w:val="18"/>
                <w:szCs w:val="18"/>
              </w:rPr>
              <w:t>createDate</w:t>
            </w:r>
          </w:p>
        </w:tc>
        <w:tc>
          <w:tcPr>
            <w:tcW w:w="1296"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创建时间</w:t>
            </w:r>
          </w:p>
        </w:tc>
        <w:tc>
          <w:tcPr>
            <w:tcW w:w="1029"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varchar</w:t>
            </w:r>
          </w:p>
        </w:tc>
        <w:tc>
          <w:tcPr>
            <w:tcW w:w="929" w:type="dxa"/>
            <w:shd w:val="clear" w:color="auto" w:fill="auto"/>
          </w:tcPr>
          <w:p w:rsidR="004561D3" w:rsidRPr="00881DBF" w:rsidRDefault="004561D3">
            <w:pPr>
              <w:jc w:val="right"/>
              <w:rPr>
                <w:rFonts w:ascii="微软雅黑" w:eastAsia="微软雅黑" w:hAnsi="微软雅黑"/>
                <w:sz w:val="18"/>
                <w:szCs w:val="18"/>
              </w:rPr>
            </w:pPr>
            <w:r w:rsidRPr="00881DBF">
              <w:rPr>
                <w:rFonts w:ascii="微软雅黑" w:eastAsia="微软雅黑" w:hAnsi="微软雅黑"/>
                <w:sz w:val="18"/>
                <w:szCs w:val="18"/>
              </w:rPr>
              <w:t>2</w:t>
            </w:r>
            <w:r w:rsidRPr="00881DBF">
              <w:rPr>
                <w:rFonts w:ascii="微软雅黑" w:eastAsia="微软雅黑" w:hAnsi="微软雅黑" w:hint="eastAsia"/>
                <w:sz w:val="18"/>
                <w:szCs w:val="18"/>
              </w:rPr>
              <w:t>5</w:t>
            </w:r>
          </w:p>
        </w:tc>
        <w:tc>
          <w:tcPr>
            <w:tcW w:w="1274"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M</w:t>
            </w:r>
          </w:p>
        </w:tc>
        <w:tc>
          <w:tcPr>
            <w:tcW w:w="2410" w:type="dxa"/>
            <w:shd w:val="clear" w:color="auto" w:fill="auto"/>
          </w:tcPr>
          <w:p w:rsidR="004561D3" w:rsidRPr="00881DBF" w:rsidRDefault="004561D3">
            <w:pPr>
              <w:rPr>
                <w:rFonts w:ascii="微软雅黑" w:eastAsia="微软雅黑" w:hAnsi="微软雅黑"/>
                <w:sz w:val="18"/>
                <w:szCs w:val="18"/>
              </w:rPr>
            </w:pPr>
            <w:r w:rsidRPr="00881DBF">
              <w:rPr>
                <w:rFonts w:ascii="微软雅黑" w:eastAsia="微软雅黑" w:hAnsi="微软雅黑" w:hint="eastAsia"/>
                <w:sz w:val="18"/>
                <w:szCs w:val="18"/>
              </w:rPr>
              <w:t>格式 yyyy</w:t>
            </w:r>
            <w:r w:rsidRPr="00881DBF">
              <w:rPr>
                <w:rFonts w:ascii="微软雅黑" w:eastAsia="微软雅黑" w:hAnsi="微软雅黑"/>
                <w:sz w:val="18"/>
                <w:szCs w:val="18"/>
              </w:rPr>
              <w:t>-MM-dd HH:mm:ss</w:t>
            </w: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Pr="00881DBF" w:rsidRDefault="004561D3">
            <w:pPr>
              <w:jc w:val="center"/>
              <w:rPr>
                <w:rFonts w:ascii="微软雅黑" w:eastAsia="微软雅黑" w:hAnsi="微软雅黑" w:cs="新宋体"/>
                <w:sz w:val="18"/>
                <w:szCs w:val="18"/>
              </w:rPr>
            </w:pPr>
            <w:r w:rsidRPr="00881DBF">
              <w:rPr>
                <w:rFonts w:ascii="微软雅黑" w:eastAsia="微软雅黑" w:hAnsi="微软雅黑" w:cs="新宋体"/>
                <w:sz w:val="18"/>
                <w:szCs w:val="18"/>
              </w:rPr>
              <w:t>creator</w:t>
            </w:r>
          </w:p>
        </w:tc>
        <w:tc>
          <w:tcPr>
            <w:tcW w:w="1296"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创建人</w:t>
            </w:r>
          </w:p>
        </w:tc>
        <w:tc>
          <w:tcPr>
            <w:tcW w:w="1029"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varchar</w:t>
            </w:r>
          </w:p>
        </w:tc>
        <w:tc>
          <w:tcPr>
            <w:tcW w:w="929" w:type="dxa"/>
            <w:shd w:val="clear" w:color="auto" w:fill="auto"/>
          </w:tcPr>
          <w:p w:rsidR="004561D3" w:rsidRPr="00881DBF" w:rsidRDefault="004561D3">
            <w:pPr>
              <w:jc w:val="right"/>
              <w:rPr>
                <w:rFonts w:ascii="微软雅黑" w:eastAsia="微软雅黑" w:hAnsi="微软雅黑"/>
                <w:sz w:val="18"/>
                <w:szCs w:val="18"/>
              </w:rPr>
            </w:pPr>
            <w:r w:rsidRPr="00881DBF">
              <w:rPr>
                <w:rFonts w:ascii="微软雅黑" w:eastAsia="微软雅黑" w:hAnsi="微软雅黑" w:hint="eastAsia"/>
                <w:sz w:val="18"/>
                <w:szCs w:val="18"/>
              </w:rPr>
              <w:t>50</w:t>
            </w:r>
          </w:p>
        </w:tc>
        <w:tc>
          <w:tcPr>
            <w:tcW w:w="1274"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M</w:t>
            </w:r>
          </w:p>
        </w:tc>
        <w:tc>
          <w:tcPr>
            <w:tcW w:w="2410" w:type="dxa"/>
            <w:shd w:val="clear" w:color="auto" w:fill="auto"/>
          </w:tcPr>
          <w:p w:rsidR="004561D3" w:rsidRPr="00881DBF" w:rsidRDefault="004561D3">
            <w:pPr>
              <w:rPr>
                <w:rFonts w:ascii="微软雅黑" w:eastAsia="微软雅黑" w:hAnsi="微软雅黑"/>
                <w:sz w:val="18"/>
                <w:szCs w:val="18"/>
              </w:rPr>
            </w:pPr>
          </w:p>
        </w:tc>
      </w:tr>
      <w:tr w:rsidR="004561D3">
        <w:trPr>
          <w:trHeight w:val="417"/>
        </w:trPr>
        <w:tc>
          <w:tcPr>
            <w:tcW w:w="851" w:type="dxa"/>
            <w:vMerge/>
            <w:shd w:val="clear" w:color="auto" w:fill="auto"/>
          </w:tcPr>
          <w:p w:rsidR="004561D3" w:rsidRDefault="004561D3">
            <w:pPr>
              <w:jc w:val="center"/>
              <w:rPr>
                <w:rStyle w:val="shorttext"/>
              </w:rPr>
            </w:pPr>
          </w:p>
        </w:tc>
        <w:tc>
          <w:tcPr>
            <w:tcW w:w="1559" w:type="dxa"/>
            <w:shd w:val="clear" w:color="auto" w:fill="auto"/>
          </w:tcPr>
          <w:p w:rsidR="004561D3" w:rsidRPr="00881DBF" w:rsidRDefault="004561D3">
            <w:pPr>
              <w:jc w:val="center"/>
              <w:rPr>
                <w:rFonts w:ascii="微软雅黑" w:eastAsia="微软雅黑" w:hAnsi="微软雅黑" w:cs="新宋体"/>
                <w:sz w:val="18"/>
                <w:szCs w:val="18"/>
              </w:rPr>
            </w:pPr>
            <w:r w:rsidRPr="00881DBF">
              <w:rPr>
                <w:rFonts w:ascii="Consolas" w:eastAsia="Consolas" w:hAnsi="Consolas" w:hint="eastAsia"/>
                <w:sz w:val="20"/>
                <w:highlight w:val="lightGray"/>
              </w:rPr>
              <w:t>joinMonthincome</w:t>
            </w:r>
          </w:p>
        </w:tc>
        <w:tc>
          <w:tcPr>
            <w:tcW w:w="1296"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当月加盟门店累计收入</w:t>
            </w:r>
          </w:p>
        </w:tc>
        <w:tc>
          <w:tcPr>
            <w:tcW w:w="1029"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number</w:t>
            </w:r>
          </w:p>
        </w:tc>
        <w:tc>
          <w:tcPr>
            <w:tcW w:w="929" w:type="dxa"/>
            <w:shd w:val="clear" w:color="auto" w:fill="auto"/>
          </w:tcPr>
          <w:p w:rsidR="004561D3" w:rsidRPr="00881DBF" w:rsidRDefault="004561D3">
            <w:pPr>
              <w:jc w:val="right"/>
              <w:rPr>
                <w:rFonts w:ascii="微软雅黑" w:eastAsia="微软雅黑" w:hAnsi="微软雅黑"/>
                <w:sz w:val="18"/>
                <w:szCs w:val="18"/>
              </w:rPr>
            </w:pPr>
            <w:r w:rsidRPr="00881DBF">
              <w:rPr>
                <w:rFonts w:ascii="微软雅黑" w:eastAsia="微软雅黑" w:hAnsi="微软雅黑" w:hint="eastAsia"/>
                <w:sz w:val="18"/>
                <w:szCs w:val="18"/>
              </w:rPr>
              <w:t>20</w:t>
            </w:r>
          </w:p>
        </w:tc>
        <w:tc>
          <w:tcPr>
            <w:tcW w:w="1274"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M</w:t>
            </w:r>
          </w:p>
        </w:tc>
        <w:tc>
          <w:tcPr>
            <w:tcW w:w="2410" w:type="dxa"/>
            <w:shd w:val="clear" w:color="auto" w:fill="auto"/>
          </w:tcPr>
          <w:p w:rsidR="004561D3" w:rsidRPr="00881DBF" w:rsidRDefault="004561D3">
            <w:pPr>
              <w:rPr>
                <w:rFonts w:ascii="微软雅黑" w:eastAsia="微软雅黑" w:hAnsi="微软雅黑"/>
                <w:sz w:val="18"/>
                <w:szCs w:val="18"/>
              </w:rPr>
            </w:pPr>
          </w:p>
        </w:tc>
      </w:tr>
      <w:tr w:rsidR="004561D3">
        <w:trPr>
          <w:trHeight w:val="417"/>
        </w:trPr>
        <w:tc>
          <w:tcPr>
            <w:tcW w:w="851" w:type="dxa"/>
            <w:vMerge/>
          </w:tcPr>
          <w:p w:rsidR="004561D3" w:rsidRDefault="004561D3">
            <w:pPr>
              <w:jc w:val="center"/>
              <w:rPr>
                <w:rStyle w:val="shorttext"/>
              </w:rPr>
            </w:pPr>
          </w:p>
        </w:tc>
        <w:tc>
          <w:tcPr>
            <w:tcW w:w="1559" w:type="dxa"/>
            <w:shd w:val="clear" w:color="auto" w:fill="auto"/>
          </w:tcPr>
          <w:p w:rsidR="004561D3" w:rsidRPr="00881DBF" w:rsidRDefault="004561D3">
            <w:pPr>
              <w:jc w:val="center"/>
              <w:rPr>
                <w:rFonts w:ascii="微软雅黑" w:eastAsia="微软雅黑" w:hAnsi="微软雅黑" w:cs="新宋体"/>
                <w:sz w:val="18"/>
                <w:szCs w:val="18"/>
              </w:rPr>
            </w:pPr>
            <w:r w:rsidRPr="00881DBF">
              <w:rPr>
                <w:rFonts w:ascii="微软雅黑" w:eastAsia="微软雅黑" w:hAnsi="微软雅黑" w:cs="新宋体" w:hint="eastAsia"/>
                <w:sz w:val="18"/>
                <w:szCs w:val="18"/>
              </w:rPr>
              <w:t>settlementWay</w:t>
            </w:r>
          </w:p>
        </w:tc>
        <w:tc>
          <w:tcPr>
            <w:tcW w:w="1296"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结算方式</w:t>
            </w:r>
          </w:p>
        </w:tc>
        <w:tc>
          <w:tcPr>
            <w:tcW w:w="1029"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number</w:t>
            </w:r>
          </w:p>
        </w:tc>
        <w:tc>
          <w:tcPr>
            <w:tcW w:w="929" w:type="dxa"/>
            <w:shd w:val="clear" w:color="auto" w:fill="auto"/>
          </w:tcPr>
          <w:p w:rsidR="004561D3" w:rsidRPr="00881DBF" w:rsidRDefault="004561D3">
            <w:pPr>
              <w:jc w:val="right"/>
              <w:rPr>
                <w:rFonts w:ascii="微软雅黑" w:eastAsia="微软雅黑" w:hAnsi="微软雅黑"/>
                <w:sz w:val="18"/>
                <w:szCs w:val="18"/>
              </w:rPr>
            </w:pPr>
            <w:r w:rsidRPr="00881DBF">
              <w:rPr>
                <w:rFonts w:ascii="微软雅黑" w:eastAsia="微软雅黑" w:hAnsi="微软雅黑" w:hint="eastAsia"/>
                <w:sz w:val="18"/>
                <w:szCs w:val="18"/>
              </w:rPr>
              <w:t>20</w:t>
            </w:r>
          </w:p>
        </w:tc>
        <w:tc>
          <w:tcPr>
            <w:tcW w:w="1274"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 w:val="18"/>
                <w:szCs w:val="18"/>
              </w:rPr>
              <w:t>M</w:t>
            </w:r>
          </w:p>
        </w:tc>
        <w:tc>
          <w:tcPr>
            <w:tcW w:w="2410" w:type="dxa"/>
            <w:shd w:val="clear" w:color="auto" w:fill="auto"/>
          </w:tcPr>
          <w:p w:rsidR="004561D3" w:rsidRPr="00881DBF" w:rsidRDefault="004561D3">
            <w:pPr>
              <w:rPr>
                <w:rFonts w:ascii="微软雅黑" w:eastAsia="微软雅黑" w:hAnsi="微软雅黑"/>
                <w:sz w:val="18"/>
                <w:szCs w:val="18"/>
              </w:rPr>
            </w:pPr>
            <w:r w:rsidRPr="00881DBF">
              <w:rPr>
                <w:rFonts w:ascii="微软雅黑" w:eastAsia="微软雅黑" w:hAnsi="微软雅黑" w:hint="eastAsia"/>
                <w:sz w:val="18"/>
                <w:szCs w:val="18"/>
              </w:rPr>
              <w:t>1 按月结算（自动提现） 2 按日结算（自动提现） 3 按周结算（自动提现） 4 按日结算（手动提现）5 按周结算（手动提现）6 按月结算（手动提现）</w:t>
            </w:r>
          </w:p>
        </w:tc>
      </w:tr>
      <w:tr w:rsidR="004561D3">
        <w:trPr>
          <w:trHeight w:val="417"/>
        </w:trPr>
        <w:tc>
          <w:tcPr>
            <w:tcW w:w="851" w:type="dxa"/>
            <w:vMerge/>
          </w:tcPr>
          <w:p w:rsidR="004561D3" w:rsidRDefault="004561D3">
            <w:pPr>
              <w:jc w:val="center"/>
              <w:rPr>
                <w:rStyle w:val="shorttext"/>
              </w:rPr>
            </w:pPr>
          </w:p>
        </w:tc>
        <w:tc>
          <w:tcPr>
            <w:tcW w:w="1559" w:type="dxa"/>
            <w:shd w:val="clear" w:color="auto" w:fill="auto"/>
          </w:tcPr>
          <w:p w:rsidR="004561D3" w:rsidRPr="00881DBF" w:rsidRDefault="004561D3">
            <w:pPr>
              <w:jc w:val="center"/>
              <w:rPr>
                <w:rFonts w:ascii="微软雅黑" w:eastAsia="微软雅黑" w:hAnsi="微软雅黑" w:cs="新宋体"/>
                <w:sz w:val="18"/>
                <w:szCs w:val="18"/>
              </w:rPr>
            </w:pPr>
            <w:r w:rsidRPr="00881DBF">
              <w:rPr>
                <w:rFonts w:ascii="Consolas" w:eastAsia="Consolas" w:hAnsi="Consolas" w:hint="eastAsia"/>
                <w:szCs w:val="21"/>
                <w:highlight w:val="white"/>
              </w:rPr>
              <w:t>amountAble</w:t>
            </w:r>
          </w:p>
        </w:tc>
        <w:tc>
          <w:tcPr>
            <w:tcW w:w="1296"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Cs w:val="21"/>
              </w:rPr>
              <w:t>账户用金额</w:t>
            </w:r>
          </w:p>
        </w:tc>
        <w:tc>
          <w:tcPr>
            <w:tcW w:w="1029"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Cs w:val="21"/>
              </w:rPr>
              <w:t>number</w:t>
            </w:r>
          </w:p>
        </w:tc>
        <w:tc>
          <w:tcPr>
            <w:tcW w:w="929" w:type="dxa"/>
            <w:shd w:val="clear" w:color="auto" w:fill="auto"/>
          </w:tcPr>
          <w:p w:rsidR="004561D3" w:rsidRPr="00881DBF" w:rsidRDefault="004561D3">
            <w:pPr>
              <w:jc w:val="right"/>
              <w:rPr>
                <w:rFonts w:ascii="微软雅黑" w:eastAsia="微软雅黑" w:hAnsi="微软雅黑"/>
                <w:sz w:val="18"/>
                <w:szCs w:val="18"/>
              </w:rPr>
            </w:pPr>
            <w:r w:rsidRPr="00881DBF">
              <w:rPr>
                <w:rFonts w:ascii="微软雅黑" w:eastAsia="微软雅黑" w:hAnsi="微软雅黑" w:hint="eastAsia"/>
                <w:szCs w:val="21"/>
              </w:rPr>
              <w:t>20</w:t>
            </w:r>
          </w:p>
        </w:tc>
        <w:tc>
          <w:tcPr>
            <w:tcW w:w="1274"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Cs w:val="21"/>
              </w:rPr>
              <w:t>M</w:t>
            </w:r>
          </w:p>
        </w:tc>
        <w:tc>
          <w:tcPr>
            <w:tcW w:w="2410" w:type="dxa"/>
            <w:shd w:val="clear" w:color="auto" w:fill="auto"/>
          </w:tcPr>
          <w:p w:rsidR="004561D3" w:rsidRPr="00881DBF" w:rsidRDefault="004561D3">
            <w:pPr>
              <w:rPr>
                <w:rFonts w:ascii="微软雅黑" w:eastAsia="微软雅黑" w:hAnsi="微软雅黑"/>
                <w:sz w:val="18"/>
                <w:szCs w:val="18"/>
              </w:rPr>
            </w:pPr>
          </w:p>
        </w:tc>
      </w:tr>
      <w:tr w:rsidR="004561D3">
        <w:trPr>
          <w:trHeight w:val="417"/>
        </w:trPr>
        <w:tc>
          <w:tcPr>
            <w:tcW w:w="851" w:type="dxa"/>
            <w:vMerge/>
          </w:tcPr>
          <w:p w:rsidR="004561D3" w:rsidRDefault="004561D3">
            <w:pPr>
              <w:jc w:val="center"/>
              <w:rPr>
                <w:rStyle w:val="shorttext"/>
              </w:rPr>
            </w:pPr>
          </w:p>
        </w:tc>
        <w:tc>
          <w:tcPr>
            <w:tcW w:w="1559" w:type="dxa"/>
            <w:shd w:val="clear" w:color="auto" w:fill="auto"/>
          </w:tcPr>
          <w:p w:rsidR="004561D3" w:rsidRPr="00881DBF" w:rsidRDefault="004561D3">
            <w:pPr>
              <w:jc w:val="center"/>
              <w:rPr>
                <w:rFonts w:ascii="微软雅黑" w:eastAsia="微软雅黑" w:hAnsi="微软雅黑" w:cs="新宋体"/>
                <w:sz w:val="18"/>
                <w:szCs w:val="18"/>
              </w:rPr>
            </w:pPr>
            <w:r w:rsidRPr="00881DBF">
              <w:rPr>
                <w:rFonts w:ascii="Consolas" w:eastAsia="Consolas" w:hAnsi="Consolas" w:hint="eastAsia"/>
                <w:szCs w:val="21"/>
                <w:highlight w:val="lightGray"/>
              </w:rPr>
              <w:t>amountWithdrawals</w:t>
            </w:r>
          </w:p>
        </w:tc>
        <w:tc>
          <w:tcPr>
            <w:tcW w:w="1296"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Cs w:val="21"/>
              </w:rPr>
              <w:t>账户可提现金额</w:t>
            </w:r>
          </w:p>
        </w:tc>
        <w:tc>
          <w:tcPr>
            <w:tcW w:w="1029"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Cs w:val="21"/>
              </w:rPr>
              <w:t>number</w:t>
            </w:r>
          </w:p>
        </w:tc>
        <w:tc>
          <w:tcPr>
            <w:tcW w:w="929" w:type="dxa"/>
            <w:shd w:val="clear" w:color="auto" w:fill="auto"/>
          </w:tcPr>
          <w:p w:rsidR="004561D3" w:rsidRPr="00881DBF" w:rsidRDefault="004561D3">
            <w:pPr>
              <w:jc w:val="right"/>
              <w:rPr>
                <w:rFonts w:ascii="微软雅黑" w:eastAsia="微软雅黑" w:hAnsi="微软雅黑"/>
                <w:sz w:val="18"/>
                <w:szCs w:val="18"/>
              </w:rPr>
            </w:pPr>
            <w:r w:rsidRPr="00881DBF">
              <w:rPr>
                <w:rFonts w:ascii="微软雅黑" w:eastAsia="微软雅黑" w:hAnsi="微软雅黑" w:hint="eastAsia"/>
                <w:szCs w:val="21"/>
              </w:rPr>
              <w:t>20</w:t>
            </w:r>
          </w:p>
        </w:tc>
        <w:tc>
          <w:tcPr>
            <w:tcW w:w="1274"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Cs w:val="21"/>
              </w:rPr>
              <w:t>M</w:t>
            </w:r>
          </w:p>
        </w:tc>
        <w:tc>
          <w:tcPr>
            <w:tcW w:w="2410" w:type="dxa"/>
            <w:shd w:val="clear" w:color="auto" w:fill="auto"/>
          </w:tcPr>
          <w:p w:rsidR="004561D3" w:rsidRPr="00881DBF" w:rsidRDefault="004561D3">
            <w:pPr>
              <w:rPr>
                <w:rFonts w:ascii="微软雅黑" w:eastAsia="微软雅黑" w:hAnsi="微软雅黑"/>
                <w:sz w:val="18"/>
                <w:szCs w:val="18"/>
              </w:rPr>
            </w:pPr>
          </w:p>
        </w:tc>
      </w:tr>
      <w:tr w:rsidR="004561D3">
        <w:trPr>
          <w:trHeight w:val="417"/>
        </w:trPr>
        <w:tc>
          <w:tcPr>
            <w:tcW w:w="851" w:type="dxa"/>
            <w:vMerge/>
          </w:tcPr>
          <w:p w:rsidR="004561D3" w:rsidRDefault="004561D3">
            <w:pPr>
              <w:jc w:val="center"/>
              <w:rPr>
                <w:rStyle w:val="shorttext"/>
              </w:rPr>
            </w:pPr>
          </w:p>
        </w:tc>
        <w:tc>
          <w:tcPr>
            <w:tcW w:w="1559" w:type="dxa"/>
            <w:shd w:val="clear" w:color="auto" w:fill="auto"/>
          </w:tcPr>
          <w:p w:rsidR="004561D3" w:rsidRPr="00881DBF" w:rsidRDefault="004561D3">
            <w:pPr>
              <w:jc w:val="center"/>
              <w:rPr>
                <w:rFonts w:ascii="微软雅黑" w:eastAsia="微软雅黑" w:hAnsi="微软雅黑" w:cs="新宋体"/>
                <w:sz w:val="18"/>
                <w:szCs w:val="18"/>
              </w:rPr>
            </w:pPr>
            <w:r w:rsidRPr="00881DBF">
              <w:rPr>
                <w:rFonts w:ascii="Consolas" w:eastAsia="Consolas" w:hAnsi="Consolas" w:hint="eastAsia"/>
                <w:szCs w:val="21"/>
                <w:highlight w:val="white"/>
              </w:rPr>
              <w:t>withdrawalsHandling</w:t>
            </w:r>
          </w:p>
        </w:tc>
        <w:tc>
          <w:tcPr>
            <w:tcW w:w="1296"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Cs w:val="21"/>
              </w:rPr>
              <w:t>提现手续费</w:t>
            </w:r>
          </w:p>
        </w:tc>
        <w:tc>
          <w:tcPr>
            <w:tcW w:w="1029" w:type="dxa"/>
            <w:shd w:val="clear" w:color="auto" w:fill="auto"/>
          </w:tcPr>
          <w:p w:rsidR="004561D3" w:rsidRPr="00881DBF" w:rsidRDefault="004561D3">
            <w:pPr>
              <w:jc w:val="center"/>
              <w:rPr>
                <w:rFonts w:ascii="微软雅黑" w:eastAsia="微软雅黑" w:hAnsi="微软雅黑"/>
                <w:sz w:val="18"/>
                <w:szCs w:val="18"/>
              </w:rPr>
            </w:pPr>
            <w:r w:rsidRPr="00881DBF">
              <w:rPr>
                <w:rFonts w:ascii="微软雅黑" w:eastAsia="微软雅黑" w:hAnsi="微软雅黑" w:hint="eastAsia"/>
                <w:szCs w:val="21"/>
              </w:rPr>
              <w:t>decimal</w:t>
            </w:r>
          </w:p>
        </w:tc>
        <w:tc>
          <w:tcPr>
            <w:tcW w:w="929" w:type="dxa"/>
            <w:shd w:val="clear" w:color="auto" w:fill="auto"/>
          </w:tcPr>
          <w:p w:rsidR="004561D3" w:rsidRPr="00881DBF" w:rsidRDefault="004561D3">
            <w:pPr>
              <w:jc w:val="right"/>
              <w:rPr>
                <w:rFonts w:ascii="微软雅黑" w:eastAsia="微软雅黑" w:hAnsi="微软雅黑"/>
                <w:sz w:val="18"/>
                <w:szCs w:val="18"/>
              </w:rPr>
            </w:pPr>
            <w:r w:rsidRPr="00881DBF">
              <w:rPr>
                <w:rFonts w:ascii="微软雅黑" w:eastAsia="微软雅黑" w:hAnsi="微软雅黑" w:hint="eastAsia"/>
                <w:szCs w:val="21"/>
              </w:rPr>
              <w:t>20</w:t>
            </w:r>
          </w:p>
        </w:tc>
        <w:tc>
          <w:tcPr>
            <w:tcW w:w="1274" w:type="dxa"/>
            <w:shd w:val="clear" w:color="auto" w:fill="auto"/>
          </w:tcPr>
          <w:p w:rsidR="004561D3" w:rsidRPr="00881DBF" w:rsidRDefault="00881DBF">
            <w:pPr>
              <w:jc w:val="center"/>
              <w:rPr>
                <w:rFonts w:ascii="微软雅黑" w:eastAsia="微软雅黑" w:hAnsi="微软雅黑"/>
                <w:sz w:val="18"/>
                <w:szCs w:val="18"/>
              </w:rPr>
            </w:pPr>
            <w:r w:rsidRPr="00881DBF">
              <w:rPr>
                <w:rFonts w:ascii="微软雅黑" w:eastAsia="微软雅黑" w:hAnsi="微软雅黑" w:hint="eastAsia"/>
                <w:sz w:val="18"/>
                <w:szCs w:val="18"/>
              </w:rPr>
              <w:t>M</w:t>
            </w:r>
          </w:p>
        </w:tc>
        <w:tc>
          <w:tcPr>
            <w:tcW w:w="2410" w:type="dxa"/>
            <w:shd w:val="clear" w:color="auto" w:fill="auto"/>
          </w:tcPr>
          <w:p w:rsidR="004561D3" w:rsidRPr="00881DBF" w:rsidRDefault="004561D3">
            <w:pPr>
              <w:rPr>
                <w:rFonts w:ascii="微软雅黑" w:eastAsia="微软雅黑" w:hAnsi="微软雅黑"/>
                <w:sz w:val="18"/>
                <w:szCs w:val="18"/>
              </w:rPr>
            </w:pPr>
          </w:p>
        </w:tc>
      </w:tr>
      <w:tr w:rsidR="00FB70B4" w:rsidTr="00E36C9E">
        <w:trPr>
          <w:trHeight w:val="417"/>
        </w:trPr>
        <w:tc>
          <w:tcPr>
            <w:tcW w:w="851" w:type="dxa"/>
            <w:vMerge/>
          </w:tcPr>
          <w:p w:rsidR="00FB70B4" w:rsidRDefault="00FB70B4" w:rsidP="00FB70B4">
            <w:pPr>
              <w:jc w:val="center"/>
              <w:rPr>
                <w:rStyle w:val="shorttext"/>
              </w:rPr>
            </w:pPr>
          </w:p>
        </w:tc>
        <w:tc>
          <w:tcPr>
            <w:tcW w:w="1559" w:type="dxa"/>
            <w:shd w:val="clear" w:color="auto" w:fill="auto"/>
            <w:vAlign w:val="center"/>
          </w:tcPr>
          <w:p w:rsidR="00FB70B4" w:rsidRDefault="00FB70B4" w:rsidP="00FB70B4">
            <w:pPr>
              <w:jc w:val="center"/>
              <w:rPr>
                <w:rFonts w:ascii="Consolas" w:eastAsia="Consolas" w:hAnsi="Consolas"/>
                <w:color w:val="FF0000"/>
                <w:szCs w:val="21"/>
                <w:highlight w:val="white"/>
              </w:rPr>
            </w:pPr>
            <w:r>
              <w:rPr>
                <w:rFonts w:asciiTheme="minorEastAsia" w:hAnsiTheme="minorEastAsia"/>
                <w:color w:val="FF0000"/>
                <w:szCs w:val="21"/>
              </w:rPr>
              <w:t>p</w:t>
            </w:r>
            <w:r>
              <w:rPr>
                <w:rFonts w:asciiTheme="minorEastAsia" w:hAnsiTheme="minorEastAsia" w:hint="eastAsia"/>
                <w:color w:val="FF0000"/>
                <w:szCs w:val="21"/>
              </w:rPr>
              <w:t>r</w:t>
            </w:r>
            <w:r>
              <w:rPr>
                <w:rFonts w:asciiTheme="minorEastAsia" w:hAnsiTheme="minorEastAsia"/>
                <w:color w:val="FF0000"/>
                <w:szCs w:val="21"/>
              </w:rPr>
              <w:t>emiumRate</w:t>
            </w:r>
          </w:p>
        </w:tc>
        <w:tc>
          <w:tcPr>
            <w:tcW w:w="1296" w:type="dxa"/>
            <w:shd w:val="clear" w:color="auto" w:fill="auto"/>
          </w:tcPr>
          <w:p w:rsidR="00FB70B4" w:rsidRDefault="00BA7DD8" w:rsidP="00FB70B4">
            <w:pPr>
              <w:jc w:val="center"/>
              <w:rPr>
                <w:rFonts w:ascii="微软雅黑" w:eastAsia="微软雅黑" w:hAnsi="微软雅黑"/>
                <w:color w:val="FF0000"/>
                <w:szCs w:val="21"/>
              </w:rPr>
            </w:pPr>
            <w:r>
              <w:rPr>
                <w:rFonts w:ascii="微软雅黑" w:eastAsia="微软雅黑" w:hAnsi="微软雅黑" w:hint="eastAsia"/>
                <w:color w:val="FF0000"/>
                <w:szCs w:val="21"/>
              </w:rPr>
              <w:t>溢价比例</w:t>
            </w:r>
          </w:p>
        </w:tc>
        <w:tc>
          <w:tcPr>
            <w:tcW w:w="1029" w:type="dxa"/>
            <w:shd w:val="clear" w:color="auto" w:fill="auto"/>
          </w:tcPr>
          <w:p w:rsidR="00FB70B4" w:rsidRDefault="00FB70B4" w:rsidP="00FB70B4">
            <w:pPr>
              <w:jc w:val="center"/>
              <w:rPr>
                <w:rFonts w:ascii="微软雅黑" w:eastAsia="微软雅黑" w:hAnsi="微软雅黑"/>
                <w:color w:val="FF0000"/>
                <w:szCs w:val="21"/>
              </w:rPr>
            </w:pPr>
            <w:r>
              <w:rPr>
                <w:rFonts w:ascii="微软雅黑" w:eastAsia="微软雅黑" w:hAnsi="微软雅黑" w:hint="eastAsia"/>
                <w:color w:val="FF0000"/>
                <w:szCs w:val="21"/>
              </w:rPr>
              <w:t>decimal</w:t>
            </w:r>
          </w:p>
        </w:tc>
        <w:tc>
          <w:tcPr>
            <w:tcW w:w="929" w:type="dxa"/>
            <w:shd w:val="clear" w:color="auto" w:fill="auto"/>
          </w:tcPr>
          <w:p w:rsidR="00FB70B4" w:rsidRDefault="00FB70B4" w:rsidP="00FB70B4">
            <w:pPr>
              <w:jc w:val="right"/>
              <w:rPr>
                <w:rFonts w:ascii="微软雅黑" w:eastAsia="微软雅黑" w:hAnsi="微软雅黑"/>
                <w:color w:val="FF0000"/>
                <w:szCs w:val="21"/>
              </w:rPr>
            </w:pPr>
            <w:r>
              <w:rPr>
                <w:rFonts w:ascii="微软雅黑" w:eastAsia="微软雅黑" w:hAnsi="微软雅黑" w:hint="eastAsia"/>
                <w:color w:val="FF0000"/>
                <w:szCs w:val="21"/>
              </w:rPr>
              <w:t>20</w:t>
            </w:r>
          </w:p>
        </w:tc>
        <w:tc>
          <w:tcPr>
            <w:tcW w:w="1274" w:type="dxa"/>
            <w:shd w:val="clear" w:color="auto" w:fill="auto"/>
            <w:vAlign w:val="center"/>
          </w:tcPr>
          <w:p w:rsidR="00FB70B4" w:rsidRDefault="00FB70B4" w:rsidP="00FB70B4">
            <w:pPr>
              <w:jc w:val="center"/>
              <w:rPr>
                <w:rFonts w:ascii="微软雅黑" w:eastAsia="微软雅黑" w:hAnsi="微软雅黑"/>
                <w:color w:val="000000"/>
                <w:sz w:val="18"/>
                <w:szCs w:val="18"/>
              </w:rPr>
            </w:pPr>
            <w:r w:rsidRPr="00881DBF">
              <w:rPr>
                <w:rFonts w:ascii="微软雅黑" w:eastAsia="微软雅黑" w:hAnsi="微软雅黑" w:hint="eastAsia"/>
                <w:color w:val="FF0000"/>
                <w:sz w:val="18"/>
                <w:szCs w:val="18"/>
              </w:rPr>
              <w:t>M</w:t>
            </w:r>
          </w:p>
        </w:tc>
        <w:tc>
          <w:tcPr>
            <w:tcW w:w="2410" w:type="dxa"/>
            <w:shd w:val="clear" w:color="auto" w:fill="auto"/>
          </w:tcPr>
          <w:p w:rsidR="00FB70B4" w:rsidRDefault="00FB70B4" w:rsidP="00FB70B4">
            <w:pPr>
              <w:rPr>
                <w:rFonts w:ascii="微软雅黑" w:eastAsia="微软雅黑" w:hAnsi="微软雅黑"/>
                <w:color w:val="000000"/>
                <w:sz w:val="18"/>
                <w:szCs w:val="18"/>
              </w:rPr>
            </w:pPr>
          </w:p>
        </w:tc>
      </w:tr>
    </w:tbl>
    <w:p w:rsidR="0099371D" w:rsidRDefault="0099371D"/>
    <w:p w:rsidR="0099371D" w:rsidRDefault="002A4916">
      <w:pPr>
        <w:pStyle w:val="2"/>
      </w:pPr>
      <w:bookmarkStart w:id="247" w:name="_Toc439764036"/>
      <w:bookmarkStart w:id="248" w:name="_Toc508982566"/>
      <w:r>
        <w:rPr>
          <w:rFonts w:hint="eastAsia"/>
        </w:rPr>
        <w:t>商户信息新增或更新接口</w:t>
      </w:r>
      <w:bookmarkEnd w:id="247"/>
      <w:bookmarkEnd w:id="248"/>
    </w:p>
    <w:p w:rsidR="0099371D" w:rsidRDefault="002A4916">
      <w:pPr>
        <w:pStyle w:val="30"/>
      </w:pPr>
      <w:bookmarkStart w:id="249" w:name="_Toc439764037"/>
      <w:bookmarkStart w:id="250" w:name="_Toc508982567"/>
      <w:r>
        <w:rPr>
          <w:rFonts w:hint="eastAsia"/>
        </w:rPr>
        <w:t>接口名称：</w:t>
      </w:r>
      <w:bookmarkEnd w:id="249"/>
      <w:r>
        <w:rPr>
          <w:rFonts w:hint="eastAsia"/>
        </w:rPr>
        <w:t>merchant</w:t>
      </w:r>
      <w:r>
        <w:t>/</w:t>
      </w:r>
      <w:r>
        <w:rPr>
          <w:rFonts w:hint="eastAsia"/>
        </w:rPr>
        <w:t>merchant</w:t>
      </w:r>
      <w:r>
        <w:t>Manage/merchantInfoInsertOrUpdate</w:t>
      </w:r>
      <w:r>
        <w:rPr>
          <w:rFonts w:hint="eastAsia"/>
        </w:rPr>
        <w:t>.</w:t>
      </w:r>
      <w:r>
        <w:t>do</w:t>
      </w:r>
      <w:bookmarkEnd w:id="250"/>
    </w:p>
    <w:p w:rsidR="0099371D" w:rsidRDefault="002A4916">
      <w:pPr>
        <w:pStyle w:val="30"/>
      </w:pPr>
      <w:bookmarkStart w:id="251" w:name="_Toc439764038"/>
      <w:bookmarkStart w:id="252" w:name="_Toc508982568"/>
      <w:r>
        <w:rPr>
          <w:rFonts w:hint="eastAsia"/>
        </w:rPr>
        <w:t>请求报文</w:t>
      </w:r>
      <w:bookmarkEnd w:id="251"/>
      <w:bookmarkEnd w:id="252"/>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5109AA">
        <w:trPr>
          <w:trHeight w:val="417"/>
        </w:trPr>
        <w:tc>
          <w:tcPr>
            <w:tcW w:w="956" w:type="dxa"/>
            <w:vMerge w:val="restart"/>
            <w:shd w:val="clear" w:color="auto" w:fill="auto"/>
            <w:vAlign w:val="center"/>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商户ID</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109AA" w:rsidRDefault="005109AA">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有值为更新操作 无值为插入操作</w:t>
            </w: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color w:val="000000"/>
                <w:sz w:val="18"/>
                <w:szCs w:val="18"/>
              </w:rPr>
              <w:t>merchantType</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商户类型</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109AA" w:rsidRDefault="005109AA">
            <w:pPr>
              <w:rPr>
                <w:rFonts w:ascii="微软雅黑" w:eastAsia="微软雅黑" w:hAnsi="微软雅黑"/>
                <w:color w:val="000000"/>
                <w:sz w:val="18"/>
                <w:szCs w:val="18"/>
              </w:rPr>
            </w:pPr>
            <w:r>
              <w:rPr>
                <w:rFonts w:ascii="微软雅黑" w:eastAsia="微软雅黑" w:hAnsi="微软雅黑" w:hint="eastAsia"/>
                <w:color w:val="000000"/>
                <w:sz w:val="18"/>
                <w:szCs w:val="18"/>
              </w:rPr>
              <w:t>1-入驻商户 2 线下商户</w:t>
            </w: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color w:val="000000"/>
                <w:sz w:val="18"/>
                <w:szCs w:val="18"/>
              </w:rPr>
              <w:t>merchantName</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merchantPic</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商户logo</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cs="新宋体"/>
                <w:sz w:val="18"/>
                <w:szCs w:val="18"/>
              </w:rPr>
              <w:t>merchantShortName</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商户简称</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s="新宋体"/>
                <w:sz w:val="18"/>
                <w:szCs w:val="18"/>
              </w:rPr>
              <w:t>managementModel</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经营模式</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5109AA" w:rsidRDefault="005109AA">
            <w:pPr>
              <w:rPr>
                <w:rFonts w:ascii="微软雅黑" w:eastAsia="微软雅黑" w:hAnsi="微软雅黑"/>
                <w:color w:val="000000"/>
                <w:sz w:val="18"/>
                <w:szCs w:val="18"/>
              </w:rPr>
            </w:pPr>
            <w:r>
              <w:rPr>
                <w:rFonts w:ascii="微软雅黑" w:eastAsia="微软雅黑" w:hAnsi="微软雅黑" w:hint="eastAsia"/>
                <w:color w:val="000000"/>
                <w:sz w:val="18"/>
                <w:szCs w:val="18"/>
              </w:rPr>
              <w:t>1 直营 2 直营&amp;加盟</w:t>
            </w: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s="新宋体" w:hint="eastAsia"/>
                <w:sz w:val="18"/>
                <w:szCs w:val="18"/>
              </w:rPr>
              <w:t>bus</w:t>
            </w:r>
            <w:r>
              <w:rPr>
                <w:rFonts w:ascii="微软雅黑" w:eastAsia="微软雅黑" w:hAnsi="微软雅黑" w:cs="新宋体"/>
                <w:sz w:val="18"/>
                <w:szCs w:val="18"/>
              </w:rPr>
              <w:t>inessLicense</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营业执照</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s="新宋体" w:hint="eastAsia"/>
                <w:sz w:val="18"/>
                <w:szCs w:val="18"/>
              </w:rPr>
              <w:t>appId</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APPID</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80</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s="新宋体" w:hint="eastAsia"/>
                <w:sz w:val="18"/>
                <w:szCs w:val="18"/>
              </w:rPr>
              <w:t>appKey</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color w:val="000000"/>
                <w:sz w:val="18"/>
                <w:szCs w:val="18"/>
              </w:rPr>
              <w:t>APP_KEY</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s="新宋体"/>
                <w:sz w:val="18"/>
                <w:szCs w:val="18"/>
              </w:rPr>
              <w:t>commissionRate</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佣金比例</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5109AA" w:rsidRDefault="005109AA">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cs="新宋体"/>
                <w:sz w:val="18"/>
                <w:szCs w:val="18"/>
              </w:rPr>
              <w:t>state</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商户状态</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109AA" w:rsidRDefault="005109AA">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1-待审核，2-有效商户，3 冻结</w:t>
            </w:r>
          </w:p>
        </w:tc>
      </w:tr>
      <w:tr w:rsidR="005109AA">
        <w:trPr>
          <w:trHeight w:val="417"/>
          <w:ins w:id="253" w:author="temp" w:date="2016-01-28T17:02:00Z"/>
        </w:trPr>
        <w:tc>
          <w:tcPr>
            <w:tcW w:w="956" w:type="dxa"/>
            <w:vMerge/>
            <w:shd w:val="clear" w:color="auto" w:fill="auto"/>
          </w:tcPr>
          <w:p w:rsidR="005109AA" w:rsidRDefault="005109AA">
            <w:pPr>
              <w:jc w:val="center"/>
              <w:rPr>
                <w:ins w:id="254" w:author="temp" w:date="2016-01-28T17:02:00Z"/>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s="新宋体"/>
                <w:sz w:val="18"/>
                <w:szCs w:val="18"/>
              </w:rPr>
              <w:t>approveMessage</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ins w:id="255" w:author="temp" w:date="2016-01-28T17:02:00Z"/>
        </w:trPr>
        <w:tc>
          <w:tcPr>
            <w:tcW w:w="956" w:type="dxa"/>
            <w:vMerge/>
            <w:shd w:val="clear" w:color="auto" w:fill="auto"/>
          </w:tcPr>
          <w:p w:rsidR="005109AA" w:rsidRDefault="005109AA">
            <w:pPr>
              <w:jc w:val="center"/>
              <w:rPr>
                <w:ins w:id="256" w:author="temp" w:date="2016-01-28T17:02:00Z"/>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s="新宋体"/>
                <w:sz w:val="18"/>
                <w:szCs w:val="18"/>
              </w:rPr>
              <w:t>remark</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备注说明</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r>
              <w:rPr>
                <w:rFonts w:ascii="微软雅黑" w:eastAsia="微软雅黑" w:hAnsi="微软雅黑"/>
                <w:color w:val="000000"/>
                <w:sz w:val="18"/>
                <w:szCs w:val="18"/>
              </w:rPr>
              <w:t>0</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olor w:val="000000"/>
                <w:sz w:val="18"/>
                <w:szCs w:val="18"/>
              </w:rPr>
              <w:t>keyword</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olor w:val="000000"/>
                <w:sz w:val="18"/>
                <w:szCs w:val="18"/>
              </w:rPr>
              <w:t>province</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s="新宋体"/>
                <w:sz w:val="18"/>
                <w:szCs w:val="18"/>
              </w:rPr>
              <w:t>city</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s="新宋体"/>
                <w:sz w:val="18"/>
                <w:szCs w:val="18"/>
              </w:rPr>
              <w:t>county</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所属区</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s="新宋体" w:hint="eastAsia"/>
                <w:sz w:val="18"/>
                <w:szCs w:val="18"/>
              </w:rPr>
              <w:t>businessArea</w:t>
            </w:r>
          </w:p>
        </w:tc>
        <w:tc>
          <w:tcPr>
            <w:tcW w:w="1276" w:type="dxa"/>
            <w:shd w:val="clear" w:color="auto" w:fill="auto"/>
          </w:tcPr>
          <w:p w:rsidR="005109AA" w:rsidRDefault="005109AA">
            <w:pPr>
              <w:rPr>
                <w:rFonts w:ascii="微软雅黑" w:eastAsia="微软雅黑" w:hAnsi="微软雅黑"/>
                <w:color w:val="000000"/>
                <w:sz w:val="18"/>
                <w:szCs w:val="18"/>
              </w:rPr>
            </w:pPr>
            <w:r>
              <w:rPr>
                <w:rFonts w:ascii="微软雅黑" w:eastAsia="微软雅黑" w:hAnsi="微软雅黑" w:hint="eastAsia"/>
                <w:color w:val="000000"/>
                <w:sz w:val="18"/>
                <w:szCs w:val="18"/>
              </w:rPr>
              <w:t>所属商圈</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cs="新宋体"/>
                <w:sz w:val="18"/>
                <w:szCs w:val="18"/>
              </w:rPr>
              <w:t>detailAddress</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详细地址</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s="新宋体"/>
                <w:sz w:val="18"/>
                <w:szCs w:val="18"/>
              </w:rPr>
              <w:t>lastModifier</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109AA" w:rsidRDefault="005109AA">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createDate</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5</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109AA" w:rsidRDefault="005109AA">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Default="005109AA">
            <w:pPr>
              <w:jc w:val="center"/>
              <w:rPr>
                <w:rFonts w:ascii="微软雅黑" w:eastAsia="微软雅黑" w:hAnsi="微软雅黑" w:cs="新宋体"/>
                <w:sz w:val="18"/>
                <w:szCs w:val="18"/>
              </w:rPr>
            </w:pPr>
            <w:r>
              <w:rPr>
                <w:rFonts w:ascii="微软雅黑" w:eastAsia="微软雅黑" w:hAnsi="微软雅黑" w:cs="新宋体"/>
                <w:sz w:val="18"/>
                <w:szCs w:val="18"/>
              </w:rPr>
              <w:t>creator</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134"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5109AA" w:rsidRDefault="005109AA">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5109AA" w:rsidRDefault="005109AA">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109AA" w:rsidRDefault="005109AA">
            <w:pPr>
              <w:rPr>
                <w:rFonts w:ascii="微软雅黑" w:eastAsia="微软雅黑" w:hAnsi="微软雅黑"/>
                <w:color w:val="000000"/>
                <w:sz w:val="18"/>
                <w:szCs w:val="18"/>
              </w:rPr>
            </w:pPr>
          </w:p>
        </w:tc>
      </w:tr>
      <w:tr w:rsidR="005109AA">
        <w:trPr>
          <w:trHeight w:val="417"/>
        </w:trPr>
        <w:tc>
          <w:tcPr>
            <w:tcW w:w="956" w:type="dxa"/>
            <w:vMerge/>
            <w:shd w:val="clear" w:color="auto" w:fill="auto"/>
          </w:tcPr>
          <w:p w:rsidR="005109AA" w:rsidRDefault="005109AA">
            <w:pPr>
              <w:jc w:val="center"/>
              <w:rPr>
                <w:rStyle w:val="shorttext"/>
              </w:rPr>
            </w:pPr>
          </w:p>
        </w:tc>
        <w:tc>
          <w:tcPr>
            <w:tcW w:w="1559" w:type="dxa"/>
            <w:shd w:val="clear" w:color="auto" w:fill="auto"/>
          </w:tcPr>
          <w:p w:rsidR="005109AA" w:rsidRPr="005109AA" w:rsidRDefault="005109AA">
            <w:pPr>
              <w:jc w:val="center"/>
              <w:rPr>
                <w:rFonts w:ascii="微软雅黑" w:eastAsia="微软雅黑" w:hAnsi="微软雅黑" w:cs="新宋体"/>
                <w:sz w:val="18"/>
                <w:szCs w:val="18"/>
              </w:rPr>
            </w:pPr>
            <w:r w:rsidRPr="005109AA">
              <w:rPr>
                <w:rFonts w:ascii="微软雅黑" w:eastAsia="微软雅黑" w:hAnsi="微软雅黑" w:cs="新宋体" w:hint="eastAsia"/>
                <w:sz w:val="18"/>
                <w:szCs w:val="18"/>
              </w:rPr>
              <w:t>settlementWay</w:t>
            </w:r>
          </w:p>
        </w:tc>
        <w:tc>
          <w:tcPr>
            <w:tcW w:w="1276" w:type="dxa"/>
            <w:shd w:val="clear" w:color="auto" w:fill="auto"/>
          </w:tcPr>
          <w:p w:rsidR="005109AA" w:rsidRPr="005109AA" w:rsidRDefault="005109AA">
            <w:pPr>
              <w:jc w:val="center"/>
              <w:rPr>
                <w:rFonts w:ascii="微软雅黑" w:eastAsia="微软雅黑" w:hAnsi="微软雅黑"/>
                <w:sz w:val="18"/>
                <w:szCs w:val="18"/>
              </w:rPr>
            </w:pPr>
            <w:r w:rsidRPr="005109AA">
              <w:rPr>
                <w:rFonts w:ascii="微软雅黑" w:eastAsia="微软雅黑" w:hAnsi="微软雅黑" w:hint="eastAsia"/>
                <w:sz w:val="18"/>
                <w:szCs w:val="18"/>
              </w:rPr>
              <w:t>结算方式</w:t>
            </w:r>
          </w:p>
        </w:tc>
        <w:tc>
          <w:tcPr>
            <w:tcW w:w="1134" w:type="dxa"/>
            <w:shd w:val="clear" w:color="auto" w:fill="auto"/>
          </w:tcPr>
          <w:p w:rsidR="005109AA" w:rsidRPr="005109AA" w:rsidRDefault="005109AA">
            <w:pPr>
              <w:jc w:val="center"/>
              <w:rPr>
                <w:rFonts w:ascii="微软雅黑" w:eastAsia="微软雅黑" w:hAnsi="微软雅黑"/>
                <w:sz w:val="18"/>
                <w:szCs w:val="18"/>
              </w:rPr>
            </w:pPr>
            <w:r w:rsidRPr="005109AA">
              <w:rPr>
                <w:rFonts w:ascii="微软雅黑" w:eastAsia="微软雅黑" w:hAnsi="微软雅黑" w:hint="eastAsia"/>
                <w:sz w:val="18"/>
                <w:szCs w:val="18"/>
              </w:rPr>
              <w:t>number</w:t>
            </w:r>
          </w:p>
        </w:tc>
        <w:tc>
          <w:tcPr>
            <w:tcW w:w="850" w:type="dxa"/>
            <w:shd w:val="clear" w:color="auto" w:fill="auto"/>
          </w:tcPr>
          <w:p w:rsidR="005109AA" w:rsidRPr="005109AA" w:rsidRDefault="005109AA">
            <w:pPr>
              <w:jc w:val="right"/>
              <w:rPr>
                <w:rFonts w:ascii="微软雅黑" w:eastAsia="微软雅黑" w:hAnsi="微软雅黑"/>
                <w:sz w:val="18"/>
                <w:szCs w:val="18"/>
              </w:rPr>
            </w:pPr>
            <w:r w:rsidRPr="005109AA">
              <w:rPr>
                <w:rFonts w:ascii="微软雅黑" w:eastAsia="微软雅黑" w:hAnsi="微软雅黑" w:hint="eastAsia"/>
                <w:sz w:val="18"/>
                <w:szCs w:val="18"/>
              </w:rPr>
              <w:t>20</w:t>
            </w:r>
          </w:p>
        </w:tc>
        <w:tc>
          <w:tcPr>
            <w:tcW w:w="1276" w:type="dxa"/>
            <w:shd w:val="clear" w:color="auto" w:fill="auto"/>
          </w:tcPr>
          <w:p w:rsidR="005109AA" w:rsidRPr="005109AA" w:rsidRDefault="005109AA">
            <w:pPr>
              <w:jc w:val="center"/>
              <w:rPr>
                <w:rFonts w:ascii="微软雅黑" w:eastAsia="微软雅黑" w:hAnsi="微软雅黑"/>
                <w:sz w:val="18"/>
                <w:szCs w:val="18"/>
              </w:rPr>
            </w:pPr>
            <w:r w:rsidRPr="005109AA">
              <w:rPr>
                <w:rFonts w:ascii="微软雅黑" w:eastAsia="微软雅黑" w:hAnsi="微软雅黑" w:hint="eastAsia"/>
                <w:sz w:val="18"/>
                <w:szCs w:val="18"/>
              </w:rPr>
              <w:t>M</w:t>
            </w:r>
          </w:p>
        </w:tc>
        <w:tc>
          <w:tcPr>
            <w:tcW w:w="2410" w:type="dxa"/>
            <w:shd w:val="clear" w:color="auto" w:fill="auto"/>
          </w:tcPr>
          <w:p w:rsidR="005109AA" w:rsidRPr="005109AA" w:rsidRDefault="005109AA">
            <w:pPr>
              <w:rPr>
                <w:rFonts w:ascii="微软雅黑" w:eastAsia="微软雅黑" w:hAnsi="微软雅黑"/>
                <w:sz w:val="18"/>
                <w:szCs w:val="18"/>
              </w:rPr>
            </w:pPr>
            <w:r w:rsidRPr="005109AA">
              <w:rPr>
                <w:rFonts w:ascii="微软雅黑" w:eastAsia="微软雅黑" w:hAnsi="微软雅黑" w:hint="eastAsia"/>
                <w:sz w:val="18"/>
                <w:szCs w:val="18"/>
              </w:rPr>
              <w:t>1 按月结算（自动提现） 2 按日结算（自动提现） 3 按周结算（自动提现） 4 按日结算（手动提现）5 按周结算（手动提现）6 按月结算（手动提现）</w:t>
            </w:r>
          </w:p>
        </w:tc>
      </w:tr>
      <w:tr w:rsidR="005109AA" w:rsidTr="005109AA">
        <w:trPr>
          <w:trHeight w:val="417"/>
        </w:trPr>
        <w:tc>
          <w:tcPr>
            <w:tcW w:w="956" w:type="dxa"/>
            <w:vMerge/>
          </w:tcPr>
          <w:p w:rsidR="005109AA" w:rsidRDefault="005109AA">
            <w:pPr>
              <w:jc w:val="center"/>
              <w:rPr>
                <w:rStyle w:val="shorttext"/>
              </w:rPr>
            </w:pPr>
          </w:p>
        </w:tc>
        <w:tc>
          <w:tcPr>
            <w:tcW w:w="1559" w:type="dxa"/>
            <w:shd w:val="clear" w:color="auto" w:fill="auto"/>
          </w:tcPr>
          <w:p w:rsidR="005109AA" w:rsidRPr="005109AA" w:rsidRDefault="005109AA">
            <w:pPr>
              <w:jc w:val="center"/>
              <w:rPr>
                <w:rFonts w:ascii="微软雅黑" w:eastAsia="微软雅黑" w:hAnsi="微软雅黑" w:cs="新宋体"/>
                <w:sz w:val="18"/>
                <w:szCs w:val="18"/>
              </w:rPr>
            </w:pPr>
            <w:r w:rsidRPr="005109AA">
              <w:rPr>
                <w:rFonts w:ascii="Consolas" w:eastAsia="Consolas" w:hAnsi="Consolas" w:hint="eastAsia"/>
                <w:szCs w:val="21"/>
                <w:highlight w:val="white"/>
              </w:rPr>
              <w:t>withdrawalsHandling</w:t>
            </w:r>
          </w:p>
        </w:tc>
        <w:tc>
          <w:tcPr>
            <w:tcW w:w="1276" w:type="dxa"/>
            <w:shd w:val="clear" w:color="auto" w:fill="auto"/>
          </w:tcPr>
          <w:p w:rsidR="005109AA" w:rsidRPr="005109AA" w:rsidRDefault="005109AA">
            <w:pPr>
              <w:jc w:val="center"/>
              <w:rPr>
                <w:rFonts w:ascii="微软雅黑" w:eastAsia="微软雅黑" w:hAnsi="微软雅黑"/>
                <w:sz w:val="18"/>
                <w:szCs w:val="18"/>
              </w:rPr>
            </w:pPr>
            <w:r w:rsidRPr="005109AA">
              <w:rPr>
                <w:rFonts w:ascii="微软雅黑" w:eastAsia="微软雅黑" w:hAnsi="微软雅黑" w:hint="eastAsia"/>
                <w:szCs w:val="21"/>
              </w:rPr>
              <w:t>提现手续费</w:t>
            </w:r>
          </w:p>
        </w:tc>
        <w:tc>
          <w:tcPr>
            <w:tcW w:w="1134" w:type="dxa"/>
            <w:shd w:val="clear" w:color="auto" w:fill="auto"/>
          </w:tcPr>
          <w:p w:rsidR="005109AA" w:rsidRPr="005109AA" w:rsidRDefault="005109AA">
            <w:pPr>
              <w:jc w:val="center"/>
              <w:rPr>
                <w:rFonts w:ascii="微软雅黑" w:eastAsia="微软雅黑" w:hAnsi="微软雅黑"/>
                <w:sz w:val="18"/>
                <w:szCs w:val="18"/>
              </w:rPr>
            </w:pPr>
            <w:r w:rsidRPr="005109AA">
              <w:rPr>
                <w:rFonts w:ascii="微软雅黑" w:eastAsia="微软雅黑" w:hAnsi="微软雅黑" w:hint="eastAsia"/>
                <w:szCs w:val="21"/>
              </w:rPr>
              <w:t>decimal</w:t>
            </w:r>
          </w:p>
        </w:tc>
        <w:tc>
          <w:tcPr>
            <w:tcW w:w="850" w:type="dxa"/>
            <w:shd w:val="clear" w:color="auto" w:fill="auto"/>
          </w:tcPr>
          <w:p w:rsidR="005109AA" w:rsidRPr="005109AA" w:rsidRDefault="005109AA">
            <w:pPr>
              <w:jc w:val="right"/>
              <w:rPr>
                <w:rFonts w:ascii="微软雅黑" w:eastAsia="微软雅黑" w:hAnsi="微软雅黑"/>
                <w:sz w:val="18"/>
                <w:szCs w:val="18"/>
              </w:rPr>
            </w:pPr>
            <w:r w:rsidRPr="005109AA">
              <w:rPr>
                <w:rFonts w:ascii="微软雅黑" w:eastAsia="微软雅黑" w:hAnsi="微软雅黑" w:hint="eastAsia"/>
                <w:szCs w:val="21"/>
              </w:rPr>
              <w:t>20</w:t>
            </w:r>
          </w:p>
        </w:tc>
        <w:tc>
          <w:tcPr>
            <w:tcW w:w="1276" w:type="dxa"/>
            <w:shd w:val="clear" w:color="auto" w:fill="auto"/>
            <w:vAlign w:val="center"/>
          </w:tcPr>
          <w:p w:rsidR="005109AA" w:rsidRPr="005109AA" w:rsidRDefault="005109AA" w:rsidP="005109AA">
            <w:pPr>
              <w:jc w:val="center"/>
              <w:rPr>
                <w:rFonts w:ascii="微软雅黑" w:eastAsia="微软雅黑" w:hAnsi="微软雅黑"/>
                <w:sz w:val="18"/>
                <w:szCs w:val="18"/>
              </w:rPr>
            </w:pPr>
            <w:r w:rsidRPr="005109AA">
              <w:rPr>
                <w:rFonts w:ascii="微软雅黑" w:eastAsia="微软雅黑" w:hAnsi="微软雅黑" w:hint="eastAsia"/>
                <w:sz w:val="18"/>
                <w:szCs w:val="18"/>
              </w:rPr>
              <w:t>M</w:t>
            </w:r>
          </w:p>
        </w:tc>
        <w:tc>
          <w:tcPr>
            <w:tcW w:w="2410" w:type="dxa"/>
            <w:shd w:val="clear" w:color="auto" w:fill="auto"/>
          </w:tcPr>
          <w:p w:rsidR="005109AA" w:rsidRPr="005109AA" w:rsidRDefault="005109AA">
            <w:pPr>
              <w:rPr>
                <w:rFonts w:ascii="微软雅黑" w:eastAsia="微软雅黑" w:hAnsi="微软雅黑"/>
                <w:sz w:val="18"/>
                <w:szCs w:val="18"/>
              </w:rPr>
            </w:pPr>
          </w:p>
        </w:tc>
      </w:tr>
      <w:tr w:rsidR="005109AA" w:rsidTr="00881DBF">
        <w:trPr>
          <w:trHeight w:val="417"/>
        </w:trPr>
        <w:tc>
          <w:tcPr>
            <w:tcW w:w="956" w:type="dxa"/>
            <w:vMerge/>
          </w:tcPr>
          <w:p w:rsidR="005109AA" w:rsidRDefault="005109AA" w:rsidP="00881DBF">
            <w:pPr>
              <w:jc w:val="center"/>
              <w:rPr>
                <w:rStyle w:val="shorttext"/>
              </w:rPr>
            </w:pPr>
          </w:p>
        </w:tc>
        <w:tc>
          <w:tcPr>
            <w:tcW w:w="1559" w:type="dxa"/>
            <w:shd w:val="clear" w:color="auto" w:fill="auto"/>
            <w:vAlign w:val="center"/>
          </w:tcPr>
          <w:p w:rsidR="005109AA" w:rsidRDefault="005109AA" w:rsidP="00881DBF">
            <w:pPr>
              <w:jc w:val="center"/>
              <w:rPr>
                <w:rFonts w:ascii="Consolas" w:eastAsia="Consolas" w:hAnsi="Consolas"/>
                <w:color w:val="FF0000"/>
                <w:szCs w:val="21"/>
                <w:highlight w:val="white"/>
              </w:rPr>
            </w:pPr>
            <w:r>
              <w:rPr>
                <w:rFonts w:asciiTheme="minorEastAsia" w:hAnsiTheme="minorEastAsia"/>
                <w:color w:val="FF0000"/>
                <w:szCs w:val="21"/>
              </w:rPr>
              <w:t>p</w:t>
            </w:r>
            <w:r>
              <w:rPr>
                <w:rFonts w:asciiTheme="minorEastAsia" w:hAnsiTheme="minorEastAsia" w:hint="eastAsia"/>
                <w:color w:val="FF0000"/>
                <w:szCs w:val="21"/>
              </w:rPr>
              <w:t>r</w:t>
            </w:r>
            <w:r>
              <w:rPr>
                <w:rFonts w:asciiTheme="minorEastAsia" w:hAnsiTheme="minorEastAsia"/>
                <w:color w:val="FF0000"/>
                <w:szCs w:val="21"/>
              </w:rPr>
              <w:t>emiumRate</w:t>
            </w:r>
          </w:p>
        </w:tc>
        <w:tc>
          <w:tcPr>
            <w:tcW w:w="1276" w:type="dxa"/>
            <w:shd w:val="clear" w:color="auto" w:fill="auto"/>
          </w:tcPr>
          <w:p w:rsidR="005109AA" w:rsidRDefault="00BA7DD8" w:rsidP="00881DBF">
            <w:pPr>
              <w:jc w:val="center"/>
              <w:rPr>
                <w:rFonts w:ascii="微软雅黑" w:eastAsia="微软雅黑" w:hAnsi="微软雅黑"/>
                <w:color w:val="FF0000"/>
                <w:szCs w:val="21"/>
              </w:rPr>
            </w:pPr>
            <w:r>
              <w:rPr>
                <w:rFonts w:ascii="微软雅黑" w:eastAsia="微软雅黑" w:hAnsi="微软雅黑" w:hint="eastAsia"/>
                <w:color w:val="FF0000"/>
                <w:szCs w:val="21"/>
              </w:rPr>
              <w:t>溢价比例</w:t>
            </w:r>
          </w:p>
        </w:tc>
        <w:tc>
          <w:tcPr>
            <w:tcW w:w="1134" w:type="dxa"/>
            <w:shd w:val="clear" w:color="auto" w:fill="auto"/>
          </w:tcPr>
          <w:p w:rsidR="005109AA" w:rsidRDefault="005109AA" w:rsidP="00881DBF">
            <w:pPr>
              <w:jc w:val="center"/>
              <w:rPr>
                <w:rFonts w:ascii="微软雅黑" w:eastAsia="微软雅黑" w:hAnsi="微软雅黑"/>
                <w:color w:val="FF0000"/>
                <w:szCs w:val="21"/>
              </w:rPr>
            </w:pPr>
            <w:r>
              <w:rPr>
                <w:rFonts w:ascii="微软雅黑" w:eastAsia="微软雅黑" w:hAnsi="微软雅黑" w:hint="eastAsia"/>
                <w:color w:val="FF0000"/>
                <w:szCs w:val="21"/>
              </w:rPr>
              <w:t>decimal</w:t>
            </w:r>
          </w:p>
        </w:tc>
        <w:tc>
          <w:tcPr>
            <w:tcW w:w="850" w:type="dxa"/>
            <w:shd w:val="clear" w:color="auto" w:fill="auto"/>
          </w:tcPr>
          <w:p w:rsidR="005109AA" w:rsidRDefault="005109AA" w:rsidP="00881DBF">
            <w:pPr>
              <w:jc w:val="right"/>
              <w:rPr>
                <w:rFonts w:ascii="微软雅黑" w:eastAsia="微软雅黑" w:hAnsi="微软雅黑"/>
                <w:color w:val="FF0000"/>
                <w:szCs w:val="21"/>
              </w:rPr>
            </w:pPr>
            <w:r>
              <w:rPr>
                <w:rFonts w:ascii="微软雅黑" w:eastAsia="微软雅黑" w:hAnsi="微软雅黑" w:hint="eastAsia"/>
                <w:color w:val="FF0000"/>
                <w:szCs w:val="21"/>
              </w:rPr>
              <w:t>20</w:t>
            </w:r>
          </w:p>
        </w:tc>
        <w:tc>
          <w:tcPr>
            <w:tcW w:w="1276" w:type="dxa"/>
            <w:shd w:val="clear" w:color="auto" w:fill="auto"/>
            <w:vAlign w:val="center"/>
          </w:tcPr>
          <w:p w:rsidR="005109AA" w:rsidRDefault="005109AA" w:rsidP="00881DBF">
            <w:pPr>
              <w:jc w:val="center"/>
              <w:rPr>
                <w:rFonts w:ascii="微软雅黑" w:eastAsia="微软雅黑" w:hAnsi="微软雅黑"/>
                <w:color w:val="000000"/>
                <w:sz w:val="18"/>
                <w:szCs w:val="18"/>
              </w:rPr>
            </w:pPr>
            <w:r w:rsidRPr="00881DBF">
              <w:rPr>
                <w:rFonts w:ascii="微软雅黑" w:eastAsia="微软雅黑" w:hAnsi="微软雅黑" w:hint="eastAsia"/>
                <w:color w:val="FF0000"/>
                <w:sz w:val="18"/>
                <w:szCs w:val="18"/>
              </w:rPr>
              <w:t>M</w:t>
            </w:r>
          </w:p>
        </w:tc>
        <w:tc>
          <w:tcPr>
            <w:tcW w:w="2410" w:type="dxa"/>
            <w:shd w:val="clear" w:color="auto" w:fill="auto"/>
          </w:tcPr>
          <w:p w:rsidR="005109AA" w:rsidRDefault="005109AA" w:rsidP="00881DBF">
            <w:pPr>
              <w:rPr>
                <w:rFonts w:ascii="微软雅黑" w:eastAsia="微软雅黑" w:hAnsi="微软雅黑"/>
                <w:color w:val="000000"/>
                <w:sz w:val="18"/>
                <w:szCs w:val="18"/>
              </w:rPr>
            </w:pPr>
          </w:p>
        </w:tc>
      </w:tr>
    </w:tbl>
    <w:p w:rsidR="0099371D" w:rsidRDefault="0099371D"/>
    <w:p w:rsidR="0099371D" w:rsidRDefault="002A4916">
      <w:pPr>
        <w:pStyle w:val="30"/>
      </w:pPr>
      <w:bookmarkStart w:id="257" w:name="_Toc439764039"/>
      <w:bookmarkStart w:id="258" w:name="_Toc508982569"/>
      <w:r>
        <w:rPr>
          <w:rFonts w:hint="eastAsia"/>
        </w:rPr>
        <w:t>响应报文</w:t>
      </w:r>
      <w:bookmarkEnd w:id="257"/>
      <w:bookmarkEnd w:id="258"/>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597"/>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59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Pr>
              <w:t>h</w:t>
            </w:r>
            <w:r>
              <w:rPr>
                <w:rStyle w:val="shorttext"/>
                <w:rFonts w:hint="eastAsia"/>
              </w:rPr>
              <w:t>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597"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597"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shd w:val="clear" w:color="auto" w:fill="auto"/>
          </w:tcPr>
          <w:p w:rsidR="0099371D" w:rsidRDefault="002A4916">
            <w:pPr>
              <w:jc w:val="center"/>
              <w:rPr>
                <w:rStyle w:val="shorttext"/>
              </w:rPr>
            </w:pPr>
            <w:r>
              <w:rPr>
                <w:rStyle w:val="shorttext"/>
              </w:rPr>
              <w:t>b</w:t>
            </w:r>
            <w:r>
              <w:rPr>
                <w:rStyle w:val="shorttext"/>
                <w:rFonts w:hint="eastAsia"/>
              </w:rPr>
              <w:t>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597"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59" w:name="_Toc439764040"/>
      <w:bookmarkStart w:id="260" w:name="_Toc508982570"/>
      <w:r>
        <w:rPr>
          <w:rFonts w:hint="eastAsia"/>
        </w:rPr>
        <w:t>品牌信息列表接口</w:t>
      </w:r>
      <w:bookmarkEnd w:id="259"/>
      <w:bookmarkEnd w:id="260"/>
    </w:p>
    <w:p w:rsidR="0099371D" w:rsidRDefault="002A4916">
      <w:pPr>
        <w:pStyle w:val="30"/>
      </w:pPr>
      <w:bookmarkStart w:id="261" w:name="_Toc439764041"/>
      <w:bookmarkStart w:id="262" w:name="_Toc508982571"/>
      <w:r>
        <w:rPr>
          <w:rFonts w:hint="eastAsia"/>
        </w:rPr>
        <w:t>接口名称：</w:t>
      </w:r>
      <w:bookmarkEnd w:id="261"/>
      <w:r>
        <w:rPr>
          <w:rFonts w:hint="eastAsia"/>
        </w:rPr>
        <w:t>brand</w:t>
      </w:r>
      <w:r>
        <w:t>/</w:t>
      </w:r>
      <w:r>
        <w:rPr>
          <w:rFonts w:hint="eastAsia"/>
        </w:rPr>
        <w:t>brand</w:t>
      </w:r>
      <w:r>
        <w:t>Manage</w:t>
      </w:r>
      <w:r>
        <w:rPr>
          <w:rFonts w:hint="eastAsia"/>
        </w:rPr>
        <w:t>/brand</w:t>
      </w:r>
      <w:r>
        <w:t>Info</w:t>
      </w:r>
      <w:r>
        <w:rPr>
          <w:rFonts w:hint="eastAsia"/>
        </w:rPr>
        <w:t>List.</w:t>
      </w:r>
      <w:r>
        <w:t>do</w:t>
      </w:r>
      <w:bookmarkEnd w:id="262"/>
    </w:p>
    <w:p w:rsidR="0099371D" w:rsidRDefault="002A4916">
      <w:pPr>
        <w:pStyle w:val="30"/>
      </w:pPr>
      <w:bookmarkStart w:id="263" w:name="_Toc439764042"/>
      <w:bookmarkStart w:id="264" w:name="_Toc508982572"/>
      <w:r>
        <w:rPr>
          <w:rFonts w:hint="eastAsia"/>
        </w:rPr>
        <w:t>请求报文</w:t>
      </w:r>
      <w:bookmarkEnd w:id="263"/>
      <w:bookmarkEnd w:id="264"/>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bl>
    <w:p w:rsidR="0099371D" w:rsidRDefault="0099371D"/>
    <w:p w:rsidR="0099371D" w:rsidRDefault="002A4916">
      <w:pPr>
        <w:pStyle w:val="30"/>
      </w:pPr>
      <w:bookmarkStart w:id="265" w:name="_Toc439764043"/>
      <w:bookmarkStart w:id="266" w:name="_Toc508982573"/>
      <w:r>
        <w:rPr>
          <w:rFonts w:hint="eastAsia"/>
        </w:rPr>
        <w:t>响应报文</w:t>
      </w:r>
      <w:bookmarkEnd w:id="265"/>
      <w:bookmarkEnd w:id="26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vAlign w:val="center"/>
          </w:tcPr>
          <w:p w:rsidR="0099371D" w:rsidRDefault="002A4916">
            <w:pPr>
              <w:jc w:val="center"/>
              <w:rPr>
                <w:rStyle w:val="shorttext"/>
              </w:rPr>
            </w:pPr>
            <w:r>
              <w:t>body.</w:t>
            </w:r>
            <w:r>
              <w:rPr>
                <w:rFonts w:hint="eastAsia"/>
              </w:rPr>
              <w:t>brand</w:t>
            </w:r>
            <w:r>
              <w:t>Info</w:t>
            </w:r>
            <w:r>
              <w:rPr>
                <w:rFonts w:hint="eastAsia"/>
              </w:rPr>
              <w:t>List</w:t>
            </w:r>
            <w:r>
              <w:rPr>
                <w:rStyle w:val="shorttext"/>
                <w:rFonts w:hint="eastAsia"/>
              </w:rPr>
              <w:t xml:space="preserve"> []</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brandOrder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显示顺序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默认越大越优先显示</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brandPic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品牌logo</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67" w:name="_Toc439764044"/>
      <w:bookmarkStart w:id="268" w:name="_Toc508982574"/>
      <w:r>
        <w:rPr>
          <w:rFonts w:hint="eastAsia"/>
        </w:rPr>
        <w:t>品牌信息接口</w:t>
      </w:r>
      <w:bookmarkEnd w:id="267"/>
      <w:bookmarkEnd w:id="268"/>
    </w:p>
    <w:p w:rsidR="0099371D" w:rsidRDefault="002A4916">
      <w:pPr>
        <w:pStyle w:val="30"/>
      </w:pPr>
      <w:bookmarkStart w:id="269" w:name="_Toc439764045"/>
      <w:bookmarkStart w:id="270" w:name="_Toc508982575"/>
      <w:r>
        <w:rPr>
          <w:rFonts w:hint="eastAsia"/>
        </w:rPr>
        <w:t>接口名称：</w:t>
      </w:r>
      <w:bookmarkEnd w:id="269"/>
      <w:r>
        <w:rPr>
          <w:rFonts w:hint="eastAsia"/>
        </w:rPr>
        <w:t>brand</w:t>
      </w:r>
      <w:r>
        <w:t>/</w:t>
      </w:r>
      <w:r>
        <w:rPr>
          <w:rFonts w:hint="eastAsia"/>
        </w:rPr>
        <w:t>brand</w:t>
      </w:r>
      <w:r>
        <w:t>Manage</w:t>
      </w:r>
      <w:r>
        <w:rPr>
          <w:rFonts w:hint="eastAsia"/>
        </w:rPr>
        <w:t>/brand</w:t>
      </w:r>
      <w:r>
        <w:t>Info</w:t>
      </w:r>
      <w:r>
        <w:rPr>
          <w:rFonts w:hint="eastAsia"/>
        </w:rPr>
        <w:t>.</w:t>
      </w:r>
      <w:r>
        <w:t>do</w:t>
      </w:r>
      <w:bookmarkEnd w:id="270"/>
    </w:p>
    <w:p w:rsidR="0099371D" w:rsidRDefault="002A4916">
      <w:pPr>
        <w:pStyle w:val="30"/>
      </w:pPr>
      <w:bookmarkStart w:id="271" w:name="_Toc439764046"/>
      <w:bookmarkStart w:id="272" w:name="_Toc508982576"/>
      <w:r>
        <w:rPr>
          <w:rFonts w:hint="eastAsia"/>
        </w:rPr>
        <w:t>请求报文</w:t>
      </w:r>
      <w:bookmarkEnd w:id="271"/>
      <w:bookmarkEnd w:id="272"/>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tcPr>
          <w:p w:rsidR="0099371D" w:rsidRDefault="0099371D">
            <w:pPr>
              <w:jc w:val="cente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brandId</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品牌ID</w:t>
            </w:r>
          </w:p>
        </w:tc>
        <w:tc>
          <w:tcPr>
            <w:tcW w:w="113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73" w:name="_Toc439764047"/>
      <w:bookmarkStart w:id="274" w:name="_Toc508982577"/>
      <w:r>
        <w:rPr>
          <w:rFonts w:hint="eastAsia"/>
        </w:rPr>
        <w:t>响应报文</w:t>
      </w:r>
      <w:bookmarkEnd w:id="273"/>
      <w:bookmarkEnd w:id="274"/>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lastRenderedPageBreak/>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brandOrder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显示顺序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默认越大越优先显示</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brandPic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品牌logo</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jc w:val="center"/>
              <w:rPr>
                <w:rFonts w:ascii="微软雅黑" w:eastAsia="微软雅黑" w:hAnsi="微软雅黑"/>
                <w:b/>
                <w:caps/>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75" w:name="_Toc439764048"/>
      <w:bookmarkStart w:id="276" w:name="_Toc508982578"/>
      <w:r>
        <w:rPr>
          <w:rFonts w:hint="eastAsia"/>
        </w:rPr>
        <w:t>品牌信息新增或更新接口</w:t>
      </w:r>
      <w:bookmarkEnd w:id="275"/>
      <w:bookmarkEnd w:id="276"/>
    </w:p>
    <w:p w:rsidR="0099371D" w:rsidRDefault="002A4916">
      <w:pPr>
        <w:pStyle w:val="30"/>
      </w:pPr>
      <w:bookmarkStart w:id="277" w:name="_Toc439764049"/>
      <w:bookmarkStart w:id="278" w:name="_Toc508982579"/>
      <w:r>
        <w:rPr>
          <w:rFonts w:hint="eastAsia"/>
        </w:rPr>
        <w:t>接口名称：brand</w:t>
      </w:r>
      <w:r>
        <w:t>/</w:t>
      </w:r>
      <w:r>
        <w:rPr>
          <w:rFonts w:hint="eastAsia"/>
        </w:rPr>
        <w:t>brand</w:t>
      </w:r>
      <w:r>
        <w:t>Manage</w:t>
      </w:r>
      <w:r>
        <w:rPr>
          <w:rFonts w:hint="eastAsia"/>
        </w:rPr>
        <w:t>/brand</w:t>
      </w:r>
      <w:r>
        <w:t>Info</w:t>
      </w:r>
      <w:r>
        <w:rPr>
          <w:rFonts w:hint="eastAsia"/>
        </w:rPr>
        <w:t>Insert</w:t>
      </w:r>
      <w:r>
        <w:t>OrUpdate</w:t>
      </w:r>
      <w:r>
        <w:rPr>
          <w:rFonts w:hint="eastAsia"/>
        </w:rPr>
        <w:t>.</w:t>
      </w:r>
      <w:bookmarkEnd w:id="277"/>
      <w:r>
        <w:rPr>
          <w:rFonts w:hint="eastAsia"/>
        </w:rPr>
        <w:t>do</w:t>
      </w:r>
      <w:bookmarkEnd w:id="278"/>
    </w:p>
    <w:p w:rsidR="0099371D" w:rsidRDefault="002A4916">
      <w:pPr>
        <w:pStyle w:val="30"/>
      </w:pPr>
      <w:bookmarkStart w:id="279" w:name="_Toc439764050"/>
      <w:bookmarkStart w:id="280" w:name="_Toc508982580"/>
      <w:r>
        <w:rPr>
          <w:rFonts w:hint="eastAsia"/>
        </w:rPr>
        <w:t>请求报文</w:t>
      </w:r>
      <w:bookmarkEnd w:id="279"/>
      <w:bookmarkEnd w:id="280"/>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有值为更新操作 无值为插入操作</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brandOrder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显示顺序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默认越大越优先显示</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brandPic</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品牌logo</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81" w:name="_Toc439764051"/>
      <w:bookmarkStart w:id="282" w:name="_Toc508982581"/>
      <w:r>
        <w:rPr>
          <w:rFonts w:hint="eastAsia"/>
        </w:rPr>
        <w:t>响应报文</w:t>
      </w:r>
      <w:bookmarkEnd w:id="281"/>
      <w:bookmarkEnd w:id="282"/>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Pr>
              <w:lastRenderedPageBreak/>
              <w:t>h</w:t>
            </w:r>
            <w:r>
              <w:rPr>
                <w:rStyle w:val="shorttext"/>
                <w:rFonts w:hint="eastAsia"/>
              </w:rPr>
              <w:t>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83" w:name="_Toc439764052"/>
      <w:bookmarkStart w:id="284" w:name="_Toc508982582"/>
      <w:r>
        <w:rPr>
          <w:rFonts w:hint="eastAsia"/>
        </w:rPr>
        <w:t>订单新增或更新接口</w:t>
      </w:r>
      <w:bookmarkEnd w:id="283"/>
      <w:r>
        <w:rPr>
          <w:rFonts w:hint="eastAsia"/>
        </w:rPr>
        <w:t>(只更新有值的字段)</w:t>
      </w:r>
      <w:bookmarkEnd w:id="284"/>
    </w:p>
    <w:p w:rsidR="0099371D" w:rsidRDefault="002A4916">
      <w:pPr>
        <w:pStyle w:val="30"/>
      </w:pPr>
      <w:bookmarkStart w:id="285" w:name="_Toc439764053"/>
      <w:bookmarkStart w:id="286" w:name="_Toc508982583"/>
      <w:r>
        <w:rPr>
          <w:rFonts w:hint="eastAsia"/>
        </w:rPr>
        <w:t>接口名称：</w:t>
      </w:r>
      <w:bookmarkEnd w:id="285"/>
      <w:r>
        <w:rPr>
          <w:rFonts w:hint="eastAsia"/>
        </w:rPr>
        <w:t>order/product</w:t>
      </w:r>
      <w:r>
        <w:t>/order</w:t>
      </w:r>
      <w:r>
        <w:rPr>
          <w:rFonts w:hint="eastAsia"/>
        </w:rPr>
        <w:t>Insert</w:t>
      </w:r>
      <w:r>
        <w:t>OrUpdate</w:t>
      </w:r>
      <w:r>
        <w:rPr>
          <w:rFonts w:hint="eastAsia"/>
        </w:rPr>
        <w:t>.do</w:t>
      </w:r>
      <w:bookmarkEnd w:id="286"/>
    </w:p>
    <w:p w:rsidR="0099371D" w:rsidRDefault="002A4916">
      <w:pPr>
        <w:pStyle w:val="30"/>
      </w:pPr>
      <w:bookmarkStart w:id="287" w:name="_Toc439764054"/>
      <w:bookmarkStart w:id="288" w:name="_Toc508982584"/>
      <w:r>
        <w:rPr>
          <w:rFonts w:hint="eastAsia"/>
        </w:rPr>
        <w:t>请求报文</w:t>
      </w:r>
      <w:bookmarkEnd w:id="287"/>
      <w:bookmarkEnd w:id="288"/>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有值为更新操作 无值为插入操作</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订单编号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编号规则会在开发结束前给出</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orderAmount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订单总价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productId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product</w:t>
            </w:r>
            <w:r>
              <w:rPr>
                <w:rFonts w:ascii="微软雅黑" w:eastAsia="微软雅黑" w:hAnsi="微软雅黑" w:cs="新宋体" w:hint="eastAsia"/>
                <w:sz w:val="18"/>
                <w:szCs w:val="18"/>
              </w:rPr>
              <w:t>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1实物商品 2电子券 3话费 4流量 5加油卡 6QQ币 7彩票 </w:t>
            </w:r>
            <w:r>
              <w:rPr>
                <w:rFonts w:ascii="微软雅黑" w:eastAsia="微软雅黑" w:hAnsi="微软雅黑"/>
                <w:color w:val="000000"/>
                <w:sz w:val="18"/>
                <w:szCs w:val="18"/>
              </w:rPr>
              <w:t>8.</w:t>
            </w:r>
            <w:r>
              <w:rPr>
                <w:rFonts w:ascii="微软雅黑" w:eastAsia="微软雅黑" w:hAnsi="微软雅黑" w:hint="eastAsia"/>
                <w:color w:val="000000"/>
                <w:sz w:val="18"/>
                <w:szCs w:val="18"/>
              </w:rPr>
              <w:t>公交卡</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productNum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产品数量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w:t>
            </w:r>
            <w:r>
              <w:rPr>
                <w:rFonts w:ascii="微软雅黑" w:eastAsia="微软雅黑" w:hAnsi="微软雅黑"/>
                <w:color w:val="000000"/>
                <w:sz w:val="18"/>
                <w:szCs w:val="18"/>
              </w:rPr>
              <w:t>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 1</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productPrice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产品单价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express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快递公司</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expressFare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快递运费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expressNo</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快递单号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payPan</w:t>
            </w:r>
          </w:p>
        </w:tc>
        <w:tc>
          <w:tcPr>
            <w:tcW w:w="1296"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应付积分 </w:t>
            </w:r>
          </w:p>
        </w:tc>
        <w:tc>
          <w:tcPr>
            <w:tcW w:w="1029"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payCash</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支付现金</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consigneeId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收货地址ID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orderState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订单状态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1-待付款 2.待付现金 </w:t>
            </w:r>
            <w:r>
              <w:rPr>
                <w:rFonts w:ascii="微软雅黑" w:eastAsia="微软雅黑" w:hAnsi="微软雅黑"/>
                <w:color w:val="000000"/>
                <w:sz w:val="18"/>
                <w:szCs w:val="18"/>
              </w:rPr>
              <w:t>3</w:t>
            </w:r>
            <w:r>
              <w:rPr>
                <w:rFonts w:ascii="微软雅黑" w:eastAsia="微软雅黑" w:hAnsi="微软雅黑" w:hint="eastAsia"/>
                <w:color w:val="000000"/>
                <w:sz w:val="18"/>
                <w:szCs w:val="18"/>
              </w:rPr>
              <w:t>. 请求退款（待发货） 4.退款中 5.已退款 6.退款拒绝（待发货） 7.待发货 8.待收货 9. 请求退货 10.退货中(待商家确认)  11 退货拒绝（返</w:t>
            </w:r>
            <w:r>
              <w:rPr>
                <w:rFonts w:ascii="微软雅黑" w:eastAsia="微软雅黑" w:hAnsi="微软雅黑" w:hint="eastAsia"/>
                <w:color w:val="000000"/>
                <w:sz w:val="18"/>
                <w:szCs w:val="18"/>
              </w:rPr>
              <w:lastRenderedPageBreak/>
              <w:t xml:space="preserve">回记录下的状态） 12已完成 13 已取消  14 已取消（系统取消）  15 订单受理中 16 等待开奖 17 待完善信息 18未中奖 19待派奖 20 已派奖 21 失败 22 一等奖 23 二等奖 24 三等奖 25 四等奖 26 五等奖 27 六等奖 28 七等奖 </w:t>
            </w:r>
            <w:r>
              <w:rPr>
                <w:rFonts w:ascii="微软雅黑" w:eastAsia="微软雅黑" w:hAnsi="微软雅黑"/>
                <w:color w:val="000000"/>
                <w:sz w:val="18"/>
                <w:szCs w:val="18"/>
              </w:rPr>
              <w:t>29</w:t>
            </w:r>
            <w:r>
              <w:rPr>
                <w:rFonts w:ascii="微软雅黑" w:eastAsia="微软雅黑" w:hAnsi="微软雅黑" w:hint="eastAsia"/>
                <w:color w:val="000000"/>
                <w:sz w:val="18"/>
                <w:szCs w:val="18"/>
              </w:rPr>
              <w:t>.退款拒绝（待付现金） 30请求退款（待付现金）</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recordOrderState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记录必要的订单状态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默认为0记录必要的订单状态: 0初始状态 1-待付款 2.待付现金 3. 请求退款 4.退款中 5.已退款 6.退款拒绝（返回记录下的状态） 7.待发货 8.待收货 9. 请求退货 10.退货中(待商家确认)  11 退货拒绝（返回记录下的状态） 12已完成 13 已取消  14 已取消（系统取消）  </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message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留言信息</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productPro</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产品属性</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如颜色，样式，电子券码</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w:t>
            </w:r>
            <w:r>
              <w:rPr>
                <w:rFonts w:ascii="微软雅黑" w:eastAsia="微软雅黑" w:hAnsi="微软雅黑" w:cs="新宋体"/>
                <w:sz w:val="18"/>
                <w:szCs w:val="18"/>
              </w:rPr>
              <w:t>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cashPayWay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现金支付方式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w:t>
            </w:r>
            <w:r>
              <w:rPr>
                <w:rFonts w:ascii="微软雅黑" w:eastAsia="微软雅黑" w:hAnsi="微软雅黑"/>
                <w:color w:val="000000"/>
                <w:sz w:val="18"/>
                <w:szCs w:val="18"/>
              </w:rPr>
              <w:t>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支付网关 2 支付宝 3 微信 4 h5快捷</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payDate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toChannelId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营销渠道ID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默认空，为5</w:t>
            </w:r>
            <w:r>
              <w:rPr>
                <w:rFonts w:ascii="微软雅黑" w:eastAsia="微软雅黑" w:hAnsi="微软雅黑"/>
                <w:color w:val="000000"/>
                <w:sz w:val="18"/>
                <w:szCs w:val="18"/>
              </w:rPr>
              <w:t>1</w:t>
            </w:r>
            <w:r>
              <w:rPr>
                <w:rFonts w:ascii="微软雅黑" w:eastAsia="微软雅黑" w:hAnsi="微软雅黑" w:hint="eastAsia"/>
                <w:color w:val="000000"/>
                <w:sz w:val="18"/>
                <w:szCs w:val="18"/>
              </w:rPr>
              <w:t>points渠道</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re</w:t>
            </w:r>
            <w:r>
              <w:rPr>
                <w:rFonts w:ascii="微软雅黑" w:eastAsia="微软雅黑" w:hAnsi="微软雅黑" w:cs="新宋体"/>
                <w:sz w:val="18"/>
                <w:szCs w:val="18"/>
              </w:rPr>
              <w:t>batePan</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返奖积分</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other</w:t>
            </w:r>
            <w:r>
              <w:rPr>
                <w:rFonts w:ascii="微软雅黑" w:eastAsia="微软雅黑" w:hAnsi="微软雅黑" w:cs="新宋体"/>
                <w:sz w:val="18"/>
                <w:szCs w:val="18"/>
              </w:rPr>
              <w:t>OrderNo</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站外平台订单编号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businessAccount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业务账号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手机号、油卡、QQ号等</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responseContent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站外返回内容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amount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奖励金额</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18</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如彩票中奖金额 ￥</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extOne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如彩票期数</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extTwo</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扩展字段</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w:t>
            </w:r>
            <w:r>
              <w:rPr>
                <w:rFonts w:ascii="微软雅黑" w:eastAsia="微软雅黑" w:hAnsi="微软雅黑"/>
                <w:color w:val="FF0000"/>
                <w:sz w:val="18"/>
                <w:szCs w:val="18"/>
              </w:rPr>
              <w:t>5</w:t>
            </w:r>
            <w:r>
              <w:rPr>
                <w:rFonts w:ascii="微软雅黑" w:eastAsia="微软雅黑" w:hAnsi="微软雅黑" w:hint="eastAsia"/>
                <w:color w:val="FF0000"/>
                <w:sz w:val="18"/>
                <w:szCs w:val="18"/>
              </w:rPr>
              <w:t>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如奖励等级</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payBankName</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打款银行名称</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p</w:t>
            </w:r>
            <w:r>
              <w:rPr>
                <w:rFonts w:ascii="微软雅黑" w:eastAsia="微软雅黑" w:hAnsi="微软雅黑" w:cs="新宋体" w:hint="eastAsia"/>
                <w:color w:val="FF0000"/>
                <w:sz w:val="18"/>
                <w:szCs w:val="18"/>
              </w:rPr>
              <w:t>ay</w:t>
            </w:r>
            <w:r>
              <w:rPr>
                <w:rFonts w:ascii="微软雅黑" w:eastAsia="微软雅黑" w:hAnsi="微软雅黑" w:cs="新宋体"/>
                <w:color w:val="FF0000"/>
                <w:sz w:val="18"/>
                <w:szCs w:val="18"/>
              </w:rPr>
              <w:t>BankFlow</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打款银行流水</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80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invoiceType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发票类型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1电子发票 2普通发票</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invoiceName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发票名称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invoiceHeader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发票抬头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dutyCode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税号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e</w:t>
            </w:r>
            <w:r>
              <w:rPr>
                <w:rFonts w:ascii="微软雅黑" w:eastAsia="微软雅黑" w:hAnsi="微软雅黑" w:cs="新宋体" w:hint="eastAsia"/>
                <w:color w:val="FF0000"/>
                <w:sz w:val="18"/>
                <w:szCs w:val="18"/>
              </w:rPr>
              <w:t>mail</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邮箱</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99371D">
            <w:pPr>
              <w:jc w:val="center"/>
              <w:rPr>
                <w:rFonts w:ascii="微软雅黑" w:eastAsia="微软雅黑" w:hAnsi="微软雅黑"/>
                <w:color w:val="FF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invoiceItem</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发票类目</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3</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1、食品</w:t>
            </w:r>
          </w:p>
        </w:tc>
      </w:tr>
    </w:tbl>
    <w:p w:rsidR="0099371D" w:rsidRDefault="0099371D"/>
    <w:p w:rsidR="0099371D" w:rsidRDefault="002A4916">
      <w:pPr>
        <w:pStyle w:val="30"/>
      </w:pPr>
      <w:bookmarkStart w:id="289" w:name="_Toc439764055"/>
      <w:bookmarkStart w:id="290" w:name="_Toc508982585"/>
      <w:r>
        <w:rPr>
          <w:rFonts w:hint="eastAsia"/>
        </w:rPr>
        <w:t>响应报文</w:t>
      </w:r>
      <w:bookmarkEnd w:id="289"/>
      <w:bookmarkEnd w:id="290"/>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Pr>
              <w:t>h</w:t>
            </w:r>
            <w:r>
              <w:rPr>
                <w:rStyle w:val="shorttext"/>
                <w:rFonts w:hint="eastAsia"/>
              </w:rPr>
              <w:t>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91" w:name="_Toc439764056"/>
      <w:bookmarkStart w:id="292" w:name="_Toc508982586"/>
      <w:r>
        <w:rPr>
          <w:rFonts w:hint="eastAsia"/>
        </w:rPr>
        <w:t>订单列表查询接口</w:t>
      </w:r>
      <w:bookmarkEnd w:id="291"/>
      <w:bookmarkEnd w:id="292"/>
    </w:p>
    <w:p w:rsidR="0099371D" w:rsidRDefault="002A4916">
      <w:pPr>
        <w:pStyle w:val="30"/>
      </w:pPr>
      <w:bookmarkStart w:id="293" w:name="_Toc439764057"/>
      <w:bookmarkStart w:id="294" w:name="_Toc508982587"/>
      <w:r>
        <w:rPr>
          <w:rFonts w:hint="eastAsia"/>
        </w:rPr>
        <w:t>接口名称：</w:t>
      </w:r>
      <w:bookmarkEnd w:id="293"/>
      <w:r>
        <w:rPr>
          <w:rFonts w:hint="eastAsia"/>
        </w:rPr>
        <w:t>order/product</w:t>
      </w:r>
      <w:r>
        <w:t>/orderInfoList</w:t>
      </w:r>
      <w:r>
        <w:rPr>
          <w:rFonts w:hint="eastAsia"/>
        </w:rPr>
        <w:t>.</w:t>
      </w:r>
      <w:r>
        <w:t>do</w:t>
      </w:r>
      <w:bookmarkEnd w:id="294"/>
    </w:p>
    <w:p w:rsidR="0099371D" w:rsidRDefault="002A4916">
      <w:pPr>
        <w:pStyle w:val="30"/>
      </w:pPr>
      <w:bookmarkStart w:id="295" w:name="_Toc439764058"/>
      <w:bookmarkStart w:id="296" w:name="_Toc508982588"/>
      <w:r>
        <w:rPr>
          <w:rFonts w:hint="eastAsia"/>
        </w:rPr>
        <w:t>请求报文</w:t>
      </w:r>
      <w:bookmarkEnd w:id="295"/>
      <w:bookmarkEnd w:id="29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订单编号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userI</w:t>
            </w:r>
            <w:r>
              <w:rPr>
                <w:rFonts w:ascii="微软雅黑" w:eastAsia="微软雅黑" w:hAnsi="微软雅黑" w:cs="新宋体" w:hint="eastAsia"/>
                <w:sz w:val="18"/>
                <w:szCs w:val="18"/>
              </w:rPr>
              <w:t>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olor w:val="000000"/>
                <w:sz w:val="18"/>
                <w:szCs w:val="18"/>
              </w:rPr>
              <w:t>productType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1实物商品 2电子券 3话费 4流量 5加油卡 6QQ币 7彩票 </w:t>
            </w:r>
            <w:r>
              <w:rPr>
                <w:rFonts w:ascii="微软雅黑" w:eastAsia="微软雅黑" w:hAnsi="微软雅黑"/>
                <w:color w:val="000000"/>
                <w:sz w:val="18"/>
                <w:szCs w:val="18"/>
              </w:rPr>
              <w:t>8.</w:t>
            </w:r>
            <w:r>
              <w:rPr>
                <w:rFonts w:ascii="微软雅黑" w:eastAsia="微软雅黑" w:hAnsi="微软雅黑" w:hint="eastAsia"/>
                <w:color w:val="000000"/>
                <w:sz w:val="18"/>
                <w:szCs w:val="18"/>
              </w:rPr>
              <w:t>公交卡</w:t>
            </w: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Pr="002B0850" w:rsidRDefault="002B0850" w:rsidP="002B0850">
            <w:pPr>
              <w:jc w:val="center"/>
              <w:rPr>
                <w:rFonts w:ascii="微软雅黑" w:eastAsia="微软雅黑" w:hAnsi="微软雅黑" w:cs="新宋体"/>
                <w:color w:val="FF0000"/>
                <w:sz w:val="18"/>
                <w:szCs w:val="18"/>
              </w:rPr>
            </w:pPr>
            <w:r w:rsidRPr="002B0850">
              <w:rPr>
                <w:rFonts w:ascii="微软雅黑" w:eastAsia="微软雅黑" w:hAnsi="微软雅黑"/>
                <w:color w:val="FF0000"/>
                <w:sz w:val="18"/>
                <w:szCs w:val="18"/>
              </w:rPr>
              <w:t>productType</w:t>
            </w:r>
            <w:r w:rsidRPr="002B0850">
              <w:rPr>
                <w:rFonts w:ascii="微软雅黑" w:eastAsia="微软雅黑" w:hAnsi="微软雅黑" w:hint="eastAsia"/>
                <w:color w:val="FF0000"/>
                <w:sz w:val="18"/>
                <w:szCs w:val="18"/>
              </w:rPr>
              <w:t>Str</w:t>
            </w:r>
          </w:p>
        </w:tc>
        <w:tc>
          <w:tcPr>
            <w:tcW w:w="1296" w:type="dxa"/>
          </w:tcPr>
          <w:p w:rsidR="002B0850" w:rsidRPr="002B0850" w:rsidRDefault="002B0850" w:rsidP="002B0850">
            <w:pPr>
              <w:jc w:val="center"/>
              <w:rPr>
                <w:rFonts w:ascii="微软雅黑" w:eastAsia="微软雅黑" w:hAnsi="微软雅黑"/>
                <w:color w:val="FF0000"/>
                <w:sz w:val="18"/>
                <w:szCs w:val="18"/>
              </w:rPr>
            </w:pPr>
            <w:r w:rsidRPr="002B0850">
              <w:rPr>
                <w:rFonts w:ascii="微软雅黑" w:eastAsia="微软雅黑" w:hAnsi="微软雅黑" w:hint="eastAsia"/>
                <w:color w:val="FF0000"/>
                <w:sz w:val="18"/>
                <w:szCs w:val="18"/>
              </w:rPr>
              <w:t>产品类型</w:t>
            </w:r>
          </w:p>
        </w:tc>
        <w:tc>
          <w:tcPr>
            <w:tcW w:w="1029" w:type="dxa"/>
          </w:tcPr>
          <w:p w:rsidR="002B0850" w:rsidRPr="002B0850" w:rsidRDefault="002B0850" w:rsidP="002B0850">
            <w:pPr>
              <w:jc w:val="center"/>
              <w:rPr>
                <w:rFonts w:ascii="微软雅黑" w:eastAsia="微软雅黑" w:hAnsi="微软雅黑"/>
                <w:color w:val="FF0000"/>
                <w:sz w:val="18"/>
                <w:szCs w:val="18"/>
              </w:rPr>
            </w:pPr>
            <w:r w:rsidRPr="002B0850">
              <w:rPr>
                <w:rFonts w:ascii="微软雅黑" w:eastAsia="微软雅黑" w:hAnsi="微软雅黑" w:hint="eastAsia"/>
                <w:color w:val="FF0000"/>
                <w:sz w:val="18"/>
                <w:szCs w:val="18"/>
              </w:rPr>
              <w:t>varchar</w:t>
            </w:r>
          </w:p>
        </w:tc>
        <w:tc>
          <w:tcPr>
            <w:tcW w:w="929" w:type="dxa"/>
          </w:tcPr>
          <w:p w:rsidR="002B0850" w:rsidRPr="002B0850" w:rsidRDefault="002B0850" w:rsidP="002B0850">
            <w:pPr>
              <w:jc w:val="right"/>
              <w:rPr>
                <w:rFonts w:ascii="微软雅黑" w:eastAsia="微软雅黑" w:hAnsi="微软雅黑"/>
                <w:color w:val="FF0000"/>
                <w:sz w:val="18"/>
                <w:szCs w:val="18"/>
              </w:rPr>
            </w:pPr>
            <w:r w:rsidRPr="002B0850">
              <w:rPr>
                <w:rFonts w:ascii="微软雅黑" w:eastAsia="微软雅黑" w:hAnsi="微软雅黑"/>
                <w:color w:val="FF0000"/>
                <w:sz w:val="18"/>
                <w:szCs w:val="18"/>
              </w:rPr>
              <w:t>6</w:t>
            </w:r>
          </w:p>
        </w:tc>
        <w:tc>
          <w:tcPr>
            <w:tcW w:w="1274" w:type="dxa"/>
          </w:tcPr>
          <w:p w:rsidR="002B0850" w:rsidRPr="002B0850" w:rsidRDefault="002B0850" w:rsidP="002B0850">
            <w:pPr>
              <w:jc w:val="center"/>
              <w:rPr>
                <w:rFonts w:ascii="微软雅黑" w:eastAsia="微软雅黑" w:hAnsi="微软雅黑"/>
                <w:color w:val="FF0000"/>
                <w:sz w:val="18"/>
                <w:szCs w:val="18"/>
              </w:rPr>
            </w:pPr>
            <w:r w:rsidRPr="002B0850">
              <w:rPr>
                <w:rFonts w:ascii="微软雅黑" w:eastAsia="微软雅黑" w:hAnsi="微软雅黑"/>
                <w:color w:val="FF0000"/>
                <w:sz w:val="18"/>
                <w:szCs w:val="18"/>
              </w:rPr>
              <w:t>O</w:t>
            </w:r>
          </w:p>
        </w:tc>
        <w:tc>
          <w:tcPr>
            <w:tcW w:w="2410" w:type="dxa"/>
          </w:tcPr>
          <w:p w:rsidR="002B0850" w:rsidRPr="002B0850" w:rsidRDefault="002B0850" w:rsidP="002B0850">
            <w:pPr>
              <w:rPr>
                <w:rFonts w:ascii="微软雅黑" w:eastAsia="微软雅黑" w:hAnsi="微软雅黑"/>
                <w:color w:val="FF0000"/>
                <w:sz w:val="18"/>
                <w:szCs w:val="18"/>
              </w:rPr>
            </w:pPr>
            <w:r w:rsidRPr="002B0850">
              <w:rPr>
                <w:rFonts w:ascii="微软雅黑" w:eastAsia="微软雅黑" w:hAnsi="微软雅黑" w:hint="eastAsia"/>
                <w:color w:val="FF0000"/>
                <w:sz w:val="18"/>
                <w:szCs w:val="18"/>
              </w:rPr>
              <w:t xml:space="preserve">1实物商品 2电子券 3话费 4流量 5加油卡 6QQ币 7彩票 </w:t>
            </w:r>
            <w:r w:rsidRPr="002B0850">
              <w:rPr>
                <w:rFonts w:ascii="微软雅黑" w:eastAsia="微软雅黑" w:hAnsi="微软雅黑"/>
                <w:color w:val="FF0000"/>
                <w:sz w:val="18"/>
                <w:szCs w:val="18"/>
              </w:rPr>
              <w:t>8.</w:t>
            </w:r>
            <w:r w:rsidRPr="002B0850">
              <w:rPr>
                <w:rFonts w:ascii="微软雅黑" w:eastAsia="微软雅黑" w:hAnsi="微软雅黑" w:hint="eastAsia"/>
                <w:color w:val="FF0000"/>
                <w:sz w:val="18"/>
                <w:szCs w:val="18"/>
              </w:rPr>
              <w:t>公交卡</w:t>
            </w:r>
            <w:r w:rsidR="00682774">
              <w:rPr>
                <w:rFonts w:ascii="微软雅黑" w:eastAsia="微软雅黑" w:hAnsi="微软雅黑" w:hint="eastAsia"/>
                <w:color w:val="FF0000"/>
                <w:sz w:val="18"/>
                <w:szCs w:val="18"/>
              </w:rPr>
              <w:t xml:space="preserve"> </w:t>
            </w:r>
            <w:r w:rsidRPr="00682774">
              <w:rPr>
                <w:rFonts w:ascii="微软雅黑" w:eastAsia="微软雅黑" w:hAnsi="微软雅黑" w:hint="eastAsia"/>
                <w:color w:val="FF0000"/>
                <w:sz w:val="18"/>
                <w:szCs w:val="18"/>
              </w:rPr>
              <w:t>多个状</w:t>
            </w:r>
            <w:r w:rsidRPr="00682774">
              <w:rPr>
                <w:rFonts w:ascii="微软雅黑" w:eastAsia="微软雅黑" w:hAnsi="微软雅黑" w:hint="eastAsia"/>
                <w:color w:val="FF0000"/>
                <w:sz w:val="18"/>
                <w:szCs w:val="18"/>
              </w:rPr>
              <w:lastRenderedPageBreak/>
              <w:t>态以逗号分隔</w:t>
            </w: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color w:val="000000"/>
                <w:sz w:val="18"/>
                <w:szCs w:val="18"/>
              </w:rPr>
              <w:t>orderState</w:t>
            </w:r>
            <w:r>
              <w:rPr>
                <w:rFonts w:ascii="微软雅黑" w:eastAsia="微软雅黑" w:hAnsi="微软雅黑" w:hint="eastAsia"/>
                <w:color w:val="000000"/>
                <w:sz w:val="18"/>
                <w:szCs w:val="18"/>
              </w:rPr>
              <w:t>St</w:t>
            </w:r>
            <w:r>
              <w:rPr>
                <w:rFonts w:ascii="微软雅黑" w:eastAsia="微软雅黑" w:hAnsi="微软雅黑"/>
                <w:color w:val="000000"/>
                <w:sz w:val="18"/>
                <w:szCs w:val="18"/>
              </w:rPr>
              <w:t>r</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订单状态</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1-待付款 2.待付现金 3. 请求退款（待发货） 4.退款中 5.已退款 6.退款拒绝（待发货） 7.待发货 8.待收货 9. 请求退货 10.退货中(待商家确认)  11 退货拒绝（返回记录下的状态） 12已完成 13 已取消  14 已取消（系统取消）  15 订单受理中 16 等待开奖 17 待完善信息 18未中奖 19待派奖 20 已派奖 21 失败 22 一等奖 23 二等奖 24 三等奖 25 四等奖 26 五等奖 27 六等奖 28 七等奖  </w:t>
            </w:r>
            <w:r>
              <w:rPr>
                <w:rFonts w:ascii="微软雅黑" w:eastAsia="微软雅黑" w:hAnsi="微软雅黑"/>
                <w:color w:val="000000"/>
                <w:sz w:val="18"/>
                <w:szCs w:val="18"/>
              </w:rPr>
              <w:t>29</w:t>
            </w:r>
            <w:r>
              <w:rPr>
                <w:rFonts w:ascii="微软雅黑" w:eastAsia="微软雅黑" w:hAnsi="微软雅黑" w:hint="eastAsia"/>
                <w:color w:val="000000"/>
                <w:sz w:val="18"/>
                <w:szCs w:val="18"/>
              </w:rPr>
              <w:t>.退款拒绝（待付现金） 30请求退款（待付现金） 多个状态以逗号分隔</w:t>
            </w: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color w:val="000000"/>
                <w:sz w:val="18"/>
                <w:szCs w:val="18"/>
              </w:rPr>
              <w:t>p</w:t>
            </w:r>
            <w:r>
              <w:rPr>
                <w:rFonts w:ascii="微软雅黑" w:eastAsia="微软雅黑" w:hAnsi="微软雅黑" w:hint="eastAsia"/>
                <w:color w:val="000000"/>
                <w:sz w:val="18"/>
                <w:szCs w:val="18"/>
              </w:rPr>
              <w:t>roductName</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产品名称</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faceValue</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r>
              <w:rPr>
                <w:rFonts w:ascii="微软雅黑" w:eastAsia="微软雅黑" w:hAnsi="微软雅黑" w:hint="eastAsia"/>
                <w:color w:val="000000"/>
                <w:sz w:val="18"/>
                <w:szCs w:val="18"/>
              </w:rPr>
              <w:t>单位 元、M等</w:t>
            </w: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s="新宋体"/>
                <w:sz w:val="18"/>
                <w:szCs w:val="18"/>
              </w:rPr>
            </w:pPr>
            <w:r>
              <w:rPr>
                <w:rFonts w:ascii="微软雅黑" w:eastAsia="微软雅黑" w:hAnsi="微软雅黑" w:cs="新宋体" w:hint="eastAsia"/>
                <w:sz w:val="18"/>
                <w:szCs w:val="18"/>
              </w:rPr>
              <w:t>businessAccount</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业务账号</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929" w:type="dxa"/>
          </w:tcPr>
          <w:p w:rsidR="002B0850" w:rsidRDefault="002B0850" w:rsidP="002B0850">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r>
              <w:rPr>
                <w:rFonts w:ascii="微软雅黑" w:eastAsia="微软雅黑" w:hAnsi="微软雅黑" w:hint="eastAsia"/>
                <w:color w:val="000000"/>
                <w:sz w:val="18"/>
                <w:szCs w:val="18"/>
              </w:rPr>
              <w:t>手机号、油卡、QQ号等</w:t>
            </w: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s="新宋体"/>
                <w:sz w:val="18"/>
                <w:szCs w:val="18"/>
              </w:rPr>
            </w:pPr>
            <w:r>
              <w:rPr>
                <w:rFonts w:ascii="微软雅黑" w:eastAsia="微软雅黑" w:hAnsi="微软雅黑" w:cs="新宋体"/>
                <w:sz w:val="18"/>
                <w:szCs w:val="18"/>
              </w:rPr>
              <w:t>extOne</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r>
              <w:rPr>
                <w:rFonts w:ascii="微软雅黑" w:eastAsia="微软雅黑" w:hAnsi="微软雅黑" w:hint="eastAsia"/>
                <w:color w:val="000000"/>
                <w:sz w:val="18"/>
                <w:szCs w:val="18"/>
              </w:rPr>
              <w:t>如彩票期数</w:t>
            </w: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extTwo</w:t>
            </w:r>
          </w:p>
        </w:tc>
        <w:tc>
          <w:tcPr>
            <w:tcW w:w="1296" w:type="dxa"/>
          </w:tcPr>
          <w:p w:rsidR="002B0850" w:rsidRDefault="002B0850" w:rsidP="002B0850">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扩展字段</w:t>
            </w:r>
          </w:p>
        </w:tc>
        <w:tc>
          <w:tcPr>
            <w:tcW w:w="1029" w:type="dxa"/>
          </w:tcPr>
          <w:p w:rsidR="002B0850" w:rsidRDefault="002B0850" w:rsidP="002B0850">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2B0850" w:rsidRDefault="002B0850" w:rsidP="002B0850">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w:t>
            </w:r>
            <w:r>
              <w:rPr>
                <w:rFonts w:ascii="微软雅黑" w:eastAsia="微软雅黑" w:hAnsi="微软雅黑"/>
                <w:color w:val="FF0000"/>
                <w:sz w:val="18"/>
                <w:szCs w:val="18"/>
              </w:rPr>
              <w:t>5</w:t>
            </w:r>
            <w:r>
              <w:rPr>
                <w:rFonts w:ascii="微软雅黑" w:eastAsia="微软雅黑" w:hAnsi="微软雅黑" w:hint="eastAsia"/>
                <w:color w:val="FF0000"/>
                <w:sz w:val="18"/>
                <w:szCs w:val="18"/>
              </w:rPr>
              <w:t>0</w:t>
            </w:r>
          </w:p>
        </w:tc>
        <w:tc>
          <w:tcPr>
            <w:tcW w:w="1274" w:type="dxa"/>
          </w:tcPr>
          <w:p w:rsidR="002B0850" w:rsidRDefault="002B0850" w:rsidP="002B0850">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2B0850" w:rsidRDefault="002B0850" w:rsidP="002B0850">
            <w:pPr>
              <w:rPr>
                <w:rFonts w:ascii="微软雅黑" w:eastAsia="微软雅黑" w:hAnsi="微软雅黑"/>
                <w:color w:val="FF0000"/>
                <w:sz w:val="18"/>
                <w:szCs w:val="18"/>
              </w:rPr>
            </w:pPr>
            <w:r>
              <w:rPr>
                <w:rFonts w:ascii="微软雅黑" w:eastAsia="微软雅黑" w:hAnsi="微软雅黑" w:hint="eastAsia"/>
                <w:color w:val="FF0000"/>
                <w:sz w:val="18"/>
                <w:szCs w:val="18"/>
              </w:rPr>
              <w:t>如奖励等级</w:t>
            </w: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s="新宋体"/>
                <w:sz w:val="18"/>
                <w:szCs w:val="18"/>
              </w:rPr>
            </w:pPr>
            <w:r>
              <w:rPr>
                <w:rFonts w:ascii="微软雅黑" w:eastAsia="微软雅黑" w:hAnsi="微软雅黑" w:cs="新宋体"/>
                <w:sz w:val="18"/>
                <w:szCs w:val="18"/>
              </w:rPr>
              <w:t>operator</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运营商</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r>
              <w:rPr>
                <w:rFonts w:ascii="微软雅黑" w:eastAsia="微软雅黑" w:hAnsi="微软雅黑" w:hint="eastAsia"/>
                <w:color w:val="000000"/>
                <w:sz w:val="18"/>
                <w:szCs w:val="18"/>
              </w:rPr>
              <w:t>1移动 2联通 3电信 4中石化 5中石油</w:t>
            </w: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s="新宋体"/>
                <w:sz w:val="18"/>
                <w:szCs w:val="18"/>
              </w:rPr>
            </w:pPr>
            <w:r>
              <w:rPr>
                <w:rFonts w:ascii="微软雅黑" w:eastAsia="微软雅黑" w:hAnsi="微软雅黑" w:cs="新宋体"/>
                <w:sz w:val="18"/>
                <w:szCs w:val="18"/>
              </w:rPr>
              <w:t>channelId</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渠道ID</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merchantId</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商户ID</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brandId</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品牌ID</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color w:val="000000"/>
                <w:sz w:val="18"/>
                <w:szCs w:val="18"/>
              </w:rPr>
              <w:t>buyerM</w:t>
            </w:r>
            <w:r>
              <w:rPr>
                <w:rFonts w:ascii="微软雅黑" w:eastAsia="微软雅黑" w:hAnsi="微软雅黑" w:hint="eastAsia"/>
                <w:color w:val="000000"/>
                <w:sz w:val="18"/>
                <w:szCs w:val="18"/>
              </w:rPr>
              <w:t>obile</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买家手机号</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color w:val="000000"/>
                <w:sz w:val="18"/>
                <w:szCs w:val="18"/>
              </w:rPr>
              <w:t>orderAmountStart</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订单总金额区间开始值</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color w:val="000000"/>
                <w:sz w:val="18"/>
                <w:szCs w:val="18"/>
              </w:rPr>
              <w:t>orderAmount</w:t>
            </w:r>
            <w:r>
              <w:rPr>
                <w:rFonts w:ascii="微软雅黑" w:eastAsia="微软雅黑" w:hAnsi="微软雅黑" w:hint="eastAsia"/>
                <w:color w:val="000000"/>
                <w:sz w:val="18"/>
                <w:szCs w:val="18"/>
              </w:rPr>
              <w:t>End</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订单总金额区间结束值</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s="新宋体"/>
                <w:color w:val="FF0000"/>
                <w:sz w:val="18"/>
                <w:szCs w:val="18"/>
              </w:rPr>
            </w:pPr>
            <w:r>
              <w:rPr>
                <w:rFonts w:ascii="微软雅黑" w:eastAsia="微软雅黑" w:hAnsi="微软雅黑" w:cs="新宋体" w:hint="eastAsia"/>
                <w:color w:val="FF0000"/>
                <w:sz w:val="18"/>
                <w:szCs w:val="18"/>
              </w:rPr>
              <w:t>amountS</w:t>
            </w:r>
            <w:r>
              <w:rPr>
                <w:rFonts w:ascii="微软雅黑" w:eastAsia="微软雅黑" w:hAnsi="微软雅黑" w:cs="新宋体"/>
                <w:color w:val="FF0000"/>
                <w:sz w:val="18"/>
                <w:szCs w:val="18"/>
              </w:rPr>
              <w:t>tart</w:t>
            </w:r>
          </w:p>
        </w:tc>
        <w:tc>
          <w:tcPr>
            <w:tcW w:w="1296" w:type="dxa"/>
          </w:tcPr>
          <w:p w:rsidR="002B0850" w:rsidRDefault="002B0850" w:rsidP="002B0850">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奖励金额区间开始值</w:t>
            </w:r>
          </w:p>
        </w:tc>
        <w:tc>
          <w:tcPr>
            <w:tcW w:w="1029" w:type="dxa"/>
          </w:tcPr>
          <w:p w:rsidR="002B0850" w:rsidRDefault="002B0850" w:rsidP="002B0850">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tcPr>
          <w:p w:rsidR="002B0850" w:rsidRDefault="002B0850" w:rsidP="002B0850">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18</w:t>
            </w:r>
          </w:p>
        </w:tc>
        <w:tc>
          <w:tcPr>
            <w:tcW w:w="1274" w:type="dxa"/>
          </w:tcPr>
          <w:p w:rsidR="002B0850" w:rsidRDefault="002B0850" w:rsidP="002B0850">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2B0850" w:rsidRDefault="002B0850" w:rsidP="002B0850">
            <w:pPr>
              <w:rPr>
                <w:rFonts w:ascii="微软雅黑" w:eastAsia="微软雅黑" w:hAnsi="微软雅黑"/>
                <w:color w:val="FF0000"/>
                <w:sz w:val="18"/>
                <w:szCs w:val="18"/>
              </w:rPr>
            </w:pPr>
            <w:r>
              <w:rPr>
                <w:rFonts w:ascii="微软雅黑" w:eastAsia="微软雅黑" w:hAnsi="微软雅黑" w:hint="eastAsia"/>
                <w:color w:val="FF0000"/>
                <w:sz w:val="18"/>
                <w:szCs w:val="18"/>
              </w:rPr>
              <w:t>如彩票中奖金额 ￥</w:t>
            </w: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s="新宋体"/>
                <w:color w:val="FF0000"/>
                <w:sz w:val="18"/>
                <w:szCs w:val="18"/>
              </w:rPr>
            </w:pPr>
            <w:r>
              <w:rPr>
                <w:rFonts w:ascii="微软雅黑" w:eastAsia="微软雅黑" w:hAnsi="微软雅黑" w:cs="新宋体" w:hint="eastAsia"/>
                <w:color w:val="FF0000"/>
                <w:sz w:val="18"/>
                <w:szCs w:val="18"/>
              </w:rPr>
              <w:t>amount</w:t>
            </w:r>
            <w:r>
              <w:rPr>
                <w:rFonts w:ascii="微软雅黑" w:eastAsia="微软雅黑" w:hAnsi="微软雅黑" w:hint="eastAsia"/>
                <w:color w:val="FF0000"/>
                <w:sz w:val="18"/>
                <w:szCs w:val="18"/>
              </w:rPr>
              <w:t>End</w:t>
            </w:r>
          </w:p>
        </w:tc>
        <w:tc>
          <w:tcPr>
            <w:tcW w:w="1296" w:type="dxa"/>
          </w:tcPr>
          <w:p w:rsidR="002B0850" w:rsidRDefault="002B0850" w:rsidP="002B0850">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奖励金额区间结束值</w:t>
            </w:r>
          </w:p>
        </w:tc>
        <w:tc>
          <w:tcPr>
            <w:tcW w:w="1029" w:type="dxa"/>
          </w:tcPr>
          <w:p w:rsidR="002B0850" w:rsidRDefault="002B0850" w:rsidP="002B0850">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tcPr>
          <w:p w:rsidR="002B0850" w:rsidRDefault="002B0850" w:rsidP="002B0850">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18</w:t>
            </w:r>
          </w:p>
        </w:tc>
        <w:tc>
          <w:tcPr>
            <w:tcW w:w="1274" w:type="dxa"/>
          </w:tcPr>
          <w:p w:rsidR="002B0850" w:rsidRDefault="002B0850" w:rsidP="002B0850">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2B0850" w:rsidRDefault="002B0850" w:rsidP="002B0850">
            <w:pPr>
              <w:rPr>
                <w:rFonts w:ascii="微软雅黑" w:eastAsia="微软雅黑" w:hAnsi="微软雅黑"/>
                <w:color w:val="FF0000"/>
                <w:sz w:val="18"/>
                <w:szCs w:val="18"/>
              </w:rPr>
            </w:pPr>
            <w:r>
              <w:rPr>
                <w:rFonts w:ascii="微软雅黑" w:eastAsia="微软雅黑" w:hAnsi="微软雅黑" w:hint="eastAsia"/>
                <w:color w:val="FF0000"/>
                <w:sz w:val="18"/>
                <w:szCs w:val="18"/>
              </w:rPr>
              <w:t>如彩票中奖金额 ￥</w:t>
            </w: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color w:val="000000"/>
                <w:sz w:val="18"/>
                <w:szCs w:val="18"/>
              </w:rPr>
              <w:t>payDateStart</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付款时间区间开始值</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color w:val="000000"/>
                <w:sz w:val="18"/>
                <w:szCs w:val="18"/>
              </w:rPr>
              <w:t>payDateEnd</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付款时间区间结束值</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createDateStart</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创建时间区间开始值</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createDateEnd</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创建时间区间结束值</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lastModifyDateStart</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最后更新时间区间开始值</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lastModifyDateEnd</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最后更新时间区间结束值</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p>
        </w:tc>
      </w:tr>
      <w:tr w:rsidR="002B0850">
        <w:trPr>
          <w:trHeight w:val="417"/>
        </w:trPr>
        <w:tc>
          <w:tcPr>
            <w:tcW w:w="851" w:type="dxa"/>
            <w:vMerge/>
          </w:tcPr>
          <w:p w:rsidR="002B0850" w:rsidRDefault="002B0850" w:rsidP="002B0850">
            <w:pPr>
              <w:jc w:val="center"/>
              <w:rPr>
                <w:rStyle w:val="shorttext"/>
              </w:rPr>
            </w:pPr>
          </w:p>
        </w:tc>
        <w:tc>
          <w:tcPr>
            <w:tcW w:w="155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color w:val="000000"/>
                <w:sz w:val="18"/>
                <w:szCs w:val="18"/>
              </w:rPr>
              <w:t>querySide</w:t>
            </w:r>
          </w:p>
        </w:tc>
        <w:tc>
          <w:tcPr>
            <w:tcW w:w="1296"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查询方</w:t>
            </w:r>
          </w:p>
        </w:tc>
        <w:tc>
          <w:tcPr>
            <w:tcW w:w="1029"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2B0850" w:rsidRDefault="002B0850" w:rsidP="002B085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2B0850" w:rsidRDefault="002B0850" w:rsidP="002B085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2B0850" w:rsidRDefault="002B0850" w:rsidP="002B0850">
            <w:pPr>
              <w:rPr>
                <w:rFonts w:ascii="微软雅黑" w:eastAsia="微软雅黑" w:hAnsi="微软雅黑"/>
                <w:color w:val="000000"/>
                <w:sz w:val="18"/>
                <w:szCs w:val="18"/>
              </w:rPr>
            </w:pPr>
            <w:r>
              <w:rPr>
                <w:rFonts w:ascii="微软雅黑" w:eastAsia="微软雅黑" w:hAnsi="微软雅黑" w:hint="eastAsia"/>
                <w:color w:val="000000"/>
                <w:sz w:val="18"/>
                <w:szCs w:val="18"/>
              </w:rPr>
              <w:t>1.toc微信</w:t>
            </w:r>
          </w:p>
        </w:tc>
      </w:tr>
    </w:tbl>
    <w:p w:rsidR="0099371D" w:rsidRDefault="0099371D"/>
    <w:p w:rsidR="0099371D" w:rsidRDefault="002A4916">
      <w:pPr>
        <w:pStyle w:val="30"/>
      </w:pPr>
      <w:bookmarkStart w:id="297" w:name="_Toc439764059"/>
      <w:bookmarkStart w:id="298" w:name="_Toc508982589"/>
      <w:r>
        <w:rPr>
          <w:rFonts w:hint="eastAsia"/>
        </w:rPr>
        <w:t>响应报文</w:t>
      </w:r>
      <w:bookmarkEnd w:id="297"/>
      <w:bookmarkEnd w:id="298"/>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vAlign w:val="center"/>
          </w:tcPr>
          <w:p w:rsidR="0099371D" w:rsidRDefault="002A4916">
            <w:pPr>
              <w:rPr>
                <w:rStyle w:val="shorttext"/>
              </w:rPr>
            </w:pPr>
            <w:r>
              <w:rPr>
                <w:rStyle w:val="shorttext"/>
              </w:rPr>
              <w:t>body.</w:t>
            </w:r>
            <w:r>
              <w:t>orderInfoList[]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订单编号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编号规则会在开发结束前给出</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orderAmount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订单总价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productId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product</w:t>
            </w:r>
            <w:r>
              <w:rPr>
                <w:rFonts w:ascii="微软雅黑" w:eastAsia="微软雅黑" w:hAnsi="微软雅黑" w:cs="新宋体" w:hint="eastAsia"/>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1实物商品 2电子券 3话费 4流量 5加油卡 6QQ币 7彩票 </w:t>
            </w:r>
            <w:r>
              <w:rPr>
                <w:rFonts w:ascii="微软雅黑" w:eastAsia="微软雅黑" w:hAnsi="微软雅黑"/>
                <w:color w:val="000000"/>
                <w:sz w:val="18"/>
                <w:szCs w:val="18"/>
              </w:rPr>
              <w:t>8.</w:t>
            </w:r>
            <w:r>
              <w:rPr>
                <w:rFonts w:ascii="微软雅黑" w:eastAsia="微软雅黑" w:hAnsi="微软雅黑" w:hint="eastAsia"/>
                <w:color w:val="000000"/>
                <w:sz w:val="18"/>
                <w:szCs w:val="18"/>
              </w:rPr>
              <w:t>公交卡</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productNum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产品数量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w:t>
            </w:r>
            <w:r>
              <w:rPr>
                <w:rFonts w:ascii="微软雅黑" w:eastAsia="微软雅黑" w:hAnsi="微软雅黑"/>
                <w:color w:val="000000"/>
                <w:sz w:val="18"/>
                <w:szCs w:val="18"/>
              </w:rPr>
              <w:t>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 1</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productPrice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产品单价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express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快递公司</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expressFare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快递运费</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expressNo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快递单号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payPan</w:t>
            </w:r>
          </w:p>
        </w:tc>
        <w:tc>
          <w:tcPr>
            <w:tcW w:w="1296"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应付积分 </w:t>
            </w:r>
          </w:p>
        </w:tc>
        <w:tc>
          <w:tcPr>
            <w:tcW w:w="1029"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payCash</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支付现金</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w:t>
            </w:r>
            <w:r>
              <w:rPr>
                <w:rFonts w:ascii="微软雅黑" w:eastAsia="微软雅黑" w:hAnsi="微软雅黑" w:cs="新宋体"/>
                <w:sz w:val="18"/>
                <w:szCs w:val="18"/>
              </w:rPr>
              <w:t>onsigneeName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收货人姓名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w:t>
            </w:r>
            <w:r>
              <w:rPr>
                <w:rFonts w:ascii="微软雅黑" w:eastAsia="微软雅黑" w:hAnsi="微软雅黑" w:cs="新宋体"/>
                <w:sz w:val="18"/>
                <w:szCs w:val="18"/>
              </w:rPr>
              <w:t>onsignee</w:t>
            </w:r>
            <w:r>
              <w:rPr>
                <w:rFonts w:ascii="微软雅黑" w:eastAsia="微软雅黑" w:hAnsi="微软雅黑" w:cs="新宋体" w:hint="eastAsia"/>
                <w:sz w:val="18"/>
                <w:szCs w:val="18"/>
              </w:rPr>
              <w:t>A</w:t>
            </w:r>
            <w:r>
              <w:rPr>
                <w:rFonts w:ascii="微软雅黑" w:eastAsia="微软雅黑" w:hAnsi="微软雅黑" w:cs="新宋体"/>
                <w:sz w:val="18"/>
                <w:szCs w:val="18"/>
              </w:rPr>
              <w:t>ddress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w:t>
            </w:r>
            <w:r>
              <w:rPr>
                <w:rFonts w:ascii="微软雅黑" w:eastAsia="微软雅黑" w:hAnsi="微软雅黑"/>
                <w:color w:val="000000"/>
                <w:sz w:val="18"/>
                <w:szCs w:val="18"/>
              </w:rPr>
              <w:t>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w:t>
            </w:r>
            <w:r>
              <w:rPr>
                <w:rFonts w:ascii="微软雅黑" w:eastAsia="微软雅黑" w:hAnsi="微软雅黑" w:cs="新宋体"/>
                <w:sz w:val="18"/>
                <w:szCs w:val="18"/>
              </w:rPr>
              <w:t>onsignee</w:t>
            </w:r>
            <w:r>
              <w:rPr>
                <w:rFonts w:ascii="微软雅黑" w:eastAsia="微软雅黑" w:hAnsi="微软雅黑" w:cs="新宋体" w:hint="eastAsia"/>
                <w:sz w:val="18"/>
                <w:szCs w:val="18"/>
              </w:rPr>
              <w:t>Phone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收货人电话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postcode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邮编</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orderState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1-待付款 2.待付现金 3. 请求退款 4.退款中 5.已退款 6.退款拒绝（返回记录下的状态） 7.待发货 8.待收货 9. 请求退货 10.退货中(待商家确认)  11 退货拒绝（返回记录下的状态） 12已完成 13 已取消  14 已取消（系统取消）  15 订单受理中 16 等待开奖 17 待完善信息 18未中奖 19待派奖 20 已派奖 21 失败 22 一等奖 23 二等奖 24 三等奖 25 四等奖 26 五等奖 27 六等奖 28 七等奖</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recordOrderState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记录必要的订单状态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默认为0</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留言信息</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productPro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产品属性</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如颜色，样式，电子券码</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w:t>
            </w:r>
            <w:r>
              <w:rPr>
                <w:rFonts w:ascii="微软雅黑" w:eastAsia="微软雅黑" w:hAnsi="微软雅黑" w:cs="新宋体"/>
                <w:sz w:val="18"/>
                <w:szCs w:val="18"/>
              </w:rPr>
              <w:t>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re</w:t>
            </w:r>
            <w:r>
              <w:rPr>
                <w:rFonts w:ascii="微软雅黑" w:eastAsia="微软雅黑" w:hAnsi="微软雅黑" w:cs="新宋体"/>
                <w:sz w:val="18"/>
                <w:szCs w:val="18"/>
              </w:rPr>
              <w:t>batePan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返奖积分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cashPayWay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现金支付方式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w:t>
            </w:r>
            <w:r>
              <w:rPr>
                <w:rFonts w:ascii="微软雅黑" w:eastAsia="微软雅黑" w:hAnsi="微软雅黑"/>
                <w:color w:val="000000"/>
                <w:sz w:val="18"/>
                <w:szCs w:val="18"/>
              </w:rPr>
              <w:t>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支付网关 2 支付宝 3 微信 4 h5快捷</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payDate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toChannelId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营销渠道ID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默认空，为5</w:t>
            </w:r>
            <w:r>
              <w:rPr>
                <w:rFonts w:ascii="微软雅黑" w:eastAsia="微软雅黑" w:hAnsi="微软雅黑"/>
                <w:color w:val="000000"/>
                <w:sz w:val="18"/>
                <w:szCs w:val="18"/>
              </w:rPr>
              <w:t>1</w:t>
            </w:r>
            <w:r>
              <w:rPr>
                <w:rFonts w:ascii="微软雅黑" w:eastAsia="微软雅黑" w:hAnsi="微软雅黑" w:hint="eastAsia"/>
                <w:color w:val="000000"/>
                <w:sz w:val="18"/>
                <w:szCs w:val="18"/>
              </w:rPr>
              <w:t>points渠道</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other</w:t>
            </w:r>
            <w:r>
              <w:rPr>
                <w:rFonts w:ascii="微软雅黑" w:eastAsia="微软雅黑" w:hAnsi="微软雅黑" w:cs="新宋体"/>
                <w:sz w:val="18"/>
                <w:szCs w:val="18"/>
              </w:rPr>
              <w:t>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站外平台订单编号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businessAccount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业务账号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手机号、油卡、QQ号等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responseContent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站外返回内容</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奖励金额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18</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如彩票中奖金额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extOne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如彩票期数</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extTwo</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扩展字段</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w:t>
            </w:r>
            <w:r>
              <w:rPr>
                <w:rFonts w:ascii="微软雅黑" w:eastAsia="微软雅黑" w:hAnsi="微软雅黑"/>
                <w:color w:val="FF0000"/>
                <w:sz w:val="18"/>
                <w:szCs w:val="18"/>
              </w:rPr>
              <w:t>5</w:t>
            </w:r>
            <w:r>
              <w:rPr>
                <w:rFonts w:ascii="微软雅黑" w:eastAsia="微软雅黑" w:hAnsi="微软雅黑" w:hint="eastAsia"/>
                <w:color w:val="FF0000"/>
                <w:sz w:val="18"/>
                <w:szCs w:val="18"/>
              </w:rPr>
              <w:t>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如奖励等级</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payBankName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打款银行名称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p</w:t>
            </w:r>
            <w:r>
              <w:rPr>
                <w:rFonts w:ascii="微软雅黑" w:eastAsia="微软雅黑" w:hAnsi="微软雅黑" w:cs="新宋体" w:hint="eastAsia"/>
                <w:color w:val="FF0000"/>
                <w:sz w:val="18"/>
                <w:szCs w:val="18"/>
              </w:rPr>
              <w:t>ay</w:t>
            </w:r>
            <w:r>
              <w:rPr>
                <w:rFonts w:ascii="微软雅黑" w:eastAsia="微软雅黑" w:hAnsi="微软雅黑" w:cs="新宋体"/>
                <w:color w:val="FF0000"/>
                <w:sz w:val="18"/>
                <w:szCs w:val="18"/>
              </w:rPr>
              <w:t>BankFlow</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打款银行流水</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80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merchant</w:t>
            </w:r>
            <w:r>
              <w:rPr>
                <w:rFonts w:ascii="微软雅黑" w:eastAsia="微软雅黑" w:hAnsi="微软雅黑" w:cs="新宋体"/>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goodsProPic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商品规格图</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varhcar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n</w:t>
            </w:r>
            <w:r>
              <w:rPr>
                <w:rFonts w:ascii="微软雅黑" w:eastAsia="微软雅黑" w:hAnsi="微软雅黑" w:cs="新宋体" w:hint="eastAsia"/>
                <w:sz w:val="18"/>
                <w:szCs w:val="18"/>
              </w:rPr>
              <w:t>ickname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用户昵称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costPrice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进货价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w:t>
            </w:r>
            <w:r>
              <w:rPr>
                <w:rFonts w:ascii="微软雅黑" w:eastAsia="微软雅黑" w:hAnsi="微软雅黑" w:hint="eastAsia"/>
                <w:color w:val="000000"/>
                <w:sz w:val="18"/>
                <w:szCs w:val="18"/>
              </w:rPr>
              <w:t>roductName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99" w:name="_Toc439764060"/>
      <w:bookmarkStart w:id="300" w:name="_Toc508982590"/>
      <w:r>
        <w:rPr>
          <w:rFonts w:hint="eastAsia"/>
        </w:rPr>
        <w:t>单笔订单信息查询接口</w:t>
      </w:r>
      <w:bookmarkEnd w:id="299"/>
      <w:bookmarkEnd w:id="300"/>
    </w:p>
    <w:p w:rsidR="0099371D" w:rsidRDefault="002A4916">
      <w:pPr>
        <w:pStyle w:val="30"/>
      </w:pPr>
      <w:bookmarkStart w:id="301" w:name="_Toc439764061"/>
      <w:bookmarkStart w:id="302" w:name="_Toc508982591"/>
      <w:r>
        <w:rPr>
          <w:rFonts w:hint="eastAsia"/>
        </w:rPr>
        <w:t>接口名称：</w:t>
      </w:r>
      <w:bookmarkEnd w:id="301"/>
      <w:r>
        <w:rPr>
          <w:rFonts w:hint="eastAsia"/>
        </w:rPr>
        <w:t>order/product</w:t>
      </w:r>
      <w:r>
        <w:t>/orderInfo</w:t>
      </w:r>
      <w:r>
        <w:rPr>
          <w:rFonts w:hint="eastAsia"/>
        </w:rPr>
        <w:t>.</w:t>
      </w:r>
      <w:r>
        <w:t>do</w:t>
      </w:r>
      <w:bookmarkEnd w:id="302"/>
    </w:p>
    <w:p w:rsidR="0099371D" w:rsidRDefault="002A4916">
      <w:pPr>
        <w:pStyle w:val="30"/>
      </w:pPr>
      <w:bookmarkStart w:id="303" w:name="_Toc439764062"/>
      <w:bookmarkStart w:id="304" w:name="_Toc508982592"/>
      <w:r>
        <w:rPr>
          <w:rFonts w:hint="eastAsia"/>
        </w:rPr>
        <w:t>请求报文</w:t>
      </w:r>
      <w:bookmarkEnd w:id="303"/>
      <w:bookmarkEnd w:id="304"/>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305" w:name="_Toc439764063"/>
      <w:bookmarkStart w:id="306" w:name="_Toc508982593"/>
      <w:r>
        <w:rPr>
          <w:rFonts w:hint="eastAsia"/>
        </w:rPr>
        <w:t>响应报文</w:t>
      </w:r>
      <w:bookmarkEnd w:id="305"/>
      <w:bookmarkEnd w:id="30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订单编号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编号规则会在开发结束前给出</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orderAmount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订单总价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productId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product</w:t>
            </w:r>
            <w:r>
              <w:rPr>
                <w:rFonts w:ascii="微软雅黑" w:eastAsia="微软雅黑" w:hAnsi="微软雅黑" w:cs="新宋体" w:hint="eastAsia"/>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1实物商品 2电子券 3话费 4流量 5加油卡 6QQ币 7彩票 </w:t>
            </w:r>
            <w:r>
              <w:rPr>
                <w:rFonts w:ascii="微软雅黑" w:eastAsia="微软雅黑" w:hAnsi="微软雅黑"/>
                <w:color w:val="000000"/>
                <w:sz w:val="18"/>
                <w:szCs w:val="18"/>
              </w:rPr>
              <w:t>8.</w:t>
            </w:r>
            <w:r>
              <w:rPr>
                <w:rFonts w:ascii="微软雅黑" w:eastAsia="微软雅黑" w:hAnsi="微软雅黑" w:hint="eastAsia"/>
                <w:color w:val="000000"/>
                <w:sz w:val="18"/>
                <w:szCs w:val="18"/>
              </w:rPr>
              <w:t>公交卡</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productNum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产品数量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w:t>
            </w:r>
            <w:r>
              <w:rPr>
                <w:rFonts w:ascii="微软雅黑" w:eastAsia="微软雅黑" w:hAnsi="微软雅黑"/>
                <w:color w:val="000000"/>
                <w:sz w:val="18"/>
                <w:szCs w:val="18"/>
              </w:rPr>
              <w:t>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 1</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productPrice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产品单价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express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快递公司</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expressFare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快递运费</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expressNo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快递单号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payPan</w:t>
            </w:r>
          </w:p>
        </w:tc>
        <w:tc>
          <w:tcPr>
            <w:tcW w:w="1296"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应付积分 </w:t>
            </w:r>
          </w:p>
        </w:tc>
        <w:tc>
          <w:tcPr>
            <w:tcW w:w="1029"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payCash</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支付现金</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w:t>
            </w:r>
            <w:r>
              <w:rPr>
                <w:rFonts w:ascii="微软雅黑" w:eastAsia="微软雅黑" w:hAnsi="微软雅黑" w:cs="新宋体"/>
                <w:sz w:val="18"/>
                <w:szCs w:val="18"/>
              </w:rPr>
              <w:t>onsigneeName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收货人姓名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w:t>
            </w:r>
            <w:r>
              <w:rPr>
                <w:rFonts w:ascii="微软雅黑" w:eastAsia="微软雅黑" w:hAnsi="微软雅黑" w:cs="新宋体"/>
                <w:sz w:val="18"/>
                <w:szCs w:val="18"/>
              </w:rPr>
              <w:t>onsignee</w:t>
            </w:r>
            <w:r>
              <w:rPr>
                <w:rFonts w:ascii="微软雅黑" w:eastAsia="微软雅黑" w:hAnsi="微软雅黑" w:cs="新宋体" w:hint="eastAsia"/>
                <w:sz w:val="18"/>
                <w:szCs w:val="18"/>
              </w:rPr>
              <w:t>A</w:t>
            </w:r>
            <w:r>
              <w:rPr>
                <w:rFonts w:ascii="微软雅黑" w:eastAsia="微软雅黑" w:hAnsi="微软雅黑" w:cs="新宋体"/>
                <w:sz w:val="18"/>
                <w:szCs w:val="18"/>
              </w:rPr>
              <w:t>ddress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w:t>
            </w:r>
            <w:r>
              <w:rPr>
                <w:rFonts w:ascii="微软雅黑" w:eastAsia="微软雅黑" w:hAnsi="微软雅黑"/>
                <w:color w:val="000000"/>
                <w:sz w:val="18"/>
                <w:szCs w:val="18"/>
              </w:rPr>
              <w:t>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w:t>
            </w:r>
            <w:r>
              <w:rPr>
                <w:rFonts w:ascii="微软雅黑" w:eastAsia="微软雅黑" w:hAnsi="微软雅黑" w:cs="新宋体"/>
                <w:sz w:val="18"/>
                <w:szCs w:val="18"/>
              </w:rPr>
              <w:t>onsignee</w:t>
            </w:r>
            <w:r>
              <w:rPr>
                <w:rFonts w:ascii="微软雅黑" w:eastAsia="微软雅黑" w:hAnsi="微软雅黑" w:cs="新宋体" w:hint="eastAsia"/>
                <w:sz w:val="18"/>
                <w:szCs w:val="18"/>
              </w:rPr>
              <w:t>Phone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收货人电话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postcode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邮编</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orderState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1-待付款 2.待付现金 3. 请求退款（待发货） 4.退款中 5.已退款 6.退款拒绝（待发货） 7.待发货 8.待收货 9. 请求退货 10.退货中(待商家确认)  11 退货拒绝（返回记录下的状态） 12已完成 13 已取消  14 已取消（系统取消）  15 订单受理中 16 等待开奖 17 待完善信息 18未中奖 19待派奖 20 已派奖 21 失败 22 一等奖 23 二等奖 24 三等奖 25 四等奖 26 五等奖 27 六等奖 28 七等奖</w:t>
            </w:r>
            <w:r>
              <w:rPr>
                <w:rFonts w:ascii="微软雅黑" w:eastAsia="微软雅黑" w:hAnsi="微软雅黑"/>
                <w:color w:val="000000"/>
                <w:sz w:val="18"/>
                <w:szCs w:val="18"/>
              </w:rPr>
              <w:t>29</w:t>
            </w:r>
            <w:r>
              <w:rPr>
                <w:rFonts w:ascii="微软雅黑" w:eastAsia="微软雅黑" w:hAnsi="微软雅黑" w:hint="eastAsia"/>
                <w:color w:val="000000"/>
                <w:sz w:val="18"/>
                <w:szCs w:val="18"/>
              </w:rPr>
              <w:t>.退款拒绝（待付现金） 30请求退款（待付现金）</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recordOrderState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记录必要的订单状态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默认为0</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留言信息</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productPro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产品属性</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如颜色，样式，电子券码</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w:t>
            </w:r>
            <w:r>
              <w:rPr>
                <w:rFonts w:ascii="微软雅黑" w:eastAsia="微软雅黑" w:hAnsi="微软雅黑" w:cs="新宋体"/>
                <w:sz w:val="18"/>
                <w:szCs w:val="18"/>
              </w:rPr>
              <w:t>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cashPayWay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现金支付方式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w:t>
            </w:r>
            <w:r>
              <w:rPr>
                <w:rFonts w:ascii="微软雅黑" w:eastAsia="微软雅黑" w:hAnsi="微软雅黑"/>
                <w:color w:val="000000"/>
                <w:sz w:val="18"/>
                <w:szCs w:val="18"/>
              </w:rPr>
              <w:t>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支付网关 2 支付宝 3 微信 4 h5快捷</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payDate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toChannelId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营销渠道ID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默认空，为5</w:t>
            </w:r>
            <w:r>
              <w:rPr>
                <w:rFonts w:ascii="微软雅黑" w:eastAsia="微软雅黑" w:hAnsi="微软雅黑"/>
                <w:color w:val="000000"/>
                <w:sz w:val="18"/>
                <w:szCs w:val="18"/>
              </w:rPr>
              <w:t>1</w:t>
            </w:r>
            <w:r>
              <w:rPr>
                <w:rFonts w:ascii="微软雅黑" w:eastAsia="微软雅黑" w:hAnsi="微软雅黑" w:hint="eastAsia"/>
                <w:color w:val="000000"/>
                <w:sz w:val="18"/>
                <w:szCs w:val="18"/>
              </w:rPr>
              <w:t>points渠道</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other</w:t>
            </w:r>
            <w:r>
              <w:rPr>
                <w:rFonts w:ascii="微软雅黑" w:eastAsia="微软雅黑" w:hAnsi="微软雅黑" w:cs="新宋体"/>
                <w:sz w:val="18"/>
                <w:szCs w:val="18"/>
              </w:rPr>
              <w:t>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站外平台订单编号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businessAccount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业务账号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手机号、油卡、QQ号等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responseContent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站外返回内容</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奖励金额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18</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如彩票中奖金额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extOne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如彩票期数</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extTwo</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扩展字段</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w:t>
            </w:r>
            <w:r>
              <w:rPr>
                <w:rFonts w:ascii="微软雅黑" w:eastAsia="微软雅黑" w:hAnsi="微软雅黑"/>
                <w:color w:val="FF0000"/>
                <w:sz w:val="18"/>
                <w:szCs w:val="18"/>
              </w:rPr>
              <w:t>5</w:t>
            </w:r>
            <w:r>
              <w:rPr>
                <w:rFonts w:ascii="微软雅黑" w:eastAsia="微软雅黑" w:hAnsi="微软雅黑" w:hint="eastAsia"/>
                <w:color w:val="FF0000"/>
                <w:sz w:val="18"/>
                <w:szCs w:val="18"/>
              </w:rPr>
              <w:t>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如奖励等级</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payBankName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打款银行名称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p</w:t>
            </w:r>
            <w:r>
              <w:rPr>
                <w:rFonts w:ascii="微软雅黑" w:eastAsia="微软雅黑" w:hAnsi="微软雅黑" w:cs="新宋体" w:hint="eastAsia"/>
                <w:color w:val="FF0000"/>
                <w:sz w:val="18"/>
                <w:szCs w:val="18"/>
              </w:rPr>
              <w:t>ay</w:t>
            </w:r>
            <w:r>
              <w:rPr>
                <w:rFonts w:ascii="微软雅黑" w:eastAsia="微软雅黑" w:hAnsi="微软雅黑" w:cs="新宋体"/>
                <w:color w:val="FF0000"/>
                <w:sz w:val="18"/>
                <w:szCs w:val="18"/>
              </w:rPr>
              <w:t>BankFlow</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打款银行流水</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80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invoiceType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发票类型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1电子发票 2普通发票</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invoiceName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发票名称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invoiceHeader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发票抬头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dutyCode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税号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rebatePan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返奖积分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haveRebate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是否已返奖</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 未返奖 1已返奖</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buyerMobile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买家手机号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operator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运营商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channnelName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产品渠道商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faceValue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307" w:name="_Toc439764064"/>
      <w:bookmarkStart w:id="308" w:name="_Toc508982594"/>
      <w:r>
        <w:rPr>
          <w:rFonts w:hint="eastAsia"/>
        </w:rPr>
        <w:t>用户密保问题查询接口</w:t>
      </w:r>
      <w:bookmarkEnd w:id="307"/>
      <w:bookmarkEnd w:id="308"/>
    </w:p>
    <w:p w:rsidR="0099371D" w:rsidRDefault="002A4916">
      <w:pPr>
        <w:pStyle w:val="30"/>
      </w:pPr>
      <w:bookmarkStart w:id="309" w:name="_Toc439764065"/>
      <w:bookmarkStart w:id="310" w:name="_Toc508982595"/>
      <w:r>
        <w:rPr>
          <w:rFonts w:hint="eastAsia"/>
        </w:rPr>
        <w:t>接口名称：</w:t>
      </w:r>
      <w:bookmarkEnd w:id="309"/>
      <w:r>
        <w:rPr>
          <w:rFonts w:hint="eastAsia"/>
        </w:rPr>
        <w:t>user/</w:t>
      </w:r>
      <w:r>
        <w:t>protect/securityQuery</w:t>
      </w:r>
      <w:r>
        <w:rPr>
          <w:rFonts w:hint="eastAsia"/>
        </w:rPr>
        <w:t>.</w:t>
      </w:r>
      <w:r>
        <w:t>do</w:t>
      </w:r>
      <w:bookmarkEnd w:id="310"/>
    </w:p>
    <w:p w:rsidR="0099371D" w:rsidRDefault="002A4916">
      <w:pPr>
        <w:pStyle w:val="30"/>
      </w:pPr>
      <w:bookmarkStart w:id="311" w:name="_Toc439764066"/>
      <w:bookmarkStart w:id="312" w:name="_Toc508982596"/>
      <w:r>
        <w:rPr>
          <w:rFonts w:hint="eastAsia"/>
        </w:rPr>
        <w:t>请求报文</w:t>
      </w:r>
      <w:bookmarkEnd w:id="311"/>
      <w:bookmarkEnd w:id="312"/>
    </w:p>
    <w:p w:rsidR="0099371D" w:rsidRDefault="0099371D"/>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313" w:name="_Toc439764067"/>
      <w:bookmarkStart w:id="314" w:name="_Toc508982597"/>
      <w:r>
        <w:rPr>
          <w:rFonts w:hint="eastAsia"/>
        </w:rPr>
        <w:lastRenderedPageBreak/>
        <w:t>响应报文</w:t>
      </w:r>
      <w:bookmarkEnd w:id="313"/>
      <w:bookmarkEnd w:id="314"/>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99371D">
            <w:pPr>
              <w:jc w:val="center"/>
              <w:rPr>
                <w:rStyle w:val="shorttext"/>
              </w:rPr>
            </w:pPr>
          </w:p>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questionOne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密保问题一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来自于数据字典</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answerOne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答案一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questionTow</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密保问题二</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来自于数据字典</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answerTow</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答案二</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questionThree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密保问题三</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来自于数据字典</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answerThree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答案三</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315" w:name="_Toc439764068"/>
      <w:bookmarkStart w:id="316" w:name="_Toc508982598"/>
      <w:r>
        <w:rPr>
          <w:rFonts w:hint="eastAsia"/>
        </w:rPr>
        <w:t>用户密保问题更新接口</w:t>
      </w:r>
      <w:bookmarkEnd w:id="315"/>
      <w:bookmarkEnd w:id="316"/>
    </w:p>
    <w:p w:rsidR="0099371D" w:rsidRDefault="002A4916">
      <w:pPr>
        <w:pStyle w:val="30"/>
      </w:pPr>
      <w:bookmarkStart w:id="317" w:name="_Toc439764069"/>
      <w:bookmarkStart w:id="318" w:name="_Toc508982599"/>
      <w:r>
        <w:rPr>
          <w:rFonts w:hint="eastAsia"/>
        </w:rPr>
        <w:t>接口名称：</w:t>
      </w:r>
      <w:bookmarkEnd w:id="317"/>
      <w:r>
        <w:rPr>
          <w:rFonts w:hint="eastAsia"/>
        </w:rPr>
        <w:t>user/</w:t>
      </w:r>
      <w:r>
        <w:t>protect/security</w:t>
      </w:r>
      <w:r>
        <w:rPr>
          <w:rFonts w:hint="eastAsia"/>
        </w:rPr>
        <w:t>Up</w:t>
      </w:r>
      <w:r>
        <w:t>date</w:t>
      </w:r>
      <w:r>
        <w:rPr>
          <w:rFonts w:hint="eastAsia"/>
        </w:rPr>
        <w:t>.</w:t>
      </w:r>
      <w:r>
        <w:t>do</w:t>
      </w:r>
      <w:bookmarkEnd w:id="318"/>
    </w:p>
    <w:p w:rsidR="0099371D" w:rsidRDefault="002A4916">
      <w:pPr>
        <w:pStyle w:val="30"/>
      </w:pPr>
      <w:bookmarkStart w:id="319" w:name="_Toc439764070"/>
      <w:bookmarkStart w:id="320" w:name="_Toc508982600"/>
      <w:r>
        <w:rPr>
          <w:rFonts w:hint="eastAsia"/>
        </w:rPr>
        <w:t>请求报文</w:t>
      </w:r>
      <w:bookmarkEnd w:id="319"/>
      <w:bookmarkEnd w:id="320"/>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questionOne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密保问题一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来自于数据字典</w:t>
            </w: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answerOne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答案一</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questionTow</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密保问题二</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来自于数据字典</w:t>
            </w: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answerTow</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答案二</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questionThree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密保问题三</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来自于数据字典</w:t>
            </w: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answerThree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答案三</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321" w:name="_Toc439764071"/>
      <w:bookmarkStart w:id="322" w:name="_Toc508982601"/>
      <w:r>
        <w:rPr>
          <w:rFonts w:hint="eastAsia"/>
        </w:rPr>
        <w:t>响应报文</w:t>
      </w:r>
      <w:bookmarkEnd w:id="321"/>
      <w:bookmarkEnd w:id="322"/>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323" w:name="_Toc439764072"/>
      <w:bookmarkStart w:id="324" w:name="_Toc508982602"/>
      <w:r>
        <w:rPr>
          <w:rFonts w:hint="eastAsia"/>
        </w:rPr>
        <w:t>积分互换信息新增或更新接口</w:t>
      </w:r>
      <w:bookmarkEnd w:id="323"/>
      <w:bookmarkEnd w:id="324"/>
    </w:p>
    <w:p w:rsidR="0099371D" w:rsidRDefault="002A4916">
      <w:pPr>
        <w:pStyle w:val="30"/>
      </w:pPr>
      <w:bookmarkStart w:id="325" w:name="_Toc439764073"/>
      <w:bookmarkStart w:id="326" w:name="_Toc508982603"/>
      <w:r>
        <w:rPr>
          <w:rFonts w:hint="eastAsia"/>
        </w:rPr>
        <w:t>接口名称：</w:t>
      </w:r>
      <w:bookmarkEnd w:id="325"/>
      <w:r>
        <w:rPr>
          <w:rFonts w:hint="eastAsia"/>
        </w:rPr>
        <w:t>user/</w:t>
      </w:r>
      <w:r>
        <w:t>points/</w:t>
      </w:r>
      <w:r>
        <w:rPr>
          <w:rFonts w:hint="eastAsia"/>
        </w:rPr>
        <w:t>pointsExchangeInsert</w:t>
      </w:r>
      <w:r>
        <w:t>OrUpdate</w:t>
      </w:r>
      <w:r>
        <w:rPr>
          <w:rFonts w:hint="eastAsia"/>
        </w:rPr>
        <w:t>.</w:t>
      </w:r>
      <w:r>
        <w:t>do</w:t>
      </w:r>
      <w:bookmarkEnd w:id="326"/>
    </w:p>
    <w:p w:rsidR="0099371D" w:rsidRDefault="002A4916">
      <w:pPr>
        <w:pStyle w:val="30"/>
      </w:pPr>
      <w:bookmarkStart w:id="327" w:name="_Toc439764074"/>
      <w:bookmarkStart w:id="328" w:name="_Toc508982604"/>
      <w:r>
        <w:rPr>
          <w:rFonts w:hint="eastAsia"/>
        </w:rPr>
        <w:t>请求报文</w:t>
      </w:r>
      <w:bookmarkEnd w:id="327"/>
      <w:bookmarkEnd w:id="328"/>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有值为更新，无值为新增</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flowN</w:t>
            </w:r>
            <w:r>
              <w:rPr>
                <w:rFonts w:ascii="微软雅黑" w:eastAsia="微软雅黑" w:hAnsi="微软雅黑" w:hint="eastAsia"/>
                <w:color w:val="000000"/>
                <w:sz w:val="18"/>
                <w:szCs w:val="18"/>
              </w:rPr>
              <w:t>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订单编号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userId</w:t>
            </w:r>
            <w:r>
              <w:rPr>
                <w:rFonts w:ascii="微软雅黑" w:eastAsia="微软雅黑" w:hAnsi="微软雅黑" w:cs="新宋体" w:hint="eastAsia"/>
                <w:sz w:val="18"/>
                <w:szCs w:val="18"/>
              </w:rPr>
              <w:t>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pointsVal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w:t>
            </w:r>
            <w:r>
              <w:rPr>
                <w:rFonts w:ascii="微软雅黑" w:eastAsia="微软雅黑" w:hAnsi="微软雅黑"/>
                <w:color w:val="000000"/>
                <w:sz w:val="18"/>
                <w:szCs w:val="18"/>
              </w:rPr>
              <w:t>1points</w:t>
            </w:r>
            <w:r>
              <w:rPr>
                <w:rFonts w:ascii="微软雅黑" w:eastAsia="微软雅黑" w:hAnsi="微软雅黑" w:hint="eastAsia"/>
                <w:color w:val="000000"/>
                <w:sz w:val="18"/>
                <w:szCs w:val="18"/>
              </w:rPr>
              <w:t>积分值</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ins w:id="329" w:author="temp" w:date="2016-01-31T00:57:00Z"/>
        </w:trPr>
        <w:tc>
          <w:tcPr>
            <w:tcW w:w="851" w:type="dxa"/>
            <w:vMerge/>
          </w:tcPr>
          <w:p w:rsidR="0099371D" w:rsidRDefault="0099371D">
            <w:pPr>
              <w:rPr>
                <w:ins w:id="330" w:author="temp" w:date="2016-01-31T00:57:00Z"/>
                <w:rFonts w:ascii="微软雅黑" w:eastAsia="微软雅黑" w:hAnsi="微软雅黑"/>
                <w:color w:val="000000"/>
                <w:sz w:val="18"/>
                <w:szCs w:val="18"/>
              </w:rPr>
            </w:pPr>
          </w:p>
        </w:tc>
        <w:tc>
          <w:tcPr>
            <w:tcW w:w="1559" w:type="dxa"/>
          </w:tcPr>
          <w:p w:rsidR="0099371D" w:rsidRDefault="002A4916">
            <w:pPr>
              <w:jc w:val="center"/>
              <w:rPr>
                <w:ins w:id="331" w:author="temp" w:date="2016-01-31T00:57:00Z"/>
                <w:rFonts w:ascii="微软雅黑" w:eastAsia="微软雅黑" w:hAnsi="微软雅黑"/>
                <w:color w:val="000000"/>
                <w:sz w:val="18"/>
                <w:szCs w:val="18"/>
              </w:rPr>
            </w:pPr>
            <w:r>
              <w:rPr>
                <w:rFonts w:ascii="微软雅黑" w:eastAsia="微软雅黑" w:hAnsi="微软雅黑"/>
                <w:color w:val="000000"/>
                <w:sz w:val="18"/>
                <w:szCs w:val="18"/>
              </w:rPr>
              <w:t>publisherUserAccount</w:t>
            </w:r>
          </w:p>
        </w:tc>
        <w:tc>
          <w:tcPr>
            <w:tcW w:w="1296" w:type="dxa"/>
          </w:tcPr>
          <w:p w:rsidR="0099371D" w:rsidRDefault="002A4916">
            <w:pPr>
              <w:jc w:val="center"/>
              <w:rPr>
                <w:ins w:id="332" w:author="temp" w:date="2016-01-31T00:57:00Z"/>
                <w:rFonts w:ascii="微软雅黑" w:eastAsia="微软雅黑" w:hAnsi="微软雅黑"/>
                <w:color w:val="000000"/>
                <w:sz w:val="18"/>
                <w:szCs w:val="18"/>
              </w:rPr>
            </w:pPr>
            <w:r>
              <w:rPr>
                <w:rFonts w:ascii="微软雅黑" w:eastAsia="微软雅黑" w:hAnsi="微软雅黑" w:hint="eastAsia"/>
                <w:color w:val="000000"/>
                <w:sz w:val="18"/>
                <w:szCs w:val="18"/>
              </w:rPr>
              <w:t>发行商用户账号</w:t>
            </w:r>
          </w:p>
        </w:tc>
        <w:tc>
          <w:tcPr>
            <w:tcW w:w="1029" w:type="dxa"/>
          </w:tcPr>
          <w:p w:rsidR="0099371D" w:rsidRDefault="002A4916">
            <w:pPr>
              <w:jc w:val="center"/>
              <w:rPr>
                <w:ins w:id="333" w:author="temp" w:date="2016-01-31T00:57:00Z"/>
                <w:rFonts w:ascii="微软雅黑" w:eastAsia="微软雅黑" w:hAnsi="微软雅黑"/>
                <w:color w:val="000000"/>
                <w:sz w:val="18"/>
                <w:szCs w:val="18"/>
              </w:rPr>
            </w:pPr>
            <w:ins w:id="334" w:author="temp" w:date="2016-01-31T00:57:00Z">
              <w:r>
                <w:rPr>
                  <w:rFonts w:ascii="微软雅黑" w:eastAsia="微软雅黑" w:hAnsi="微软雅黑" w:hint="eastAsia"/>
                  <w:color w:val="000000"/>
                  <w:sz w:val="18"/>
                  <w:szCs w:val="18"/>
                </w:rPr>
                <w:t>varchar</w:t>
              </w:r>
            </w:ins>
          </w:p>
        </w:tc>
        <w:tc>
          <w:tcPr>
            <w:tcW w:w="929" w:type="dxa"/>
          </w:tcPr>
          <w:p w:rsidR="0099371D" w:rsidRDefault="002A4916">
            <w:pPr>
              <w:ind w:firstLineChars="150" w:firstLine="270"/>
              <w:jc w:val="right"/>
              <w:rPr>
                <w:ins w:id="335" w:author="temp" w:date="2016-01-31T00:57: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tcPr>
          <w:p w:rsidR="0099371D" w:rsidRDefault="002A4916">
            <w:pPr>
              <w:jc w:val="center"/>
              <w:rPr>
                <w:ins w:id="336" w:author="temp" w:date="2016-01-31T00:57:00Z"/>
                <w:rFonts w:ascii="微软雅黑" w:eastAsia="微软雅黑" w:hAnsi="微软雅黑"/>
                <w:color w:val="000000"/>
                <w:sz w:val="18"/>
                <w:szCs w:val="18"/>
              </w:rPr>
            </w:pPr>
            <w:ins w:id="337" w:author="temp" w:date="2016-01-31T00:57:00Z">
              <w:r>
                <w:rPr>
                  <w:rFonts w:ascii="微软雅黑" w:eastAsia="微软雅黑" w:hAnsi="微软雅黑" w:hint="eastAsia"/>
                  <w:color w:val="000000"/>
                  <w:sz w:val="18"/>
                  <w:szCs w:val="18"/>
                </w:rPr>
                <w:t>M</w:t>
              </w:r>
            </w:ins>
          </w:p>
        </w:tc>
        <w:tc>
          <w:tcPr>
            <w:tcW w:w="2410" w:type="dxa"/>
          </w:tcPr>
          <w:p w:rsidR="0099371D" w:rsidRDefault="0099371D">
            <w:pPr>
              <w:rPr>
                <w:ins w:id="338" w:author="temp" w:date="2016-01-31T00:57:00Z"/>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publisherPointsVal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发行商积分值</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points</w:t>
            </w:r>
            <w:r>
              <w:rPr>
                <w:rFonts w:ascii="微软雅黑" w:eastAsia="微软雅黑" w:hAnsi="微软雅黑"/>
                <w:color w:val="000000"/>
                <w:sz w:val="18"/>
                <w:szCs w:val="18"/>
              </w:rPr>
              <w:t>H</w:t>
            </w:r>
            <w:r>
              <w:rPr>
                <w:rFonts w:ascii="微软雅黑" w:eastAsia="微软雅黑" w:hAnsi="微软雅黑" w:hint="eastAsia"/>
                <w:color w:val="000000"/>
                <w:sz w:val="18"/>
                <w:szCs w:val="18"/>
              </w:rPr>
              <w:t>andlingFree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51</w:t>
            </w:r>
            <w:r>
              <w:rPr>
                <w:rFonts w:ascii="微软雅黑" w:eastAsia="微软雅黑" w:hAnsi="微软雅黑"/>
                <w:color w:val="000000"/>
                <w:sz w:val="18"/>
                <w:szCs w:val="18"/>
              </w:rPr>
              <w:t>points</w:t>
            </w:r>
            <w:r>
              <w:rPr>
                <w:rFonts w:ascii="微软雅黑" w:eastAsia="微软雅黑" w:hAnsi="微软雅黑" w:hint="eastAsia"/>
                <w:color w:val="000000"/>
                <w:sz w:val="18"/>
                <w:szCs w:val="18"/>
              </w:rPr>
              <w:t>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默认0</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publisherH</w:t>
            </w:r>
            <w:r>
              <w:rPr>
                <w:rFonts w:ascii="微软雅黑" w:eastAsia="微软雅黑" w:hAnsi="微软雅黑" w:hint="eastAsia"/>
                <w:color w:val="000000"/>
                <w:sz w:val="18"/>
                <w:szCs w:val="18"/>
              </w:rPr>
              <w:t>andlingFree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默认0</w:t>
            </w:r>
            <w:r>
              <w:rPr>
                <w:rFonts w:ascii="微软雅黑" w:eastAsia="微软雅黑" w:hAnsi="微软雅黑"/>
                <w:color w:val="000000"/>
                <w:sz w:val="18"/>
                <w:szCs w:val="18"/>
              </w:rPr>
              <w:t xml:space="preserve"> </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exchangeRate</w:t>
            </w:r>
            <w:r>
              <w:rPr>
                <w:rFonts w:ascii="微软雅黑" w:eastAsia="微软雅黑" w:hAnsi="微软雅黑" w:hint="eastAsia"/>
                <w:color w:val="FF0000"/>
                <w:sz w:val="18"/>
                <w:szCs w:val="18"/>
              </w:rPr>
              <w:t>Points</w:t>
            </w:r>
            <w:r>
              <w:rPr>
                <w:rFonts w:ascii="微软雅黑" w:eastAsia="微软雅黑" w:hAnsi="微软雅黑"/>
                <w:color w:val="FF0000"/>
                <w:sz w:val="18"/>
                <w:szCs w:val="18"/>
              </w:rPr>
              <w:t>Val</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兑换汇率51points积分数</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929" w:type="dxa"/>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兑换汇率 一份51Points积分数</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exchangeRateOtherVal</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兑换汇率积分商积分数</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兑换汇率 兑换一份51Points积分所需的站外积分数</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pointsHandling</w:t>
            </w:r>
            <w:r>
              <w:rPr>
                <w:rFonts w:ascii="微软雅黑" w:eastAsia="微软雅黑" w:hAnsi="微软雅黑" w:hint="eastAsia"/>
                <w:color w:val="FF0000"/>
                <w:sz w:val="18"/>
                <w:szCs w:val="18"/>
              </w:rPr>
              <w:t>Rate</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51points手续费率</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51points手续费率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publisherHandlingRate</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积分发行商手续费率</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积分发行商换手续费率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exchangeWay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兑换方式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兑出 表示51points积分主动兑换f发行商积分 2 兑入 表示发行商主动积分兑换51points积分</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exchangeType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积分兑换接口类型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1.国航里程 2.凌网科技 3 春秋航空</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兑换是否成功</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1 受理中 2成功 3失败 4文件已生成 5已上传 </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contents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内容描述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xing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英文姓氏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英文名字</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filePath</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文件路径</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339" w:name="_Toc439764075"/>
      <w:bookmarkStart w:id="340" w:name="_Toc508982605"/>
      <w:r>
        <w:rPr>
          <w:rFonts w:hint="eastAsia"/>
        </w:rPr>
        <w:t>响应报文</w:t>
      </w:r>
      <w:bookmarkEnd w:id="339"/>
      <w:bookmarkEnd w:id="340"/>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C8401F" w:rsidRPr="00C8401F" w:rsidRDefault="00C8401F">
            <w:pPr>
              <w:rPr>
                <w:rFonts w:asciiTheme="minorEastAsia" w:hAnsiTheme="minorEastAsia"/>
                <w:color w:val="FF0000"/>
                <w:szCs w:val="21"/>
              </w:rPr>
            </w:pPr>
            <w:r w:rsidRPr="00C8401F">
              <w:rPr>
                <w:rFonts w:asciiTheme="minorEastAsia" w:hAnsiTheme="minorEastAsia" w:hint="eastAsia"/>
                <w:color w:val="FF0000"/>
                <w:szCs w:val="21"/>
              </w:rPr>
              <w:t>3：第三方当日交易限额已达上限</w:t>
            </w:r>
          </w:p>
          <w:p w:rsidR="00C8401F" w:rsidRPr="00C8401F" w:rsidRDefault="00C8401F">
            <w:pPr>
              <w:rPr>
                <w:rFonts w:asciiTheme="minorEastAsia" w:hAnsiTheme="minorEastAsia"/>
                <w:color w:val="FF0000"/>
                <w:szCs w:val="21"/>
              </w:rPr>
            </w:pPr>
            <w:r w:rsidRPr="00C8401F">
              <w:rPr>
                <w:rFonts w:asciiTheme="minorEastAsia" w:hAnsiTheme="minorEastAsia"/>
                <w:color w:val="FF0000"/>
                <w:szCs w:val="21"/>
              </w:rPr>
              <w:t>4</w:t>
            </w:r>
            <w:r w:rsidRPr="00C8401F">
              <w:rPr>
                <w:rFonts w:asciiTheme="minorEastAsia" w:hAnsiTheme="minorEastAsia" w:hint="eastAsia"/>
                <w:color w:val="FF0000"/>
                <w:szCs w:val="21"/>
              </w:rPr>
              <w:t>：第三方单笔交易限额已超过</w:t>
            </w:r>
          </w:p>
          <w:p w:rsidR="00C8401F" w:rsidRPr="00C8401F" w:rsidRDefault="00C8401F">
            <w:pPr>
              <w:rPr>
                <w:rFonts w:asciiTheme="minorEastAsia" w:hAnsiTheme="minorEastAsia"/>
                <w:color w:val="FF0000"/>
                <w:szCs w:val="21"/>
              </w:rPr>
            </w:pPr>
            <w:r w:rsidRPr="00C8401F">
              <w:rPr>
                <w:rFonts w:asciiTheme="minorEastAsia" w:hAnsiTheme="minorEastAsia" w:hint="eastAsia"/>
                <w:color w:val="FF0000"/>
                <w:szCs w:val="21"/>
              </w:rPr>
              <w:t>5：第三方服务故障</w:t>
            </w:r>
          </w:p>
          <w:p w:rsidR="00C8401F" w:rsidRPr="00C8401F" w:rsidRDefault="00C8401F">
            <w:pPr>
              <w:rPr>
                <w:rFonts w:asciiTheme="minorEastAsia" w:hAnsiTheme="minorEastAsia"/>
                <w:color w:val="FF0000"/>
                <w:szCs w:val="21"/>
              </w:rPr>
            </w:pPr>
            <w:r w:rsidRPr="00C8401F">
              <w:rPr>
                <w:rFonts w:asciiTheme="minorEastAsia" w:hAnsiTheme="minorEastAsia" w:hint="eastAsia"/>
                <w:color w:val="FF0000"/>
                <w:szCs w:val="21"/>
              </w:rPr>
              <w:t>6：第三方余额不足</w:t>
            </w:r>
          </w:p>
          <w:p w:rsidR="00C8401F" w:rsidRDefault="00C8401F">
            <w:pPr>
              <w:rPr>
                <w:rFonts w:asciiTheme="minorEastAsia" w:hAnsiTheme="minorEastAsia"/>
                <w:color w:val="FF0000"/>
                <w:szCs w:val="21"/>
              </w:rPr>
            </w:pPr>
            <w:r w:rsidRPr="00C8401F">
              <w:rPr>
                <w:rFonts w:asciiTheme="minorEastAsia" w:hAnsiTheme="minorEastAsia" w:hint="eastAsia"/>
                <w:color w:val="FF0000"/>
                <w:szCs w:val="21"/>
              </w:rPr>
              <w:t>7：第三方账号已冻结</w:t>
            </w:r>
          </w:p>
          <w:p w:rsidR="00C8401F" w:rsidRDefault="00C8401F">
            <w:pPr>
              <w:rPr>
                <w:rFonts w:asciiTheme="minorEastAsia" w:hAnsiTheme="minorEastAsia"/>
                <w:color w:val="FF0000"/>
                <w:szCs w:val="21"/>
              </w:rPr>
            </w:pPr>
            <w:r w:rsidRPr="00C8401F">
              <w:rPr>
                <w:rFonts w:asciiTheme="minorEastAsia" w:hAnsiTheme="minorEastAsia" w:hint="eastAsia"/>
                <w:color w:val="FF0000"/>
                <w:szCs w:val="21"/>
              </w:rPr>
              <w:t>8：points当日交易限额已达上限</w:t>
            </w:r>
          </w:p>
          <w:p w:rsidR="00883D24" w:rsidRDefault="00883D24">
            <w:pPr>
              <w:rPr>
                <w:rFonts w:asciiTheme="minorEastAsia" w:hAnsiTheme="minorEastAsia"/>
                <w:color w:val="FF0000"/>
                <w:szCs w:val="21"/>
              </w:rPr>
            </w:pPr>
            <w:r>
              <w:rPr>
                <w:rFonts w:asciiTheme="minorEastAsia" w:hAnsiTheme="minorEastAsia"/>
                <w:color w:val="FF0000"/>
                <w:szCs w:val="21"/>
              </w:rPr>
              <w:t>9:</w:t>
            </w:r>
            <w:r>
              <w:rPr>
                <w:rFonts w:asciiTheme="minorEastAsia" w:hAnsiTheme="minorEastAsia" w:hint="eastAsia"/>
                <w:color w:val="FF0000"/>
                <w:szCs w:val="21"/>
              </w:rPr>
              <w:t>换入已关闭</w:t>
            </w:r>
          </w:p>
          <w:p w:rsidR="00883D24" w:rsidRDefault="00883D24">
            <w:pPr>
              <w:rPr>
                <w:rFonts w:ascii="微软雅黑" w:eastAsia="微软雅黑" w:hAnsi="微软雅黑"/>
                <w:color w:val="000000"/>
                <w:sz w:val="18"/>
                <w:szCs w:val="18"/>
              </w:rPr>
            </w:pPr>
            <w:r>
              <w:rPr>
                <w:rFonts w:asciiTheme="minorEastAsia" w:hAnsiTheme="minorEastAsia"/>
                <w:color w:val="FF0000"/>
                <w:szCs w:val="21"/>
              </w:rPr>
              <w:t>10:</w:t>
            </w:r>
            <w:r>
              <w:rPr>
                <w:rFonts w:asciiTheme="minorEastAsia" w:hAnsiTheme="minorEastAsia" w:hint="eastAsia"/>
                <w:color w:val="FF0000"/>
                <w:szCs w:val="21"/>
              </w:rPr>
              <w:t>换出已关闭</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tcPr>
          <w:p w:rsidR="0099371D" w:rsidRDefault="002A4916">
            <w:pP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Pr>
        <w:ind w:left="2"/>
      </w:pPr>
    </w:p>
    <w:p w:rsidR="0099371D" w:rsidRDefault="002A4916">
      <w:pPr>
        <w:pStyle w:val="2"/>
      </w:pPr>
      <w:bookmarkStart w:id="341" w:name="_Toc439764080"/>
      <w:bookmarkStart w:id="342" w:name="_Toc508982606"/>
      <w:r>
        <w:rPr>
          <w:rFonts w:hint="eastAsia"/>
        </w:rPr>
        <w:t>积分发行商信息列表接口</w:t>
      </w:r>
      <w:bookmarkEnd w:id="341"/>
      <w:bookmarkEnd w:id="342"/>
    </w:p>
    <w:p w:rsidR="0099371D" w:rsidRDefault="002A4916">
      <w:pPr>
        <w:pStyle w:val="30"/>
      </w:pPr>
      <w:bookmarkStart w:id="343" w:name="_Toc439764081"/>
      <w:bookmarkStart w:id="344" w:name="_Toc508982607"/>
      <w:r>
        <w:rPr>
          <w:rFonts w:hint="eastAsia"/>
        </w:rPr>
        <w:t>接口名称：</w:t>
      </w:r>
      <w:bookmarkEnd w:id="343"/>
      <w:r>
        <w:rPr>
          <w:rFonts w:hint="eastAsia"/>
        </w:rPr>
        <w:t>user/</w:t>
      </w:r>
      <w:r>
        <w:t>points/</w:t>
      </w:r>
      <w:r>
        <w:rPr>
          <w:rFonts w:hint="eastAsia"/>
        </w:rPr>
        <w:t>pointsPu</w:t>
      </w:r>
      <w:r>
        <w:t>blisherList</w:t>
      </w:r>
      <w:r>
        <w:rPr>
          <w:rFonts w:hint="eastAsia"/>
        </w:rPr>
        <w:t>.</w:t>
      </w:r>
      <w:r>
        <w:t>do</w:t>
      </w:r>
      <w:bookmarkEnd w:id="344"/>
    </w:p>
    <w:p w:rsidR="0099371D" w:rsidRDefault="002A4916">
      <w:pPr>
        <w:pStyle w:val="30"/>
      </w:pPr>
      <w:bookmarkStart w:id="345" w:name="_Toc439764082"/>
      <w:bookmarkStart w:id="346" w:name="_Toc508982608"/>
      <w:r>
        <w:rPr>
          <w:rFonts w:hint="eastAsia"/>
        </w:rPr>
        <w:t>请求报文</w:t>
      </w:r>
      <w:bookmarkEnd w:id="345"/>
      <w:bookmarkEnd w:id="346"/>
    </w:p>
    <w:tbl>
      <w:tblPr>
        <w:tblW w:w="102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777"/>
        <w:gridCol w:w="1296"/>
        <w:gridCol w:w="1056"/>
        <w:gridCol w:w="983"/>
        <w:gridCol w:w="1116"/>
        <w:gridCol w:w="3042"/>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77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8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11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304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777"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5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11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3042"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777"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5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11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3042"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777"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积分发行商名称</w:t>
            </w:r>
          </w:p>
        </w:tc>
        <w:tc>
          <w:tcPr>
            <w:tcW w:w="105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11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3042"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rPr>
                <w:rStyle w:val="shorttext"/>
              </w:rPr>
            </w:pPr>
          </w:p>
        </w:tc>
        <w:tc>
          <w:tcPr>
            <w:tcW w:w="1777"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funcOpen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功能开放情况</w:t>
            </w:r>
          </w:p>
        </w:tc>
        <w:tc>
          <w:tcPr>
            <w:tcW w:w="105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11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3042"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0.换入换出功能都关闭 1.换出功能开放换入功能关闭 2,换入功能开放换出功能关闭 3.换入换出功能都开放</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exchangeType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积分兑换接口类型</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1.国航里程 2.凌网科技 3 春秋航空</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display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51points平台是否展示</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1.展示 0.不展示</w:t>
            </w:r>
          </w:p>
        </w:tc>
      </w:tr>
    </w:tbl>
    <w:p w:rsidR="0099371D" w:rsidRDefault="0099371D"/>
    <w:p w:rsidR="0099371D" w:rsidRDefault="002A4916">
      <w:pPr>
        <w:pStyle w:val="30"/>
      </w:pPr>
      <w:bookmarkStart w:id="347" w:name="_Toc439764083"/>
      <w:bookmarkStart w:id="348" w:name="_Toc508982609"/>
      <w:r>
        <w:rPr>
          <w:rFonts w:hint="eastAsia"/>
        </w:rPr>
        <w:t>响应报文</w:t>
      </w:r>
      <w:bookmarkEnd w:id="347"/>
      <w:bookmarkEnd w:id="348"/>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vAlign w:val="center"/>
          </w:tcPr>
          <w:p w:rsidR="0099371D" w:rsidRDefault="002A4916">
            <w:pPr>
              <w:jc w:val="center"/>
              <w:rPr>
                <w:rStyle w:val="shorttext"/>
              </w:rPr>
            </w:pPr>
            <w:r>
              <w:t>body.</w:t>
            </w:r>
            <w:r>
              <w:rPr>
                <w:rFonts w:hint="eastAsia"/>
              </w:rPr>
              <w:t>pointsPu</w:t>
            </w:r>
            <w:r>
              <w:t>blisherList[]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publisherPic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积分发行商LOGO</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publisherMobilePic</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积分发行商移动端LOGO</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 xml:space="preserve">publisherDetailPic </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积分互换详情页LOGO</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w:t>
            </w:r>
            <w:r>
              <w:rPr>
                <w:rFonts w:ascii="微软雅黑" w:eastAsia="微软雅黑" w:hAnsi="微软雅黑"/>
                <w:color w:val="000000"/>
                <w:sz w:val="18"/>
                <w:szCs w:val="18"/>
              </w:rPr>
              <w:t>blisherCategory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积分发行商分类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1.航司积分2.运营商积分3.银行积分4.品牌积分5.其他</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quickExchange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是否可一键转化</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50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1可以 2</w:t>
            </w:r>
            <w:r>
              <w:rPr>
                <w:rFonts w:ascii="微软雅黑" w:eastAsia="微软雅黑" w:hAnsi="微软雅黑"/>
                <w:color w:val="FF0000"/>
                <w:sz w:val="18"/>
                <w:szCs w:val="18"/>
              </w:rPr>
              <w:t xml:space="preserve"> </w:t>
            </w:r>
            <w:r>
              <w:rPr>
                <w:rFonts w:ascii="微软雅黑" w:eastAsia="微软雅黑" w:hAnsi="微软雅黑" w:hint="eastAsia"/>
                <w:color w:val="FF0000"/>
                <w:sz w:val="18"/>
                <w:szCs w:val="18"/>
              </w:rPr>
              <w:t>不可以</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exchangeRate</w:t>
            </w:r>
            <w:r>
              <w:rPr>
                <w:rFonts w:ascii="微软雅黑" w:eastAsia="微软雅黑" w:hAnsi="微软雅黑" w:hint="eastAsia"/>
                <w:color w:val="000000"/>
                <w:sz w:val="18"/>
                <w:szCs w:val="18"/>
              </w:rPr>
              <w:t>Points</w:t>
            </w:r>
            <w:r>
              <w:rPr>
                <w:rFonts w:ascii="微软雅黑" w:eastAsia="微软雅黑" w:hAnsi="微软雅黑"/>
                <w:color w:val="000000"/>
                <w:sz w:val="18"/>
                <w:szCs w:val="18"/>
              </w:rPr>
              <w:t>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兑换汇率51points积分数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兑换汇率 一份51Points积分数</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exchangeRateOtherVal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兑换汇率积分商积分数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兑换汇率 兑换一份51Points积分所需的站外积分数</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points</w:t>
            </w:r>
            <w:r>
              <w:rPr>
                <w:rFonts w:ascii="微软雅黑" w:eastAsia="微软雅黑" w:hAnsi="微软雅黑" w:hint="eastAsia"/>
                <w:color w:val="000000"/>
                <w:sz w:val="18"/>
                <w:szCs w:val="18"/>
              </w:rPr>
              <w:t>O</w:t>
            </w:r>
            <w:r>
              <w:rPr>
                <w:rFonts w:ascii="微软雅黑" w:eastAsia="微软雅黑" w:hAnsi="微软雅黑"/>
                <w:color w:val="000000"/>
                <w:sz w:val="18"/>
                <w:szCs w:val="18"/>
              </w:rPr>
              <w:t>utHandling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51points换出手续费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51points换出手续费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w:t>
            </w:r>
            <w:r>
              <w:rPr>
                <w:rFonts w:ascii="微软雅黑" w:eastAsia="微软雅黑" w:hAnsi="微软雅黑" w:hint="eastAsia"/>
                <w:color w:val="000000"/>
                <w:sz w:val="18"/>
                <w:szCs w:val="18"/>
              </w:rPr>
              <w:t>O</w:t>
            </w:r>
            <w:r>
              <w:rPr>
                <w:rFonts w:ascii="微软雅黑" w:eastAsia="微软雅黑" w:hAnsi="微软雅黑"/>
                <w:color w:val="000000"/>
                <w:sz w:val="18"/>
                <w:szCs w:val="18"/>
              </w:rPr>
              <w:t>utH</w:t>
            </w:r>
            <w:r>
              <w:rPr>
                <w:rFonts w:ascii="微软雅黑" w:eastAsia="微软雅黑" w:hAnsi="微软雅黑"/>
                <w:color w:val="000000"/>
                <w:sz w:val="18"/>
                <w:szCs w:val="18"/>
              </w:rPr>
              <w:lastRenderedPageBreak/>
              <w:t>andling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积分发行商换</w:t>
            </w:r>
            <w:r>
              <w:rPr>
                <w:rFonts w:ascii="微软雅黑" w:eastAsia="微软雅黑" w:hAnsi="微软雅黑" w:hint="eastAsia"/>
                <w:color w:val="000000"/>
                <w:sz w:val="18"/>
                <w:szCs w:val="18"/>
              </w:rPr>
              <w:lastRenderedPageBreak/>
              <w:t>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积分发行商换出手续费 单</w:t>
            </w:r>
            <w:r>
              <w:rPr>
                <w:rFonts w:ascii="微软雅黑" w:eastAsia="微软雅黑" w:hAnsi="微软雅黑" w:hint="eastAsia"/>
                <w:color w:val="000000"/>
                <w:sz w:val="18"/>
                <w:szCs w:val="18"/>
              </w:rPr>
              <w:lastRenderedPageBreak/>
              <w:t>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w:t>
            </w:r>
            <w:r>
              <w:rPr>
                <w:rFonts w:ascii="微软雅黑" w:eastAsia="微软雅黑" w:hAnsi="微软雅黑"/>
                <w:color w:val="000000"/>
                <w:sz w:val="18"/>
                <w:szCs w:val="18"/>
              </w:rPr>
              <w:t>c</w:t>
            </w:r>
            <w:r>
              <w:rPr>
                <w:rFonts w:ascii="微软雅黑" w:eastAsia="微软雅黑" w:hAnsi="微软雅黑" w:hint="eastAsia"/>
                <w:color w:val="000000"/>
                <w:sz w:val="18"/>
                <w:szCs w:val="18"/>
              </w:rPr>
              <w:t>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funcOpen</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功能开放情况</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0.换入换出功能都关闭 1.换出功能开放换入功能关闭 2,换入功能开放换出功能关闭 3.换入换出功能都开放</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points</w:t>
            </w:r>
            <w:r>
              <w:rPr>
                <w:rFonts w:ascii="微软雅黑" w:eastAsia="微软雅黑" w:hAnsi="微软雅黑"/>
                <w:color w:val="000000"/>
                <w:sz w:val="18"/>
                <w:szCs w:val="18"/>
              </w:rPr>
              <w:t>I</w:t>
            </w:r>
            <w:r>
              <w:rPr>
                <w:rFonts w:ascii="微软雅黑" w:eastAsia="微软雅黑" w:hAnsi="微软雅黑" w:hint="eastAsia"/>
                <w:color w:val="000000"/>
                <w:sz w:val="18"/>
                <w:szCs w:val="18"/>
              </w:rPr>
              <w:t>nHandling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51points换人手续费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51points换入手续费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publisherI</w:t>
            </w:r>
            <w:r>
              <w:rPr>
                <w:rFonts w:ascii="微软雅黑" w:eastAsia="微软雅黑" w:hAnsi="微软雅黑" w:hint="eastAsia"/>
                <w:color w:val="000000"/>
                <w:sz w:val="18"/>
                <w:szCs w:val="18"/>
              </w:rPr>
              <w:t>nHand</w:t>
            </w:r>
            <w:r>
              <w:rPr>
                <w:rFonts w:ascii="微软雅黑" w:eastAsia="微软雅黑" w:hAnsi="微软雅黑"/>
                <w:color w:val="000000"/>
                <w:sz w:val="18"/>
                <w:szCs w:val="18"/>
              </w:rPr>
              <w:t>l</w:t>
            </w:r>
            <w:r>
              <w:rPr>
                <w:rFonts w:ascii="微软雅黑" w:eastAsia="微软雅黑" w:hAnsi="微软雅黑" w:hint="eastAsia"/>
                <w:color w:val="000000"/>
                <w:sz w:val="18"/>
                <w:szCs w:val="18"/>
              </w:rPr>
              <w:t>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积分发行商换人手续费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积分发行商换入手续费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exchangeNum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起兑份数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默认1</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exchangeType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积分兑换接口类型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1.国航里程 2.凌网科技3 春秋</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display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51points平台是否展示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1.展示 0.不展示</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发行商代号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cardLayout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卡版面</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w:t>
            </w:r>
            <w:r>
              <w:rPr>
                <w:rFonts w:ascii="微软雅黑" w:eastAsia="微软雅黑" w:hAnsi="微软雅黑"/>
                <w:color w:val="000000"/>
                <w:sz w:val="18"/>
                <w:szCs w:val="18"/>
              </w:rPr>
              <w:t>P</w:t>
            </w:r>
            <w:r>
              <w:rPr>
                <w:rFonts w:ascii="微软雅黑" w:eastAsia="微软雅黑" w:hAnsi="微软雅黑" w:hint="eastAsia"/>
                <w:color w:val="000000"/>
                <w:sz w:val="18"/>
                <w:szCs w:val="18"/>
              </w:rPr>
              <w:t>ointsId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发行商的积分ID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publisherPointsExpiryType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积分有效计算方式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 1.次年年底失效 2.当年年底失效</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inUrl</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换入URL</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w:t>
            </w:r>
            <w:r>
              <w:rPr>
                <w:rFonts w:ascii="微软雅黑" w:eastAsia="微软雅黑" w:hAnsi="微软雅黑"/>
                <w:color w:val="FF0000"/>
                <w:sz w:val="18"/>
                <w:szCs w:val="18"/>
              </w:rPr>
              <w:t>55</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limitByDay</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积分互换限额</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Decimal</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2"/>
      </w:pPr>
      <w:bookmarkStart w:id="349" w:name="_Toc439764084"/>
      <w:bookmarkStart w:id="350" w:name="_Toc508982610"/>
      <w:r>
        <w:rPr>
          <w:rFonts w:hint="eastAsia"/>
        </w:rPr>
        <w:t>积分发行商信息新增或更新接口</w:t>
      </w:r>
      <w:bookmarkEnd w:id="349"/>
      <w:bookmarkEnd w:id="350"/>
    </w:p>
    <w:p w:rsidR="0099371D" w:rsidRDefault="002A4916">
      <w:pPr>
        <w:pStyle w:val="30"/>
      </w:pPr>
      <w:bookmarkStart w:id="351" w:name="_Toc439764085"/>
      <w:bookmarkStart w:id="352" w:name="_Toc508982611"/>
      <w:r>
        <w:rPr>
          <w:rFonts w:hint="eastAsia"/>
        </w:rPr>
        <w:t>接口名称：</w:t>
      </w:r>
      <w:bookmarkEnd w:id="351"/>
      <w:r>
        <w:rPr>
          <w:rFonts w:hint="eastAsia"/>
        </w:rPr>
        <w:t>user/</w:t>
      </w:r>
      <w:r>
        <w:t>points/</w:t>
      </w:r>
      <w:r>
        <w:rPr>
          <w:rFonts w:hint="eastAsia"/>
        </w:rPr>
        <w:t>pointsPu</w:t>
      </w:r>
      <w:r>
        <w:t>blisher</w:t>
      </w:r>
      <w:r>
        <w:rPr>
          <w:rFonts w:hint="eastAsia"/>
        </w:rPr>
        <w:t>Insert</w:t>
      </w:r>
      <w:r>
        <w:t>OrUpdate</w:t>
      </w:r>
      <w:r>
        <w:rPr>
          <w:rFonts w:hint="eastAsia"/>
        </w:rPr>
        <w:t>.</w:t>
      </w:r>
      <w:r>
        <w:t>do</w:t>
      </w:r>
      <w:bookmarkEnd w:id="352"/>
    </w:p>
    <w:p w:rsidR="0099371D" w:rsidRDefault="002A4916">
      <w:pPr>
        <w:pStyle w:val="30"/>
      </w:pPr>
      <w:bookmarkStart w:id="353" w:name="_Toc439764086"/>
      <w:bookmarkStart w:id="354" w:name="_Toc508982612"/>
      <w:r>
        <w:rPr>
          <w:rFonts w:hint="eastAsia"/>
        </w:rPr>
        <w:t>请求报文</w:t>
      </w:r>
      <w:bookmarkEnd w:id="353"/>
      <w:bookmarkEnd w:id="354"/>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有值为更新，无值为新增</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publisherPic</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积分发行商LOGO</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publisherMobilePic</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积分发行商移动端LOGO</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929" w:type="dxa"/>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 xml:space="preserve">publisherDetailPic </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积分互换详情页LOGO</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w:t>
            </w:r>
            <w:r>
              <w:rPr>
                <w:rFonts w:ascii="微软雅黑" w:eastAsia="微软雅黑" w:hAnsi="微软雅黑"/>
                <w:color w:val="000000"/>
                <w:sz w:val="18"/>
                <w:szCs w:val="18"/>
              </w:rPr>
              <w:t>blisherCategory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积分发行商分类</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1.航司积分2.运营商积分3.银行积分4.品牌积分5.其他</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quickExchange</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是否可一键转化</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1</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1可以 2</w:t>
            </w:r>
            <w:r>
              <w:rPr>
                <w:rFonts w:ascii="微软雅黑" w:eastAsia="微软雅黑" w:hAnsi="微软雅黑"/>
                <w:color w:val="FF0000"/>
                <w:sz w:val="18"/>
                <w:szCs w:val="18"/>
              </w:rPr>
              <w:t xml:space="preserve"> </w:t>
            </w:r>
            <w:r>
              <w:rPr>
                <w:rFonts w:ascii="微软雅黑" w:eastAsia="微软雅黑" w:hAnsi="微软雅黑" w:hint="eastAsia"/>
                <w:color w:val="FF0000"/>
                <w:sz w:val="18"/>
                <w:szCs w:val="18"/>
              </w:rPr>
              <w:t>不可以</w:t>
            </w:r>
          </w:p>
        </w:tc>
      </w:tr>
      <w:tr w:rsidR="0099371D">
        <w:trPr>
          <w:trHeight w:val="417"/>
          <w:ins w:id="355" w:author="temp" w:date="2016-01-31T00:14:00Z"/>
        </w:trPr>
        <w:tc>
          <w:tcPr>
            <w:tcW w:w="851" w:type="dxa"/>
            <w:vMerge/>
          </w:tcPr>
          <w:p w:rsidR="0099371D" w:rsidRDefault="0099371D">
            <w:pPr>
              <w:rPr>
                <w:ins w:id="356" w:author="temp" w:date="2016-01-31T00:14:00Z"/>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exchangeRate</w:t>
            </w:r>
            <w:r>
              <w:rPr>
                <w:rFonts w:ascii="微软雅黑" w:eastAsia="微软雅黑" w:hAnsi="微软雅黑" w:hint="eastAsia"/>
                <w:color w:val="000000"/>
                <w:sz w:val="18"/>
                <w:szCs w:val="18"/>
              </w:rPr>
              <w:t>Points</w:t>
            </w:r>
            <w:r>
              <w:rPr>
                <w:rFonts w:ascii="微软雅黑" w:eastAsia="微软雅黑" w:hAnsi="微软雅黑"/>
                <w:color w:val="000000"/>
                <w:sz w:val="18"/>
                <w:szCs w:val="18"/>
              </w:rPr>
              <w:t>Val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兑换汇率51points积分数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兑换汇率 一份51Points积分数</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exchangeRateOtherVal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兑换汇率积分商积分数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兑换汇率 兑换一份51Points积分所需的站外积分数</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points</w:t>
            </w:r>
            <w:r>
              <w:rPr>
                <w:rFonts w:ascii="微软雅黑" w:eastAsia="微软雅黑" w:hAnsi="微软雅黑" w:hint="eastAsia"/>
                <w:color w:val="000000"/>
                <w:sz w:val="18"/>
                <w:szCs w:val="18"/>
              </w:rPr>
              <w:t>O</w:t>
            </w:r>
            <w:r>
              <w:rPr>
                <w:rFonts w:ascii="微软雅黑" w:eastAsia="微软雅黑" w:hAnsi="微软雅黑"/>
                <w:color w:val="000000"/>
                <w:sz w:val="18"/>
                <w:szCs w:val="18"/>
              </w:rPr>
              <w:t>utHandling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51points换出手续费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51points换出手续费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w:t>
            </w:r>
            <w:r>
              <w:rPr>
                <w:rFonts w:ascii="微软雅黑" w:eastAsia="微软雅黑" w:hAnsi="微软雅黑" w:hint="eastAsia"/>
                <w:color w:val="000000"/>
                <w:sz w:val="18"/>
                <w:szCs w:val="18"/>
              </w:rPr>
              <w:t>O</w:t>
            </w:r>
            <w:r>
              <w:rPr>
                <w:rFonts w:ascii="微软雅黑" w:eastAsia="微软雅黑" w:hAnsi="微软雅黑"/>
                <w:color w:val="000000"/>
                <w:sz w:val="18"/>
                <w:szCs w:val="18"/>
              </w:rPr>
              <w:t>utHandling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积分发行商换出手续费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积分发行商换出手续费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funcOpen</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功能开放情况</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0.换入换出功能都关闭 1.换出功能开放换入功能关闭 2,换入功能开放换出功能关闭 3.换入换出功能都开放</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points</w:t>
            </w:r>
            <w:r>
              <w:rPr>
                <w:rFonts w:ascii="微软雅黑" w:eastAsia="微软雅黑" w:hAnsi="微软雅黑"/>
                <w:color w:val="000000"/>
                <w:sz w:val="18"/>
                <w:szCs w:val="18"/>
              </w:rPr>
              <w:t>I</w:t>
            </w:r>
            <w:r>
              <w:rPr>
                <w:rFonts w:ascii="微软雅黑" w:eastAsia="微软雅黑" w:hAnsi="微软雅黑" w:hint="eastAsia"/>
                <w:color w:val="000000"/>
                <w:sz w:val="18"/>
                <w:szCs w:val="18"/>
              </w:rPr>
              <w:t>nHand</w:t>
            </w:r>
            <w:r>
              <w:rPr>
                <w:rFonts w:ascii="微软雅黑" w:eastAsia="微软雅黑" w:hAnsi="微软雅黑"/>
                <w:color w:val="000000"/>
                <w:sz w:val="18"/>
                <w:szCs w:val="18"/>
              </w:rPr>
              <w:t>l</w:t>
            </w:r>
            <w:r>
              <w:rPr>
                <w:rFonts w:ascii="微软雅黑" w:eastAsia="微软雅黑" w:hAnsi="微软雅黑" w:hint="eastAsia"/>
                <w:color w:val="000000"/>
                <w:sz w:val="18"/>
                <w:szCs w:val="18"/>
              </w:rPr>
              <w:t>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51points换人手续费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51points换入手续费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publisherI</w:t>
            </w:r>
            <w:r>
              <w:rPr>
                <w:rFonts w:ascii="微软雅黑" w:eastAsia="微软雅黑" w:hAnsi="微软雅黑" w:hint="eastAsia"/>
                <w:color w:val="000000"/>
                <w:sz w:val="18"/>
                <w:szCs w:val="18"/>
              </w:rPr>
              <w:t>nHand</w:t>
            </w:r>
            <w:r>
              <w:rPr>
                <w:rFonts w:ascii="微软雅黑" w:eastAsia="微软雅黑" w:hAnsi="微软雅黑"/>
                <w:color w:val="000000"/>
                <w:sz w:val="18"/>
                <w:szCs w:val="18"/>
              </w:rPr>
              <w:t>l</w:t>
            </w:r>
            <w:r>
              <w:rPr>
                <w:rFonts w:ascii="微软雅黑" w:eastAsia="微软雅黑" w:hAnsi="微软雅黑" w:hint="eastAsia"/>
                <w:color w:val="000000"/>
                <w:sz w:val="18"/>
                <w:szCs w:val="18"/>
              </w:rPr>
              <w:t>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积分发行商换人手续费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积分发行商换入手续费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exchangeNum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起兑份数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默认1</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exchangeType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积分兑换接口类型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1.国航里程 2.凌网科技3 春秋航空</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display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51points平台是否展示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1.展示 0.不展示</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发行商代号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cardLayout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卡版面</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w:t>
            </w:r>
            <w:r>
              <w:rPr>
                <w:rFonts w:ascii="微软雅黑" w:eastAsia="微软雅黑" w:hAnsi="微软雅黑"/>
                <w:color w:val="000000"/>
                <w:sz w:val="18"/>
                <w:szCs w:val="18"/>
              </w:rPr>
              <w:t>P</w:t>
            </w:r>
            <w:r>
              <w:rPr>
                <w:rFonts w:ascii="微软雅黑" w:eastAsia="微软雅黑" w:hAnsi="微软雅黑" w:hint="eastAsia"/>
                <w:color w:val="000000"/>
                <w:sz w:val="18"/>
                <w:szCs w:val="18"/>
              </w:rPr>
              <w:t>ointsId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发行商的积分ID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publisherPointsExpiryType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积分有效计算方式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 1.次年年底失效 2.当年年底失效</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inUrl</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换入URL</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w:t>
            </w:r>
            <w:r>
              <w:rPr>
                <w:rFonts w:ascii="微软雅黑" w:eastAsia="微软雅黑" w:hAnsi="微软雅黑"/>
                <w:color w:val="FF0000"/>
                <w:sz w:val="18"/>
                <w:szCs w:val="18"/>
              </w:rPr>
              <w:t>55</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limitByDay</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积分互换限额</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Decimal</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30"/>
      </w:pPr>
      <w:bookmarkStart w:id="357" w:name="_Toc439764087"/>
      <w:bookmarkStart w:id="358" w:name="_Toc508982613"/>
      <w:r>
        <w:rPr>
          <w:rFonts w:hint="eastAsia"/>
        </w:rPr>
        <w:t>响应报文</w:t>
      </w:r>
      <w:bookmarkEnd w:id="357"/>
      <w:bookmarkEnd w:id="358"/>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Pr>
              <w:t>h</w:t>
            </w:r>
            <w:r>
              <w:rPr>
                <w:rStyle w:val="shorttext"/>
                <w:rFonts w:hint="eastAsia"/>
              </w:rPr>
              <w:t>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body</w:t>
            </w: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359" w:author="temp" w:date="2016-01-28T17:27:00Z"/>
        </w:rPr>
      </w:pPr>
      <w:bookmarkStart w:id="360" w:name="_Toc508982614"/>
      <w:r>
        <w:rPr>
          <w:rFonts w:hint="eastAsia"/>
        </w:rPr>
        <w:t>积分发行商信息查询</w:t>
      </w:r>
      <w:ins w:id="361" w:author="temp" w:date="2016-01-28T17:27:00Z">
        <w:r>
          <w:rPr>
            <w:rFonts w:hint="eastAsia"/>
          </w:rPr>
          <w:t>接口</w:t>
        </w:r>
        <w:bookmarkEnd w:id="360"/>
      </w:ins>
    </w:p>
    <w:p w:rsidR="0099371D" w:rsidRDefault="002A4916">
      <w:pPr>
        <w:pStyle w:val="30"/>
        <w:rPr>
          <w:ins w:id="362" w:author="temp" w:date="2016-01-28T17:27:00Z"/>
        </w:rPr>
      </w:pPr>
      <w:bookmarkStart w:id="363" w:name="_Toc508982615"/>
      <w:ins w:id="364" w:author="temp" w:date="2016-01-28T17:27:00Z">
        <w:r>
          <w:rPr>
            <w:rFonts w:hint="eastAsia"/>
          </w:rPr>
          <w:t>接口名称：</w:t>
        </w:r>
      </w:ins>
      <w:r>
        <w:rPr>
          <w:rFonts w:hint="eastAsia"/>
        </w:rPr>
        <w:t>user/</w:t>
      </w:r>
      <w:r>
        <w:t>points/</w:t>
      </w:r>
      <w:r>
        <w:rPr>
          <w:rFonts w:hint="eastAsia"/>
        </w:rPr>
        <w:t>pointsPu</w:t>
      </w:r>
      <w:r>
        <w:t>blisher</w:t>
      </w:r>
      <w:r>
        <w:rPr>
          <w:rFonts w:hint="eastAsia"/>
        </w:rPr>
        <w:t>.</w:t>
      </w:r>
      <w:r>
        <w:t>do</w:t>
      </w:r>
      <w:bookmarkEnd w:id="363"/>
    </w:p>
    <w:p w:rsidR="0099371D" w:rsidRDefault="002A4916">
      <w:pPr>
        <w:pStyle w:val="30"/>
        <w:rPr>
          <w:ins w:id="365" w:author="temp" w:date="2016-01-28T17:27:00Z"/>
        </w:rPr>
      </w:pPr>
      <w:bookmarkStart w:id="366" w:name="_Toc508982616"/>
      <w:ins w:id="367" w:author="temp" w:date="2016-01-28T17:27:00Z">
        <w:r>
          <w:rPr>
            <w:rFonts w:hint="eastAsia"/>
          </w:rPr>
          <w:t>请求报文</w:t>
        </w:r>
        <w:bookmarkEnd w:id="366"/>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418"/>
        <w:gridCol w:w="907"/>
        <w:gridCol w:w="929"/>
        <w:gridCol w:w="1274"/>
        <w:gridCol w:w="2410"/>
      </w:tblGrid>
      <w:tr w:rsidR="0099371D">
        <w:trPr>
          <w:ins w:id="368" w:author="temp" w:date="2016-01-28T17:27:00Z"/>
        </w:trPr>
        <w:tc>
          <w:tcPr>
            <w:tcW w:w="851" w:type="dxa"/>
            <w:shd w:val="clear" w:color="auto" w:fill="E6E6E6"/>
          </w:tcPr>
          <w:p w:rsidR="0099371D" w:rsidRDefault="002A4916">
            <w:pPr>
              <w:jc w:val="center"/>
              <w:rPr>
                <w:ins w:id="369" w:author="temp" w:date="2016-01-28T17:27:00Z"/>
                <w:rFonts w:ascii="微软雅黑" w:eastAsia="微软雅黑" w:hAnsi="微软雅黑"/>
                <w:color w:val="000000"/>
                <w:sz w:val="18"/>
                <w:szCs w:val="18"/>
              </w:rPr>
            </w:pPr>
            <w:ins w:id="370" w:author="temp" w:date="2016-01-28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71" w:author="temp" w:date="2016-01-28T17:27:00Z"/>
                <w:rFonts w:ascii="微软雅黑" w:eastAsia="微软雅黑" w:hAnsi="微软雅黑"/>
                <w:color w:val="000000"/>
                <w:sz w:val="18"/>
                <w:szCs w:val="18"/>
              </w:rPr>
            </w:pPr>
            <w:ins w:id="372" w:author="temp" w:date="2016-01-28T17:27:00Z">
              <w:r>
                <w:rPr>
                  <w:rFonts w:ascii="微软雅黑" w:eastAsia="微软雅黑" w:hAnsi="微软雅黑" w:hint="eastAsia"/>
                  <w:color w:val="000000"/>
                  <w:sz w:val="18"/>
                  <w:szCs w:val="18"/>
                </w:rPr>
                <w:t>字段名</w:t>
              </w:r>
            </w:ins>
          </w:p>
        </w:tc>
        <w:tc>
          <w:tcPr>
            <w:tcW w:w="1418" w:type="dxa"/>
            <w:shd w:val="clear" w:color="auto" w:fill="E6E6E6"/>
          </w:tcPr>
          <w:p w:rsidR="0099371D" w:rsidRDefault="002A4916">
            <w:pPr>
              <w:jc w:val="center"/>
              <w:rPr>
                <w:ins w:id="373" w:author="temp" w:date="2016-01-28T17:27:00Z"/>
                <w:rFonts w:ascii="微软雅黑" w:eastAsia="微软雅黑" w:hAnsi="微软雅黑"/>
                <w:color w:val="000000"/>
                <w:sz w:val="18"/>
                <w:szCs w:val="18"/>
              </w:rPr>
            </w:pPr>
            <w:ins w:id="374" w:author="temp" w:date="2016-01-28T17:27:00Z">
              <w:r>
                <w:rPr>
                  <w:rFonts w:ascii="微软雅黑" w:eastAsia="微软雅黑" w:hAnsi="微软雅黑" w:hint="eastAsia"/>
                  <w:color w:val="000000"/>
                  <w:sz w:val="18"/>
                  <w:szCs w:val="18"/>
                </w:rPr>
                <w:t>数据项</w:t>
              </w:r>
            </w:ins>
          </w:p>
        </w:tc>
        <w:tc>
          <w:tcPr>
            <w:tcW w:w="907" w:type="dxa"/>
            <w:shd w:val="clear" w:color="auto" w:fill="E6E6E6"/>
          </w:tcPr>
          <w:p w:rsidR="0099371D" w:rsidRDefault="002A4916">
            <w:pPr>
              <w:jc w:val="center"/>
              <w:rPr>
                <w:ins w:id="375" w:author="temp" w:date="2016-01-28T17:27:00Z"/>
                <w:rFonts w:ascii="微软雅黑" w:eastAsia="微软雅黑" w:hAnsi="微软雅黑"/>
                <w:color w:val="000000"/>
                <w:sz w:val="18"/>
                <w:szCs w:val="18"/>
              </w:rPr>
            </w:pPr>
            <w:ins w:id="376" w:author="temp" w:date="2016-01-28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77" w:author="temp" w:date="2016-01-28T17:27:00Z"/>
                <w:rFonts w:ascii="微软雅黑" w:eastAsia="微软雅黑" w:hAnsi="微软雅黑"/>
                <w:color w:val="000000"/>
                <w:sz w:val="18"/>
                <w:szCs w:val="18"/>
              </w:rPr>
            </w:pPr>
            <w:ins w:id="378" w:author="temp" w:date="2016-01-28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79" w:author="temp" w:date="2016-01-28T17:27:00Z"/>
                <w:rFonts w:ascii="微软雅黑" w:eastAsia="微软雅黑" w:hAnsi="微软雅黑"/>
                <w:color w:val="000000"/>
                <w:sz w:val="18"/>
                <w:szCs w:val="18"/>
              </w:rPr>
            </w:pPr>
            <w:ins w:id="380" w:author="temp" w:date="2016-01-28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81" w:author="temp" w:date="2016-01-28T17:27:00Z"/>
                <w:rFonts w:ascii="微软雅黑" w:eastAsia="微软雅黑" w:hAnsi="微软雅黑"/>
                <w:color w:val="000000"/>
                <w:sz w:val="18"/>
                <w:szCs w:val="18"/>
              </w:rPr>
            </w:pPr>
            <w:ins w:id="382" w:author="temp" w:date="2016-01-28T17:27:00Z">
              <w:r>
                <w:rPr>
                  <w:rFonts w:ascii="微软雅黑" w:eastAsia="微软雅黑" w:hAnsi="微软雅黑" w:hint="eastAsia"/>
                  <w:color w:val="000000"/>
                  <w:sz w:val="18"/>
                  <w:szCs w:val="18"/>
                </w:rPr>
                <w:t>备注</w:t>
              </w:r>
            </w:ins>
          </w:p>
        </w:tc>
      </w:tr>
      <w:tr w:rsidR="0099371D">
        <w:trPr>
          <w:trHeight w:val="417"/>
          <w:ins w:id="383" w:author="temp" w:date="2016-01-28T17:27:00Z"/>
        </w:trPr>
        <w:tc>
          <w:tcPr>
            <w:tcW w:w="851" w:type="dxa"/>
          </w:tcPr>
          <w:p w:rsidR="0099371D" w:rsidRDefault="0099371D">
            <w:pPr>
              <w:rPr>
                <w:ins w:id="384" w:author="temp" w:date="2016-01-28T17:27:00Z"/>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publisherId</w:t>
            </w:r>
          </w:p>
        </w:tc>
        <w:tc>
          <w:tcPr>
            <w:tcW w:w="141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积分发行商ID</w:t>
            </w:r>
          </w:p>
        </w:tc>
        <w:tc>
          <w:tcPr>
            <w:tcW w:w="90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rPr>
          <w:ins w:id="385" w:author="temp" w:date="2016-01-28T17:27:00Z"/>
        </w:rPr>
      </w:pPr>
    </w:p>
    <w:p w:rsidR="0099371D" w:rsidRDefault="002A4916">
      <w:pPr>
        <w:pStyle w:val="30"/>
        <w:rPr>
          <w:ins w:id="386" w:author="temp" w:date="2016-01-28T17:27:00Z"/>
        </w:rPr>
      </w:pPr>
      <w:bookmarkStart w:id="387" w:name="_Toc508982617"/>
      <w:ins w:id="388" w:author="temp" w:date="2016-01-28T17:27:00Z">
        <w:r>
          <w:rPr>
            <w:rFonts w:hint="eastAsia"/>
          </w:rPr>
          <w:t>响应报文</w:t>
        </w:r>
        <w:bookmarkEnd w:id="387"/>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89" w:author="temp" w:date="2016-01-28T17:27:00Z"/>
        </w:trPr>
        <w:tc>
          <w:tcPr>
            <w:tcW w:w="851" w:type="dxa"/>
            <w:shd w:val="clear" w:color="auto" w:fill="E6E6E6"/>
          </w:tcPr>
          <w:p w:rsidR="0099371D" w:rsidRDefault="002A4916">
            <w:pPr>
              <w:jc w:val="center"/>
              <w:rPr>
                <w:ins w:id="390" w:author="temp" w:date="2016-01-28T17:27:00Z"/>
                <w:rFonts w:ascii="微软雅黑" w:eastAsia="微软雅黑" w:hAnsi="微软雅黑"/>
                <w:color w:val="000000"/>
                <w:sz w:val="18"/>
                <w:szCs w:val="18"/>
              </w:rPr>
            </w:pPr>
            <w:ins w:id="391" w:author="temp" w:date="2016-01-28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92" w:author="temp" w:date="2016-01-28T17:27:00Z"/>
                <w:rFonts w:ascii="微软雅黑" w:eastAsia="微软雅黑" w:hAnsi="微软雅黑"/>
                <w:color w:val="000000"/>
                <w:sz w:val="18"/>
                <w:szCs w:val="18"/>
              </w:rPr>
            </w:pPr>
            <w:ins w:id="393" w:author="temp" w:date="2016-01-28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94" w:author="temp" w:date="2016-01-28T17:27:00Z"/>
                <w:rFonts w:ascii="微软雅黑" w:eastAsia="微软雅黑" w:hAnsi="微软雅黑"/>
                <w:color w:val="000000"/>
                <w:sz w:val="18"/>
                <w:szCs w:val="18"/>
              </w:rPr>
            </w:pPr>
            <w:ins w:id="395" w:author="temp" w:date="2016-01-28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96" w:author="temp" w:date="2016-01-28T17:27:00Z"/>
                <w:rFonts w:ascii="微软雅黑" w:eastAsia="微软雅黑" w:hAnsi="微软雅黑"/>
                <w:color w:val="000000"/>
                <w:sz w:val="18"/>
                <w:szCs w:val="18"/>
              </w:rPr>
            </w:pPr>
            <w:ins w:id="397" w:author="temp" w:date="2016-01-28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98" w:author="temp" w:date="2016-01-28T17:27:00Z"/>
                <w:rFonts w:ascii="微软雅黑" w:eastAsia="微软雅黑" w:hAnsi="微软雅黑"/>
                <w:color w:val="000000"/>
                <w:sz w:val="18"/>
                <w:szCs w:val="18"/>
              </w:rPr>
            </w:pPr>
            <w:ins w:id="399" w:author="temp" w:date="2016-01-28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00" w:author="temp" w:date="2016-01-28T17:27:00Z"/>
                <w:rFonts w:ascii="微软雅黑" w:eastAsia="微软雅黑" w:hAnsi="微软雅黑"/>
                <w:color w:val="000000"/>
                <w:sz w:val="18"/>
                <w:szCs w:val="18"/>
              </w:rPr>
            </w:pPr>
            <w:ins w:id="401" w:author="temp" w:date="2016-01-28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02" w:author="temp" w:date="2016-01-28T17:27:00Z"/>
                <w:rFonts w:ascii="微软雅黑" w:eastAsia="微软雅黑" w:hAnsi="微软雅黑"/>
                <w:color w:val="000000"/>
                <w:sz w:val="18"/>
                <w:szCs w:val="18"/>
              </w:rPr>
            </w:pPr>
            <w:ins w:id="403" w:author="temp" w:date="2016-01-28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404" w:author="temp" w:date="2016-01-28T17:27:00Z"/>
        </w:trPr>
        <w:tc>
          <w:tcPr>
            <w:tcW w:w="851" w:type="dxa"/>
            <w:vMerge w:val="restart"/>
            <w:shd w:val="clear" w:color="auto" w:fill="auto"/>
            <w:vAlign w:val="center"/>
          </w:tcPr>
          <w:p w:rsidR="0099371D" w:rsidRDefault="0099371D">
            <w:pPr>
              <w:jc w:val="center"/>
              <w:rPr>
                <w:rStyle w:val="shorttext"/>
              </w:rPr>
            </w:pPr>
          </w:p>
          <w:p w:rsidR="0099371D" w:rsidRDefault="002A4916">
            <w:pPr>
              <w:jc w:val="center"/>
              <w:rPr>
                <w:ins w:id="405" w:author="temp" w:date="2016-01-28T17:27:00Z"/>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有值为更新，无值为新增</w:t>
            </w:r>
          </w:p>
        </w:tc>
      </w:tr>
      <w:tr w:rsidR="0099371D">
        <w:trPr>
          <w:trHeight w:val="417"/>
          <w:ins w:id="406" w:author="temp" w:date="2016-01-28T17:27:00Z"/>
        </w:trPr>
        <w:tc>
          <w:tcPr>
            <w:tcW w:w="851" w:type="dxa"/>
            <w:vMerge/>
            <w:shd w:val="clear" w:color="auto" w:fill="auto"/>
          </w:tcPr>
          <w:p w:rsidR="0099371D" w:rsidRDefault="0099371D">
            <w:pPr>
              <w:rPr>
                <w:ins w:id="407" w:author="temp" w:date="2016-01-28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408" w:author="temp" w:date="2016-01-28T17:27:00Z"/>
        </w:trPr>
        <w:tc>
          <w:tcPr>
            <w:tcW w:w="851" w:type="dxa"/>
            <w:vMerge/>
            <w:shd w:val="clear" w:color="auto" w:fill="auto"/>
          </w:tcPr>
          <w:p w:rsidR="0099371D" w:rsidRDefault="0099371D">
            <w:pPr>
              <w:rPr>
                <w:ins w:id="409" w:author="temp" w:date="2016-01-28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publisherPic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积分发行商LOGO</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publisherMobilePic</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积分发行商移动端LOGO</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 xml:space="preserve">publisherDetailPic </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积分互换详情页</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w:t>
            </w:r>
            <w:r>
              <w:rPr>
                <w:rFonts w:ascii="微软雅黑" w:eastAsia="微软雅黑" w:hAnsi="微软雅黑"/>
                <w:color w:val="000000"/>
                <w:sz w:val="18"/>
                <w:szCs w:val="18"/>
              </w:rPr>
              <w:t>blisherCategory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积分发行商分类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1.航司积分2.运营商积分3.银行积分4.品牌积分5.其他</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quickExchange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是否可一键转化</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50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1可以 2</w:t>
            </w:r>
            <w:r>
              <w:rPr>
                <w:rFonts w:ascii="微软雅黑" w:eastAsia="微软雅黑" w:hAnsi="微软雅黑"/>
                <w:color w:val="FF0000"/>
                <w:sz w:val="18"/>
                <w:szCs w:val="18"/>
              </w:rPr>
              <w:t xml:space="preserve"> </w:t>
            </w:r>
            <w:r>
              <w:rPr>
                <w:rFonts w:ascii="微软雅黑" w:eastAsia="微软雅黑" w:hAnsi="微软雅黑" w:hint="eastAsia"/>
                <w:color w:val="FF0000"/>
                <w:sz w:val="18"/>
                <w:szCs w:val="18"/>
              </w:rPr>
              <w:t>不可以</w:t>
            </w:r>
          </w:p>
        </w:tc>
      </w:tr>
      <w:tr w:rsidR="0099371D">
        <w:trPr>
          <w:trHeight w:val="417"/>
          <w:ins w:id="410" w:author="temp" w:date="2016-01-28T17:27:00Z"/>
        </w:trPr>
        <w:tc>
          <w:tcPr>
            <w:tcW w:w="851" w:type="dxa"/>
            <w:vMerge/>
            <w:shd w:val="clear" w:color="auto" w:fill="auto"/>
          </w:tcPr>
          <w:p w:rsidR="0099371D" w:rsidRDefault="0099371D">
            <w:pPr>
              <w:rPr>
                <w:ins w:id="411" w:author="temp" w:date="2016-01-28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exchangeRate</w:t>
            </w:r>
            <w:r>
              <w:rPr>
                <w:rFonts w:ascii="微软雅黑" w:eastAsia="微软雅黑" w:hAnsi="微软雅黑" w:hint="eastAsia"/>
                <w:color w:val="000000"/>
                <w:sz w:val="18"/>
                <w:szCs w:val="18"/>
              </w:rPr>
              <w:t>Points</w:t>
            </w:r>
            <w:r>
              <w:rPr>
                <w:rFonts w:ascii="微软雅黑" w:eastAsia="微软雅黑" w:hAnsi="微软雅黑"/>
                <w:color w:val="000000"/>
                <w:sz w:val="18"/>
                <w:szCs w:val="18"/>
              </w:rPr>
              <w:t>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兑换汇率51points积分数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兑换汇率 一份51Points积分数</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exchangeRateOtherVal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兑换汇率积分商积分数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兑换汇率 兑换一份51Points积分所需的站外积分数</w:t>
            </w:r>
          </w:p>
        </w:tc>
      </w:tr>
      <w:tr w:rsidR="0099371D">
        <w:trPr>
          <w:trHeight w:val="417"/>
          <w:ins w:id="412" w:author="temp" w:date="2016-01-28T17:27:00Z"/>
        </w:trPr>
        <w:tc>
          <w:tcPr>
            <w:tcW w:w="851" w:type="dxa"/>
            <w:vMerge/>
          </w:tcPr>
          <w:p w:rsidR="0099371D" w:rsidRDefault="0099371D">
            <w:pPr>
              <w:rPr>
                <w:ins w:id="413" w:author="temp" w:date="2016-01-28T17:27:00Z"/>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points</w:t>
            </w:r>
            <w:r>
              <w:rPr>
                <w:rFonts w:ascii="微软雅黑" w:eastAsia="微软雅黑" w:hAnsi="微软雅黑" w:hint="eastAsia"/>
                <w:color w:val="000000"/>
                <w:sz w:val="18"/>
                <w:szCs w:val="18"/>
              </w:rPr>
              <w:t>O</w:t>
            </w:r>
            <w:r>
              <w:rPr>
                <w:rFonts w:ascii="微软雅黑" w:eastAsia="微软雅黑" w:hAnsi="微软雅黑"/>
                <w:color w:val="000000"/>
                <w:sz w:val="18"/>
                <w:szCs w:val="18"/>
              </w:rPr>
              <w:t>utHandling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51points换出手续费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51points换出手续费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w:t>
            </w:r>
            <w:r>
              <w:rPr>
                <w:rFonts w:ascii="微软雅黑" w:eastAsia="微软雅黑" w:hAnsi="微软雅黑" w:hint="eastAsia"/>
                <w:color w:val="000000"/>
                <w:sz w:val="18"/>
                <w:szCs w:val="18"/>
              </w:rPr>
              <w:t>O</w:t>
            </w:r>
            <w:r>
              <w:rPr>
                <w:rFonts w:ascii="微软雅黑" w:eastAsia="微软雅黑" w:hAnsi="微软雅黑"/>
                <w:color w:val="000000"/>
                <w:sz w:val="18"/>
                <w:szCs w:val="18"/>
              </w:rPr>
              <w:t>utHandling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积分发行商换出手续费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积分发行商换出手续费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funcOpen</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功能开放情况</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0.换入换出功能都关闭 1.换出功能开放换入功能关闭 2,换入功能开放换出功能关闭 3.换入换出功能都开放</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points</w:t>
            </w:r>
            <w:r>
              <w:rPr>
                <w:rFonts w:ascii="微软雅黑" w:eastAsia="微软雅黑" w:hAnsi="微软雅黑"/>
                <w:color w:val="000000"/>
                <w:sz w:val="18"/>
                <w:szCs w:val="18"/>
              </w:rPr>
              <w:t>I</w:t>
            </w:r>
            <w:r>
              <w:rPr>
                <w:rFonts w:ascii="微软雅黑" w:eastAsia="微软雅黑" w:hAnsi="微软雅黑" w:hint="eastAsia"/>
                <w:color w:val="000000"/>
                <w:sz w:val="18"/>
                <w:szCs w:val="18"/>
              </w:rPr>
              <w:t>nHand</w:t>
            </w:r>
            <w:r>
              <w:rPr>
                <w:rFonts w:ascii="微软雅黑" w:eastAsia="微软雅黑" w:hAnsi="微软雅黑"/>
                <w:color w:val="000000"/>
                <w:sz w:val="18"/>
                <w:szCs w:val="18"/>
              </w:rPr>
              <w:t>l</w:t>
            </w:r>
            <w:r>
              <w:rPr>
                <w:rFonts w:ascii="微软雅黑" w:eastAsia="微软雅黑" w:hAnsi="微软雅黑" w:hint="eastAsia"/>
                <w:color w:val="000000"/>
                <w:sz w:val="18"/>
                <w:szCs w:val="18"/>
              </w:rPr>
              <w:t>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51points换人手续费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51points换入手续费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publisherI</w:t>
            </w:r>
            <w:r>
              <w:rPr>
                <w:rFonts w:ascii="微软雅黑" w:eastAsia="微软雅黑" w:hAnsi="微软雅黑" w:hint="eastAsia"/>
                <w:color w:val="000000"/>
                <w:sz w:val="18"/>
                <w:szCs w:val="18"/>
              </w:rPr>
              <w:t>nHand</w:t>
            </w:r>
            <w:r>
              <w:rPr>
                <w:rFonts w:ascii="微软雅黑" w:eastAsia="微软雅黑" w:hAnsi="微软雅黑"/>
                <w:color w:val="000000"/>
                <w:sz w:val="18"/>
                <w:szCs w:val="18"/>
              </w:rPr>
              <w:t>l</w:t>
            </w:r>
            <w:r>
              <w:rPr>
                <w:rFonts w:ascii="微软雅黑" w:eastAsia="微软雅黑" w:hAnsi="微软雅黑" w:hint="eastAsia"/>
                <w:color w:val="000000"/>
                <w:sz w:val="18"/>
                <w:szCs w:val="18"/>
              </w:rPr>
              <w:t>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积分发行商换人手续费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积分发行商换入手续费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exchangeNum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起兑份数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默认1</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exchangeType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积分兑换接口类型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1.国航里程 2.凌网科技3 春秋航空</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display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51points平台是否展示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1.展示 0.不展示</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发行商代号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cardLayout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卡版面</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w:t>
            </w:r>
            <w:r>
              <w:rPr>
                <w:rFonts w:ascii="微软雅黑" w:eastAsia="微软雅黑" w:hAnsi="微软雅黑"/>
                <w:color w:val="000000"/>
                <w:sz w:val="18"/>
                <w:szCs w:val="18"/>
              </w:rPr>
              <w:t>P</w:t>
            </w:r>
            <w:r>
              <w:rPr>
                <w:rFonts w:ascii="微软雅黑" w:eastAsia="微软雅黑" w:hAnsi="微软雅黑" w:hint="eastAsia"/>
                <w:color w:val="000000"/>
                <w:sz w:val="18"/>
                <w:szCs w:val="18"/>
              </w:rPr>
              <w:t>ointsId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发行商的积分ID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publisherPointsExpiryType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积分有效计算方式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 1.次年年底失效 2.当年年底失效</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inUrl</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换入URL</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w:t>
            </w:r>
            <w:r>
              <w:rPr>
                <w:rFonts w:ascii="微软雅黑" w:eastAsia="微软雅黑" w:hAnsi="微软雅黑"/>
                <w:color w:val="FF0000"/>
                <w:sz w:val="18"/>
                <w:szCs w:val="18"/>
              </w:rPr>
              <w:t>55</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limitByDay</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积分互换限额</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Decimal</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2"/>
        <w:rPr>
          <w:ins w:id="414" w:author="temp" w:date="2016-01-31T01:17:00Z"/>
        </w:rPr>
      </w:pPr>
      <w:bookmarkStart w:id="415" w:name="_Toc508982618"/>
      <w:r>
        <w:rPr>
          <w:rFonts w:hint="eastAsia"/>
        </w:rPr>
        <w:lastRenderedPageBreak/>
        <w:t>收货地址列表查询</w:t>
      </w:r>
      <w:ins w:id="416" w:author="temp" w:date="2016-01-31T01:28:00Z">
        <w:r>
          <w:rPr>
            <w:rFonts w:hint="eastAsia"/>
          </w:rPr>
          <w:t>接口</w:t>
        </w:r>
      </w:ins>
      <w:bookmarkEnd w:id="415"/>
    </w:p>
    <w:p w:rsidR="0099371D" w:rsidRDefault="002A4916">
      <w:pPr>
        <w:pStyle w:val="30"/>
        <w:rPr>
          <w:ins w:id="417" w:author="temp" w:date="2016-01-31T01:17:00Z"/>
        </w:rPr>
      </w:pPr>
      <w:bookmarkStart w:id="418" w:name="_Toc508982619"/>
      <w:ins w:id="419" w:author="temp" w:date="2016-01-31T01:17:00Z">
        <w:r>
          <w:rPr>
            <w:rFonts w:hint="eastAsia"/>
          </w:rPr>
          <w:t>接口名称：</w:t>
        </w:r>
      </w:ins>
      <w:r>
        <w:rPr>
          <w:rFonts w:hint="eastAsia"/>
        </w:rPr>
        <w:t>user/user</w:t>
      </w:r>
      <w:r>
        <w:t>Manage/consigneeAddressList</w:t>
      </w:r>
      <w:r>
        <w:rPr>
          <w:rFonts w:hint="eastAsia"/>
        </w:rPr>
        <w:t>.</w:t>
      </w:r>
      <w:r>
        <w:t>do</w:t>
      </w:r>
      <w:bookmarkEnd w:id="418"/>
    </w:p>
    <w:p w:rsidR="0099371D" w:rsidRDefault="002A4916">
      <w:pPr>
        <w:pStyle w:val="30"/>
        <w:rPr>
          <w:ins w:id="420" w:author="temp" w:date="2016-01-31T01:17:00Z"/>
        </w:rPr>
      </w:pPr>
      <w:bookmarkStart w:id="421" w:name="_Toc508982620"/>
      <w:ins w:id="422" w:author="temp" w:date="2016-01-31T01:17:00Z">
        <w:r>
          <w:rPr>
            <w:rFonts w:hint="eastAsia"/>
          </w:rPr>
          <w:t>请求报文</w:t>
        </w:r>
        <w:bookmarkEnd w:id="421"/>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154"/>
        <w:gridCol w:w="1029"/>
        <w:gridCol w:w="929"/>
        <w:gridCol w:w="1274"/>
        <w:gridCol w:w="2410"/>
      </w:tblGrid>
      <w:tr w:rsidR="0099371D">
        <w:trPr>
          <w:ins w:id="423" w:author="temp" w:date="2016-01-31T01:23:00Z"/>
        </w:trPr>
        <w:tc>
          <w:tcPr>
            <w:tcW w:w="851" w:type="dxa"/>
            <w:shd w:val="clear" w:color="auto" w:fill="E6E6E6"/>
          </w:tcPr>
          <w:p w:rsidR="0099371D" w:rsidRDefault="002A4916">
            <w:pPr>
              <w:jc w:val="center"/>
              <w:rPr>
                <w:ins w:id="424" w:author="temp" w:date="2016-01-31T01:23:00Z"/>
                <w:rFonts w:ascii="微软雅黑" w:eastAsia="微软雅黑" w:hAnsi="微软雅黑"/>
                <w:color w:val="000000"/>
                <w:sz w:val="18"/>
                <w:szCs w:val="18"/>
              </w:rPr>
            </w:pPr>
            <w:ins w:id="425" w:author="temp" w:date="2016-01-31T01:23:00Z">
              <w:r>
                <w:rPr>
                  <w:rFonts w:ascii="微软雅黑" w:eastAsia="微软雅黑" w:hAnsi="微软雅黑" w:hint="eastAsia"/>
                  <w:color w:val="000000"/>
                  <w:sz w:val="18"/>
                  <w:szCs w:val="18"/>
                </w:rPr>
                <w:t>对象</w:t>
              </w:r>
            </w:ins>
          </w:p>
        </w:tc>
        <w:tc>
          <w:tcPr>
            <w:tcW w:w="1701" w:type="dxa"/>
            <w:shd w:val="clear" w:color="auto" w:fill="E6E6E6"/>
          </w:tcPr>
          <w:p w:rsidR="0099371D" w:rsidRDefault="002A4916">
            <w:pPr>
              <w:jc w:val="center"/>
              <w:rPr>
                <w:ins w:id="426" w:author="temp" w:date="2016-01-31T01:23:00Z"/>
                <w:rFonts w:ascii="微软雅黑" w:eastAsia="微软雅黑" w:hAnsi="微软雅黑"/>
                <w:color w:val="000000"/>
                <w:sz w:val="18"/>
                <w:szCs w:val="18"/>
              </w:rPr>
            </w:pPr>
            <w:ins w:id="427" w:author="temp" w:date="2016-01-31T01:23:00Z">
              <w:r>
                <w:rPr>
                  <w:rFonts w:ascii="微软雅黑" w:eastAsia="微软雅黑" w:hAnsi="微软雅黑" w:hint="eastAsia"/>
                  <w:color w:val="000000"/>
                  <w:sz w:val="18"/>
                  <w:szCs w:val="18"/>
                </w:rPr>
                <w:t>字段名</w:t>
              </w:r>
            </w:ins>
          </w:p>
        </w:tc>
        <w:tc>
          <w:tcPr>
            <w:tcW w:w="1154" w:type="dxa"/>
            <w:shd w:val="clear" w:color="auto" w:fill="E6E6E6"/>
          </w:tcPr>
          <w:p w:rsidR="0099371D" w:rsidRDefault="002A4916">
            <w:pPr>
              <w:jc w:val="center"/>
              <w:rPr>
                <w:ins w:id="428" w:author="temp" w:date="2016-01-31T01:23:00Z"/>
                <w:rFonts w:ascii="微软雅黑" w:eastAsia="微软雅黑" w:hAnsi="微软雅黑"/>
                <w:color w:val="000000"/>
                <w:sz w:val="18"/>
                <w:szCs w:val="18"/>
              </w:rPr>
            </w:pPr>
            <w:ins w:id="429" w:author="temp" w:date="2016-01-31T01:23: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30" w:author="temp" w:date="2016-01-31T01:23:00Z"/>
                <w:rFonts w:ascii="微软雅黑" w:eastAsia="微软雅黑" w:hAnsi="微软雅黑"/>
                <w:color w:val="000000"/>
                <w:sz w:val="18"/>
                <w:szCs w:val="18"/>
              </w:rPr>
            </w:pPr>
            <w:ins w:id="431" w:author="temp" w:date="2016-01-31T01:23: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32" w:author="temp" w:date="2016-01-31T01:23:00Z"/>
                <w:rFonts w:ascii="微软雅黑" w:eastAsia="微软雅黑" w:hAnsi="微软雅黑"/>
                <w:color w:val="000000"/>
                <w:sz w:val="18"/>
                <w:szCs w:val="18"/>
              </w:rPr>
            </w:pPr>
            <w:ins w:id="433" w:author="temp" w:date="2016-01-31T01:23: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34" w:author="temp" w:date="2016-01-31T01:23:00Z"/>
                <w:rFonts w:ascii="微软雅黑" w:eastAsia="微软雅黑" w:hAnsi="微软雅黑"/>
                <w:color w:val="000000"/>
                <w:sz w:val="18"/>
                <w:szCs w:val="18"/>
              </w:rPr>
            </w:pPr>
            <w:ins w:id="435" w:author="temp" w:date="2016-01-31T01:23: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36" w:author="temp" w:date="2016-01-31T01:23:00Z"/>
                <w:rFonts w:ascii="微软雅黑" w:eastAsia="微软雅黑" w:hAnsi="微软雅黑"/>
                <w:color w:val="000000"/>
                <w:sz w:val="18"/>
                <w:szCs w:val="18"/>
              </w:rPr>
            </w:pPr>
            <w:ins w:id="437" w:author="temp" w:date="2016-01-31T01:23:00Z">
              <w:r>
                <w:rPr>
                  <w:rFonts w:ascii="微软雅黑" w:eastAsia="微软雅黑" w:hAnsi="微软雅黑" w:hint="eastAsia"/>
                  <w:color w:val="000000"/>
                  <w:sz w:val="18"/>
                  <w:szCs w:val="18"/>
                </w:rPr>
                <w:t>备注</w:t>
              </w:r>
            </w:ins>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ins w:id="438" w:author="temp" w:date="2016-01-31T01:1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Pr>
        <w:rPr>
          <w:ins w:id="439" w:author="temp" w:date="2016-01-31T01:17:00Z"/>
        </w:rPr>
      </w:pPr>
    </w:p>
    <w:p w:rsidR="0099371D" w:rsidRDefault="002A4916">
      <w:pPr>
        <w:pStyle w:val="30"/>
        <w:rPr>
          <w:ins w:id="440" w:author="temp" w:date="2016-01-31T01:17:00Z"/>
        </w:rPr>
      </w:pPr>
      <w:bookmarkStart w:id="441" w:name="_Toc508982621"/>
      <w:ins w:id="442" w:author="temp" w:date="2016-01-31T01:17:00Z">
        <w:r>
          <w:rPr>
            <w:rFonts w:hint="eastAsia"/>
          </w:rPr>
          <w:t>响应报文</w:t>
        </w:r>
        <w:bookmarkEnd w:id="441"/>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43" w:author="temp" w:date="2016-01-31T01:17:00Z"/>
        </w:trPr>
        <w:tc>
          <w:tcPr>
            <w:tcW w:w="851" w:type="dxa"/>
            <w:shd w:val="clear" w:color="auto" w:fill="E6E6E6"/>
          </w:tcPr>
          <w:p w:rsidR="0099371D" w:rsidRDefault="002A4916">
            <w:pPr>
              <w:jc w:val="center"/>
              <w:rPr>
                <w:ins w:id="444" w:author="temp" w:date="2016-01-31T01:17:00Z"/>
                <w:rFonts w:ascii="微软雅黑" w:eastAsia="微软雅黑" w:hAnsi="微软雅黑"/>
                <w:color w:val="000000"/>
                <w:sz w:val="18"/>
                <w:szCs w:val="18"/>
              </w:rPr>
            </w:pPr>
            <w:ins w:id="445" w:author="temp" w:date="2016-01-31T01:1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46" w:author="temp" w:date="2016-01-31T01:17:00Z"/>
                <w:rFonts w:ascii="微软雅黑" w:eastAsia="微软雅黑" w:hAnsi="微软雅黑"/>
                <w:color w:val="000000"/>
                <w:sz w:val="18"/>
                <w:szCs w:val="18"/>
              </w:rPr>
            </w:pPr>
            <w:ins w:id="447" w:author="temp" w:date="2016-01-31T01:1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48" w:author="temp" w:date="2016-01-31T01:17:00Z"/>
                <w:rFonts w:ascii="微软雅黑" w:eastAsia="微软雅黑" w:hAnsi="微软雅黑"/>
                <w:color w:val="000000"/>
                <w:sz w:val="18"/>
                <w:szCs w:val="18"/>
              </w:rPr>
            </w:pPr>
            <w:ins w:id="449" w:author="temp" w:date="2016-01-31T01:1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50" w:author="temp" w:date="2016-01-31T01:17:00Z"/>
                <w:rFonts w:ascii="微软雅黑" w:eastAsia="微软雅黑" w:hAnsi="微软雅黑"/>
                <w:color w:val="000000"/>
                <w:sz w:val="18"/>
                <w:szCs w:val="18"/>
              </w:rPr>
            </w:pPr>
            <w:ins w:id="451" w:author="temp" w:date="2016-01-31T01:1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52" w:author="temp" w:date="2016-01-31T01:17:00Z"/>
                <w:rFonts w:ascii="微软雅黑" w:eastAsia="微软雅黑" w:hAnsi="微软雅黑"/>
                <w:color w:val="000000"/>
                <w:sz w:val="18"/>
                <w:szCs w:val="18"/>
              </w:rPr>
            </w:pPr>
            <w:ins w:id="453" w:author="temp" w:date="2016-01-31T01:1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54" w:author="temp" w:date="2016-01-31T01:17:00Z"/>
                <w:rFonts w:ascii="微软雅黑" w:eastAsia="微软雅黑" w:hAnsi="微软雅黑"/>
                <w:color w:val="000000"/>
                <w:sz w:val="18"/>
                <w:szCs w:val="18"/>
              </w:rPr>
            </w:pPr>
            <w:ins w:id="455" w:author="temp" w:date="2016-01-31T01:1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56" w:author="temp" w:date="2016-01-31T01:17:00Z"/>
                <w:rFonts w:ascii="微软雅黑" w:eastAsia="微软雅黑" w:hAnsi="微软雅黑"/>
                <w:color w:val="000000"/>
                <w:sz w:val="18"/>
                <w:szCs w:val="18"/>
              </w:rPr>
            </w:pPr>
            <w:ins w:id="457" w:author="temp" w:date="2016-01-31T01:1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458" w:author="temp" w:date="2016-01-31T01:17:00Z"/>
        </w:trPr>
        <w:tc>
          <w:tcPr>
            <w:tcW w:w="851" w:type="dxa"/>
            <w:vMerge w:val="restart"/>
            <w:shd w:val="clear" w:color="auto" w:fill="auto"/>
            <w:vAlign w:val="center"/>
          </w:tcPr>
          <w:p w:rsidR="0099371D" w:rsidRDefault="002A4916">
            <w:pPr>
              <w:jc w:val="center"/>
              <w:rPr>
                <w:ins w:id="459" w:author="temp" w:date="2016-01-31T01:17:00Z"/>
                <w:rStyle w:val="shorttext"/>
              </w:rPr>
            </w:pPr>
            <w:r>
              <w:t>body.consigneeAddressList</w:t>
            </w:r>
            <w:r>
              <w:rPr>
                <w:rStyle w:val="shorttext"/>
                <w:rFonts w:hint="eastAsia"/>
              </w:rPr>
              <w:t xml:space="preserve"> []</w:t>
            </w:r>
          </w:p>
        </w:tc>
        <w:tc>
          <w:tcPr>
            <w:tcW w:w="1559" w:type="dxa"/>
            <w:shd w:val="clear" w:color="auto" w:fill="auto"/>
          </w:tcPr>
          <w:p w:rsidR="0099371D" w:rsidRDefault="002A4916">
            <w:pPr>
              <w:jc w:val="center"/>
              <w:rPr>
                <w:ins w:id="460"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addressId</w:t>
            </w:r>
          </w:p>
        </w:tc>
        <w:tc>
          <w:tcPr>
            <w:tcW w:w="1296" w:type="dxa"/>
            <w:shd w:val="clear" w:color="auto" w:fill="auto"/>
          </w:tcPr>
          <w:p w:rsidR="0099371D" w:rsidRDefault="002A4916">
            <w:pPr>
              <w:jc w:val="center"/>
              <w:rPr>
                <w:ins w:id="461"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地址ID</w:t>
            </w:r>
          </w:p>
        </w:tc>
        <w:tc>
          <w:tcPr>
            <w:tcW w:w="1029" w:type="dxa"/>
            <w:shd w:val="clear" w:color="auto" w:fill="auto"/>
          </w:tcPr>
          <w:p w:rsidR="0099371D" w:rsidRDefault="002A4916">
            <w:pPr>
              <w:jc w:val="center"/>
              <w:rPr>
                <w:ins w:id="462" w:author="temp" w:date="2016-01-31T01:17:00Z"/>
                <w:rFonts w:ascii="微软雅黑" w:eastAsia="微软雅黑" w:hAnsi="微软雅黑"/>
                <w:color w:val="000000"/>
                <w:sz w:val="18"/>
                <w:szCs w:val="18"/>
              </w:rPr>
            </w:pPr>
            <w:ins w:id="463" w:author="temp" w:date="2016-01-31T01:1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64"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465"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ins w:id="466" w:author="temp" w:date="2016-01-31T01:17:00Z"/>
                <w:rFonts w:ascii="微软雅黑" w:eastAsia="微软雅黑" w:hAnsi="微软雅黑"/>
                <w:color w:val="000000"/>
                <w:sz w:val="18"/>
                <w:szCs w:val="18"/>
              </w:rPr>
            </w:pPr>
          </w:p>
        </w:tc>
      </w:tr>
      <w:tr w:rsidR="0099371D">
        <w:trPr>
          <w:trHeight w:val="417"/>
          <w:ins w:id="467" w:author="temp" w:date="2016-01-31T01:17:00Z"/>
        </w:trPr>
        <w:tc>
          <w:tcPr>
            <w:tcW w:w="851" w:type="dxa"/>
            <w:vMerge/>
            <w:shd w:val="clear" w:color="auto" w:fill="auto"/>
          </w:tcPr>
          <w:p w:rsidR="0099371D" w:rsidRDefault="0099371D">
            <w:pPr>
              <w:rPr>
                <w:ins w:id="468" w:author="temp" w:date="2016-01-31T01:17:00Z"/>
                <w:rStyle w:val="shorttext"/>
              </w:rPr>
            </w:pPr>
          </w:p>
        </w:tc>
        <w:tc>
          <w:tcPr>
            <w:tcW w:w="1559" w:type="dxa"/>
            <w:shd w:val="clear" w:color="auto" w:fill="auto"/>
          </w:tcPr>
          <w:p w:rsidR="0099371D" w:rsidRDefault="002A4916">
            <w:pPr>
              <w:jc w:val="center"/>
              <w:rPr>
                <w:ins w:id="469"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96" w:type="dxa"/>
            <w:shd w:val="clear" w:color="auto" w:fill="auto"/>
          </w:tcPr>
          <w:p w:rsidR="0099371D" w:rsidRDefault="002A4916">
            <w:pPr>
              <w:jc w:val="center"/>
              <w:rPr>
                <w:ins w:id="470"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ins w:id="471" w:author="temp" w:date="2016-01-31T01:17:00Z"/>
                <w:rFonts w:ascii="微软雅黑" w:eastAsia="微软雅黑" w:hAnsi="微软雅黑"/>
                <w:color w:val="000000"/>
                <w:sz w:val="18"/>
                <w:szCs w:val="18"/>
              </w:rPr>
            </w:pPr>
            <w:ins w:id="472" w:author="temp" w:date="2016-01-31T01:1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73"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474"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475" w:author="temp" w:date="2016-01-31T01:17:00Z"/>
                <w:rFonts w:ascii="微软雅黑" w:eastAsia="微软雅黑" w:hAnsi="微软雅黑"/>
                <w:color w:val="000000"/>
                <w:sz w:val="18"/>
                <w:szCs w:val="18"/>
              </w:rPr>
            </w:pPr>
          </w:p>
        </w:tc>
      </w:tr>
      <w:tr w:rsidR="0099371D">
        <w:trPr>
          <w:trHeight w:val="417"/>
          <w:ins w:id="476" w:author="temp" w:date="2016-01-31T01:17:00Z"/>
        </w:trPr>
        <w:tc>
          <w:tcPr>
            <w:tcW w:w="851" w:type="dxa"/>
            <w:vMerge/>
            <w:shd w:val="clear" w:color="auto" w:fill="auto"/>
          </w:tcPr>
          <w:p w:rsidR="0099371D" w:rsidRDefault="0099371D">
            <w:pPr>
              <w:rPr>
                <w:ins w:id="477" w:author="temp" w:date="2016-01-31T01:17:00Z"/>
                <w:rStyle w:val="shorttext"/>
              </w:rPr>
            </w:pPr>
          </w:p>
        </w:tc>
        <w:tc>
          <w:tcPr>
            <w:tcW w:w="1559" w:type="dxa"/>
            <w:shd w:val="clear" w:color="auto" w:fill="auto"/>
          </w:tcPr>
          <w:p w:rsidR="0099371D" w:rsidRDefault="002A4916">
            <w:pPr>
              <w:jc w:val="center"/>
              <w:rPr>
                <w:ins w:id="478"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consigneeName</w:t>
            </w:r>
          </w:p>
        </w:tc>
        <w:tc>
          <w:tcPr>
            <w:tcW w:w="1296" w:type="dxa"/>
            <w:shd w:val="clear" w:color="auto" w:fill="auto"/>
          </w:tcPr>
          <w:p w:rsidR="0099371D" w:rsidRDefault="002A4916">
            <w:pPr>
              <w:jc w:val="center"/>
              <w:rPr>
                <w:ins w:id="479"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收货人姓名</w:t>
            </w:r>
          </w:p>
        </w:tc>
        <w:tc>
          <w:tcPr>
            <w:tcW w:w="1029" w:type="dxa"/>
            <w:shd w:val="clear" w:color="auto" w:fill="auto"/>
          </w:tcPr>
          <w:p w:rsidR="0099371D" w:rsidRDefault="002A4916">
            <w:pPr>
              <w:jc w:val="center"/>
              <w:rPr>
                <w:ins w:id="480" w:author="temp" w:date="2016-01-31T01:17:00Z"/>
                <w:rFonts w:ascii="微软雅黑" w:eastAsia="微软雅黑" w:hAnsi="微软雅黑"/>
                <w:color w:val="000000"/>
                <w:sz w:val="18"/>
                <w:szCs w:val="18"/>
              </w:rPr>
            </w:pPr>
            <w:ins w:id="481" w:author="temp" w:date="2016-01-31T01:1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82"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483" w:author="temp" w:date="2016-01-31T01:17:00Z"/>
                <w:rFonts w:ascii="微软雅黑" w:eastAsia="微软雅黑" w:hAnsi="微软雅黑"/>
                <w:color w:val="000000"/>
                <w:sz w:val="18"/>
                <w:szCs w:val="18"/>
              </w:rPr>
            </w:pPr>
            <w:ins w:id="484" w:author="temp" w:date="2016-01-31T01:17: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485" w:author="temp" w:date="2016-01-31T01:17:00Z"/>
                <w:rFonts w:ascii="微软雅黑" w:eastAsia="微软雅黑" w:hAnsi="微软雅黑"/>
                <w:color w:val="000000"/>
                <w:sz w:val="18"/>
                <w:szCs w:val="18"/>
              </w:rPr>
            </w:pPr>
          </w:p>
        </w:tc>
      </w:tr>
      <w:tr w:rsidR="0099371D">
        <w:trPr>
          <w:trHeight w:val="417"/>
          <w:ins w:id="486" w:author="temp" w:date="2016-01-31T01:17:00Z"/>
        </w:trPr>
        <w:tc>
          <w:tcPr>
            <w:tcW w:w="851" w:type="dxa"/>
            <w:vMerge/>
            <w:shd w:val="clear" w:color="auto" w:fill="auto"/>
          </w:tcPr>
          <w:p w:rsidR="0099371D" w:rsidRDefault="0099371D">
            <w:pPr>
              <w:rPr>
                <w:ins w:id="487" w:author="temp" w:date="2016-01-31T01:17:00Z"/>
                <w:rStyle w:val="shorttext"/>
              </w:rPr>
            </w:pPr>
          </w:p>
        </w:tc>
        <w:tc>
          <w:tcPr>
            <w:tcW w:w="1559" w:type="dxa"/>
            <w:shd w:val="clear" w:color="auto" w:fill="auto"/>
          </w:tcPr>
          <w:p w:rsidR="0099371D" w:rsidRDefault="002A4916">
            <w:pPr>
              <w:jc w:val="center"/>
              <w:rPr>
                <w:ins w:id="488"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province</w:t>
            </w:r>
          </w:p>
        </w:tc>
        <w:tc>
          <w:tcPr>
            <w:tcW w:w="1296" w:type="dxa"/>
            <w:shd w:val="clear" w:color="auto" w:fill="auto"/>
          </w:tcPr>
          <w:p w:rsidR="0099371D" w:rsidRDefault="002A4916">
            <w:pPr>
              <w:jc w:val="center"/>
              <w:rPr>
                <w:ins w:id="489"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收货人省份/直辖市ID</w:t>
            </w:r>
          </w:p>
        </w:tc>
        <w:tc>
          <w:tcPr>
            <w:tcW w:w="1029" w:type="dxa"/>
            <w:shd w:val="clear" w:color="auto" w:fill="auto"/>
          </w:tcPr>
          <w:p w:rsidR="0099371D" w:rsidRDefault="002A4916">
            <w:pPr>
              <w:jc w:val="center"/>
              <w:rPr>
                <w:ins w:id="490" w:author="temp" w:date="2016-01-31T01:17:00Z"/>
                <w:rFonts w:ascii="微软雅黑" w:eastAsia="微软雅黑" w:hAnsi="微软雅黑"/>
                <w:color w:val="000000"/>
                <w:sz w:val="18"/>
                <w:szCs w:val="18"/>
              </w:rPr>
            </w:pPr>
            <w:ins w:id="491" w:author="temp" w:date="2016-01-31T01:1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92"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ins w:id="493" w:author="temp" w:date="2016-01-31T01:17:00Z"/>
                <w:rFonts w:ascii="微软雅黑" w:eastAsia="微软雅黑" w:hAnsi="微软雅黑"/>
                <w:color w:val="000000"/>
                <w:sz w:val="18"/>
                <w:szCs w:val="18"/>
              </w:rPr>
            </w:pPr>
            <w:ins w:id="494" w:author="temp" w:date="2016-01-31T01:17: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495" w:author="temp" w:date="2016-01-31T01:17: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provinceCnName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省份中文名称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496" w:author="temp" w:date="2016-01-31T01:17:00Z"/>
        </w:trPr>
        <w:tc>
          <w:tcPr>
            <w:tcW w:w="851" w:type="dxa"/>
            <w:vMerge/>
          </w:tcPr>
          <w:p w:rsidR="0099371D" w:rsidRDefault="0099371D">
            <w:pPr>
              <w:rPr>
                <w:ins w:id="497" w:author="temp" w:date="2016-01-31T01:17:00Z"/>
                <w:rFonts w:ascii="微软雅黑" w:eastAsia="微软雅黑" w:hAnsi="微软雅黑"/>
                <w:color w:val="000000"/>
                <w:sz w:val="18"/>
                <w:szCs w:val="18"/>
              </w:rPr>
            </w:pPr>
          </w:p>
        </w:tc>
        <w:tc>
          <w:tcPr>
            <w:tcW w:w="1559" w:type="dxa"/>
          </w:tcPr>
          <w:p w:rsidR="0099371D" w:rsidRDefault="002A4916">
            <w:pPr>
              <w:jc w:val="center"/>
              <w:rPr>
                <w:ins w:id="498"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city</w:t>
            </w:r>
          </w:p>
        </w:tc>
        <w:tc>
          <w:tcPr>
            <w:tcW w:w="1296" w:type="dxa"/>
          </w:tcPr>
          <w:p w:rsidR="0099371D" w:rsidRDefault="002A4916">
            <w:pPr>
              <w:jc w:val="center"/>
              <w:rPr>
                <w:ins w:id="499"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收货人城市/区ID</w:t>
            </w:r>
          </w:p>
        </w:tc>
        <w:tc>
          <w:tcPr>
            <w:tcW w:w="1029" w:type="dxa"/>
          </w:tcPr>
          <w:p w:rsidR="0099371D" w:rsidRDefault="002A4916">
            <w:pPr>
              <w:jc w:val="center"/>
              <w:rPr>
                <w:ins w:id="500" w:author="temp" w:date="2016-01-31T01:17:00Z"/>
                <w:rFonts w:ascii="微软雅黑" w:eastAsia="微软雅黑" w:hAnsi="微软雅黑"/>
                <w:color w:val="000000"/>
                <w:sz w:val="18"/>
                <w:szCs w:val="18"/>
              </w:rPr>
            </w:pPr>
            <w:ins w:id="501" w:author="temp" w:date="2016-01-31T01:17:00Z">
              <w:r>
                <w:rPr>
                  <w:rFonts w:ascii="微软雅黑" w:eastAsia="微软雅黑" w:hAnsi="微软雅黑" w:hint="eastAsia"/>
                  <w:color w:val="000000"/>
                  <w:sz w:val="18"/>
                  <w:szCs w:val="18"/>
                </w:rPr>
                <w:t>varchar</w:t>
              </w:r>
            </w:ins>
          </w:p>
        </w:tc>
        <w:tc>
          <w:tcPr>
            <w:tcW w:w="929" w:type="dxa"/>
          </w:tcPr>
          <w:p w:rsidR="0099371D" w:rsidRDefault="002A4916">
            <w:pPr>
              <w:ind w:firstLineChars="150" w:firstLine="270"/>
              <w:jc w:val="right"/>
              <w:rPr>
                <w:ins w:id="502" w:author="temp" w:date="2016-01-31T01:17:00Z"/>
                <w:rFonts w:ascii="微软雅黑" w:eastAsia="微软雅黑" w:hAnsi="微软雅黑"/>
                <w:color w:val="000000"/>
                <w:sz w:val="18"/>
                <w:szCs w:val="18"/>
              </w:rPr>
            </w:pPr>
            <w:ins w:id="503" w:author="temp" w:date="2016-01-31T01:27:00Z">
              <w:r>
                <w:rPr>
                  <w:rFonts w:ascii="微软雅黑" w:eastAsia="微软雅黑" w:hAnsi="微软雅黑" w:hint="eastAsia"/>
                  <w:color w:val="000000"/>
                  <w:sz w:val="18"/>
                  <w:szCs w:val="18"/>
                </w:rPr>
                <w:t>1</w:t>
              </w:r>
            </w:ins>
            <w:r>
              <w:rPr>
                <w:rFonts w:ascii="微软雅黑" w:eastAsia="微软雅黑" w:hAnsi="微软雅黑"/>
                <w:color w:val="000000"/>
                <w:sz w:val="18"/>
                <w:szCs w:val="18"/>
              </w:rPr>
              <w:t>1</w:t>
            </w:r>
          </w:p>
        </w:tc>
        <w:tc>
          <w:tcPr>
            <w:tcW w:w="1274" w:type="dxa"/>
          </w:tcPr>
          <w:p w:rsidR="0099371D" w:rsidRDefault="002A4916">
            <w:pPr>
              <w:jc w:val="center"/>
              <w:rPr>
                <w:ins w:id="504" w:author="temp" w:date="2016-01-31T01:17:00Z"/>
                <w:rFonts w:ascii="微软雅黑" w:eastAsia="微软雅黑" w:hAnsi="微软雅黑"/>
                <w:color w:val="000000"/>
                <w:sz w:val="18"/>
                <w:szCs w:val="18"/>
              </w:rPr>
            </w:pPr>
            <w:ins w:id="505" w:author="temp" w:date="2016-01-31T01:17:00Z">
              <w:r>
                <w:rPr>
                  <w:rFonts w:ascii="微软雅黑" w:eastAsia="微软雅黑" w:hAnsi="微软雅黑" w:hint="eastAsia"/>
                  <w:color w:val="000000"/>
                  <w:sz w:val="18"/>
                  <w:szCs w:val="18"/>
                </w:rPr>
                <w:t>M</w:t>
              </w:r>
            </w:ins>
          </w:p>
        </w:tc>
        <w:tc>
          <w:tcPr>
            <w:tcW w:w="2410" w:type="dxa"/>
          </w:tcPr>
          <w:p w:rsidR="0099371D" w:rsidRDefault="0099371D">
            <w:pPr>
              <w:rPr>
                <w:ins w:id="506" w:author="temp" w:date="2016-01-31T01:17:00Z"/>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cityCnName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城市中文名称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address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收货人地址</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telephone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收货人固定电话</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mobilePhone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收货人手机号码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postcode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邮编</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isdefault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是否默认</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1是 0不是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bl>
    <w:p w:rsidR="0099371D" w:rsidRDefault="0099371D">
      <w:pPr>
        <w:rPr>
          <w:ins w:id="507" w:author="temp" w:date="2016-02-01T00:02:00Z"/>
        </w:rPr>
      </w:pPr>
    </w:p>
    <w:p w:rsidR="0099371D" w:rsidRDefault="002A4916">
      <w:pPr>
        <w:pStyle w:val="2"/>
        <w:rPr>
          <w:ins w:id="508" w:author="temp" w:date="2016-02-01T00:02:00Z"/>
        </w:rPr>
      </w:pPr>
      <w:bookmarkStart w:id="509" w:name="_Toc508982622"/>
      <w:r>
        <w:rPr>
          <w:rFonts w:hint="eastAsia"/>
        </w:rPr>
        <w:t>收货地址信息查询</w:t>
      </w:r>
      <w:ins w:id="510" w:author="temp" w:date="2016-02-01T00:02:00Z">
        <w:r>
          <w:rPr>
            <w:rFonts w:hint="eastAsia"/>
          </w:rPr>
          <w:t>接口</w:t>
        </w:r>
        <w:bookmarkEnd w:id="509"/>
      </w:ins>
    </w:p>
    <w:p w:rsidR="0099371D" w:rsidRDefault="002A4916">
      <w:pPr>
        <w:pStyle w:val="30"/>
        <w:rPr>
          <w:ins w:id="511" w:author="temp" w:date="2016-02-01T00:02:00Z"/>
        </w:rPr>
      </w:pPr>
      <w:bookmarkStart w:id="512" w:name="_Toc508982623"/>
      <w:ins w:id="513" w:author="temp" w:date="2016-02-01T00:02:00Z">
        <w:r>
          <w:rPr>
            <w:rFonts w:hint="eastAsia"/>
          </w:rPr>
          <w:t>接口名称：</w:t>
        </w:r>
      </w:ins>
      <w:r>
        <w:rPr>
          <w:rFonts w:hint="eastAsia"/>
        </w:rPr>
        <w:t>user/user</w:t>
      </w:r>
      <w:r>
        <w:t>Manage/consigneeAddress</w:t>
      </w:r>
      <w:r>
        <w:rPr>
          <w:rFonts w:hint="eastAsia"/>
        </w:rPr>
        <w:t>.</w:t>
      </w:r>
      <w:r>
        <w:t>do</w:t>
      </w:r>
      <w:bookmarkEnd w:id="512"/>
    </w:p>
    <w:p w:rsidR="0099371D" w:rsidRDefault="002A4916">
      <w:pPr>
        <w:pStyle w:val="30"/>
        <w:rPr>
          <w:ins w:id="514" w:author="temp" w:date="2016-02-01T00:02:00Z"/>
        </w:rPr>
      </w:pPr>
      <w:bookmarkStart w:id="515" w:name="_Toc508982624"/>
      <w:ins w:id="516" w:author="temp" w:date="2016-02-01T00:02:00Z">
        <w:r>
          <w:rPr>
            <w:rFonts w:hint="eastAsia"/>
          </w:rPr>
          <w:t>请求报文</w:t>
        </w:r>
        <w:bookmarkEnd w:id="515"/>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517" w:author="temp" w:date="2016-02-01T00:02:00Z"/>
        </w:trPr>
        <w:tc>
          <w:tcPr>
            <w:tcW w:w="851" w:type="dxa"/>
            <w:shd w:val="clear" w:color="auto" w:fill="E6E6E6"/>
          </w:tcPr>
          <w:p w:rsidR="0099371D" w:rsidRDefault="002A4916">
            <w:pPr>
              <w:jc w:val="center"/>
              <w:rPr>
                <w:ins w:id="518" w:author="temp" w:date="2016-02-01T00:02:00Z"/>
                <w:rFonts w:ascii="微软雅黑" w:eastAsia="微软雅黑" w:hAnsi="微软雅黑"/>
                <w:color w:val="000000"/>
                <w:sz w:val="18"/>
                <w:szCs w:val="18"/>
              </w:rPr>
            </w:pPr>
            <w:ins w:id="519" w:author="temp" w:date="2016-02-01T00:02: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520" w:author="temp" w:date="2016-02-01T00:02:00Z"/>
                <w:rFonts w:ascii="微软雅黑" w:eastAsia="微软雅黑" w:hAnsi="微软雅黑"/>
                <w:color w:val="000000"/>
                <w:sz w:val="18"/>
                <w:szCs w:val="18"/>
              </w:rPr>
            </w:pPr>
            <w:ins w:id="521" w:author="temp" w:date="2016-02-01T00:02: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522" w:author="temp" w:date="2016-02-01T00:02:00Z"/>
                <w:rFonts w:ascii="微软雅黑" w:eastAsia="微软雅黑" w:hAnsi="微软雅黑"/>
                <w:color w:val="000000"/>
                <w:sz w:val="18"/>
                <w:szCs w:val="18"/>
              </w:rPr>
            </w:pPr>
            <w:ins w:id="523" w:author="temp" w:date="2016-02-01T00:02: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524" w:author="temp" w:date="2016-02-01T00:02:00Z"/>
                <w:rFonts w:ascii="微软雅黑" w:eastAsia="微软雅黑" w:hAnsi="微软雅黑"/>
                <w:color w:val="000000"/>
                <w:sz w:val="18"/>
                <w:szCs w:val="18"/>
              </w:rPr>
            </w:pPr>
            <w:ins w:id="525" w:author="temp" w:date="2016-02-01T00:02: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526" w:author="temp" w:date="2016-02-01T00:02:00Z"/>
                <w:rFonts w:ascii="微软雅黑" w:eastAsia="微软雅黑" w:hAnsi="微软雅黑"/>
                <w:color w:val="000000"/>
                <w:sz w:val="18"/>
                <w:szCs w:val="18"/>
              </w:rPr>
            </w:pPr>
            <w:ins w:id="527" w:author="temp" w:date="2016-02-01T00:02: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528" w:author="temp" w:date="2016-02-01T00:02:00Z"/>
                <w:rFonts w:ascii="微软雅黑" w:eastAsia="微软雅黑" w:hAnsi="微软雅黑"/>
                <w:color w:val="000000"/>
                <w:sz w:val="18"/>
                <w:szCs w:val="18"/>
              </w:rPr>
            </w:pPr>
            <w:ins w:id="529" w:author="temp" w:date="2016-02-01T00:02: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530" w:author="temp" w:date="2016-02-01T00:02:00Z"/>
                <w:rFonts w:ascii="微软雅黑" w:eastAsia="微软雅黑" w:hAnsi="微软雅黑"/>
                <w:color w:val="000000"/>
                <w:sz w:val="18"/>
                <w:szCs w:val="18"/>
              </w:rPr>
            </w:pPr>
            <w:ins w:id="531" w:author="temp" w:date="2016-02-01T00:02:00Z">
              <w:r>
                <w:rPr>
                  <w:rFonts w:ascii="微软雅黑" w:eastAsia="微软雅黑" w:hAnsi="微软雅黑" w:hint="eastAsia"/>
                  <w:color w:val="000000"/>
                  <w:sz w:val="18"/>
                  <w:szCs w:val="18"/>
                </w:rPr>
                <w:t>备注</w:t>
              </w:r>
            </w:ins>
          </w:p>
        </w:tc>
      </w:tr>
      <w:tr w:rsidR="0099371D">
        <w:trPr>
          <w:trHeight w:val="417"/>
          <w:ins w:id="532" w:author="temp" w:date="2016-02-01T00:02:00Z"/>
        </w:trPr>
        <w:tc>
          <w:tcPr>
            <w:tcW w:w="851" w:type="dxa"/>
            <w:shd w:val="clear" w:color="auto" w:fill="auto"/>
          </w:tcPr>
          <w:p w:rsidR="0099371D" w:rsidRDefault="0099371D">
            <w:pPr>
              <w:jc w:val="center"/>
              <w:rPr>
                <w:ins w:id="533" w:author="temp" w:date="2016-02-01T00:02:00Z"/>
                <w:rStyle w:val="shorttext"/>
              </w:rPr>
            </w:pPr>
          </w:p>
        </w:tc>
        <w:tc>
          <w:tcPr>
            <w:tcW w:w="1559" w:type="dxa"/>
            <w:shd w:val="clear" w:color="auto" w:fill="auto"/>
          </w:tcPr>
          <w:p w:rsidR="0099371D" w:rsidRDefault="002A4916">
            <w:pPr>
              <w:jc w:val="center"/>
              <w:rPr>
                <w:ins w:id="534"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addressId</w:t>
            </w:r>
          </w:p>
        </w:tc>
        <w:tc>
          <w:tcPr>
            <w:tcW w:w="1296" w:type="dxa"/>
            <w:shd w:val="clear" w:color="auto" w:fill="auto"/>
          </w:tcPr>
          <w:p w:rsidR="0099371D" w:rsidRDefault="002A4916">
            <w:pPr>
              <w:jc w:val="center"/>
              <w:rPr>
                <w:ins w:id="535"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地址ID</w:t>
            </w:r>
          </w:p>
        </w:tc>
        <w:tc>
          <w:tcPr>
            <w:tcW w:w="1029" w:type="dxa"/>
            <w:shd w:val="clear" w:color="auto" w:fill="auto"/>
          </w:tcPr>
          <w:p w:rsidR="0099371D" w:rsidRDefault="002A4916">
            <w:pPr>
              <w:jc w:val="center"/>
              <w:rPr>
                <w:ins w:id="536" w:author="temp" w:date="2016-01-31T01:17:00Z"/>
                <w:rFonts w:ascii="微软雅黑" w:eastAsia="微软雅黑" w:hAnsi="微软雅黑"/>
                <w:color w:val="000000"/>
                <w:sz w:val="18"/>
                <w:szCs w:val="18"/>
              </w:rPr>
            </w:pPr>
            <w:ins w:id="537" w:author="temp" w:date="2016-01-31T01:1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538"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539"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ins w:id="540" w:author="temp" w:date="2016-01-31T01:17:00Z"/>
                <w:rFonts w:ascii="微软雅黑" w:eastAsia="微软雅黑" w:hAnsi="微软雅黑"/>
                <w:color w:val="000000"/>
                <w:sz w:val="18"/>
                <w:szCs w:val="18"/>
              </w:rPr>
            </w:pPr>
          </w:p>
        </w:tc>
      </w:tr>
    </w:tbl>
    <w:p w:rsidR="0099371D" w:rsidRDefault="0099371D">
      <w:pPr>
        <w:rPr>
          <w:ins w:id="541" w:author="temp" w:date="2016-02-01T00:02:00Z"/>
        </w:rPr>
      </w:pPr>
    </w:p>
    <w:p w:rsidR="0099371D" w:rsidRDefault="002A4916">
      <w:pPr>
        <w:pStyle w:val="30"/>
        <w:rPr>
          <w:ins w:id="542" w:author="temp" w:date="2016-02-01T00:02:00Z"/>
        </w:rPr>
      </w:pPr>
      <w:bookmarkStart w:id="543" w:name="_Toc508982625"/>
      <w:ins w:id="544" w:author="temp" w:date="2016-02-01T00:02:00Z">
        <w:r>
          <w:rPr>
            <w:rFonts w:hint="eastAsia"/>
          </w:rPr>
          <w:t>响应报文</w:t>
        </w:r>
        <w:bookmarkEnd w:id="543"/>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545" w:author="temp" w:date="2016-02-01T00:02:00Z"/>
        </w:trPr>
        <w:tc>
          <w:tcPr>
            <w:tcW w:w="851" w:type="dxa"/>
            <w:shd w:val="clear" w:color="auto" w:fill="E6E6E6"/>
          </w:tcPr>
          <w:p w:rsidR="0099371D" w:rsidRDefault="002A4916">
            <w:pPr>
              <w:jc w:val="center"/>
              <w:rPr>
                <w:ins w:id="546" w:author="temp" w:date="2016-02-01T00:02:00Z"/>
                <w:rFonts w:ascii="微软雅黑" w:eastAsia="微软雅黑" w:hAnsi="微软雅黑"/>
                <w:color w:val="000000"/>
                <w:sz w:val="18"/>
                <w:szCs w:val="18"/>
              </w:rPr>
            </w:pPr>
            <w:ins w:id="547" w:author="temp" w:date="2016-02-01T00:02: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548" w:author="temp" w:date="2016-02-01T00:02:00Z"/>
                <w:rFonts w:ascii="微软雅黑" w:eastAsia="微软雅黑" w:hAnsi="微软雅黑"/>
                <w:color w:val="000000"/>
                <w:sz w:val="18"/>
                <w:szCs w:val="18"/>
              </w:rPr>
            </w:pPr>
            <w:ins w:id="549" w:author="temp" w:date="2016-02-01T00:02: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550" w:author="temp" w:date="2016-02-01T00:02:00Z"/>
                <w:rFonts w:ascii="微软雅黑" w:eastAsia="微软雅黑" w:hAnsi="微软雅黑"/>
                <w:color w:val="000000"/>
                <w:sz w:val="18"/>
                <w:szCs w:val="18"/>
              </w:rPr>
            </w:pPr>
            <w:ins w:id="551" w:author="temp" w:date="2016-02-01T00:02: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552" w:author="temp" w:date="2016-02-01T00:02:00Z"/>
                <w:rFonts w:ascii="微软雅黑" w:eastAsia="微软雅黑" w:hAnsi="微软雅黑"/>
                <w:color w:val="000000"/>
                <w:sz w:val="18"/>
                <w:szCs w:val="18"/>
              </w:rPr>
            </w:pPr>
            <w:ins w:id="553" w:author="temp" w:date="2016-02-01T00:02: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554" w:author="temp" w:date="2016-02-01T00:02:00Z"/>
                <w:rFonts w:ascii="微软雅黑" w:eastAsia="微软雅黑" w:hAnsi="微软雅黑"/>
                <w:color w:val="000000"/>
                <w:sz w:val="18"/>
                <w:szCs w:val="18"/>
              </w:rPr>
            </w:pPr>
            <w:ins w:id="555" w:author="temp" w:date="2016-02-01T00:02: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556" w:author="temp" w:date="2016-02-01T00:02:00Z"/>
                <w:rFonts w:ascii="微软雅黑" w:eastAsia="微软雅黑" w:hAnsi="微软雅黑"/>
                <w:color w:val="000000"/>
                <w:sz w:val="18"/>
                <w:szCs w:val="18"/>
              </w:rPr>
            </w:pPr>
            <w:ins w:id="557" w:author="temp" w:date="2016-02-01T00:02: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558" w:author="temp" w:date="2016-02-01T00:02:00Z"/>
                <w:rFonts w:ascii="微软雅黑" w:eastAsia="微软雅黑" w:hAnsi="微软雅黑"/>
                <w:color w:val="000000"/>
                <w:sz w:val="18"/>
                <w:szCs w:val="18"/>
              </w:rPr>
            </w:pPr>
            <w:ins w:id="559" w:author="temp" w:date="2016-02-01T00:02: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560" w:author="temp" w:date="2016-02-01T00:02:00Z"/>
        </w:trPr>
        <w:tc>
          <w:tcPr>
            <w:tcW w:w="851" w:type="dxa"/>
            <w:vMerge w:val="restart"/>
            <w:shd w:val="clear" w:color="auto" w:fill="auto"/>
            <w:vAlign w:val="center"/>
          </w:tcPr>
          <w:p w:rsidR="0099371D" w:rsidRDefault="002A4916">
            <w:pPr>
              <w:jc w:val="center"/>
              <w:rPr>
                <w:ins w:id="561" w:author="temp" w:date="2016-02-01T00:02:00Z"/>
                <w:rStyle w:val="shorttext"/>
              </w:rPr>
            </w:pPr>
            <w:r>
              <w:rPr>
                <w:rStyle w:val="shorttext"/>
                <w:rFonts w:hint="eastAsia"/>
              </w:rPr>
              <w:t>body</w:t>
            </w:r>
          </w:p>
        </w:tc>
        <w:tc>
          <w:tcPr>
            <w:tcW w:w="1559" w:type="dxa"/>
            <w:shd w:val="clear" w:color="auto" w:fill="auto"/>
          </w:tcPr>
          <w:p w:rsidR="0099371D" w:rsidRDefault="002A4916">
            <w:pPr>
              <w:jc w:val="center"/>
              <w:rPr>
                <w:ins w:id="562"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addressId</w:t>
            </w:r>
          </w:p>
        </w:tc>
        <w:tc>
          <w:tcPr>
            <w:tcW w:w="1296" w:type="dxa"/>
            <w:shd w:val="clear" w:color="auto" w:fill="auto"/>
          </w:tcPr>
          <w:p w:rsidR="0099371D" w:rsidRDefault="002A4916">
            <w:pPr>
              <w:jc w:val="center"/>
              <w:rPr>
                <w:ins w:id="563"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地址ID</w:t>
            </w:r>
          </w:p>
        </w:tc>
        <w:tc>
          <w:tcPr>
            <w:tcW w:w="1029" w:type="dxa"/>
            <w:shd w:val="clear" w:color="auto" w:fill="auto"/>
          </w:tcPr>
          <w:p w:rsidR="0099371D" w:rsidRDefault="002A4916">
            <w:pPr>
              <w:jc w:val="center"/>
              <w:rPr>
                <w:ins w:id="564" w:author="temp" w:date="2016-01-31T01:17:00Z"/>
                <w:rFonts w:ascii="微软雅黑" w:eastAsia="微软雅黑" w:hAnsi="微软雅黑"/>
                <w:color w:val="000000"/>
                <w:sz w:val="18"/>
                <w:szCs w:val="18"/>
              </w:rPr>
            </w:pPr>
            <w:ins w:id="565" w:author="temp" w:date="2016-01-31T01:1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566"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567"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ins w:id="568" w:author="temp" w:date="2016-01-31T01:17:00Z"/>
                <w:rFonts w:ascii="微软雅黑" w:eastAsia="微软雅黑" w:hAnsi="微软雅黑"/>
                <w:color w:val="000000"/>
                <w:sz w:val="18"/>
                <w:szCs w:val="18"/>
              </w:rPr>
            </w:pPr>
          </w:p>
        </w:tc>
      </w:tr>
      <w:tr w:rsidR="0099371D">
        <w:trPr>
          <w:trHeight w:val="417"/>
          <w:ins w:id="569" w:author="temp" w:date="2016-02-01T00:02:00Z"/>
        </w:trPr>
        <w:tc>
          <w:tcPr>
            <w:tcW w:w="851" w:type="dxa"/>
            <w:vMerge/>
            <w:shd w:val="clear" w:color="auto" w:fill="auto"/>
          </w:tcPr>
          <w:p w:rsidR="0099371D" w:rsidRDefault="0099371D">
            <w:pPr>
              <w:rPr>
                <w:ins w:id="570" w:author="temp" w:date="2016-02-01T00:02:00Z"/>
                <w:rStyle w:val="shorttext"/>
              </w:rPr>
            </w:pPr>
          </w:p>
        </w:tc>
        <w:tc>
          <w:tcPr>
            <w:tcW w:w="1559" w:type="dxa"/>
            <w:shd w:val="clear" w:color="auto" w:fill="auto"/>
          </w:tcPr>
          <w:p w:rsidR="0099371D" w:rsidRDefault="002A4916">
            <w:pPr>
              <w:jc w:val="center"/>
              <w:rPr>
                <w:ins w:id="571"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consigneeName</w:t>
            </w:r>
          </w:p>
        </w:tc>
        <w:tc>
          <w:tcPr>
            <w:tcW w:w="1296" w:type="dxa"/>
            <w:shd w:val="clear" w:color="auto" w:fill="auto"/>
          </w:tcPr>
          <w:p w:rsidR="0099371D" w:rsidRDefault="002A4916">
            <w:pPr>
              <w:jc w:val="center"/>
              <w:rPr>
                <w:ins w:id="572"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收货人姓名</w:t>
            </w:r>
          </w:p>
        </w:tc>
        <w:tc>
          <w:tcPr>
            <w:tcW w:w="1029" w:type="dxa"/>
            <w:shd w:val="clear" w:color="auto" w:fill="auto"/>
          </w:tcPr>
          <w:p w:rsidR="0099371D" w:rsidRDefault="002A4916">
            <w:pPr>
              <w:jc w:val="center"/>
              <w:rPr>
                <w:ins w:id="573" w:author="temp" w:date="2016-01-31T01:17:00Z"/>
                <w:rFonts w:ascii="微软雅黑" w:eastAsia="微软雅黑" w:hAnsi="微软雅黑"/>
                <w:color w:val="000000"/>
                <w:sz w:val="18"/>
                <w:szCs w:val="18"/>
              </w:rPr>
            </w:pPr>
            <w:ins w:id="574" w:author="temp" w:date="2016-01-31T01:1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575"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576" w:author="temp" w:date="2016-01-31T01:17:00Z"/>
                <w:rFonts w:ascii="微软雅黑" w:eastAsia="微软雅黑" w:hAnsi="微软雅黑"/>
                <w:color w:val="000000"/>
                <w:sz w:val="18"/>
                <w:szCs w:val="18"/>
              </w:rPr>
            </w:pPr>
            <w:ins w:id="577" w:author="temp" w:date="2016-01-31T01:17: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578" w:author="temp" w:date="2016-01-31T01:17:00Z"/>
                <w:rFonts w:ascii="微软雅黑" w:eastAsia="微软雅黑" w:hAnsi="微软雅黑"/>
                <w:color w:val="000000"/>
                <w:sz w:val="18"/>
                <w:szCs w:val="18"/>
              </w:rPr>
            </w:pPr>
          </w:p>
        </w:tc>
      </w:tr>
      <w:tr w:rsidR="0099371D">
        <w:trPr>
          <w:trHeight w:val="417"/>
          <w:ins w:id="579" w:author="temp" w:date="2016-02-01T00:02:00Z"/>
        </w:trPr>
        <w:tc>
          <w:tcPr>
            <w:tcW w:w="851" w:type="dxa"/>
            <w:vMerge/>
            <w:shd w:val="clear" w:color="auto" w:fill="auto"/>
          </w:tcPr>
          <w:p w:rsidR="0099371D" w:rsidRDefault="0099371D">
            <w:pPr>
              <w:rPr>
                <w:ins w:id="580" w:author="temp" w:date="2016-02-01T00:02:00Z"/>
                <w:rStyle w:val="shorttext"/>
              </w:rPr>
            </w:pPr>
          </w:p>
        </w:tc>
        <w:tc>
          <w:tcPr>
            <w:tcW w:w="1559" w:type="dxa"/>
            <w:shd w:val="clear" w:color="auto" w:fill="auto"/>
          </w:tcPr>
          <w:p w:rsidR="0099371D" w:rsidRDefault="002A4916">
            <w:pPr>
              <w:jc w:val="center"/>
              <w:rPr>
                <w:ins w:id="581"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province</w:t>
            </w:r>
          </w:p>
        </w:tc>
        <w:tc>
          <w:tcPr>
            <w:tcW w:w="1296" w:type="dxa"/>
            <w:shd w:val="clear" w:color="auto" w:fill="auto"/>
          </w:tcPr>
          <w:p w:rsidR="0099371D" w:rsidRDefault="002A4916">
            <w:pPr>
              <w:jc w:val="center"/>
              <w:rPr>
                <w:ins w:id="582"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收货人省份/直辖市ID</w:t>
            </w:r>
          </w:p>
        </w:tc>
        <w:tc>
          <w:tcPr>
            <w:tcW w:w="1029" w:type="dxa"/>
            <w:shd w:val="clear" w:color="auto" w:fill="auto"/>
          </w:tcPr>
          <w:p w:rsidR="0099371D" w:rsidRDefault="002A4916">
            <w:pPr>
              <w:jc w:val="center"/>
              <w:rPr>
                <w:ins w:id="583" w:author="temp" w:date="2016-01-31T01:17:00Z"/>
                <w:rFonts w:ascii="微软雅黑" w:eastAsia="微软雅黑" w:hAnsi="微软雅黑"/>
                <w:color w:val="000000"/>
                <w:sz w:val="18"/>
                <w:szCs w:val="18"/>
              </w:rPr>
            </w:pPr>
            <w:ins w:id="584" w:author="temp" w:date="2016-01-31T01:1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585"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ins w:id="586" w:author="temp" w:date="2016-01-31T01:17:00Z"/>
                <w:rFonts w:ascii="微软雅黑" w:eastAsia="微软雅黑" w:hAnsi="微软雅黑"/>
                <w:color w:val="000000"/>
                <w:sz w:val="18"/>
                <w:szCs w:val="18"/>
              </w:rPr>
            </w:pPr>
            <w:ins w:id="587" w:author="temp" w:date="2016-01-31T01:17: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588" w:author="temp" w:date="2016-01-31T01:17: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provinceCnName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省份中文名称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589" w:author="temp" w:date="2016-02-01T00:04:00Z"/>
        </w:trPr>
        <w:tc>
          <w:tcPr>
            <w:tcW w:w="851" w:type="dxa"/>
            <w:vMerge/>
          </w:tcPr>
          <w:p w:rsidR="0099371D" w:rsidRDefault="0099371D">
            <w:pPr>
              <w:rPr>
                <w:ins w:id="590" w:author="temp" w:date="2016-02-01T00:04:00Z"/>
                <w:rFonts w:ascii="微软雅黑" w:eastAsia="微软雅黑" w:hAnsi="微软雅黑"/>
                <w:color w:val="000000"/>
                <w:sz w:val="18"/>
                <w:szCs w:val="18"/>
              </w:rPr>
            </w:pPr>
          </w:p>
        </w:tc>
        <w:tc>
          <w:tcPr>
            <w:tcW w:w="1559" w:type="dxa"/>
          </w:tcPr>
          <w:p w:rsidR="0099371D" w:rsidRDefault="002A4916">
            <w:pPr>
              <w:jc w:val="center"/>
              <w:rPr>
                <w:ins w:id="591"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city</w:t>
            </w:r>
          </w:p>
        </w:tc>
        <w:tc>
          <w:tcPr>
            <w:tcW w:w="1296" w:type="dxa"/>
          </w:tcPr>
          <w:p w:rsidR="0099371D" w:rsidRDefault="002A4916">
            <w:pPr>
              <w:jc w:val="center"/>
              <w:rPr>
                <w:ins w:id="592"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收货人城市/区ID</w:t>
            </w:r>
          </w:p>
        </w:tc>
        <w:tc>
          <w:tcPr>
            <w:tcW w:w="1029" w:type="dxa"/>
          </w:tcPr>
          <w:p w:rsidR="0099371D" w:rsidRDefault="002A4916">
            <w:pPr>
              <w:jc w:val="center"/>
              <w:rPr>
                <w:ins w:id="593" w:author="temp" w:date="2016-01-31T01:17:00Z"/>
                <w:rFonts w:ascii="微软雅黑" w:eastAsia="微软雅黑" w:hAnsi="微软雅黑"/>
                <w:color w:val="000000"/>
                <w:sz w:val="18"/>
                <w:szCs w:val="18"/>
              </w:rPr>
            </w:pPr>
            <w:ins w:id="594" w:author="temp" w:date="2016-01-31T01:17:00Z">
              <w:r>
                <w:rPr>
                  <w:rFonts w:ascii="微软雅黑" w:eastAsia="微软雅黑" w:hAnsi="微软雅黑" w:hint="eastAsia"/>
                  <w:color w:val="000000"/>
                  <w:sz w:val="18"/>
                  <w:szCs w:val="18"/>
                </w:rPr>
                <w:t>varchar</w:t>
              </w:r>
            </w:ins>
          </w:p>
        </w:tc>
        <w:tc>
          <w:tcPr>
            <w:tcW w:w="929" w:type="dxa"/>
          </w:tcPr>
          <w:p w:rsidR="0099371D" w:rsidRDefault="002A4916">
            <w:pPr>
              <w:ind w:firstLineChars="150" w:firstLine="270"/>
              <w:jc w:val="right"/>
              <w:rPr>
                <w:ins w:id="595" w:author="temp" w:date="2016-01-31T01:17:00Z"/>
                <w:rFonts w:ascii="微软雅黑" w:eastAsia="微软雅黑" w:hAnsi="微软雅黑"/>
                <w:color w:val="000000"/>
                <w:sz w:val="18"/>
                <w:szCs w:val="18"/>
              </w:rPr>
            </w:pPr>
            <w:ins w:id="596" w:author="temp" w:date="2016-01-31T01:27:00Z">
              <w:r>
                <w:rPr>
                  <w:rFonts w:ascii="微软雅黑" w:eastAsia="微软雅黑" w:hAnsi="微软雅黑" w:hint="eastAsia"/>
                  <w:color w:val="000000"/>
                  <w:sz w:val="18"/>
                  <w:szCs w:val="18"/>
                </w:rPr>
                <w:t>1</w:t>
              </w:r>
            </w:ins>
            <w:r>
              <w:rPr>
                <w:rFonts w:ascii="微软雅黑" w:eastAsia="微软雅黑" w:hAnsi="微软雅黑"/>
                <w:color w:val="000000"/>
                <w:sz w:val="18"/>
                <w:szCs w:val="18"/>
              </w:rPr>
              <w:t>1</w:t>
            </w:r>
          </w:p>
        </w:tc>
        <w:tc>
          <w:tcPr>
            <w:tcW w:w="1274" w:type="dxa"/>
          </w:tcPr>
          <w:p w:rsidR="0099371D" w:rsidRDefault="002A4916">
            <w:pPr>
              <w:jc w:val="center"/>
              <w:rPr>
                <w:ins w:id="597" w:author="temp" w:date="2016-01-31T01:17:00Z"/>
                <w:rFonts w:ascii="微软雅黑" w:eastAsia="微软雅黑" w:hAnsi="微软雅黑"/>
                <w:color w:val="000000"/>
                <w:sz w:val="18"/>
                <w:szCs w:val="18"/>
              </w:rPr>
            </w:pPr>
            <w:ins w:id="598" w:author="temp" w:date="2016-01-31T01:17:00Z">
              <w:r>
                <w:rPr>
                  <w:rFonts w:ascii="微软雅黑" w:eastAsia="微软雅黑" w:hAnsi="微软雅黑" w:hint="eastAsia"/>
                  <w:color w:val="000000"/>
                  <w:sz w:val="18"/>
                  <w:szCs w:val="18"/>
                </w:rPr>
                <w:t>M</w:t>
              </w:r>
            </w:ins>
          </w:p>
        </w:tc>
        <w:tc>
          <w:tcPr>
            <w:tcW w:w="2410" w:type="dxa"/>
          </w:tcPr>
          <w:p w:rsidR="0099371D" w:rsidRDefault="0099371D">
            <w:pPr>
              <w:rPr>
                <w:ins w:id="599" w:author="temp" w:date="2016-01-31T01:17:00Z"/>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cityCnName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城市中文名称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ins w:id="600" w:author="temp" w:date="2016-02-01T00:04:00Z"/>
        </w:trPr>
        <w:tc>
          <w:tcPr>
            <w:tcW w:w="851" w:type="dxa"/>
            <w:vMerge/>
          </w:tcPr>
          <w:p w:rsidR="0099371D" w:rsidRDefault="0099371D">
            <w:pPr>
              <w:rPr>
                <w:ins w:id="601" w:author="temp" w:date="2016-02-01T00:04:00Z"/>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address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收货人地址</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ins w:id="602" w:author="temp" w:date="2016-02-01T00:04:00Z"/>
        </w:trPr>
        <w:tc>
          <w:tcPr>
            <w:tcW w:w="851" w:type="dxa"/>
            <w:vMerge/>
          </w:tcPr>
          <w:p w:rsidR="0099371D" w:rsidRDefault="0099371D">
            <w:pPr>
              <w:rPr>
                <w:ins w:id="603" w:author="temp" w:date="2016-02-01T00:04:00Z"/>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telephone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收货人固定电话</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mobilePhone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收货人手机号码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postcode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邮编</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isdefault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是否默认</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1是 0不是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bl>
    <w:p w:rsidR="0099371D" w:rsidRDefault="0099371D">
      <w:pPr>
        <w:rPr>
          <w:ins w:id="604" w:author="temp" w:date="2016-02-02T19:16:00Z"/>
        </w:rPr>
      </w:pPr>
    </w:p>
    <w:p w:rsidR="0099371D" w:rsidRDefault="002A4916">
      <w:pPr>
        <w:pStyle w:val="2"/>
        <w:rPr>
          <w:ins w:id="605" w:author="temp" w:date="2016-02-02T19:16:00Z"/>
        </w:rPr>
      </w:pPr>
      <w:bookmarkStart w:id="606" w:name="_Toc508982626"/>
      <w:r>
        <w:rPr>
          <w:rFonts w:hint="eastAsia"/>
        </w:rPr>
        <w:lastRenderedPageBreak/>
        <w:t>收货地址信息新增和更新</w:t>
      </w:r>
      <w:ins w:id="607" w:author="temp" w:date="2016-02-02T19:16:00Z">
        <w:r>
          <w:rPr>
            <w:rFonts w:hint="eastAsia"/>
          </w:rPr>
          <w:t>接口</w:t>
        </w:r>
        <w:bookmarkEnd w:id="606"/>
      </w:ins>
    </w:p>
    <w:p w:rsidR="0099371D" w:rsidRDefault="002A4916">
      <w:pPr>
        <w:pStyle w:val="30"/>
        <w:rPr>
          <w:ins w:id="608" w:author="temp" w:date="2016-02-02T19:16:00Z"/>
        </w:rPr>
      </w:pPr>
      <w:bookmarkStart w:id="609" w:name="_Toc508982627"/>
      <w:ins w:id="610" w:author="temp" w:date="2016-02-02T19:16:00Z">
        <w:r>
          <w:rPr>
            <w:rFonts w:hint="eastAsia"/>
          </w:rPr>
          <w:t>接口名称：</w:t>
        </w:r>
      </w:ins>
      <w:r>
        <w:rPr>
          <w:rFonts w:hint="eastAsia"/>
        </w:rPr>
        <w:t>user/user</w:t>
      </w:r>
      <w:r>
        <w:t>Manage/consigneeAddress</w:t>
      </w:r>
      <w:r>
        <w:rPr>
          <w:rFonts w:hint="eastAsia"/>
        </w:rPr>
        <w:t>Insert</w:t>
      </w:r>
      <w:r>
        <w:t>AndUpdate</w:t>
      </w:r>
      <w:r>
        <w:rPr>
          <w:rFonts w:hint="eastAsia"/>
        </w:rPr>
        <w:t>.</w:t>
      </w:r>
      <w:r>
        <w:t>do</w:t>
      </w:r>
      <w:bookmarkEnd w:id="609"/>
    </w:p>
    <w:p w:rsidR="0099371D" w:rsidRDefault="002A4916">
      <w:pPr>
        <w:pStyle w:val="30"/>
        <w:rPr>
          <w:ins w:id="611" w:author="temp" w:date="2016-02-02T19:16:00Z"/>
        </w:rPr>
      </w:pPr>
      <w:bookmarkStart w:id="612" w:name="_Toc508982628"/>
      <w:ins w:id="613" w:author="temp" w:date="2016-02-02T19:16:00Z">
        <w:r>
          <w:rPr>
            <w:rFonts w:hint="eastAsia"/>
          </w:rPr>
          <w:t>请求报文</w:t>
        </w:r>
        <w:bookmarkEnd w:id="612"/>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614" w:author="temp" w:date="2016-02-02T19:16:00Z"/>
        </w:trPr>
        <w:tc>
          <w:tcPr>
            <w:tcW w:w="851" w:type="dxa"/>
            <w:shd w:val="clear" w:color="auto" w:fill="E6E6E6"/>
          </w:tcPr>
          <w:p w:rsidR="0099371D" w:rsidRDefault="002A4916">
            <w:pPr>
              <w:jc w:val="center"/>
              <w:rPr>
                <w:ins w:id="615" w:author="temp" w:date="2016-02-02T19:16:00Z"/>
                <w:rFonts w:ascii="微软雅黑" w:eastAsia="微软雅黑" w:hAnsi="微软雅黑"/>
                <w:color w:val="000000"/>
                <w:sz w:val="18"/>
                <w:szCs w:val="18"/>
              </w:rPr>
            </w:pPr>
            <w:ins w:id="616" w:author="temp" w:date="2016-02-02T19:16: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617" w:author="temp" w:date="2016-02-02T19:16:00Z"/>
                <w:rFonts w:ascii="微软雅黑" w:eastAsia="微软雅黑" w:hAnsi="微软雅黑"/>
                <w:color w:val="000000"/>
                <w:sz w:val="18"/>
                <w:szCs w:val="18"/>
              </w:rPr>
            </w:pPr>
            <w:ins w:id="618" w:author="temp" w:date="2016-02-02T19:16: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619" w:author="temp" w:date="2016-02-02T19:16:00Z"/>
                <w:rFonts w:ascii="微软雅黑" w:eastAsia="微软雅黑" w:hAnsi="微软雅黑"/>
                <w:color w:val="000000"/>
                <w:sz w:val="18"/>
                <w:szCs w:val="18"/>
              </w:rPr>
            </w:pPr>
            <w:ins w:id="620" w:author="temp" w:date="2016-02-02T19:16: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621" w:author="temp" w:date="2016-02-02T19:16:00Z"/>
                <w:rFonts w:ascii="微软雅黑" w:eastAsia="微软雅黑" w:hAnsi="微软雅黑"/>
                <w:color w:val="000000"/>
                <w:sz w:val="18"/>
                <w:szCs w:val="18"/>
              </w:rPr>
            </w:pPr>
            <w:ins w:id="622" w:author="temp" w:date="2016-02-02T19:16: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623" w:author="temp" w:date="2016-02-02T19:16:00Z"/>
                <w:rFonts w:ascii="微软雅黑" w:eastAsia="微软雅黑" w:hAnsi="微软雅黑"/>
                <w:color w:val="000000"/>
                <w:sz w:val="18"/>
                <w:szCs w:val="18"/>
              </w:rPr>
            </w:pPr>
            <w:ins w:id="624" w:author="temp" w:date="2016-02-02T19:16: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625" w:author="temp" w:date="2016-02-02T19:16:00Z"/>
                <w:rFonts w:ascii="微软雅黑" w:eastAsia="微软雅黑" w:hAnsi="微软雅黑"/>
                <w:color w:val="000000"/>
                <w:sz w:val="18"/>
                <w:szCs w:val="18"/>
              </w:rPr>
            </w:pPr>
            <w:ins w:id="626" w:author="temp" w:date="2016-02-02T19:16: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627" w:author="temp" w:date="2016-02-02T19:16:00Z"/>
                <w:rFonts w:ascii="微软雅黑" w:eastAsia="微软雅黑" w:hAnsi="微软雅黑"/>
                <w:color w:val="000000"/>
                <w:sz w:val="18"/>
                <w:szCs w:val="18"/>
              </w:rPr>
            </w:pPr>
            <w:ins w:id="628" w:author="temp" w:date="2016-02-02T19:16:00Z">
              <w:r>
                <w:rPr>
                  <w:rFonts w:ascii="微软雅黑" w:eastAsia="微软雅黑" w:hAnsi="微软雅黑" w:hint="eastAsia"/>
                  <w:color w:val="000000"/>
                  <w:sz w:val="18"/>
                  <w:szCs w:val="18"/>
                </w:rPr>
                <w:t>备注</w:t>
              </w:r>
            </w:ins>
          </w:p>
        </w:tc>
      </w:tr>
      <w:tr w:rsidR="0099371D">
        <w:trPr>
          <w:trHeight w:val="417"/>
          <w:ins w:id="629" w:author="temp" w:date="2016-02-02T19:16:00Z"/>
        </w:trPr>
        <w:tc>
          <w:tcPr>
            <w:tcW w:w="851" w:type="dxa"/>
            <w:vMerge w:val="restart"/>
            <w:shd w:val="clear" w:color="auto" w:fill="auto"/>
            <w:vAlign w:val="center"/>
          </w:tcPr>
          <w:p w:rsidR="0099371D" w:rsidRDefault="0099371D">
            <w:pPr>
              <w:jc w:val="center"/>
              <w:rPr>
                <w:ins w:id="630" w:author="temp" w:date="2016-02-02T19:16:00Z"/>
                <w:rStyle w:val="shorttext"/>
              </w:rPr>
            </w:pPr>
          </w:p>
        </w:tc>
        <w:tc>
          <w:tcPr>
            <w:tcW w:w="1559" w:type="dxa"/>
            <w:shd w:val="clear" w:color="auto" w:fill="auto"/>
          </w:tcPr>
          <w:p w:rsidR="0099371D" w:rsidRDefault="002A4916">
            <w:pPr>
              <w:jc w:val="center"/>
              <w:rPr>
                <w:ins w:id="631"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addressId</w:t>
            </w:r>
          </w:p>
        </w:tc>
        <w:tc>
          <w:tcPr>
            <w:tcW w:w="1296" w:type="dxa"/>
            <w:shd w:val="clear" w:color="auto" w:fill="auto"/>
          </w:tcPr>
          <w:p w:rsidR="0099371D" w:rsidRDefault="002A4916">
            <w:pPr>
              <w:jc w:val="center"/>
              <w:rPr>
                <w:ins w:id="632"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地址ID</w:t>
            </w:r>
          </w:p>
        </w:tc>
        <w:tc>
          <w:tcPr>
            <w:tcW w:w="1029" w:type="dxa"/>
            <w:shd w:val="clear" w:color="auto" w:fill="auto"/>
          </w:tcPr>
          <w:p w:rsidR="0099371D" w:rsidRDefault="002A4916">
            <w:pPr>
              <w:jc w:val="center"/>
              <w:rPr>
                <w:ins w:id="633" w:author="temp" w:date="2016-01-31T01:17:00Z"/>
                <w:rFonts w:ascii="微软雅黑" w:eastAsia="微软雅黑" w:hAnsi="微软雅黑"/>
                <w:color w:val="000000"/>
                <w:sz w:val="18"/>
                <w:szCs w:val="18"/>
              </w:rPr>
            </w:pPr>
            <w:ins w:id="634" w:author="temp" w:date="2016-01-31T01:1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635"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636"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ins w:id="637"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有为更新， 无为新增</w:t>
            </w:r>
          </w:p>
        </w:tc>
      </w:tr>
      <w:tr w:rsidR="0099371D">
        <w:trPr>
          <w:trHeight w:val="417"/>
          <w:ins w:id="638" w:author="temp" w:date="2016-02-02T19:16:00Z"/>
        </w:trPr>
        <w:tc>
          <w:tcPr>
            <w:tcW w:w="851" w:type="dxa"/>
            <w:vMerge/>
            <w:shd w:val="clear" w:color="auto" w:fill="auto"/>
          </w:tcPr>
          <w:p w:rsidR="0099371D" w:rsidRDefault="0099371D">
            <w:pPr>
              <w:jc w:val="center"/>
              <w:rPr>
                <w:ins w:id="639" w:author="temp" w:date="2016-02-02T19:16:00Z"/>
                <w:rStyle w:val="shorttext"/>
              </w:rPr>
            </w:pPr>
          </w:p>
        </w:tc>
        <w:tc>
          <w:tcPr>
            <w:tcW w:w="1559" w:type="dxa"/>
            <w:shd w:val="clear" w:color="auto" w:fill="auto"/>
          </w:tcPr>
          <w:p w:rsidR="0099371D" w:rsidRDefault="002A4916">
            <w:pPr>
              <w:jc w:val="center"/>
              <w:rPr>
                <w:ins w:id="640"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96" w:type="dxa"/>
            <w:shd w:val="clear" w:color="auto" w:fill="auto"/>
          </w:tcPr>
          <w:p w:rsidR="0099371D" w:rsidRDefault="002A4916">
            <w:pPr>
              <w:jc w:val="center"/>
              <w:rPr>
                <w:ins w:id="641"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ins w:id="642" w:author="temp" w:date="2016-01-31T01:17:00Z"/>
                <w:rFonts w:ascii="微软雅黑" w:eastAsia="微软雅黑" w:hAnsi="微软雅黑"/>
                <w:color w:val="000000"/>
                <w:sz w:val="18"/>
                <w:szCs w:val="18"/>
              </w:rPr>
            </w:pPr>
            <w:ins w:id="643" w:author="temp" w:date="2016-01-31T01:1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644"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645"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646" w:author="temp" w:date="2016-01-31T01:17:00Z"/>
                <w:rFonts w:ascii="微软雅黑" w:eastAsia="微软雅黑" w:hAnsi="微软雅黑"/>
                <w:color w:val="000000"/>
                <w:sz w:val="18"/>
                <w:szCs w:val="18"/>
              </w:rPr>
            </w:pPr>
          </w:p>
        </w:tc>
      </w:tr>
      <w:tr w:rsidR="0099371D">
        <w:trPr>
          <w:trHeight w:val="417"/>
          <w:ins w:id="647" w:author="temp" w:date="2016-02-02T19:16:00Z"/>
        </w:trPr>
        <w:tc>
          <w:tcPr>
            <w:tcW w:w="851" w:type="dxa"/>
            <w:vMerge/>
          </w:tcPr>
          <w:p w:rsidR="0099371D" w:rsidRDefault="0099371D">
            <w:pPr>
              <w:jc w:val="center"/>
              <w:rPr>
                <w:ins w:id="648" w:author="temp" w:date="2016-02-02T19:16:00Z"/>
                <w:rStyle w:val="shorttext"/>
              </w:rPr>
            </w:pPr>
          </w:p>
        </w:tc>
        <w:tc>
          <w:tcPr>
            <w:tcW w:w="1559" w:type="dxa"/>
          </w:tcPr>
          <w:p w:rsidR="0099371D" w:rsidRDefault="002A4916">
            <w:pPr>
              <w:jc w:val="center"/>
              <w:rPr>
                <w:ins w:id="649"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consigneeName</w:t>
            </w:r>
          </w:p>
        </w:tc>
        <w:tc>
          <w:tcPr>
            <w:tcW w:w="1296" w:type="dxa"/>
          </w:tcPr>
          <w:p w:rsidR="0099371D" w:rsidRDefault="002A4916">
            <w:pPr>
              <w:jc w:val="center"/>
              <w:rPr>
                <w:ins w:id="650"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收货人姓名</w:t>
            </w:r>
          </w:p>
        </w:tc>
        <w:tc>
          <w:tcPr>
            <w:tcW w:w="1029" w:type="dxa"/>
          </w:tcPr>
          <w:p w:rsidR="0099371D" w:rsidRDefault="002A4916">
            <w:pPr>
              <w:jc w:val="center"/>
              <w:rPr>
                <w:ins w:id="651" w:author="temp" w:date="2016-01-31T01:17:00Z"/>
                <w:rFonts w:ascii="微软雅黑" w:eastAsia="微软雅黑" w:hAnsi="微软雅黑"/>
                <w:color w:val="000000"/>
                <w:sz w:val="18"/>
                <w:szCs w:val="18"/>
              </w:rPr>
            </w:pPr>
            <w:ins w:id="652" w:author="temp" w:date="2016-01-31T01:17:00Z">
              <w:r>
                <w:rPr>
                  <w:rFonts w:ascii="微软雅黑" w:eastAsia="微软雅黑" w:hAnsi="微软雅黑" w:hint="eastAsia"/>
                  <w:color w:val="000000"/>
                  <w:sz w:val="18"/>
                  <w:szCs w:val="18"/>
                </w:rPr>
                <w:t>varchar</w:t>
              </w:r>
            </w:ins>
          </w:p>
        </w:tc>
        <w:tc>
          <w:tcPr>
            <w:tcW w:w="929" w:type="dxa"/>
          </w:tcPr>
          <w:p w:rsidR="0099371D" w:rsidRDefault="002A4916">
            <w:pPr>
              <w:jc w:val="right"/>
              <w:rPr>
                <w:ins w:id="653"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ins w:id="654" w:author="temp" w:date="2016-01-31T01:17:00Z"/>
                <w:rFonts w:ascii="微软雅黑" w:eastAsia="微软雅黑" w:hAnsi="微软雅黑"/>
                <w:color w:val="000000"/>
                <w:sz w:val="18"/>
                <w:szCs w:val="18"/>
              </w:rPr>
            </w:pPr>
            <w:ins w:id="655" w:author="temp" w:date="2016-01-31T01:17:00Z">
              <w:r>
                <w:rPr>
                  <w:rFonts w:ascii="微软雅黑" w:eastAsia="微软雅黑" w:hAnsi="微软雅黑" w:hint="eastAsia"/>
                  <w:color w:val="000000"/>
                  <w:sz w:val="18"/>
                  <w:szCs w:val="18"/>
                </w:rPr>
                <w:t>M</w:t>
              </w:r>
            </w:ins>
          </w:p>
        </w:tc>
        <w:tc>
          <w:tcPr>
            <w:tcW w:w="2410" w:type="dxa"/>
          </w:tcPr>
          <w:p w:rsidR="0099371D" w:rsidRDefault="0099371D">
            <w:pPr>
              <w:rPr>
                <w:ins w:id="656" w:author="temp" w:date="2016-01-31T01:17:00Z"/>
                <w:rFonts w:ascii="微软雅黑" w:eastAsia="微软雅黑" w:hAnsi="微软雅黑"/>
                <w:color w:val="000000"/>
                <w:sz w:val="18"/>
                <w:szCs w:val="18"/>
              </w:rPr>
            </w:pP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收货人省份/直辖市ID</w:t>
            </w:r>
          </w:p>
        </w:tc>
        <w:tc>
          <w:tcPr>
            <w:tcW w:w="1029" w:type="dxa"/>
          </w:tcPr>
          <w:p w:rsidR="0099371D" w:rsidRDefault="002A4916">
            <w:pPr>
              <w:jc w:val="center"/>
              <w:rPr>
                <w:rFonts w:ascii="微软雅黑" w:eastAsia="微软雅黑" w:hAnsi="微软雅黑"/>
                <w:color w:val="000000"/>
                <w:sz w:val="18"/>
                <w:szCs w:val="18"/>
              </w:rPr>
            </w:pPr>
            <w:ins w:id="657" w:author="temp" w:date="2016-01-31T01:17: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ins w:id="658" w:author="temp" w:date="2016-01-31T01:17:00Z">
              <w:r>
                <w:rPr>
                  <w:rFonts w:ascii="微软雅黑" w:eastAsia="微软雅黑" w:hAnsi="微软雅黑" w:hint="eastAsia"/>
                  <w:color w:val="000000"/>
                  <w:sz w:val="18"/>
                  <w:szCs w:val="18"/>
                </w:rPr>
                <w:t>M</w:t>
              </w:r>
            </w:ins>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city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收货人城市/区ID</w:t>
            </w:r>
          </w:p>
        </w:tc>
        <w:tc>
          <w:tcPr>
            <w:tcW w:w="1029" w:type="dxa"/>
          </w:tcPr>
          <w:p w:rsidR="0099371D" w:rsidRDefault="002A4916">
            <w:pPr>
              <w:jc w:val="center"/>
              <w:rPr>
                <w:rFonts w:ascii="微软雅黑" w:eastAsia="微软雅黑" w:hAnsi="微软雅黑"/>
                <w:color w:val="000000"/>
                <w:sz w:val="18"/>
                <w:szCs w:val="18"/>
              </w:rPr>
            </w:pPr>
            <w:ins w:id="659" w:author="temp" w:date="2016-01-31T01:17:00Z">
              <w:r>
                <w:rPr>
                  <w:rFonts w:ascii="微软雅黑" w:eastAsia="微软雅黑" w:hAnsi="微软雅黑" w:hint="eastAsia"/>
                  <w:color w:val="000000"/>
                  <w:sz w:val="18"/>
                  <w:szCs w:val="18"/>
                </w:rPr>
                <w:t>varchar</w:t>
              </w:r>
            </w:ins>
          </w:p>
        </w:tc>
        <w:tc>
          <w:tcPr>
            <w:tcW w:w="929" w:type="dxa"/>
          </w:tcPr>
          <w:p w:rsidR="0099371D" w:rsidRDefault="002A4916">
            <w:pPr>
              <w:ind w:firstLineChars="150" w:firstLine="270"/>
              <w:jc w:val="right"/>
              <w:rPr>
                <w:rFonts w:ascii="微软雅黑" w:eastAsia="微软雅黑" w:hAnsi="微软雅黑"/>
                <w:color w:val="000000"/>
                <w:sz w:val="18"/>
                <w:szCs w:val="18"/>
              </w:rPr>
            </w:pPr>
            <w:ins w:id="660" w:author="temp" w:date="2016-01-31T01:27:00Z">
              <w:r>
                <w:rPr>
                  <w:rFonts w:ascii="微软雅黑" w:eastAsia="微软雅黑" w:hAnsi="微软雅黑" w:hint="eastAsia"/>
                  <w:color w:val="000000"/>
                  <w:sz w:val="18"/>
                  <w:szCs w:val="18"/>
                </w:rPr>
                <w:t>1</w:t>
              </w:r>
            </w:ins>
            <w:r>
              <w:rPr>
                <w:rFonts w:ascii="微软雅黑" w:eastAsia="微软雅黑" w:hAnsi="微软雅黑"/>
                <w:color w:val="000000"/>
                <w:sz w:val="18"/>
                <w:szCs w:val="18"/>
              </w:rPr>
              <w:t>1</w:t>
            </w:r>
          </w:p>
        </w:tc>
        <w:tc>
          <w:tcPr>
            <w:tcW w:w="1274" w:type="dxa"/>
          </w:tcPr>
          <w:p w:rsidR="0099371D" w:rsidRDefault="002A4916">
            <w:pPr>
              <w:jc w:val="center"/>
              <w:rPr>
                <w:rFonts w:ascii="微软雅黑" w:eastAsia="微软雅黑" w:hAnsi="微软雅黑"/>
                <w:color w:val="000000"/>
                <w:sz w:val="18"/>
                <w:szCs w:val="18"/>
              </w:rPr>
            </w:pPr>
            <w:ins w:id="661" w:author="temp" w:date="2016-01-31T01:17:00Z">
              <w:r>
                <w:rPr>
                  <w:rFonts w:ascii="微软雅黑" w:eastAsia="微软雅黑" w:hAnsi="微软雅黑" w:hint="eastAsia"/>
                  <w:color w:val="000000"/>
                  <w:sz w:val="18"/>
                  <w:szCs w:val="18"/>
                </w:rPr>
                <w:t>M</w:t>
              </w:r>
            </w:ins>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address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收货人地址</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telephone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收货人固定电话</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mobilePhone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收货人手机号码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postcode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邮编</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isdefault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是否默认</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1是 0不是</w:t>
            </w: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851" w:type="dxa"/>
            <w:vMerge/>
          </w:tcPr>
          <w:p w:rsidR="0099371D" w:rsidRDefault="0099371D">
            <w:pPr>
              <w:jc w:val="cente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bl>
    <w:p w:rsidR="0099371D" w:rsidRDefault="0099371D">
      <w:pPr>
        <w:rPr>
          <w:ins w:id="662" w:author="temp" w:date="2016-02-02T19:16:00Z"/>
        </w:rPr>
      </w:pPr>
    </w:p>
    <w:p w:rsidR="0099371D" w:rsidRDefault="002A4916">
      <w:pPr>
        <w:pStyle w:val="30"/>
        <w:rPr>
          <w:ins w:id="663" w:author="temp" w:date="2016-02-02T19:16:00Z"/>
        </w:rPr>
      </w:pPr>
      <w:bookmarkStart w:id="664" w:name="_Toc508982629"/>
      <w:ins w:id="665" w:author="temp" w:date="2016-02-02T19:16:00Z">
        <w:r>
          <w:rPr>
            <w:rFonts w:hint="eastAsia"/>
          </w:rPr>
          <w:t>响应报文</w:t>
        </w:r>
        <w:bookmarkEnd w:id="664"/>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666" w:author="temp" w:date="2016-02-02T19:16:00Z"/>
        </w:trPr>
        <w:tc>
          <w:tcPr>
            <w:tcW w:w="851" w:type="dxa"/>
            <w:shd w:val="clear" w:color="auto" w:fill="E6E6E6"/>
          </w:tcPr>
          <w:p w:rsidR="0099371D" w:rsidRDefault="002A4916">
            <w:pPr>
              <w:jc w:val="center"/>
              <w:rPr>
                <w:ins w:id="667" w:author="temp" w:date="2016-02-02T19:16:00Z"/>
                <w:rFonts w:ascii="微软雅黑" w:eastAsia="微软雅黑" w:hAnsi="微软雅黑"/>
                <w:color w:val="000000"/>
                <w:sz w:val="18"/>
                <w:szCs w:val="18"/>
              </w:rPr>
            </w:pPr>
            <w:ins w:id="668" w:author="temp" w:date="2016-02-02T19:16: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669" w:author="temp" w:date="2016-02-02T19:16:00Z"/>
                <w:rFonts w:ascii="微软雅黑" w:eastAsia="微软雅黑" w:hAnsi="微软雅黑"/>
                <w:color w:val="000000"/>
                <w:sz w:val="18"/>
                <w:szCs w:val="18"/>
              </w:rPr>
            </w:pPr>
            <w:ins w:id="670" w:author="temp" w:date="2016-02-02T19:16: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671" w:author="temp" w:date="2016-02-02T19:16:00Z"/>
                <w:rFonts w:ascii="微软雅黑" w:eastAsia="微软雅黑" w:hAnsi="微软雅黑"/>
                <w:color w:val="000000"/>
                <w:sz w:val="18"/>
                <w:szCs w:val="18"/>
              </w:rPr>
            </w:pPr>
            <w:ins w:id="672" w:author="temp" w:date="2016-02-02T19:16: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673" w:author="temp" w:date="2016-02-02T19:16:00Z"/>
                <w:rFonts w:ascii="微软雅黑" w:eastAsia="微软雅黑" w:hAnsi="微软雅黑"/>
                <w:color w:val="000000"/>
                <w:sz w:val="18"/>
                <w:szCs w:val="18"/>
              </w:rPr>
            </w:pPr>
            <w:ins w:id="674" w:author="temp" w:date="2016-02-02T19:16: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675" w:author="temp" w:date="2016-02-02T19:16:00Z"/>
                <w:rFonts w:ascii="微软雅黑" w:eastAsia="微软雅黑" w:hAnsi="微软雅黑"/>
                <w:color w:val="000000"/>
                <w:sz w:val="18"/>
                <w:szCs w:val="18"/>
              </w:rPr>
            </w:pPr>
            <w:ins w:id="676" w:author="temp" w:date="2016-02-02T19:16: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677" w:author="temp" w:date="2016-02-02T19:16:00Z"/>
                <w:rFonts w:ascii="微软雅黑" w:eastAsia="微软雅黑" w:hAnsi="微软雅黑"/>
                <w:color w:val="000000"/>
                <w:sz w:val="18"/>
                <w:szCs w:val="18"/>
              </w:rPr>
            </w:pPr>
            <w:ins w:id="678" w:author="temp" w:date="2016-02-02T19:16: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679" w:author="temp" w:date="2016-02-02T19:16:00Z"/>
                <w:rFonts w:ascii="微软雅黑" w:eastAsia="微软雅黑" w:hAnsi="微软雅黑"/>
                <w:color w:val="000000"/>
                <w:sz w:val="18"/>
                <w:szCs w:val="18"/>
              </w:rPr>
            </w:pPr>
            <w:ins w:id="680" w:author="temp" w:date="2016-02-02T19:16:00Z">
              <w:r>
                <w:rPr>
                  <w:rFonts w:ascii="微软雅黑" w:eastAsia="微软雅黑" w:hAnsi="微软雅黑" w:hint="eastAsia"/>
                  <w:color w:val="000000"/>
                  <w:sz w:val="18"/>
                  <w:szCs w:val="18"/>
                </w:rPr>
                <w:t>备注</w:t>
              </w:r>
            </w:ins>
          </w:p>
        </w:tc>
      </w:tr>
      <w:tr w:rsidR="0099371D">
        <w:trPr>
          <w:trHeight w:val="417"/>
          <w:ins w:id="681" w:author="temp" w:date="2016-02-02T19:16:00Z"/>
        </w:trPr>
        <w:tc>
          <w:tcPr>
            <w:tcW w:w="851" w:type="dxa"/>
            <w:vMerge w:val="restart"/>
            <w:shd w:val="clear" w:color="auto" w:fill="auto"/>
            <w:vAlign w:val="center"/>
          </w:tcPr>
          <w:p w:rsidR="0099371D" w:rsidRDefault="002A4916">
            <w:pPr>
              <w:jc w:val="center"/>
              <w:rPr>
                <w:ins w:id="682" w:author="temp" w:date="2016-02-02T19:16:00Z"/>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ins w:id="683" w:author="temp" w:date="2016-02-02T19:16:00Z"/>
        </w:trPr>
        <w:tc>
          <w:tcPr>
            <w:tcW w:w="851" w:type="dxa"/>
            <w:vMerge/>
            <w:shd w:val="clear" w:color="auto" w:fill="auto"/>
          </w:tcPr>
          <w:p w:rsidR="0099371D" w:rsidRDefault="0099371D">
            <w:pPr>
              <w:jc w:val="center"/>
              <w:rPr>
                <w:ins w:id="684" w:author="temp" w:date="2016-02-02T19:16: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685" w:author="temp" w:date="2016-02-02T19:16:00Z"/>
        </w:trPr>
        <w:tc>
          <w:tcPr>
            <w:tcW w:w="851" w:type="dxa"/>
            <w:shd w:val="clear" w:color="auto" w:fill="auto"/>
          </w:tcPr>
          <w:p w:rsidR="0099371D" w:rsidRDefault="002A4916">
            <w:pPr>
              <w:jc w:val="center"/>
              <w:rPr>
                <w:ins w:id="686" w:author="temp" w:date="2016-02-02T19:16:00Z"/>
                <w:rStyle w:val="shorttext"/>
              </w:rPr>
            </w:pPr>
            <w:r>
              <w:rPr>
                <w:rStyle w:val="shorttext"/>
                <w:rFonts w:hint="eastAsia"/>
              </w:rPr>
              <w:t>body</w:t>
            </w:r>
          </w:p>
        </w:tc>
        <w:tc>
          <w:tcPr>
            <w:tcW w:w="1559" w:type="dxa"/>
            <w:shd w:val="clear" w:color="auto" w:fill="auto"/>
          </w:tcPr>
          <w:p w:rsidR="0099371D" w:rsidRDefault="002A4916">
            <w:pPr>
              <w:jc w:val="center"/>
              <w:rPr>
                <w:ins w:id="687"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addressId</w:t>
            </w:r>
          </w:p>
        </w:tc>
        <w:tc>
          <w:tcPr>
            <w:tcW w:w="1296" w:type="dxa"/>
            <w:shd w:val="clear" w:color="auto" w:fill="auto"/>
          </w:tcPr>
          <w:p w:rsidR="0099371D" w:rsidRDefault="002A4916">
            <w:pPr>
              <w:jc w:val="center"/>
              <w:rPr>
                <w:ins w:id="688"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地址ID</w:t>
            </w:r>
          </w:p>
        </w:tc>
        <w:tc>
          <w:tcPr>
            <w:tcW w:w="1029" w:type="dxa"/>
            <w:shd w:val="clear" w:color="auto" w:fill="auto"/>
          </w:tcPr>
          <w:p w:rsidR="0099371D" w:rsidRDefault="002A4916">
            <w:pPr>
              <w:jc w:val="center"/>
              <w:rPr>
                <w:ins w:id="689" w:author="temp" w:date="2016-01-31T01:17:00Z"/>
                <w:rFonts w:ascii="微软雅黑" w:eastAsia="微软雅黑" w:hAnsi="微软雅黑"/>
                <w:color w:val="000000"/>
                <w:sz w:val="18"/>
                <w:szCs w:val="18"/>
              </w:rPr>
            </w:pPr>
            <w:ins w:id="690" w:author="temp" w:date="2016-01-31T01:1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691"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692"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693" w:author="temp" w:date="2016-01-31T01:17:00Z"/>
                <w:rFonts w:ascii="微软雅黑" w:eastAsia="微软雅黑" w:hAnsi="微软雅黑"/>
                <w:color w:val="000000"/>
                <w:sz w:val="18"/>
                <w:szCs w:val="18"/>
              </w:rPr>
            </w:pPr>
          </w:p>
        </w:tc>
      </w:tr>
    </w:tbl>
    <w:p w:rsidR="0099371D" w:rsidRDefault="0099371D">
      <w:pPr>
        <w:rPr>
          <w:ins w:id="694" w:author="temp" w:date="2016-02-02T19:16:00Z"/>
        </w:rPr>
      </w:pPr>
    </w:p>
    <w:p w:rsidR="0099371D" w:rsidRDefault="002A4916">
      <w:pPr>
        <w:pStyle w:val="2"/>
        <w:rPr>
          <w:ins w:id="695" w:author="temp" w:date="2016-02-02T23:28:00Z"/>
        </w:rPr>
      </w:pPr>
      <w:bookmarkStart w:id="696" w:name="_Toc508982630"/>
      <w:r>
        <w:rPr>
          <w:rFonts w:hint="eastAsia"/>
        </w:rPr>
        <w:lastRenderedPageBreak/>
        <w:t>渠道信息列表</w:t>
      </w:r>
      <w:ins w:id="697" w:author="temp" w:date="2016-02-02T23:28:00Z">
        <w:r>
          <w:rPr>
            <w:rFonts w:hint="eastAsia"/>
          </w:rPr>
          <w:t>接口</w:t>
        </w:r>
        <w:bookmarkEnd w:id="696"/>
      </w:ins>
    </w:p>
    <w:p w:rsidR="0099371D" w:rsidRDefault="002A4916">
      <w:pPr>
        <w:pStyle w:val="30"/>
        <w:rPr>
          <w:ins w:id="698" w:author="temp" w:date="2016-02-02T23:28:00Z"/>
        </w:rPr>
      </w:pPr>
      <w:bookmarkStart w:id="699" w:name="_Toc508982631"/>
      <w:ins w:id="700" w:author="temp" w:date="2016-02-02T23:28:00Z">
        <w:r>
          <w:rPr>
            <w:rFonts w:hint="eastAsia"/>
          </w:rPr>
          <w:t>接口名称：</w:t>
        </w:r>
      </w:ins>
      <w:r>
        <w:rPr>
          <w:rFonts w:hint="eastAsia"/>
        </w:rPr>
        <w:t>channel/</w:t>
      </w:r>
      <w:r>
        <w:t>channelManage/channelInfoList</w:t>
      </w:r>
      <w:r>
        <w:rPr>
          <w:rFonts w:hint="eastAsia"/>
        </w:rPr>
        <w:t>.</w:t>
      </w:r>
      <w:r>
        <w:t>do</w:t>
      </w:r>
      <w:bookmarkEnd w:id="699"/>
    </w:p>
    <w:p w:rsidR="0099371D" w:rsidRDefault="002A4916">
      <w:pPr>
        <w:pStyle w:val="30"/>
        <w:rPr>
          <w:ins w:id="701" w:author="temp" w:date="2016-02-02T23:28:00Z"/>
        </w:rPr>
      </w:pPr>
      <w:bookmarkStart w:id="702" w:name="_Toc508982632"/>
      <w:ins w:id="703" w:author="temp" w:date="2016-02-02T23:28:00Z">
        <w:r>
          <w:rPr>
            <w:rFonts w:hint="eastAsia"/>
          </w:rPr>
          <w:t>请求报文</w:t>
        </w:r>
        <w:bookmarkEnd w:id="702"/>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704" w:author="temp" w:date="2016-02-02T23:28:00Z"/>
        </w:trPr>
        <w:tc>
          <w:tcPr>
            <w:tcW w:w="851" w:type="dxa"/>
            <w:shd w:val="clear" w:color="auto" w:fill="E6E6E6"/>
          </w:tcPr>
          <w:p w:rsidR="0099371D" w:rsidRDefault="002A4916">
            <w:pPr>
              <w:jc w:val="center"/>
              <w:rPr>
                <w:ins w:id="705" w:author="temp" w:date="2016-02-02T23:28:00Z"/>
                <w:rFonts w:ascii="微软雅黑" w:eastAsia="微软雅黑" w:hAnsi="微软雅黑"/>
                <w:color w:val="000000"/>
                <w:sz w:val="18"/>
                <w:szCs w:val="18"/>
              </w:rPr>
            </w:pPr>
            <w:ins w:id="706" w:author="temp" w:date="2016-02-02T23:28: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707" w:author="temp" w:date="2016-02-02T23:28:00Z"/>
                <w:rFonts w:ascii="微软雅黑" w:eastAsia="微软雅黑" w:hAnsi="微软雅黑"/>
                <w:color w:val="000000"/>
                <w:sz w:val="18"/>
                <w:szCs w:val="18"/>
              </w:rPr>
            </w:pPr>
            <w:ins w:id="708" w:author="temp" w:date="2016-02-02T23:28: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709" w:author="temp" w:date="2016-02-02T23:28:00Z"/>
                <w:rFonts w:ascii="微软雅黑" w:eastAsia="微软雅黑" w:hAnsi="微软雅黑"/>
                <w:color w:val="000000"/>
                <w:sz w:val="18"/>
                <w:szCs w:val="18"/>
              </w:rPr>
            </w:pPr>
            <w:ins w:id="710" w:author="temp" w:date="2016-02-02T23:28: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711" w:author="temp" w:date="2016-02-02T23:28:00Z"/>
                <w:rFonts w:ascii="微软雅黑" w:eastAsia="微软雅黑" w:hAnsi="微软雅黑"/>
                <w:color w:val="000000"/>
                <w:sz w:val="18"/>
                <w:szCs w:val="18"/>
              </w:rPr>
            </w:pPr>
            <w:ins w:id="712" w:author="temp" w:date="2016-02-02T23:28: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713" w:author="temp" w:date="2016-02-02T23:28:00Z"/>
                <w:rFonts w:ascii="微软雅黑" w:eastAsia="微软雅黑" w:hAnsi="微软雅黑"/>
                <w:color w:val="000000"/>
                <w:sz w:val="18"/>
                <w:szCs w:val="18"/>
              </w:rPr>
            </w:pPr>
            <w:ins w:id="714" w:author="temp" w:date="2016-02-02T23:28: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715" w:author="temp" w:date="2016-02-02T23:28:00Z"/>
                <w:rFonts w:ascii="微软雅黑" w:eastAsia="微软雅黑" w:hAnsi="微软雅黑"/>
                <w:color w:val="000000"/>
                <w:sz w:val="18"/>
                <w:szCs w:val="18"/>
              </w:rPr>
            </w:pPr>
            <w:ins w:id="716" w:author="temp" w:date="2016-02-02T23:28: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717" w:author="temp" w:date="2016-02-02T23:28:00Z"/>
                <w:rFonts w:ascii="微软雅黑" w:eastAsia="微软雅黑" w:hAnsi="微软雅黑"/>
                <w:color w:val="000000"/>
                <w:sz w:val="18"/>
                <w:szCs w:val="18"/>
              </w:rPr>
            </w:pPr>
            <w:ins w:id="718" w:author="temp" w:date="2016-02-02T23:28: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719" w:author="temp" w:date="2016-02-02T23:28:00Z"/>
        </w:trPr>
        <w:tc>
          <w:tcPr>
            <w:tcW w:w="851" w:type="dxa"/>
            <w:vMerge/>
            <w:shd w:val="clear" w:color="auto" w:fill="auto"/>
            <w:vAlign w:val="center"/>
          </w:tcPr>
          <w:p w:rsidR="0099371D" w:rsidRDefault="0099371D">
            <w:pPr>
              <w:jc w:val="center"/>
              <w:rPr>
                <w:ins w:id="720" w:author="temp" w:date="2016-02-02T23:28:00Z"/>
                <w:rStyle w:val="shorttext"/>
              </w:rPr>
            </w:pPr>
          </w:p>
        </w:tc>
        <w:tc>
          <w:tcPr>
            <w:tcW w:w="1559" w:type="dxa"/>
            <w:shd w:val="clear" w:color="auto" w:fill="auto"/>
          </w:tcPr>
          <w:p w:rsidR="0099371D" w:rsidRDefault="002A4916">
            <w:pPr>
              <w:jc w:val="center"/>
              <w:rPr>
                <w:ins w:id="721"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channelCode</w:t>
            </w:r>
          </w:p>
        </w:tc>
        <w:tc>
          <w:tcPr>
            <w:tcW w:w="1296" w:type="dxa"/>
            <w:shd w:val="clear" w:color="auto" w:fill="auto"/>
          </w:tcPr>
          <w:p w:rsidR="0099371D" w:rsidRDefault="002A4916">
            <w:pPr>
              <w:jc w:val="center"/>
              <w:rPr>
                <w:ins w:id="722" w:author="temp" w:date="2016-02-02T23:28:00Z"/>
                <w:rFonts w:ascii="微软雅黑" w:eastAsia="微软雅黑" w:hAnsi="微软雅黑"/>
                <w:color w:val="000000"/>
                <w:sz w:val="18"/>
                <w:szCs w:val="18"/>
              </w:rPr>
            </w:pPr>
            <w:ins w:id="723" w:author="temp" w:date="2016-02-02T23:28:00Z">
              <w:r>
                <w:rPr>
                  <w:rFonts w:ascii="微软雅黑" w:eastAsia="微软雅黑" w:hAnsi="微软雅黑" w:hint="eastAsia"/>
                  <w:color w:val="000000"/>
                  <w:sz w:val="18"/>
                  <w:szCs w:val="18"/>
                </w:rPr>
                <w:t xml:space="preserve"> </w:t>
              </w:r>
            </w:ins>
            <w:r>
              <w:rPr>
                <w:rFonts w:ascii="微软雅黑" w:eastAsia="微软雅黑" w:hAnsi="微软雅黑" w:hint="eastAsia"/>
                <w:color w:val="000000"/>
                <w:sz w:val="18"/>
                <w:szCs w:val="18"/>
              </w:rPr>
              <w:t>渠道编号</w:t>
            </w:r>
          </w:p>
        </w:tc>
        <w:tc>
          <w:tcPr>
            <w:tcW w:w="1029" w:type="dxa"/>
            <w:shd w:val="clear" w:color="auto" w:fill="auto"/>
          </w:tcPr>
          <w:p w:rsidR="0099371D" w:rsidRDefault="002A4916">
            <w:pPr>
              <w:jc w:val="center"/>
              <w:rPr>
                <w:ins w:id="724" w:author="temp" w:date="2016-02-02T23:28:00Z"/>
                <w:rFonts w:ascii="微软雅黑" w:eastAsia="微软雅黑" w:hAnsi="微软雅黑"/>
                <w:color w:val="000000"/>
                <w:sz w:val="18"/>
                <w:szCs w:val="18"/>
              </w:rPr>
            </w:pPr>
            <w:ins w:id="725"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726"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727"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ins w:id="728" w:author="temp" w:date="2016-02-02T23:28:00Z"/>
                <w:rFonts w:ascii="微软雅黑" w:eastAsia="微软雅黑" w:hAnsi="微软雅黑"/>
                <w:color w:val="000000"/>
                <w:sz w:val="18"/>
                <w:szCs w:val="18"/>
              </w:rPr>
            </w:pPr>
          </w:p>
        </w:tc>
      </w:tr>
      <w:tr w:rsidR="0099371D">
        <w:trPr>
          <w:trHeight w:val="417"/>
          <w:ins w:id="729" w:author="temp" w:date="2016-02-02T23:28:00Z"/>
        </w:trPr>
        <w:tc>
          <w:tcPr>
            <w:tcW w:w="851" w:type="dxa"/>
            <w:vMerge/>
            <w:shd w:val="clear" w:color="auto" w:fill="auto"/>
          </w:tcPr>
          <w:p w:rsidR="0099371D" w:rsidRDefault="0099371D">
            <w:pPr>
              <w:jc w:val="center"/>
              <w:rPr>
                <w:ins w:id="730" w:author="temp" w:date="2016-02-02T23:28:00Z"/>
                <w:rStyle w:val="shorttext"/>
              </w:rPr>
            </w:pPr>
          </w:p>
        </w:tc>
        <w:tc>
          <w:tcPr>
            <w:tcW w:w="1559" w:type="dxa"/>
            <w:shd w:val="clear" w:color="auto" w:fill="auto"/>
          </w:tcPr>
          <w:p w:rsidR="0099371D" w:rsidRDefault="002A4916">
            <w:pPr>
              <w:jc w:val="center"/>
              <w:rPr>
                <w:ins w:id="731" w:author="temp" w:date="2016-02-02T23:28:00Z"/>
                <w:rFonts w:ascii="微软雅黑" w:eastAsia="微软雅黑" w:hAnsi="微软雅黑"/>
                <w:color w:val="000000"/>
                <w:sz w:val="18"/>
                <w:szCs w:val="18"/>
              </w:rPr>
            </w:pPr>
            <w:r>
              <w:rPr>
                <w:rFonts w:ascii="微软雅黑" w:eastAsia="微软雅黑" w:hAnsi="微软雅黑" w:cs="新宋体"/>
                <w:sz w:val="18"/>
                <w:szCs w:val="18"/>
              </w:rPr>
              <w:t>channelType</w:t>
            </w:r>
          </w:p>
        </w:tc>
        <w:tc>
          <w:tcPr>
            <w:tcW w:w="1296" w:type="dxa"/>
            <w:shd w:val="clear" w:color="auto" w:fill="auto"/>
          </w:tcPr>
          <w:p w:rsidR="0099371D" w:rsidRDefault="002A4916">
            <w:pPr>
              <w:jc w:val="center"/>
              <w:rPr>
                <w:ins w:id="732"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渠道类型</w:t>
            </w:r>
          </w:p>
        </w:tc>
        <w:tc>
          <w:tcPr>
            <w:tcW w:w="1029" w:type="dxa"/>
            <w:shd w:val="clear" w:color="auto" w:fill="auto"/>
          </w:tcPr>
          <w:p w:rsidR="0099371D" w:rsidRDefault="002A4916">
            <w:pPr>
              <w:jc w:val="center"/>
              <w:rPr>
                <w:ins w:id="733" w:author="temp" w:date="2016-02-02T23:28:00Z"/>
                <w:rFonts w:ascii="微软雅黑" w:eastAsia="微软雅黑" w:hAnsi="微软雅黑"/>
                <w:color w:val="000000"/>
                <w:sz w:val="18"/>
                <w:szCs w:val="18"/>
              </w:rPr>
            </w:pPr>
            <w:ins w:id="734"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735"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ins w:id="736"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ins w:id="737"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1 来源、进（from） 2 营销、出（to）</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channelName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0关闭 1开放</w:t>
            </w:r>
          </w:p>
        </w:tc>
      </w:tr>
    </w:tbl>
    <w:p w:rsidR="0099371D" w:rsidRDefault="0099371D">
      <w:pPr>
        <w:rPr>
          <w:ins w:id="738" w:author="temp" w:date="2016-02-02T23:28:00Z"/>
        </w:rPr>
      </w:pPr>
    </w:p>
    <w:p w:rsidR="0099371D" w:rsidRDefault="002A4916">
      <w:pPr>
        <w:pStyle w:val="30"/>
        <w:rPr>
          <w:ins w:id="739" w:author="temp" w:date="2016-02-02T23:28:00Z"/>
        </w:rPr>
      </w:pPr>
      <w:bookmarkStart w:id="740" w:name="_Toc508982633"/>
      <w:ins w:id="741" w:author="temp" w:date="2016-02-02T23:28:00Z">
        <w:r>
          <w:rPr>
            <w:rFonts w:hint="eastAsia"/>
          </w:rPr>
          <w:t>响应报文</w:t>
        </w:r>
        <w:bookmarkEnd w:id="740"/>
      </w:ins>
    </w:p>
    <w:tbl>
      <w:tblPr>
        <w:tblW w:w="95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53"/>
        <w:gridCol w:w="1296"/>
        <w:gridCol w:w="1029"/>
        <w:gridCol w:w="929"/>
        <w:gridCol w:w="1274"/>
        <w:gridCol w:w="2410"/>
      </w:tblGrid>
      <w:tr w:rsidR="0099371D">
        <w:trPr>
          <w:ins w:id="742" w:author="temp" w:date="2016-02-02T23:28:00Z"/>
        </w:trPr>
        <w:tc>
          <w:tcPr>
            <w:tcW w:w="851" w:type="dxa"/>
            <w:shd w:val="clear" w:color="auto" w:fill="E6E6E6"/>
          </w:tcPr>
          <w:p w:rsidR="0099371D" w:rsidRDefault="002A4916">
            <w:pPr>
              <w:jc w:val="center"/>
              <w:rPr>
                <w:ins w:id="743" w:author="temp" w:date="2016-02-02T23:28:00Z"/>
                <w:rFonts w:ascii="微软雅黑" w:eastAsia="微软雅黑" w:hAnsi="微软雅黑"/>
                <w:color w:val="000000"/>
                <w:sz w:val="18"/>
                <w:szCs w:val="18"/>
              </w:rPr>
            </w:pPr>
            <w:ins w:id="744" w:author="temp" w:date="2016-02-02T23:28:00Z">
              <w:r>
                <w:rPr>
                  <w:rFonts w:ascii="微软雅黑" w:eastAsia="微软雅黑" w:hAnsi="微软雅黑" w:hint="eastAsia"/>
                  <w:color w:val="000000"/>
                  <w:sz w:val="18"/>
                  <w:szCs w:val="18"/>
                </w:rPr>
                <w:t>对象</w:t>
              </w:r>
            </w:ins>
          </w:p>
        </w:tc>
        <w:tc>
          <w:tcPr>
            <w:tcW w:w="1753" w:type="dxa"/>
            <w:shd w:val="clear" w:color="auto" w:fill="E6E6E6"/>
          </w:tcPr>
          <w:p w:rsidR="0099371D" w:rsidRDefault="002A4916">
            <w:pPr>
              <w:jc w:val="center"/>
              <w:rPr>
                <w:ins w:id="745" w:author="temp" w:date="2016-02-02T23:28:00Z"/>
                <w:rFonts w:ascii="微软雅黑" w:eastAsia="微软雅黑" w:hAnsi="微软雅黑"/>
                <w:color w:val="000000"/>
                <w:sz w:val="18"/>
                <w:szCs w:val="18"/>
              </w:rPr>
            </w:pPr>
            <w:ins w:id="746" w:author="temp" w:date="2016-02-02T23:28: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747" w:author="temp" w:date="2016-02-02T23:28:00Z"/>
                <w:rFonts w:ascii="微软雅黑" w:eastAsia="微软雅黑" w:hAnsi="微软雅黑"/>
                <w:color w:val="000000"/>
                <w:sz w:val="18"/>
                <w:szCs w:val="18"/>
              </w:rPr>
            </w:pPr>
            <w:ins w:id="748" w:author="temp" w:date="2016-02-02T23:28: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749" w:author="temp" w:date="2016-02-02T23:28:00Z"/>
                <w:rFonts w:ascii="微软雅黑" w:eastAsia="微软雅黑" w:hAnsi="微软雅黑"/>
                <w:color w:val="000000"/>
                <w:sz w:val="18"/>
                <w:szCs w:val="18"/>
              </w:rPr>
            </w:pPr>
            <w:ins w:id="750" w:author="temp" w:date="2016-02-02T23:28: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751" w:author="temp" w:date="2016-02-02T23:28:00Z"/>
                <w:rFonts w:ascii="微软雅黑" w:eastAsia="微软雅黑" w:hAnsi="微软雅黑"/>
                <w:color w:val="000000"/>
                <w:sz w:val="18"/>
                <w:szCs w:val="18"/>
              </w:rPr>
            </w:pPr>
            <w:ins w:id="752" w:author="temp" w:date="2016-02-02T23:28: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753" w:author="temp" w:date="2016-02-02T23:28:00Z"/>
                <w:rFonts w:ascii="微软雅黑" w:eastAsia="微软雅黑" w:hAnsi="微软雅黑"/>
                <w:color w:val="000000"/>
                <w:sz w:val="18"/>
                <w:szCs w:val="18"/>
              </w:rPr>
            </w:pPr>
            <w:ins w:id="754" w:author="temp" w:date="2016-02-02T23:28: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755" w:author="temp" w:date="2016-02-02T23:28:00Z"/>
                <w:rFonts w:ascii="微软雅黑" w:eastAsia="微软雅黑" w:hAnsi="微软雅黑"/>
                <w:color w:val="000000"/>
                <w:sz w:val="18"/>
                <w:szCs w:val="18"/>
              </w:rPr>
            </w:pPr>
            <w:ins w:id="756" w:author="temp" w:date="2016-02-02T23:28: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753"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53"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753"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757" w:author="temp" w:date="2016-02-02T23:28:00Z"/>
        </w:trPr>
        <w:tc>
          <w:tcPr>
            <w:tcW w:w="851" w:type="dxa"/>
            <w:vMerge w:val="restart"/>
            <w:shd w:val="clear" w:color="auto" w:fill="auto"/>
            <w:vAlign w:val="center"/>
          </w:tcPr>
          <w:p w:rsidR="0099371D" w:rsidRDefault="002A4916">
            <w:pPr>
              <w:jc w:val="center"/>
              <w:rPr>
                <w:ins w:id="758" w:author="temp" w:date="2016-02-02T23:28:00Z"/>
                <w:rStyle w:val="shorttext"/>
              </w:rPr>
            </w:pPr>
            <w:r>
              <w:t>body.channelInfoList</w:t>
            </w:r>
            <w:r>
              <w:rPr>
                <w:rStyle w:val="shorttext"/>
                <w:rFonts w:hint="eastAsia"/>
              </w:rPr>
              <w:t xml:space="preserve"> []</w:t>
            </w:r>
          </w:p>
        </w:tc>
        <w:tc>
          <w:tcPr>
            <w:tcW w:w="1753" w:type="dxa"/>
            <w:shd w:val="clear" w:color="auto" w:fill="auto"/>
          </w:tcPr>
          <w:p w:rsidR="0099371D" w:rsidRDefault="002A4916">
            <w:pPr>
              <w:jc w:val="center"/>
              <w:rPr>
                <w:ins w:id="759"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ins w:id="760"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渠道ID</w:t>
            </w:r>
          </w:p>
        </w:tc>
        <w:tc>
          <w:tcPr>
            <w:tcW w:w="1029" w:type="dxa"/>
            <w:shd w:val="clear" w:color="auto" w:fill="auto"/>
          </w:tcPr>
          <w:p w:rsidR="0099371D" w:rsidRDefault="002A4916">
            <w:pPr>
              <w:jc w:val="center"/>
              <w:rPr>
                <w:ins w:id="761" w:author="temp" w:date="2016-02-02T23:28:00Z"/>
                <w:rFonts w:ascii="微软雅黑" w:eastAsia="微软雅黑" w:hAnsi="微软雅黑"/>
                <w:color w:val="000000"/>
                <w:sz w:val="18"/>
                <w:szCs w:val="18"/>
              </w:rPr>
            </w:pPr>
            <w:ins w:id="762"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763"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ins w:id="764" w:author="temp" w:date="2016-02-02T23:28:00Z"/>
                <w:rFonts w:ascii="微软雅黑" w:eastAsia="微软雅黑" w:hAnsi="微软雅黑"/>
                <w:color w:val="000000"/>
                <w:sz w:val="18"/>
                <w:szCs w:val="18"/>
              </w:rPr>
            </w:pPr>
            <w:ins w:id="765" w:author="temp" w:date="2016-02-02T23:28: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766" w:author="temp" w:date="2016-02-02T23:28:00Z"/>
                <w:rFonts w:ascii="微软雅黑" w:eastAsia="微软雅黑" w:hAnsi="微软雅黑"/>
                <w:color w:val="000000"/>
                <w:sz w:val="18"/>
                <w:szCs w:val="18"/>
              </w:rPr>
            </w:pPr>
          </w:p>
        </w:tc>
      </w:tr>
      <w:tr w:rsidR="0099371D">
        <w:trPr>
          <w:trHeight w:val="417"/>
          <w:ins w:id="767" w:author="temp" w:date="2016-02-02T23:28:00Z"/>
        </w:trPr>
        <w:tc>
          <w:tcPr>
            <w:tcW w:w="851" w:type="dxa"/>
            <w:vMerge/>
            <w:shd w:val="clear" w:color="auto" w:fill="auto"/>
          </w:tcPr>
          <w:p w:rsidR="0099371D" w:rsidRDefault="0099371D">
            <w:pPr>
              <w:rPr>
                <w:ins w:id="768" w:author="temp" w:date="2016-02-02T23:28:00Z"/>
                <w:rStyle w:val="shorttext"/>
              </w:rPr>
            </w:pPr>
          </w:p>
        </w:tc>
        <w:tc>
          <w:tcPr>
            <w:tcW w:w="1753" w:type="dxa"/>
            <w:shd w:val="clear" w:color="auto" w:fill="auto"/>
          </w:tcPr>
          <w:p w:rsidR="0099371D" w:rsidRDefault="002A4916">
            <w:pPr>
              <w:jc w:val="center"/>
              <w:rPr>
                <w:ins w:id="769"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channelCode</w:t>
            </w:r>
          </w:p>
        </w:tc>
        <w:tc>
          <w:tcPr>
            <w:tcW w:w="1296" w:type="dxa"/>
            <w:shd w:val="clear" w:color="auto" w:fill="auto"/>
          </w:tcPr>
          <w:p w:rsidR="0099371D" w:rsidRDefault="002A4916">
            <w:pPr>
              <w:jc w:val="center"/>
              <w:rPr>
                <w:ins w:id="770"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渠道编号</w:t>
            </w:r>
          </w:p>
        </w:tc>
        <w:tc>
          <w:tcPr>
            <w:tcW w:w="1029" w:type="dxa"/>
            <w:shd w:val="clear" w:color="auto" w:fill="auto"/>
          </w:tcPr>
          <w:p w:rsidR="0099371D" w:rsidRDefault="002A4916">
            <w:pPr>
              <w:jc w:val="center"/>
              <w:rPr>
                <w:ins w:id="771" w:author="temp" w:date="2016-02-02T23:28:00Z"/>
                <w:rFonts w:ascii="微软雅黑" w:eastAsia="微软雅黑" w:hAnsi="微软雅黑"/>
                <w:color w:val="000000"/>
                <w:sz w:val="18"/>
                <w:szCs w:val="18"/>
              </w:rPr>
            </w:pPr>
            <w:ins w:id="772"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773"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5</w:t>
            </w:r>
            <w:ins w:id="774" w:author="temp" w:date="2016-02-02T23:28:00Z">
              <w:r>
                <w:rPr>
                  <w:rFonts w:ascii="微软雅黑" w:eastAsia="微软雅黑" w:hAnsi="微软雅黑" w:hint="eastAsia"/>
                  <w:color w:val="000000"/>
                  <w:sz w:val="18"/>
                  <w:szCs w:val="18"/>
                </w:rPr>
                <w:t>0</w:t>
              </w:r>
            </w:ins>
          </w:p>
        </w:tc>
        <w:tc>
          <w:tcPr>
            <w:tcW w:w="1274" w:type="dxa"/>
            <w:shd w:val="clear" w:color="auto" w:fill="auto"/>
          </w:tcPr>
          <w:p w:rsidR="0099371D" w:rsidRDefault="002A4916">
            <w:pPr>
              <w:jc w:val="center"/>
              <w:rPr>
                <w:ins w:id="775"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776" w:author="temp" w:date="2016-02-02T23:28:00Z"/>
                <w:rFonts w:ascii="微软雅黑" w:eastAsia="微软雅黑" w:hAnsi="微软雅黑"/>
                <w:color w:val="000000"/>
                <w:sz w:val="18"/>
                <w:szCs w:val="18"/>
              </w:rPr>
            </w:pPr>
          </w:p>
        </w:tc>
      </w:tr>
      <w:tr w:rsidR="0099371D">
        <w:trPr>
          <w:trHeight w:val="417"/>
          <w:ins w:id="777" w:author="temp" w:date="2016-02-02T23:28:00Z"/>
        </w:trPr>
        <w:tc>
          <w:tcPr>
            <w:tcW w:w="851" w:type="dxa"/>
            <w:vMerge/>
            <w:shd w:val="clear" w:color="auto" w:fill="auto"/>
          </w:tcPr>
          <w:p w:rsidR="0099371D" w:rsidRDefault="0099371D">
            <w:pPr>
              <w:rPr>
                <w:ins w:id="778" w:author="temp" w:date="2016-02-02T23:28:00Z"/>
                <w:rStyle w:val="shorttext"/>
              </w:rPr>
            </w:pPr>
          </w:p>
        </w:tc>
        <w:tc>
          <w:tcPr>
            <w:tcW w:w="1753" w:type="dxa"/>
            <w:shd w:val="clear" w:color="auto" w:fill="auto"/>
          </w:tcPr>
          <w:p w:rsidR="0099371D" w:rsidRDefault="002A4916">
            <w:pPr>
              <w:jc w:val="center"/>
              <w:rPr>
                <w:ins w:id="779"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channelType</w:t>
            </w:r>
          </w:p>
        </w:tc>
        <w:tc>
          <w:tcPr>
            <w:tcW w:w="1296" w:type="dxa"/>
            <w:shd w:val="clear" w:color="auto" w:fill="auto"/>
          </w:tcPr>
          <w:p w:rsidR="0099371D" w:rsidRDefault="002A4916">
            <w:pPr>
              <w:jc w:val="center"/>
              <w:rPr>
                <w:ins w:id="780"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渠道类型</w:t>
            </w:r>
          </w:p>
        </w:tc>
        <w:tc>
          <w:tcPr>
            <w:tcW w:w="1029" w:type="dxa"/>
            <w:shd w:val="clear" w:color="auto" w:fill="auto"/>
          </w:tcPr>
          <w:p w:rsidR="0099371D" w:rsidRDefault="002A4916">
            <w:pPr>
              <w:jc w:val="center"/>
              <w:rPr>
                <w:ins w:id="781" w:author="temp" w:date="2016-02-02T23:28:00Z"/>
                <w:rFonts w:ascii="微软雅黑" w:eastAsia="微软雅黑" w:hAnsi="微软雅黑"/>
                <w:color w:val="000000"/>
                <w:sz w:val="18"/>
                <w:szCs w:val="18"/>
              </w:rPr>
            </w:pPr>
            <w:ins w:id="782"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783" w:author="temp" w:date="2016-02-02T23:28:00Z"/>
                <w:rFonts w:ascii="微软雅黑" w:eastAsia="微软雅黑" w:hAnsi="微软雅黑"/>
                <w:color w:val="000000"/>
                <w:sz w:val="18"/>
                <w:szCs w:val="18"/>
              </w:rPr>
            </w:pPr>
            <w:ins w:id="784" w:author="temp" w:date="2016-02-02T23:28:00Z">
              <w:r>
                <w:rPr>
                  <w:rFonts w:ascii="微软雅黑" w:eastAsia="微软雅黑" w:hAnsi="微软雅黑" w:hint="eastAsia"/>
                  <w:color w:val="000000"/>
                  <w:sz w:val="18"/>
                  <w:szCs w:val="18"/>
                </w:rPr>
                <w:t>14</w:t>
              </w:r>
            </w:ins>
          </w:p>
        </w:tc>
        <w:tc>
          <w:tcPr>
            <w:tcW w:w="1274" w:type="dxa"/>
            <w:shd w:val="clear" w:color="auto" w:fill="auto"/>
          </w:tcPr>
          <w:p w:rsidR="0099371D" w:rsidRDefault="002A4916">
            <w:pPr>
              <w:jc w:val="center"/>
              <w:rPr>
                <w:ins w:id="785" w:author="temp" w:date="2016-02-02T23:28:00Z"/>
                <w:rFonts w:ascii="微软雅黑" w:eastAsia="微软雅黑" w:hAnsi="微软雅黑"/>
                <w:color w:val="000000"/>
                <w:sz w:val="18"/>
                <w:szCs w:val="18"/>
              </w:rPr>
            </w:pPr>
            <w:ins w:id="786" w:author="temp" w:date="2016-02-02T23:28:00Z">
              <w:r>
                <w:rPr>
                  <w:rFonts w:ascii="微软雅黑" w:eastAsia="微软雅黑" w:hAnsi="微软雅黑" w:hint="eastAsia"/>
                  <w:color w:val="000000"/>
                  <w:sz w:val="18"/>
                  <w:szCs w:val="18"/>
                </w:rPr>
                <w:t>M</w:t>
              </w:r>
            </w:ins>
          </w:p>
        </w:tc>
        <w:tc>
          <w:tcPr>
            <w:tcW w:w="2410" w:type="dxa"/>
            <w:shd w:val="clear" w:color="auto" w:fill="auto"/>
          </w:tcPr>
          <w:p w:rsidR="0099371D" w:rsidRDefault="002A4916">
            <w:pPr>
              <w:rPr>
                <w:ins w:id="787" w:author="temp" w:date="2016-02-02T23:28:00Z"/>
                <w:rFonts w:ascii="微软雅黑" w:eastAsia="微软雅黑" w:hAnsi="微软雅黑"/>
                <w:color w:val="000000"/>
                <w:sz w:val="18"/>
                <w:szCs w:val="18"/>
              </w:rPr>
            </w:pPr>
            <w:r>
              <w:rPr>
                <w:rFonts w:ascii="微软雅黑" w:eastAsia="微软雅黑" w:hAnsi="微软雅黑" w:cs="新宋体" w:hint="eastAsia"/>
                <w:sz w:val="18"/>
                <w:szCs w:val="18"/>
              </w:rPr>
              <w:t>1 来源、进（from） 2 营销、出（to）</w:t>
            </w:r>
          </w:p>
        </w:tc>
      </w:tr>
      <w:tr w:rsidR="0099371D">
        <w:trPr>
          <w:trHeight w:val="417"/>
          <w:ins w:id="788" w:author="temp" w:date="2016-02-02T23:28:00Z"/>
        </w:trPr>
        <w:tc>
          <w:tcPr>
            <w:tcW w:w="851" w:type="dxa"/>
            <w:vMerge/>
            <w:shd w:val="clear" w:color="auto" w:fill="auto"/>
          </w:tcPr>
          <w:p w:rsidR="0099371D" w:rsidRDefault="0099371D">
            <w:pPr>
              <w:rPr>
                <w:ins w:id="789" w:author="temp" w:date="2016-02-02T23:28:00Z"/>
                <w:rStyle w:val="shorttext"/>
              </w:rPr>
            </w:pPr>
          </w:p>
        </w:tc>
        <w:tc>
          <w:tcPr>
            <w:tcW w:w="1753" w:type="dxa"/>
            <w:shd w:val="clear" w:color="auto" w:fill="auto"/>
          </w:tcPr>
          <w:p w:rsidR="0099371D" w:rsidRDefault="002A4916">
            <w:pPr>
              <w:jc w:val="center"/>
              <w:rPr>
                <w:ins w:id="790"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remark</w:t>
            </w:r>
          </w:p>
        </w:tc>
        <w:tc>
          <w:tcPr>
            <w:tcW w:w="1296" w:type="dxa"/>
            <w:shd w:val="clear" w:color="auto" w:fill="auto"/>
          </w:tcPr>
          <w:p w:rsidR="0099371D" w:rsidRDefault="002A4916">
            <w:pPr>
              <w:jc w:val="center"/>
              <w:rPr>
                <w:ins w:id="791"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shd w:val="clear" w:color="auto" w:fill="auto"/>
          </w:tcPr>
          <w:p w:rsidR="0099371D" w:rsidRDefault="002A4916">
            <w:pPr>
              <w:jc w:val="center"/>
              <w:rPr>
                <w:ins w:id="792" w:author="temp" w:date="2016-02-02T23:28:00Z"/>
                <w:rFonts w:ascii="微软雅黑" w:eastAsia="微软雅黑" w:hAnsi="微软雅黑"/>
                <w:color w:val="000000"/>
                <w:sz w:val="18"/>
                <w:szCs w:val="18"/>
              </w:rPr>
            </w:pPr>
            <w:ins w:id="793"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794"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shd w:val="clear" w:color="auto" w:fill="auto"/>
          </w:tcPr>
          <w:p w:rsidR="0099371D" w:rsidRDefault="002A4916">
            <w:pPr>
              <w:jc w:val="center"/>
              <w:rPr>
                <w:ins w:id="795"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ins w:id="796" w:author="temp" w:date="2016-02-02T23:28:00Z"/>
                <w:rFonts w:ascii="微软雅黑" w:eastAsia="微软雅黑" w:hAnsi="微软雅黑"/>
                <w:color w:val="000000"/>
                <w:sz w:val="18"/>
                <w:szCs w:val="18"/>
              </w:rPr>
            </w:pPr>
          </w:p>
        </w:tc>
      </w:tr>
      <w:tr w:rsidR="0099371D">
        <w:trPr>
          <w:trHeight w:val="417"/>
          <w:ins w:id="797" w:author="temp" w:date="2016-02-02T23:28:00Z"/>
        </w:trPr>
        <w:tc>
          <w:tcPr>
            <w:tcW w:w="851" w:type="dxa"/>
            <w:vMerge/>
          </w:tcPr>
          <w:p w:rsidR="0099371D" w:rsidRDefault="0099371D">
            <w:pPr>
              <w:rPr>
                <w:ins w:id="798" w:author="temp" w:date="2016-02-02T23:28:00Z"/>
                <w:rFonts w:ascii="微软雅黑" w:eastAsia="微软雅黑" w:hAnsi="微软雅黑"/>
                <w:color w:val="000000"/>
                <w:sz w:val="18"/>
                <w:szCs w:val="18"/>
              </w:rPr>
            </w:pPr>
          </w:p>
        </w:tc>
        <w:tc>
          <w:tcPr>
            <w:tcW w:w="1753" w:type="dxa"/>
          </w:tcPr>
          <w:p w:rsidR="0099371D" w:rsidRDefault="002A4916">
            <w:pPr>
              <w:jc w:val="center"/>
              <w:rPr>
                <w:ins w:id="799"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channelName</w:t>
            </w:r>
          </w:p>
        </w:tc>
        <w:tc>
          <w:tcPr>
            <w:tcW w:w="1296" w:type="dxa"/>
          </w:tcPr>
          <w:p w:rsidR="0099371D" w:rsidRDefault="002A4916">
            <w:pPr>
              <w:jc w:val="center"/>
              <w:rPr>
                <w:ins w:id="800"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渠道名称</w:t>
            </w:r>
          </w:p>
        </w:tc>
        <w:tc>
          <w:tcPr>
            <w:tcW w:w="1029" w:type="dxa"/>
          </w:tcPr>
          <w:p w:rsidR="0099371D" w:rsidRDefault="002A4916">
            <w:pPr>
              <w:jc w:val="center"/>
              <w:rPr>
                <w:ins w:id="801" w:author="temp" w:date="2016-02-02T23:28:00Z"/>
                <w:rFonts w:ascii="微软雅黑" w:eastAsia="微软雅黑" w:hAnsi="微软雅黑"/>
                <w:color w:val="000000"/>
                <w:sz w:val="18"/>
                <w:szCs w:val="18"/>
              </w:rPr>
            </w:pPr>
            <w:ins w:id="802" w:author="temp" w:date="2016-02-02T23:28:00Z">
              <w:r>
                <w:rPr>
                  <w:rFonts w:ascii="微软雅黑" w:eastAsia="微软雅黑" w:hAnsi="微软雅黑" w:hint="eastAsia"/>
                  <w:color w:val="000000"/>
                  <w:sz w:val="18"/>
                  <w:szCs w:val="18"/>
                </w:rPr>
                <w:t>varchar</w:t>
              </w:r>
            </w:ins>
          </w:p>
        </w:tc>
        <w:tc>
          <w:tcPr>
            <w:tcW w:w="929" w:type="dxa"/>
          </w:tcPr>
          <w:p w:rsidR="0099371D" w:rsidRDefault="002A4916">
            <w:pPr>
              <w:ind w:firstLineChars="150" w:firstLine="270"/>
              <w:jc w:val="right"/>
              <w:rPr>
                <w:ins w:id="803"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1</w:t>
            </w:r>
            <w:ins w:id="804" w:author="temp" w:date="2016-02-02T23:49:00Z">
              <w:r>
                <w:rPr>
                  <w:rFonts w:ascii="微软雅黑" w:eastAsia="微软雅黑" w:hAnsi="微软雅黑" w:hint="eastAsia"/>
                  <w:color w:val="000000"/>
                  <w:sz w:val="18"/>
                  <w:szCs w:val="18"/>
                </w:rPr>
                <w:t>5</w:t>
              </w:r>
            </w:ins>
            <w:r>
              <w:rPr>
                <w:rFonts w:ascii="微软雅黑" w:eastAsia="微软雅黑" w:hAnsi="微软雅黑"/>
                <w:color w:val="000000"/>
                <w:sz w:val="18"/>
                <w:szCs w:val="18"/>
              </w:rPr>
              <w:t>0</w:t>
            </w:r>
          </w:p>
        </w:tc>
        <w:tc>
          <w:tcPr>
            <w:tcW w:w="1274" w:type="dxa"/>
          </w:tcPr>
          <w:p w:rsidR="0099371D" w:rsidRDefault="002A4916">
            <w:pPr>
              <w:jc w:val="center"/>
              <w:rPr>
                <w:ins w:id="805" w:author="temp" w:date="2016-02-02T23:28:00Z"/>
                <w:rFonts w:ascii="微软雅黑" w:eastAsia="微软雅黑" w:hAnsi="微软雅黑"/>
                <w:color w:val="000000"/>
                <w:sz w:val="18"/>
                <w:szCs w:val="18"/>
              </w:rPr>
            </w:pPr>
            <w:ins w:id="806" w:author="temp" w:date="2016-02-02T23:28:00Z">
              <w:r>
                <w:rPr>
                  <w:rFonts w:ascii="微软雅黑" w:eastAsia="微软雅黑" w:hAnsi="微软雅黑" w:hint="eastAsia"/>
                  <w:color w:val="000000"/>
                  <w:sz w:val="18"/>
                  <w:szCs w:val="18"/>
                </w:rPr>
                <w:t>M</w:t>
              </w:r>
            </w:ins>
          </w:p>
        </w:tc>
        <w:tc>
          <w:tcPr>
            <w:tcW w:w="2410" w:type="dxa"/>
          </w:tcPr>
          <w:p w:rsidR="0099371D" w:rsidRDefault="0099371D">
            <w:pPr>
              <w:rPr>
                <w:ins w:id="807" w:author="temp" w:date="2016-02-02T23:28:00Z"/>
                <w:rFonts w:ascii="微软雅黑" w:eastAsia="微软雅黑" w:hAnsi="微软雅黑"/>
                <w:color w:val="000000"/>
                <w:sz w:val="18"/>
                <w:szCs w:val="18"/>
              </w:rPr>
            </w:pPr>
          </w:p>
        </w:tc>
      </w:tr>
      <w:tr w:rsidR="0099371D">
        <w:trPr>
          <w:trHeight w:val="417"/>
          <w:ins w:id="808" w:author="temp" w:date="2016-02-02T23:56:00Z"/>
        </w:trPr>
        <w:tc>
          <w:tcPr>
            <w:tcW w:w="851" w:type="dxa"/>
            <w:vMerge/>
          </w:tcPr>
          <w:p w:rsidR="0099371D" w:rsidRDefault="0099371D">
            <w:pPr>
              <w:rPr>
                <w:ins w:id="809" w:author="temp" w:date="2016-02-02T23:56:00Z"/>
                <w:rFonts w:ascii="微软雅黑" w:eastAsia="微软雅黑" w:hAnsi="微软雅黑"/>
                <w:color w:val="000000"/>
                <w:sz w:val="18"/>
                <w:szCs w:val="18"/>
              </w:rPr>
            </w:pPr>
          </w:p>
        </w:tc>
        <w:tc>
          <w:tcPr>
            <w:tcW w:w="1753" w:type="dxa"/>
          </w:tcPr>
          <w:p w:rsidR="0099371D" w:rsidRDefault="002A4916">
            <w:pPr>
              <w:jc w:val="center"/>
              <w:rPr>
                <w:ins w:id="810" w:author="temp" w:date="2016-02-02T23:56:00Z"/>
                <w:rFonts w:ascii="微软雅黑" w:eastAsia="微软雅黑" w:hAnsi="微软雅黑"/>
                <w:color w:val="000000"/>
                <w:sz w:val="18"/>
                <w:szCs w:val="18"/>
              </w:rPr>
            </w:pPr>
            <w:r>
              <w:rPr>
                <w:rFonts w:ascii="微软雅黑" w:eastAsia="微软雅黑" w:hAnsi="微软雅黑" w:cs="新宋体"/>
                <w:sz w:val="18"/>
                <w:szCs w:val="18"/>
              </w:rPr>
              <w:t>extField</w:t>
            </w:r>
          </w:p>
        </w:tc>
        <w:tc>
          <w:tcPr>
            <w:tcW w:w="1296" w:type="dxa"/>
          </w:tcPr>
          <w:p w:rsidR="0099371D" w:rsidRDefault="002A4916">
            <w:pPr>
              <w:jc w:val="center"/>
              <w:rPr>
                <w:ins w:id="811" w:author="temp" w:date="2016-02-02T23:56:00Z"/>
                <w:rFonts w:ascii="微软雅黑" w:eastAsia="微软雅黑" w:hAnsi="微软雅黑"/>
                <w:color w:val="000000"/>
                <w:sz w:val="18"/>
                <w:szCs w:val="18"/>
              </w:rPr>
            </w:pPr>
            <w:r>
              <w:rPr>
                <w:rFonts w:ascii="微软雅黑" w:eastAsia="微软雅黑" w:hAnsi="微软雅黑" w:hint="eastAsia"/>
                <w:color w:val="000000"/>
                <w:sz w:val="18"/>
                <w:szCs w:val="18"/>
              </w:rPr>
              <w:t>扩展字段</w:t>
            </w:r>
          </w:p>
        </w:tc>
        <w:tc>
          <w:tcPr>
            <w:tcW w:w="1029" w:type="dxa"/>
          </w:tcPr>
          <w:p w:rsidR="0099371D" w:rsidRDefault="002A4916">
            <w:pPr>
              <w:jc w:val="center"/>
              <w:rPr>
                <w:ins w:id="812" w:author="temp" w:date="2016-02-02T23:56:00Z"/>
                <w:rFonts w:ascii="微软雅黑" w:eastAsia="微软雅黑" w:hAnsi="微软雅黑"/>
                <w:color w:val="000000"/>
                <w:sz w:val="18"/>
                <w:szCs w:val="18"/>
              </w:rPr>
            </w:pPr>
            <w:ins w:id="813" w:author="temp" w:date="2016-02-02T23:56:00Z">
              <w:r>
                <w:rPr>
                  <w:rFonts w:ascii="微软雅黑" w:eastAsia="微软雅黑" w:hAnsi="微软雅黑" w:hint="eastAsia"/>
                  <w:color w:val="000000"/>
                  <w:sz w:val="18"/>
                  <w:szCs w:val="18"/>
                </w:rPr>
                <w:t>varchar</w:t>
              </w:r>
            </w:ins>
          </w:p>
        </w:tc>
        <w:tc>
          <w:tcPr>
            <w:tcW w:w="929" w:type="dxa"/>
          </w:tcPr>
          <w:p w:rsidR="0099371D" w:rsidRDefault="002A4916">
            <w:pPr>
              <w:ind w:firstLineChars="150" w:firstLine="270"/>
              <w:jc w:val="right"/>
              <w:rPr>
                <w:ins w:id="814" w:author="temp" w:date="2016-02-02T23:56:00Z"/>
                <w:rFonts w:ascii="微软雅黑" w:eastAsia="微软雅黑" w:hAnsi="微软雅黑"/>
                <w:color w:val="000000"/>
                <w:sz w:val="18"/>
                <w:szCs w:val="18"/>
              </w:rPr>
            </w:pPr>
            <w:ins w:id="815" w:author="temp" w:date="2016-02-02T23:56:00Z">
              <w:r>
                <w:rPr>
                  <w:rFonts w:ascii="微软雅黑" w:eastAsia="微软雅黑" w:hAnsi="微软雅黑" w:hint="eastAsia"/>
                  <w:color w:val="000000"/>
                  <w:sz w:val="18"/>
                  <w:szCs w:val="18"/>
                </w:rPr>
                <w:t>1</w:t>
              </w:r>
            </w:ins>
            <w:r>
              <w:rPr>
                <w:rFonts w:ascii="微软雅黑" w:eastAsia="微软雅黑" w:hAnsi="微软雅黑"/>
                <w:color w:val="000000"/>
                <w:sz w:val="18"/>
                <w:szCs w:val="18"/>
              </w:rPr>
              <w:t>00</w:t>
            </w:r>
          </w:p>
        </w:tc>
        <w:tc>
          <w:tcPr>
            <w:tcW w:w="1274" w:type="dxa"/>
          </w:tcPr>
          <w:p w:rsidR="0099371D" w:rsidRDefault="002A4916">
            <w:pPr>
              <w:jc w:val="center"/>
              <w:rPr>
                <w:ins w:id="816" w:author="temp" w:date="2016-02-02T23:56:00Z"/>
                <w:rFonts w:ascii="微软雅黑" w:eastAsia="微软雅黑" w:hAnsi="微软雅黑"/>
                <w:color w:val="000000"/>
                <w:sz w:val="18"/>
                <w:szCs w:val="18"/>
              </w:rPr>
            </w:pPr>
            <w:ins w:id="817" w:author="temp" w:date="2016-02-02T23:56:00Z">
              <w:r>
                <w:rPr>
                  <w:rFonts w:ascii="微软雅黑" w:eastAsia="微软雅黑" w:hAnsi="微软雅黑" w:hint="eastAsia"/>
                  <w:color w:val="000000"/>
                  <w:sz w:val="18"/>
                  <w:szCs w:val="18"/>
                </w:rPr>
                <w:t>M</w:t>
              </w:r>
            </w:ins>
          </w:p>
        </w:tc>
        <w:tc>
          <w:tcPr>
            <w:tcW w:w="2410" w:type="dxa"/>
          </w:tcPr>
          <w:p w:rsidR="0099371D" w:rsidRDefault="0099371D">
            <w:pPr>
              <w:rPr>
                <w:ins w:id="818" w:author="temp" w:date="2016-02-02T23:56:00Z"/>
                <w:rFonts w:ascii="微软雅黑" w:eastAsia="微软雅黑" w:hAnsi="微软雅黑"/>
                <w:color w:val="000000"/>
                <w:sz w:val="18"/>
                <w:szCs w:val="18"/>
              </w:rPr>
            </w:pPr>
          </w:p>
        </w:tc>
      </w:tr>
      <w:tr w:rsidR="0099371D">
        <w:trPr>
          <w:trHeight w:val="417"/>
          <w:ins w:id="819" w:author="temp" w:date="2016-02-02T23:28:00Z"/>
        </w:trPr>
        <w:tc>
          <w:tcPr>
            <w:tcW w:w="851" w:type="dxa"/>
            <w:vMerge/>
          </w:tcPr>
          <w:p w:rsidR="0099371D" w:rsidRDefault="0099371D">
            <w:pPr>
              <w:rPr>
                <w:ins w:id="820" w:author="temp" w:date="2016-02-02T23:28:00Z"/>
                <w:rFonts w:ascii="微软雅黑" w:eastAsia="微软雅黑" w:hAnsi="微软雅黑"/>
                <w:color w:val="000000"/>
                <w:sz w:val="18"/>
                <w:szCs w:val="18"/>
              </w:rPr>
            </w:pPr>
          </w:p>
        </w:tc>
        <w:tc>
          <w:tcPr>
            <w:tcW w:w="1753" w:type="dxa"/>
          </w:tcPr>
          <w:p w:rsidR="0099371D" w:rsidRDefault="002A4916">
            <w:pPr>
              <w:jc w:val="center"/>
              <w:rPr>
                <w:ins w:id="821"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state</w:t>
            </w:r>
          </w:p>
        </w:tc>
        <w:tc>
          <w:tcPr>
            <w:tcW w:w="1296" w:type="dxa"/>
          </w:tcPr>
          <w:p w:rsidR="0099371D" w:rsidRDefault="002A4916">
            <w:pPr>
              <w:jc w:val="center"/>
              <w:rPr>
                <w:ins w:id="822"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29" w:type="dxa"/>
          </w:tcPr>
          <w:p w:rsidR="0099371D" w:rsidRDefault="002A4916">
            <w:pPr>
              <w:jc w:val="center"/>
              <w:rPr>
                <w:ins w:id="823" w:author="temp" w:date="2016-02-02T23:28:00Z"/>
                <w:rFonts w:ascii="微软雅黑" w:eastAsia="微软雅黑" w:hAnsi="微软雅黑"/>
                <w:color w:val="000000"/>
                <w:sz w:val="18"/>
                <w:szCs w:val="18"/>
              </w:rPr>
            </w:pPr>
            <w:ins w:id="824" w:author="temp" w:date="2016-02-02T23:28:00Z">
              <w:r>
                <w:rPr>
                  <w:rFonts w:ascii="微软雅黑" w:eastAsia="微软雅黑" w:hAnsi="微软雅黑" w:hint="eastAsia"/>
                  <w:color w:val="000000"/>
                  <w:sz w:val="18"/>
                  <w:szCs w:val="18"/>
                </w:rPr>
                <w:t>varchar</w:t>
              </w:r>
            </w:ins>
          </w:p>
        </w:tc>
        <w:tc>
          <w:tcPr>
            <w:tcW w:w="929" w:type="dxa"/>
          </w:tcPr>
          <w:p w:rsidR="0099371D" w:rsidRDefault="002A4916">
            <w:pPr>
              <w:ind w:firstLineChars="150" w:firstLine="270"/>
              <w:jc w:val="right"/>
              <w:rPr>
                <w:ins w:id="825"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ins w:id="826" w:author="temp" w:date="2016-02-02T23:28:00Z"/>
                <w:rFonts w:ascii="微软雅黑" w:eastAsia="微软雅黑" w:hAnsi="微软雅黑"/>
                <w:color w:val="000000"/>
                <w:sz w:val="18"/>
                <w:szCs w:val="18"/>
              </w:rPr>
            </w:pPr>
            <w:ins w:id="827" w:author="temp" w:date="2016-02-02T23:28:00Z">
              <w:r>
                <w:rPr>
                  <w:rFonts w:ascii="微软雅黑" w:eastAsia="微软雅黑" w:hAnsi="微软雅黑" w:hint="eastAsia"/>
                  <w:color w:val="000000"/>
                  <w:sz w:val="18"/>
                  <w:szCs w:val="18"/>
                </w:rPr>
                <w:t>M</w:t>
              </w:r>
            </w:ins>
          </w:p>
        </w:tc>
        <w:tc>
          <w:tcPr>
            <w:tcW w:w="2410" w:type="dxa"/>
          </w:tcPr>
          <w:p w:rsidR="0099371D" w:rsidRDefault="002A4916">
            <w:pPr>
              <w:rPr>
                <w:ins w:id="828"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0关闭 1开放</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753"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w:t>
            </w:r>
            <w:r>
              <w:rPr>
                <w:rFonts w:ascii="微软雅黑" w:eastAsia="微软雅黑" w:hAnsi="微软雅黑"/>
                <w:color w:val="000000"/>
                <w:sz w:val="18"/>
                <w:szCs w:val="18"/>
              </w:rPr>
              <w:t>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ins w:id="829" w:author="temp" w:date="2016-02-03T00:02:00Z"/>
        </w:trPr>
        <w:tc>
          <w:tcPr>
            <w:tcW w:w="851" w:type="dxa"/>
            <w:vMerge/>
          </w:tcPr>
          <w:p w:rsidR="0099371D" w:rsidRDefault="0099371D">
            <w:pPr>
              <w:rPr>
                <w:ins w:id="830" w:author="temp" w:date="2016-02-03T00:02:00Z"/>
                <w:rFonts w:ascii="微软雅黑" w:eastAsia="微软雅黑" w:hAnsi="微软雅黑"/>
                <w:color w:val="000000"/>
                <w:sz w:val="18"/>
                <w:szCs w:val="18"/>
              </w:rPr>
            </w:pPr>
          </w:p>
        </w:tc>
        <w:tc>
          <w:tcPr>
            <w:tcW w:w="1753" w:type="dxa"/>
          </w:tcPr>
          <w:p w:rsidR="0099371D" w:rsidRDefault="002A4916">
            <w:pPr>
              <w:jc w:val="center"/>
              <w:rPr>
                <w:ins w:id="831" w:author="temp" w:date="2016-02-03T00:02:00Z"/>
                <w:rFonts w:ascii="微软雅黑" w:eastAsia="微软雅黑" w:hAnsi="微软雅黑"/>
                <w:color w:val="000000"/>
                <w:sz w:val="18"/>
                <w:szCs w:val="18"/>
              </w:rPr>
            </w:pPr>
            <w:r>
              <w:rPr>
                <w:rFonts w:ascii="微软雅黑" w:eastAsia="微软雅黑" w:hAnsi="微软雅黑"/>
                <w:color w:val="000000"/>
                <w:sz w:val="18"/>
                <w:szCs w:val="18"/>
              </w:rPr>
              <w:t>creator</w:t>
            </w:r>
          </w:p>
        </w:tc>
        <w:tc>
          <w:tcPr>
            <w:tcW w:w="1296" w:type="dxa"/>
          </w:tcPr>
          <w:p w:rsidR="0099371D" w:rsidRDefault="002A4916">
            <w:pPr>
              <w:jc w:val="center"/>
              <w:rPr>
                <w:ins w:id="832" w:author="temp" w:date="2016-02-03T00:02:00Z"/>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ins w:id="833" w:author="temp" w:date="2016-02-03T00:02:00Z"/>
                <w:rFonts w:ascii="微软雅黑" w:eastAsia="微软雅黑" w:hAnsi="微软雅黑"/>
                <w:color w:val="000000"/>
                <w:sz w:val="18"/>
                <w:szCs w:val="18"/>
              </w:rPr>
            </w:pPr>
            <w:ins w:id="834" w:author="temp" w:date="2016-02-03T00:02:00Z">
              <w:r>
                <w:rPr>
                  <w:rFonts w:ascii="微软雅黑" w:eastAsia="微软雅黑" w:hAnsi="微软雅黑" w:hint="eastAsia"/>
                  <w:color w:val="000000"/>
                  <w:sz w:val="18"/>
                  <w:szCs w:val="18"/>
                </w:rPr>
                <w:t>varchar</w:t>
              </w:r>
            </w:ins>
          </w:p>
        </w:tc>
        <w:tc>
          <w:tcPr>
            <w:tcW w:w="929" w:type="dxa"/>
          </w:tcPr>
          <w:p w:rsidR="0099371D" w:rsidRDefault="002A4916">
            <w:pPr>
              <w:ind w:firstLineChars="150" w:firstLine="270"/>
              <w:jc w:val="right"/>
              <w:rPr>
                <w:ins w:id="835" w:author="temp" w:date="2016-02-03T00:02:00Z"/>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tcPr>
          <w:p w:rsidR="0099371D" w:rsidRDefault="002A4916">
            <w:pPr>
              <w:jc w:val="center"/>
              <w:rPr>
                <w:ins w:id="836" w:author="temp" w:date="2016-02-03T00:02:00Z"/>
                <w:rFonts w:ascii="微软雅黑" w:eastAsia="微软雅黑" w:hAnsi="微软雅黑"/>
                <w:color w:val="000000"/>
                <w:sz w:val="18"/>
                <w:szCs w:val="18"/>
              </w:rPr>
            </w:pPr>
            <w:ins w:id="837" w:author="temp" w:date="2016-02-03T00:02:00Z">
              <w:r>
                <w:rPr>
                  <w:rFonts w:ascii="微软雅黑" w:eastAsia="微软雅黑" w:hAnsi="微软雅黑" w:hint="eastAsia"/>
                  <w:color w:val="000000"/>
                  <w:sz w:val="18"/>
                  <w:szCs w:val="18"/>
                </w:rPr>
                <w:t>M</w:t>
              </w:r>
            </w:ins>
          </w:p>
        </w:tc>
        <w:tc>
          <w:tcPr>
            <w:tcW w:w="2410" w:type="dxa"/>
          </w:tcPr>
          <w:p w:rsidR="0099371D" w:rsidRDefault="0099371D">
            <w:pPr>
              <w:rPr>
                <w:ins w:id="838" w:author="temp" w:date="2016-02-03T00:02:00Z"/>
                <w:rFonts w:ascii="微软雅黑" w:eastAsia="微软雅黑" w:hAnsi="微软雅黑"/>
                <w:color w:val="000000"/>
                <w:sz w:val="18"/>
                <w:szCs w:val="18"/>
              </w:rPr>
            </w:pPr>
          </w:p>
        </w:tc>
      </w:tr>
      <w:tr w:rsidR="0099371D">
        <w:trPr>
          <w:trHeight w:val="417"/>
          <w:ins w:id="839" w:author="temp" w:date="2016-02-02T23:28:00Z"/>
        </w:trPr>
        <w:tc>
          <w:tcPr>
            <w:tcW w:w="851" w:type="dxa"/>
            <w:vMerge/>
          </w:tcPr>
          <w:p w:rsidR="0099371D" w:rsidRDefault="0099371D">
            <w:pPr>
              <w:rPr>
                <w:ins w:id="840" w:author="temp" w:date="2016-02-02T23:28:00Z"/>
                <w:rFonts w:ascii="微软雅黑" w:eastAsia="微软雅黑" w:hAnsi="微软雅黑"/>
                <w:color w:val="000000"/>
                <w:sz w:val="18"/>
                <w:szCs w:val="18"/>
              </w:rPr>
            </w:pPr>
          </w:p>
        </w:tc>
        <w:tc>
          <w:tcPr>
            <w:tcW w:w="1753" w:type="dxa"/>
          </w:tcPr>
          <w:p w:rsidR="0099371D" w:rsidRDefault="002A4916">
            <w:pPr>
              <w:jc w:val="center"/>
              <w:rPr>
                <w:ins w:id="841"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tcPr>
          <w:p w:rsidR="0099371D" w:rsidRDefault="002A4916">
            <w:pPr>
              <w:jc w:val="center"/>
              <w:rPr>
                <w:ins w:id="842"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ins w:id="843" w:author="temp" w:date="2016-02-02T23:28:00Z"/>
                <w:rFonts w:ascii="微软雅黑" w:eastAsia="微软雅黑" w:hAnsi="微软雅黑"/>
                <w:color w:val="000000"/>
                <w:sz w:val="18"/>
                <w:szCs w:val="18"/>
              </w:rPr>
            </w:pPr>
            <w:ins w:id="844" w:author="temp" w:date="2016-02-03T00:14:00Z">
              <w:r>
                <w:rPr>
                  <w:rFonts w:ascii="微软雅黑" w:eastAsia="微软雅黑" w:hAnsi="微软雅黑" w:hint="eastAsia"/>
                  <w:color w:val="000000"/>
                  <w:sz w:val="18"/>
                  <w:szCs w:val="18"/>
                </w:rPr>
                <w:t>varchar</w:t>
              </w:r>
            </w:ins>
          </w:p>
        </w:tc>
        <w:tc>
          <w:tcPr>
            <w:tcW w:w="929" w:type="dxa"/>
          </w:tcPr>
          <w:p w:rsidR="0099371D" w:rsidRDefault="002A4916">
            <w:pPr>
              <w:ind w:firstLineChars="150" w:firstLine="270"/>
              <w:jc w:val="right"/>
              <w:rPr>
                <w:ins w:id="845"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tcPr>
          <w:p w:rsidR="0099371D" w:rsidRDefault="002A4916">
            <w:pPr>
              <w:jc w:val="center"/>
              <w:rPr>
                <w:ins w:id="846" w:author="temp" w:date="2016-02-02T23:28:00Z"/>
                <w:rFonts w:ascii="微软雅黑" w:eastAsia="微软雅黑" w:hAnsi="微软雅黑"/>
                <w:color w:val="000000"/>
                <w:sz w:val="18"/>
                <w:szCs w:val="18"/>
              </w:rPr>
            </w:pPr>
            <w:ins w:id="847" w:author="temp" w:date="2016-02-03T00:14:00Z">
              <w:r>
                <w:rPr>
                  <w:rFonts w:ascii="微软雅黑" w:eastAsia="微软雅黑" w:hAnsi="微软雅黑" w:hint="eastAsia"/>
                  <w:color w:val="000000"/>
                  <w:sz w:val="18"/>
                  <w:szCs w:val="18"/>
                </w:rPr>
                <w:t>M</w:t>
              </w:r>
            </w:ins>
          </w:p>
        </w:tc>
        <w:tc>
          <w:tcPr>
            <w:tcW w:w="2410" w:type="dxa"/>
          </w:tcPr>
          <w:p w:rsidR="0099371D" w:rsidRDefault="002A4916">
            <w:pPr>
              <w:rPr>
                <w:ins w:id="848"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753"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753"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bl>
    <w:p w:rsidR="0099371D" w:rsidRDefault="0099371D">
      <w:pPr>
        <w:rPr>
          <w:ins w:id="849" w:author="temp" w:date="2016-02-14T10:53:00Z"/>
        </w:rPr>
      </w:pPr>
    </w:p>
    <w:p w:rsidR="0099371D" w:rsidRDefault="002A4916">
      <w:pPr>
        <w:pStyle w:val="2"/>
        <w:rPr>
          <w:ins w:id="850" w:author="temp" w:date="2016-02-14T10:53:00Z"/>
        </w:rPr>
      </w:pPr>
      <w:bookmarkStart w:id="851" w:name="_Toc508982634"/>
      <w:r>
        <w:rPr>
          <w:rFonts w:hint="eastAsia"/>
        </w:rPr>
        <w:t>渠道信息查询</w:t>
      </w:r>
      <w:ins w:id="852" w:author="temp" w:date="2016-02-14T10:53:00Z">
        <w:r>
          <w:rPr>
            <w:rFonts w:hint="eastAsia"/>
          </w:rPr>
          <w:t>接口</w:t>
        </w:r>
        <w:bookmarkEnd w:id="851"/>
      </w:ins>
    </w:p>
    <w:p w:rsidR="0099371D" w:rsidRDefault="002A4916">
      <w:pPr>
        <w:pStyle w:val="30"/>
        <w:rPr>
          <w:ins w:id="853" w:author="temp" w:date="2016-02-14T10:53:00Z"/>
        </w:rPr>
      </w:pPr>
      <w:bookmarkStart w:id="854" w:name="_Toc508982635"/>
      <w:ins w:id="855" w:author="temp" w:date="2016-02-14T10:53:00Z">
        <w:r>
          <w:rPr>
            <w:rFonts w:hint="eastAsia"/>
          </w:rPr>
          <w:t>接口名称：</w:t>
        </w:r>
      </w:ins>
      <w:r>
        <w:rPr>
          <w:rFonts w:hint="eastAsia"/>
        </w:rPr>
        <w:t>channel/</w:t>
      </w:r>
      <w:r>
        <w:t>channelManage/channelInfo</w:t>
      </w:r>
      <w:r>
        <w:rPr>
          <w:rFonts w:hint="eastAsia"/>
        </w:rPr>
        <w:t>.</w:t>
      </w:r>
      <w:r>
        <w:t>do</w:t>
      </w:r>
      <w:bookmarkEnd w:id="854"/>
    </w:p>
    <w:p w:rsidR="0099371D" w:rsidRDefault="002A4916">
      <w:pPr>
        <w:pStyle w:val="30"/>
        <w:rPr>
          <w:ins w:id="856" w:author="temp" w:date="2016-02-14T10:53:00Z"/>
        </w:rPr>
      </w:pPr>
      <w:bookmarkStart w:id="857" w:name="_Toc508982636"/>
      <w:ins w:id="858" w:author="temp" w:date="2016-02-14T10:53:00Z">
        <w:r>
          <w:rPr>
            <w:rFonts w:hint="eastAsia"/>
          </w:rPr>
          <w:t>请求报文</w:t>
        </w:r>
        <w:bookmarkEnd w:id="857"/>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859" w:author="temp" w:date="2016-02-14T10:53:00Z"/>
        </w:trPr>
        <w:tc>
          <w:tcPr>
            <w:tcW w:w="851" w:type="dxa"/>
            <w:shd w:val="clear" w:color="auto" w:fill="E6E6E6"/>
          </w:tcPr>
          <w:p w:rsidR="0099371D" w:rsidRDefault="002A4916">
            <w:pPr>
              <w:jc w:val="center"/>
              <w:rPr>
                <w:ins w:id="860" w:author="temp" w:date="2016-02-14T10:53:00Z"/>
                <w:rFonts w:ascii="微软雅黑" w:eastAsia="微软雅黑" w:hAnsi="微软雅黑"/>
                <w:color w:val="000000"/>
                <w:sz w:val="18"/>
                <w:szCs w:val="18"/>
              </w:rPr>
            </w:pPr>
            <w:ins w:id="861" w:author="temp" w:date="2016-02-14T10:53: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862" w:author="temp" w:date="2016-02-14T10:53:00Z"/>
                <w:rFonts w:ascii="微软雅黑" w:eastAsia="微软雅黑" w:hAnsi="微软雅黑"/>
                <w:color w:val="000000"/>
                <w:sz w:val="18"/>
                <w:szCs w:val="18"/>
              </w:rPr>
            </w:pPr>
            <w:ins w:id="863" w:author="temp" w:date="2016-02-14T10:53: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864" w:author="temp" w:date="2016-02-14T10:53:00Z"/>
                <w:rFonts w:ascii="微软雅黑" w:eastAsia="微软雅黑" w:hAnsi="微软雅黑"/>
                <w:color w:val="000000"/>
                <w:sz w:val="18"/>
                <w:szCs w:val="18"/>
              </w:rPr>
            </w:pPr>
            <w:ins w:id="865" w:author="temp" w:date="2016-02-14T10:53: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866" w:author="temp" w:date="2016-02-14T10:53:00Z"/>
                <w:rFonts w:ascii="微软雅黑" w:eastAsia="微软雅黑" w:hAnsi="微软雅黑"/>
                <w:color w:val="000000"/>
                <w:sz w:val="18"/>
                <w:szCs w:val="18"/>
              </w:rPr>
            </w:pPr>
            <w:ins w:id="867" w:author="temp" w:date="2016-02-14T10:53: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868" w:author="temp" w:date="2016-02-14T10:53:00Z"/>
                <w:rFonts w:ascii="微软雅黑" w:eastAsia="微软雅黑" w:hAnsi="微软雅黑"/>
                <w:color w:val="000000"/>
                <w:sz w:val="18"/>
                <w:szCs w:val="18"/>
              </w:rPr>
            </w:pPr>
            <w:ins w:id="869" w:author="temp" w:date="2016-02-14T10:53: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870" w:author="temp" w:date="2016-02-14T10:53:00Z"/>
                <w:rFonts w:ascii="微软雅黑" w:eastAsia="微软雅黑" w:hAnsi="微软雅黑"/>
                <w:color w:val="000000"/>
                <w:sz w:val="18"/>
                <w:szCs w:val="18"/>
              </w:rPr>
            </w:pPr>
            <w:ins w:id="871" w:author="temp" w:date="2016-02-14T10:53: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872" w:author="temp" w:date="2016-02-14T10:53:00Z"/>
                <w:rFonts w:ascii="微软雅黑" w:eastAsia="微软雅黑" w:hAnsi="微软雅黑"/>
                <w:color w:val="000000"/>
                <w:sz w:val="18"/>
                <w:szCs w:val="18"/>
              </w:rPr>
            </w:pPr>
            <w:ins w:id="873" w:author="temp" w:date="2016-02-14T10:53:00Z">
              <w:r>
                <w:rPr>
                  <w:rFonts w:ascii="微软雅黑" w:eastAsia="微软雅黑" w:hAnsi="微软雅黑" w:hint="eastAsia"/>
                  <w:color w:val="000000"/>
                  <w:sz w:val="18"/>
                  <w:szCs w:val="18"/>
                </w:rPr>
                <w:t>备注</w:t>
              </w:r>
            </w:ins>
          </w:p>
        </w:tc>
      </w:tr>
      <w:tr w:rsidR="0099371D">
        <w:trPr>
          <w:trHeight w:val="417"/>
          <w:ins w:id="874" w:author="temp" w:date="2016-02-14T10:53:00Z"/>
        </w:trPr>
        <w:tc>
          <w:tcPr>
            <w:tcW w:w="851" w:type="dxa"/>
            <w:shd w:val="clear" w:color="auto" w:fill="auto"/>
            <w:vAlign w:val="center"/>
          </w:tcPr>
          <w:p w:rsidR="0099371D" w:rsidRDefault="0099371D">
            <w:pPr>
              <w:jc w:val="center"/>
              <w:rPr>
                <w:ins w:id="875" w:author="temp" w:date="2016-02-14T10:53:00Z"/>
                <w:rStyle w:val="shorttext"/>
              </w:rPr>
            </w:pPr>
          </w:p>
        </w:tc>
        <w:tc>
          <w:tcPr>
            <w:tcW w:w="1559" w:type="dxa"/>
            <w:shd w:val="clear" w:color="auto" w:fill="auto"/>
          </w:tcPr>
          <w:p w:rsidR="0099371D" w:rsidRDefault="002A4916">
            <w:pPr>
              <w:jc w:val="center"/>
              <w:rPr>
                <w:ins w:id="876" w:author="temp" w:date="2016-02-14T10:53:00Z"/>
                <w:rFonts w:ascii="微软雅黑" w:eastAsia="微软雅黑" w:hAnsi="微软雅黑"/>
                <w:color w:val="000000"/>
                <w:sz w:val="18"/>
                <w:szCs w:val="18"/>
              </w:rPr>
            </w:pP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ins w:id="877" w:author="temp" w:date="2016-02-14T10:53:00Z"/>
                <w:rFonts w:ascii="微软雅黑" w:eastAsia="微软雅黑" w:hAnsi="微软雅黑"/>
                <w:color w:val="000000"/>
                <w:sz w:val="18"/>
                <w:szCs w:val="18"/>
              </w:rPr>
            </w:pPr>
            <w:ins w:id="878" w:author="temp" w:date="2016-02-14T10:53:00Z">
              <w:r>
                <w:rPr>
                  <w:rFonts w:ascii="微软雅黑" w:eastAsia="微软雅黑" w:hAnsi="微软雅黑" w:hint="eastAsia"/>
                  <w:color w:val="000000"/>
                  <w:sz w:val="18"/>
                  <w:szCs w:val="18"/>
                </w:rPr>
                <w:t xml:space="preserve"> </w:t>
              </w:r>
            </w:ins>
            <w:r>
              <w:rPr>
                <w:rFonts w:ascii="微软雅黑" w:eastAsia="微软雅黑" w:hAnsi="微软雅黑" w:hint="eastAsia"/>
                <w:color w:val="000000"/>
                <w:sz w:val="18"/>
                <w:szCs w:val="18"/>
              </w:rPr>
              <w:t>渠道ID</w:t>
            </w:r>
          </w:p>
        </w:tc>
        <w:tc>
          <w:tcPr>
            <w:tcW w:w="1029" w:type="dxa"/>
            <w:shd w:val="clear" w:color="auto" w:fill="auto"/>
          </w:tcPr>
          <w:p w:rsidR="0099371D" w:rsidRDefault="002A4916">
            <w:pPr>
              <w:jc w:val="center"/>
              <w:rPr>
                <w:ins w:id="879" w:author="temp" w:date="2016-02-14T10:53:00Z"/>
                <w:rFonts w:ascii="微软雅黑" w:eastAsia="微软雅黑" w:hAnsi="微软雅黑"/>
                <w:color w:val="000000"/>
                <w:sz w:val="18"/>
                <w:szCs w:val="18"/>
              </w:rPr>
            </w:pPr>
            <w:ins w:id="880" w:author="temp" w:date="2016-02-14T10:53: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881" w:author="temp" w:date="2016-02-14T10:53:00Z"/>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ins w:id="882" w:author="temp" w:date="2016-02-14T10:53:00Z"/>
                <w:rFonts w:ascii="微软雅黑" w:eastAsia="微软雅黑" w:hAnsi="微软雅黑"/>
                <w:color w:val="000000"/>
                <w:sz w:val="18"/>
                <w:szCs w:val="18"/>
              </w:rPr>
            </w:pPr>
            <w:ins w:id="883" w:author="temp" w:date="2016-02-14T10:53: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884" w:author="temp" w:date="2016-02-14T10:53:00Z"/>
                <w:rFonts w:ascii="微软雅黑" w:eastAsia="微软雅黑" w:hAnsi="微软雅黑"/>
                <w:color w:val="000000"/>
                <w:sz w:val="18"/>
                <w:szCs w:val="18"/>
              </w:rPr>
            </w:pPr>
          </w:p>
        </w:tc>
      </w:tr>
    </w:tbl>
    <w:p w:rsidR="0099371D" w:rsidRDefault="0099371D">
      <w:pPr>
        <w:rPr>
          <w:ins w:id="885" w:author="temp" w:date="2016-02-14T10:53:00Z"/>
        </w:rPr>
      </w:pPr>
    </w:p>
    <w:p w:rsidR="0099371D" w:rsidRDefault="002A4916">
      <w:pPr>
        <w:pStyle w:val="30"/>
        <w:rPr>
          <w:ins w:id="886" w:author="temp" w:date="2016-02-14T10:53:00Z"/>
        </w:rPr>
      </w:pPr>
      <w:bookmarkStart w:id="887" w:name="_Toc508982637"/>
      <w:ins w:id="888" w:author="temp" w:date="2016-02-14T10:53:00Z">
        <w:r>
          <w:rPr>
            <w:rFonts w:hint="eastAsia"/>
          </w:rPr>
          <w:t>响应报文</w:t>
        </w:r>
        <w:bookmarkEnd w:id="887"/>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889" w:author="temp" w:date="2016-02-14T10:53:00Z"/>
        </w:trPr>
        <w:tc>
          <w:tcPr>
            <w:tcW w:w="851" w:type="dxa"/>
            <w:shd w:val="clear" w:color="auto" w:fill="E6E6E6"/>
          </w:tcPr>
          <w:p w:rsidR="0099371D" w:rsidRDefault="002A4916">
            <w:pPr>
              <w:jc w:val="center"/>
              <w:rPr>
                <w:ins w:id="890" w:author="temp" w:date="2016-02-14T10:53:00Z"/>
                <w:rFonts w:ascii="微软雅黑" w:eastAsia="微软雅黑" w:hAnsi="微软雅黑"/>
                <w:color w:val="000000"/>
                <w:sz w:val="18"/>
                <w:szCs w:val="18"/>
              </w:rPr>
            </w:pPr>
            <w:ins w:id="891" w:author="temp" w:date="2016-02-14T10:53: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892" w:author="temp" w:date="2016-02-14T10:53:00Z"/>
                <w:rFonts w:ascii="微软雅黑" w:eastAsia="微软雅黑" w:hAnsi="微软雅黑"/>
                <w:color w:val="000000"/>
                <w:sz w:val="18"/>
                <w:szCs w:val="18"/>
              </w:rPr>
            </w:pPr>
            <w:ins w:id="893" w:author="temp" w:date="2016-02-14T10:53: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894" w:author="temp" w:date="2016-02-14T10:53:00Z"/>
                <w:rFonts w:ascii="微软雅黑" w:eastAsia="微软雅黑" w:hAnsi="微软雅黑"/>
                <w:color w:val="000000"/>
                <w:sz w:val="18"/>
                <w:szCs w:val="18"/>
              </w:rPr>
            </w:pPr>
            <w:ins w:id="895" w:author="temp" w:date="2016-02-14T10:53: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896" w:author="temp" w:date="2016-02-14T10:53:00Z"/>
                <w:rFonts w:ascii="微软雅黑" w:eastAsia="微软雅黑" w:hAnsi="微软雅黑"/>
                <w:color w:val="000000"/>
                <w:sz w:val="18"/>
                <w:szCs w:val="18"/>
              </w:rPr>
            </w:pPr>
            <w:ins w:id="897" w:author="temp" w:date="2016-02-14T10:53: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898" w:author="temp" w:date="2016-02-14T10:53:00Z"/>
                <w:rFonts w:ascii="微软雅黑" w:eastAsia="微软雅黑" w:hAnsi="微软雅黑"/>
                <w:color w:val="000000"/>
                <w:sz w:val="18"/>
                <w:szCs w:val="18"/>
              </w:rPr>
            </w:pPr>
            <w:ins w:id="899" w:author="temp" w:date="2016-02-14T10:53: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900" w:author="temp" w:date="2016-02-14T10:53:00Z"/>
                <w:rFonts w:ascii="微软雅黑" w:eastAsia="微软雅黑" w:hAnsi="微软雅黑"/>
                <w:color w:val="000000"/>
                <w:sz w:val="18"/>
                <w:szCs w:val="18"/>
              </w:rPr>
            </w:pPr>
            <w:ins w:id="901" w:author="temp" w:date="2016-02-14T10:53: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902" w:author="temp" w:date="2016-02-14T10:53:00Z"/>
                <w:rFonts w:ascii="微软雅黑" w:eastAsia="微软雅黑" w:hAnsi="微软雅黑"/>
                <w:color w:val="000000"/>
                <w:sz w:val="18"/>
                <w:szCs w:val="18"/>
              </w:rPr>
            </w:pPr>
            <w:ins w:id="903" w:author="temp" w:date="2016-02-14T10:53: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904" w:author="temp" w:date="2016-02-14T10:53:00Z"/>
        </w:trPr>
        <w:tc>
          <w:tcPr>
            <w:tcW w:w="851" w:type="dxa"/>
            <w:vMerge w:val="restart"/>
            <w:shd w:val="clear" w:color="auto" w:fill="auto"/>
            <w:vAlign w:val="center"/>
          </w:tcPr>
          <w:p w:rsidR="0099371D" w:rsidRDefault="002A4916">
            <w:pPr>
              <w:jc w:val="center"/>
              <w:rPr>
                <w:ins w:id="905" w:author="temp" w:date="2016-02-14T10:53:00Z"/>
                <w:rStyle w:val="shorttext"/>
              </w:rPr>
            </w:pPr>
            <w:r>
              <w:rPr>
                <w:rStyle w:val="shorttext"/>
                <w:rFonts w:hint="eastAsia"/>
              </w:rPr>
              <w:t>body</w:t>
            </w:r>
          </w:p>
        </w:tc>
        <w:tc>
          <w:tcPr>
            <w:tcW w:w="1559" w:type="dxa"/>
            <w:shd w:val="clear" w:color="auto" w:fill="auto"/>
          </w:tcPr>
          <w:p w:rsidR="0099371D" w:rsidRDefault="002A4916">
            <w:pPr>
              <w:jc w:val="center"/>
              <w:rPr>
                <w:ins w:id="906"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ins w:id="907"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渠道ID</w:t>
            </w:r>
          </w:p>
        </w:tc>
        <w:tc>
          <w:tcPr>
            <w:tcW w:w="1029" w:type="dxa"/>
            <w:shd w:val="clear" w:color="auto" w:fill="auto"/>
          </w:tcPr>
          <w:p w:rsidR="0099371D" w:rsidRDefault="002A4916">
            <w:pPr>
              <w:jc w:val="center"/>
              <w:rPr>
                <w:ins w:id="908" w:author="temp" w:date="2016-02-02T23:28:00Z"/>
                <w:rFonts w:ascii="微软雅黑" w:eastAsia="微软雅黑" w:hAnsi="微软雅黑"/>
                <w:color w:val="000000"/>
                <w:sz w:val="18"/>
                <w:szCs w:val="18"/>
              </w:rPr>
            </w:pPr>
            <w:ins w:id="909"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910"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ins w:id="911" w:author="temp" w:date="2016-02-02T23:28:00Z"/>
                <w:rFonts w:ascii="微软雅黑" w:eastAsia="微软雅黑" w:hAnsi="微软雅黑"/>
                <w:color w:val="000000"/>
                <w:sz w:val="18"/>
                <w:szCs w:val="18"/>
              </w:rPr>
            </w:pPr>
            <w:ins w:id="912" w:author="temp" w:date="2016-02-02T23:28: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913" w:author="temp" w:date="2016-02-02T23:28:00Z"/>
                <w:rFonts w:ascii="微软雅黑" w:eastAsia="微软雅黑" w:hAnsi="微软雅黑"/>
                <w:color w:val="000000"/>
                <w:sz w:val="18"/>
                <w:szCs w:val="18"/>
              </w:rPr>
            </w:pPr>
          </w:p>
        </w:tc>
      </w:tr>
      <w:tr w:rsidR="0099371D">
        <w:trPr>
          <w:trHeight w:val="417"/>
          <w:ins w:id="914" w:author="temp" w:date="2016-02-14T10:53:00Z"/>
        </w:trPr>
        <w:tc>
          <w:tcPr>
            <w:tcW w:w="851" w:type="dxa"/>
            <w:vMerge/>
            <w:shd w:val="clear" w:color="auto" w:fill="auto"/>
          </w:tcPr>
          <w:p w:rsidR="0099371D" w:rsidRDefault="0099371D">
            <w:pPr>
              <w:jc w:val="center"/>
              <w:rPr>
                <w:ins w:id="915" w:author="temp" w:date="2016-02-14T10:53:00Z"/>
                <w:rStyle w:val="shorttext"/>
              </w:rPr>
            </w:pPr>
          </w:p>
        </w:tc>
        <w:tc>
          <w:tcPr>
            <w:tcW w:w="1559" w:type="dxa"/>
            <w:shd w:val="clear" w:color="auto" w:fill="auto"/>
          </w:tcPr>
          <w:p w:rsidR="0099371D" w:rsidRDefault="002A4916">
            <w:pPr>
              <w:jc w:val="center"/>
              <w:rPr>
                <w:ins w:id="916"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channelCode</w:t>
            </w:r>
          </w:p>
        </w:tc>
        <w:tc>
          <w:tcPr>
            <w:tcW w:w="1296" w:type="dxa"/>
            <w:shd w:val="clear" w:color="auto" w:fill="auto"/>
          </w:tcPr>
          <w:p w:rsidR="0099371D" w:rsidRDefault="002A4916">
            <w:pPr>
              <w:jc w:val="center"/>
              <w:rPr>
                <w:ins w:id="917"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渠道编号</w:t>
            </w:r>
          </w:p>
        </w:tc>
        <w:tc>
          <w:tcPr>
            <w:tcW w:w="1029" w:type="dxa"/>
            <w:shd w:val="clear" w:color="auto" w:fill="auto"/>
          </w:tcPr>
          <w:p w:rsidR="0099371D" w:rsidRDefault="002A4916">
            <w:pPr>
              <w:jc w:val="center"/>
              <w:rPr>
                <w:ins w:id="918" w:author="temp" w:date="2016-02-02T23:28:00Z"/>
                <w:rFonts w:ascii="微软雅黑" w:eastAsia="微软雅黑" w:hAnsi="微软雅黑"/>
                <w:color w:val="000000"/>
                <w:sz w:val="18"/>
                <w:szCs w:val="18"/>
              </w:rPr>
            </w:pPr>
            <w:ins w:id="919"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920"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5</w:t>
            </w:r>
            <w:ins w:id="921" w:author="temp" w:date="2016-02-02T23:28:00Z">
              <w:r>
                <w:rPr>
                  <w:rFonts w:ascii="微软雅黑" w:eastAsia="微软雅黑" w:hAnsi="微软雅黑" w:hint="eastAsia"/>
                  <w:color w:val="000000"/>
                  <w:sz w:val="18"/>
                  <w:szCs w:val="18"/>
                </w:rPr>
                <w:t>0</w:t>
              </w:r>
            </w:ins>
          </w:p>
        </w:tc>
        <w:tc>
          <w:tcPr>
            <w:tcW w:w="1274" w:type="dxa"/>
            <w:shd w:val="clear" w:color="auto" w:fill="auto"/>
          </w:tcPr>
          <w:p w:rsidR="0099371D" w:rsidRDefault="002A4916">
            <w:pPr>
              <w:jc w:val="center"/>
              <w:rPr>
                <w:ins w:id="922"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923" w:author="temp" w:date="2016-02-02T23:28:00Z"/>
                <w:rFonts w:ascii="微软雅黑" w:eastAsia="微软雅黑" w:hAnsi="微软雅黑"/>
                <w:color w:val="000000"/>
                <w:sz w:val="18"/>
                <w:szCs w:val="18"/>
              </w:rPr>
            </w:pPr>
          </w:p>
        </w:tc>
      </w:tr>
      <w:tr w:rsidR="0099371D">
        <w:trPr>
          <w:trHeight w:val="417"/>
          <w:ins w:id="924" w:author="temp" w:date="2016-02-14T10:53:00Z"/>
        </w:trPr>
        <w:tc>
          <w:tcPr>
            <w:tcW w:w="851" w:type="dxa"/>
            <w:vMerge/>
            <w:shd w:val="clear" w:color="auto" w:fill="auto"/>
          </w:tcPr>
          <w:p w:rsidR="0099371D" w:rsidRDefault="0099371D">
            <w:pPr>
              <w:jc w:val="center"/>
              <w:rPr>
                <w:ins w:id="925" w:author="temp" w:date="2016-02-14T10:53:00Z"/>
                <w:rStyle w:val="shorttext"/>
              </w:rPr>
            </w:pPr>
          </w:p>
        </w:tc>
        <w:tc>
          <w:tcPr>
            <w:tcW w:w="1559" w:type="dxa"/>
            <w:shd w:val="clear" w:color="auto" w:fill="auto"/>
          </w:tcPr>
          <w:p w:rsidR="0099371D" w:rsidRDefault="002A4916">
            <w:pPr>
              <w:jc w:val="center"/>
              <w:rPr>
                <w:ins w:id="926"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channelType</w:t>
            </w:r>
          </w:p>
        </w:tc>
        <w:tc>
          <w:tcPr>
            <w:tcW w:w="1296" w:type="dxa"/>
            <w:shd w:val="clear" w:color="auto" w:fill="auto"/>
          </w:tcPr>
          <w:p w:rsidR="0099371D" w:rsidRDefault="002A4916">
            <w:pPr>
              <w:jc w:val="center"/>
              <w:rPr>
                <w:ins w:id="927"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渠道类型</w:t>
            </w:r>
          </w:p>
        </w:tc>
        <w:tc>
          <w:tcPr>
            <w:tcW w:w="1029" w:type="dxa"/>
            <w:shd w:val="clear" w:color="auto" w:fill="auto"/>
          </w:tcPr>
          <w:p w:rsidR="0099371D" w:rsidRDefault="002A4916">
            <w:pPr>
              <w:jc w:val="center"/>
              <w:rPr>
                <w:ins w:id="928" w:author="temp" w:date="2016-02-02T23:28:00Z"/>
                <w:rFonts w:ascii="微软雅黑" w:eastAsia="微软雅黑" w:hAnsi="微软雅黑"/>
                <w:color w:val="000000"/>
                <w:sz w:val="18"/>
                <w:szCs w:val="18"/>
              </w:rPr>
            </w:pPr>
            <w:ins w:id="929"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930" w:author="temp" w:date="2016-02-02T23:28:00Z"/>
                <w:rFonts w:ascii="微软雅黑" w:eastAsia="微软雅黑" w:hAnsi="微软雅黑"/>
                <w:color w:val="000000"/>
                <w:sz w:val="18"/>
                <w:szCs w:val="18"/>
              </w:rPr>
            </w:pPr>
            <w:ins w:id="931" w:author="temp" w:date="2016-02-02T23:28:00Z">
              <w:r>
                <w:rPr>
                  <w:rFonts w:ascii="微软雅黑" w:eastAsia="微软雅黑" w:hAnsi="微软雅黑" w:hint="eastAsia"/>
                  <w:color w:val="000000"/>
                  <w:sz w:val="18"/>
                  <w:szCs w:val="18"/>
                </w:rPr>
                <w:t>14</w:t>
              </w:r>
            </w:ins>
          </w:p>
        </w:tc>
        <w:tc>
          <w:tcPr>
            <w:tcW w:w="1274" w:type="dxa"/>
            <w:shd w:val="clear" w:color="auto" w:fill="auto"/>
          </w:tcPr>
          <w:p w:rsidR="0099371D" w:rsidRDefault="002A4916">
            <w:pPr>
              <w:jc w:val="center"/>
              <w:rPr>
                <w:ins w:id="932" w:author="temp" w:date="2016-02-02T23:28:00Z"/>
                <w:rFonts w:ascii="微软雅黑" w:eastAsia="微软雅黑" w:hAnsi="微软雅黑"/>
                <w:color w:val="000000"/>
                <w:sz w:val="18"/>
                <w:szCs w:val="18"/>
              </w:rPr>
            </w:pPr>
            <w:ins w:id="933" w:author="temp" w:date="2016-02-02T23:28:00Z">
              <w:r>
                <w:rPr>
                  <w:rFonts w:ascii="微软雅黑" w:eastAsia="微软雅黑" w:hAnsi="微软雅黑" w:hint="eastAsia"/>
                  <w:color w:val="000000"/>
                  <w:sz w:val="18"/>
                  <w:szCs w:val="18"/>
                </w:rPr>
                <w:t>M</w:t>
              </w:r>
            </w:ins>
          </w:p>
        </w:tc>
        <w:tc>
          <w:tcPr>
            <w:tcW w:w="2410" w:type="dxa"/>
            <w:shd w:val="clear" w:color="auto" w:fill="auto"/>
          </w:tcPr>
          <w:p w:rsidR="0099371D" w:rsidRDefault="002A4916">
            <w:pPr>
              <w:rPr>
                <w:ins w:id="934" w:author="temp" w:date="2016-02-02T23:28:00Z"/>
                <w:rFonts w:ascii="微软雅黑" w:eastAsia="微软雅黑" w:hAnsi="微软雅黑"/>
                <w:color w:val="000000"/>
                <w:sz w:val="18"/>
                <w:szCs w:val="18"/>
              </w:rPr>
            </w:pPr>
            <w:r>
              <w:rPr>
                <w:rFonts w:ascii="微软雅黑" w:eastAsia="微软雅黑" w:hAnsi="微软雅黑" w:cs="新宋体" w:hint="eastAsia"/>
                <w:sz w:val="18"/>
                <w:szCs w:val="18"/>
              </w:rPr>
              <w:t>1 来源、进（from） 2 营销、出（to）</w:t>
            </w:r>
          </w:p>
        </w:tc>
      </w:tr>
      <w:tr w:rsidR="0099371D">
        <w:trPr>
          <w:trHeight w:val="417"/>
          <w:ins w:id="935" w:author="temp" w:date="2016-02-14T10:53:00Z"/>
        </w:trPr>
        <w:tc>
          <w:tcPr>
            <w:tcW w:w="851" w:type="dxa"/>
            <w:vMerge/>
            <w:shd w:val="clear" w:color="auto" w:fill="auto"/>
          </w:tcPr>
          <w:p w:rsidR="0099371D" w:rsidRDefault="0099371D">
            <w:pPr>
              <w:jc w:val="center"/>
              <w:rPr>
                <w:ins w:id="936" w:author="temp" w:date="2016-02-14T10:53:00Z"/>
                <w:rStyle w:val="shorttext"/>
              </w:rPr>
            </w:pPr>
          </w:p>
        </w:tc>
        <w:tc>
          <w:tcPr>
            <w:tcW w:w="1559" w:type="dxa"/>
            <w:shd w:val="clear" w:color="auto" w:fill="auto"/>
          </w:tcPr>
          <w:p w:rsidR="0099371D" w:rsidRDefault="002A4916">
            <w:pPr>
              <w:jc w:val="center"/>
              <w:rPr>
                <w:ins w:id="937"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remark</w:t>
            </w:r>
          </w:p>
        </w:tc>
        <w:tc>
          <w:tcPr>
            <w:tcW w:w="1296" w:type="dxa"/>
            <w:shd w:val="clear" w:color="auto" w:fill="auto"/>
          </w:tcPr>
          <w:p w:rsidR="0099371D" w:rsidRDefault="002A4916">
            <w:pPr>
              <w:jc w:val="center"/>
              <w:rPr>
                <w:ins w:id="938"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shd w:val="clear" w:color="auto" w:fill="auto"/>
          </w:tcPr>
          <w:p w:rsidR="0099371D" w:rsidRDefault="002A4916">
            <w:pPr>
              <w:jc w:val="center"/>
              <w:rPr>
                <w:ins w:id="939" w:author="temp" w:date="2016-02-02T23:28:00Z"/>
                <w:rFonts w:ascii="微软雅黑" w:eastAsia="微软雅黑" w:hAnsi="微软雅黑"/>
                <w:color w:val="000000"/>
                <w:sz w:val="18"/>
                <w:szCs w:val="18"/>
              </w:rPr>
            </w:pPr>
            <w:ins w:id="940"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941"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shd w:val="clear" w:color="auto" w:fill="auto"/>
          </w:tcPr>
          <w:p w:rsidR="0099371D" w:rsidRDefault="002A4916">
            <w:pPr>
              <w:jc w:val="center"/>
              <w:rPr>
                <w:ins w:id="942"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ins w:id="943" w:author="temp" w:date="2016-02-02T23:28: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channelName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渠道名称</w:t>
            </w:r>
          </w:p>
        </w:tc>
        <w:tc>
          <w:tcPr>
            <w:tcW w:w="1029" w:type="dxa"/>
            <w:shd w:val="clear" w:color="auto" w:fill="auto"/>
          </w:tcPr>
          <w:p w:rsidR="0099371D" w:rsidRDefault="002A4916">
            <w:pPr>
              <w:jc w:val="center"/>
              <w:rPr>
                <w:rFonts w:ascii="微软雅黑" w:eastAsia="微软雅黑" w:hAnsi="微软雅黑"/>
                <w:color w:val="000000"/>
                <w:sz w:val="18"/>
                <w:szCs w:val="18"/>
              </w:rPr>
            </w:pPr>
            <w:ins w:id="944"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w:t>
            </w:r>
            <w:ins w:id="945" w:author="temp" w:date="2016-02-02T23:49:00Z">
              <w:r>
                <w:rPr>
                  <w:rFonts w:ascii="微软雅黑" w:eastAsia="微软雅黑" w:hAnsi="微软雅黑" w:hint="eastAsia"/>
                  <w:color w:val="000000"/>
                  <w:sz w:val="18"/>
                  <w:szCs w:val="18"/>
                </w:rPr>
                <w:t>5</w:t>
              </w:r>
            </w:ins>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ins w:id="946" w:author="temp" w:date="2016-02-02T23:28: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extField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w:t>
            </w:r>
          </w:p>
        </w:tc>
        <w:tc>
          <w:tcPr>
            <w:tcW w:w="1029" w:type="dxa"/>
            <w:shd w:val="clear" w:color="auto" w:fill="auto"/>
          </w:tcPr>
          <w:p w:rsidR="0099371D" w:rsidRDefault="002A4916">
            <w:pPr>
              <w:jc w:val="center"/>
              <w:rPr>
                <w:rFonts w:ascii="微软雅黑" w:eastAsia="微软雅黑" w:hAnsi="微软雅黑"/>
                <w:color w:val="000000"/>
                <w:sz w:val="18"/>
                <w:szCs w:val="18"/>
              </w:rPr>
            </w:pPr>
            <w:ins w:id="947" w:author="temp" w:date="2016-02-02T23:56: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ins w:id="948" w:author="temp" w:date="2016-02-02T23:56:00Z">
              <w:r>
                <w:rPr>
                  <w:rFonts w:ascii="微软雅黑" w:eastAsia="微软雅黑" w:hAnsi="微软雅黑" w:hint="eastAsia"/>
                  <w:color w:val="000000"/>
                  <w:sz w:val="18"/>
                  <w:szCs w:val="18"/>
                </w:rPr>
                <w:t>1</w:t>
              </w:r>
            </w:ins>
            <w:r>
              <w:rPr>
                <w:rFonts w:ascii="微软雅黑" w:eastAsia="微软雅黑" w:hAnsi="微软雅黑"/>
                <w:color w:val="000000"/>
                <w:sz w:val="18"/>
                <w:szCs w:val="18"/>
              </w:rPr>
              <w:t>00</w:t>
            </w:r>
          </w:p>
        </w:tc>
        <w:tc>
          <w:tcPr>
            <w:tcW w:w="1274" w:type="dxa"/>
            <w:shd w:val="clear" w:color="auto" w:fill="auto"/>
          </w:tcPr>
          <w:p w:rsidR="0099371D" w:rsidRDefault="002A4916">
            <w:pPr>
              <w:jc w:val="center"/>
              <w:rPr>
                <w:rFonts w:ascii="微软雅黑" w:eastAsia="微软雅黑" w:hAnsi="微软雅黑"/>
                <w:color w:val="000000"/>
                <w:sz w:val="18"/>
                <w:szCs w:val="18"/>
              </w:rPr>
            </w:pPr>
            <w:ins w:id="949" w:author="temp" w:date="2016-02-02T23:56: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29" w:type="dxa"/>
            <w:shd w:val="clear" w:color="auto" w:fill="auto"/>
          </w:tcPr>
          <w:p w:rsidR="0099371D" w:rsidRDefault="002A4916">
            <w:pPr>
              <w:jc w:val="center"/>
              <w:rPr>
                <w:rFonts w:ascii="微软雅黑" w:eastAsia="微软雅黑" w:hAnsi="微软雅黑"/>
                <w:color w:val="000000"/>
                <w:sz w:val="18"/>
                <w:szCs w:val="18"/>
              </w:rPr>
            </w:pPr>
            <w:ins w:id="950"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ins w:id="951" w:author="temp" w:date="2016-02-02T23:28:00Z">
              <w:r>
                <w:rPr>
                  <w:rFonts w:ascii="微软雅黑" w:eastAsia="微软雅黑" w:hAnsi="微软雅黑" w:hint="eastAsia"/>
                  <w:color w:val="000000"/>
                  <w:sz w:val="18"/>
                  <w:szCs w:val="18"/>
                </w:rPr>
                <w:t>M</w:t>
              </w:r>
            </w:ins>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0关闭 1开放</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ins w:id="952" w:author="temp" w:date="2016-02-03T00:02: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ins w:id="953" w:author="temp" w:date="2016-02-03T00:02: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ins w:id="954" w:author="temp" w:date="2016-02-03T00:14: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ins w:id="955" w:author="temp" w:date="2016-02-03T00:14:00Z">
              <w:r>
                <w:rPr>
                  <w:rFonts w:ascii="微软雅黑" w:eastAsia="微软雅黑" w:hAnsi="微软雅黑" w:hint="eastAsia"/>
                  <w:color w:val="000000"/>
                  <w:sz w:val="18"/>
                  <w:szCs w:val="18"/>
                </w:rPr>
                <w:t>M</w:t>
              </w:r>
            </w:ins>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bl>
    <w:p w:rsidR="0099371D" w:rsidRDefault="0099371D">
      <w:pPr>
        <w:rPr>
          <w:ins w:id="956" w:author="temp" w:date="2016-02-14T11:06:00Z"/>
        </w:rPr>
      </w:pPr>
    </w:p>
    <w:p w:rsidR="0099371D" w:rsidRDefault="002A4916">
      <w:pPr>
        <w:pStyle w:val="2"/>
        <w:rPr>
          <w:ins w:id="957" w:author="temp" w:date="2016-02-14T11:06:00Z"/>
        </w:rPr>
      </w:pPr>
      <w:bookmarkStart w:id="958" w:name="_Toc508982638"/>
      <w:r>
        <w:rPr>
          <w:rFonts w:hint="eastAsia"/>
        </w:rPr>
        <w:lastRenderedPageBreak/>
        <w:t>渠道信息新增或更新</w:t>
      </w:r>
      <w:ins w:id="959" w:author="temp" w:date="2016-02-14T11:06:00Z">
        <w:r>
          <w:rPr>
            <w:rFonts w:hint="eastAsia"/>
          </w:rPr>
          <w:t>接口</w:t>
        </w:r>
        <w:bookmarkEnd w:id="958"/>
      </w:ins>
    </w:p>
    <w:p w:rsidR="0099371D" w:rsidRDefault="002A4916">
      <w:pPr>
        <w:pStyle w:val="30"/>
        <w:rPr>
          <w:ins w:id="960" w:author="temp" w:date="2016-02-14T11:06:00Z"/>
        </w:rPr>
      </w:pPr>
      <w:bookmarkStart w:id="961" w:name="_Toc508982639"/>
      <w:ins w:id="962" w:author="temp" w:date="2016-02-14T11:06:00Z">
        <w:r>
          <w:rPr>
            <w:rFonts w:hint="eastAsia"/>
          </w:rPr>
          <w:t>接口名称：</w:t>
        </w:r>
      </w:ins>
      <w:r>
        <w:rPr>
          <w:rFonts w:hint="eastAsia"/>
        </w:rPr>
        <w:t>channel/</w:t>
      </w:r>
      <w:r>
        <w:t>channelManage/channelInfo</w:t>
      </w:r>
      <w:r>
        <w:rPr>
          <w:rFonts w:hint="eastAsia"/>
        </w:rPr>
        <w:t>Insert</w:t>
      </w:r>
      <w:r>
        <w:t>OrUpdate</w:t>
      </w:r>
      <w:r>
        <w:rPr>
          <w:rFonts w:hint="eastAsia"/>
        </w:rPr>
        <w:t>.</w:t>
      </w:r>
      <w:r>
        <w:t>do</w:t>
      </w:r>
      <w:bookmarkEnd w:id="961"/>
    </w:p>
    <w:p w:rsidR="0099371D" w:rsidRDefault="002A4916">
      <w:pPr>
        <w:pStyle w:val="30"/>
        <w:rPr>
          <w:ins w:id="963" w:author="temp" w:date="2016-02-14T11:06:00Z"/>
        </w:rPr>
      </w:pPr>
      <w:bookmarkStart w:id="964" w:name="_Toc508982640"/>
      <w:ins w:id="965" w:author="temp" w:date="2016-02-14T11:06:00Z">
        <w:r>
          <w:rPr>
            <w:rFonts w:hint="eastAsia"/>
          </w:rPr>
          <w:t>请求报文</w:t>
        </w:r>
        <w:bookmarkEnd w:id="964"/>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966" w:author="temp" w:date="2016-02-14T11:06:00Z"/>
        </w:trPr>
        <w:tc>
          <w:tcPr>
            <w:tcW w:w="851" w:type="dxa"/>
            <w:shd w:val="clear" w:color="auto" w:fill="E6E6E6"/>
          </w:tcPr>
          <w:p w:rsidR="0099371D" w:rsidRDefault="002A4916">
            <w:pPr>
              <w:jc w:val="center"/>
              <w:rPr>
                <w:ins w:id="967" w:author="temp" w:date="2016-02-14T11:06:00Z"/>
                <w:rFonts w:ascii="微软雅黑" w:eastAsia="微软雅黑" w:hAnsi="微软雅黑"/>
                <w:color w:val="000000"/>
                <w:sz w:val="18"/>
                <w:szCs w:val="18"/>
              </w:rPr>
            </w:pPr>
            <w:ins w:id="968" w:author="temp" w:date="2016-02-14T11:06: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969" w:author="temp" w:date="2016-02-14T11:06:00Z"/>
                <w:rFonts w:ascii="微软雅黑" w:eastAsia="微软雅黑" w:hAnsi="微软雅黑"/>
                <w:color w:val="000000"/>
                <w:sz w:val="18"/>
                <w:szCs w:val="18"/>
              </w:rPr>
            </w:pPr>
            <w:ins w:id="970" w:author="temp" w:date="2016-02-14T11:06: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971" w:author="temp" w:date="2016-02-14T11:06:00Z"/>
                <w:rFonts w:ascii="微软雅黑" w:eastAsia="微软雅黑" w:hAnsi="微软雅黑"/>
                <w:color w:val="000000"/>
                <w:sz w:val="18"/>
                <w:szCs w:val="18"/>
              </w:rPr>
            </w:pPr>
            <w:ins w:id="972" w:author="temp" w:date="2016-02-14T11:06: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973" w:author="temp" w:date="2016-02-14T11:06:00Z"/>
                <w:rFonts w:ascii="微软雅黑" w:eastAsia="微软雅黑" w:hAnsi="微软雅黑"/>
                <w:color w:val="000000"/>
                <w:sz w:val="18"/>
                <w:szCs w:val="18"/>
              </w:rPr>
            </w:pPr>
            <w:ins w:id="974" w:author="temp" w:date="2016-02-14T11:06: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975" w:author="temp" w:date="2016-02-14T11:06:00Z"/>
                <w:rFonts w:ascii="微软雅黑" w:eastAsia="微软雅黑" w:hAnsi="微软雅黑"/>
                <w:color w:val="000000"/>
                <w:sz w:val="18"/>
                <w:szCs w:val="18"/>
              </w:rPr>
            </w:pPr>
            <w:ins w:id="976" w:author="temp" w:date="2016-02-14T11:06: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977" w:author="temp" w:date="2016-02-14T11:06:00Z"/>
                <w:rFonts w:ascii="微软雅黑" w:eastAsia="微软雅黑" w:hAnsi="微软雅黑"/>
                <w:color w:val="000000"/>
                <w:sz w:val="18"/>
                <w:szCs w:val="18"/>
              </w:rPr>
            </w:pPr>
            <w:ins w:id="978" w:author="temp" w:date="2016-02-14T11:06: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979" w:author="temp" w:date="2016-02-14T11:06:00Z"/>
                <w:rFonts w:ascii="微软雅黑" w:eastAsia="微软雅黑" w:hAnsi="微软雅黑"/>
                <w:color w:val="000000"/>
                <w:sz w:val="18"/>
                <w:szCs w:val="18"/>
              </w:rPr>
            </w:pPr>
            <w:ins w:id="980" w:author="temp" w:date="2016-02-14T11:06:00Z">
              <w:r>
                <w:rPr>
                  <w:rFonts w:ascii="微软雅黑" w:eastAsia="微软雅黑" w:hAnsi="微软雅黑" w:hint="eastAsia"/>
                  <w:color w:val="000000"/>
                  <w:sz w:val="18"/>
                  <w:szCs w:val="18"/>
                </w:rPr>
                <w:t>备注</w:t>
              </w:r>
            </w:ins>
          </w:p>
        </w:tc>
      </w:tr>
      <w:tr w:rsidR="0099371D">
        <w:trPr>
          <w:trHeight w:val="417"/>
          <w:ins w:id="981" w:author="temp" w:date="2016-02-14T11:06:00Z"/>
        </w:trPr>
        <w:tc>
          <w:tcPr>
            <w:tcW w:w="851" w:type="dxa"/>
            <w:vMerge w:val="restart"/>
            <w:shd w:val="clear" w:color="auto" w:fill="auto"/>
            <w:vAlign w:val="center"/>
          </w:tcPr>
          <w:p w:rsidR="0099371D" w:rsidRDefault="0099371D">
            <w:pPr>
              <w:jc w:val="center"/>
              <w:rPr>
                <w:ins w:id="982" w:author="temp" w:date="2016-02-14T11:06:00Z"/>
                <w:rStyle w:val="shorttext"/>
              </w:rPr>
            </w:pPr>
          </w:p>
        </w:tc>
        <w:tc>
          <w:tcPr>
            <w:tcW w:w="1559" w:type="dxa"/>
            <w:shd w:val="clear" w:color="auto" w:fill="auto"/>
          </w:tcPr>
          <w:p w:rsidR="0099371D" w:rsidRDefault="002A4916">
            <w:pPr>
              <w:jc w:val="center"/>
              <w:rPr>
                <w:ins w:id="983"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ins w:id="984"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渠道ID</w:t>
            </w:r>
          </w:p>
        </w:tc>
        <w:tc>
          <w:tcPr>
            <w:tcW w:w="1029" w:type="dxa"/>
            <w:shd w:val="clear" w:color="auto" w:fill="auto"/>
          </w:tcPr>
          <w:p w:rsidR="0099371D" w:rsidRDefault="002A4916">
            <w:pPr>
              <w:jc w:val="center"/>
              <w:rPr>
                <w:ins w:id="985" w:author="temp" w:date="2016-02-02T23:28:00Z"/>
                <w:rFonts w:ascii="微软雅黑" w:eastAsia="微软雅黑" w:hAnsi="微软雅黑"/>
                <w:color w:val="000000"/>
                <w:sz w:val="18"/>
                <w:szCs w:val="18"/>
              </w:rPr>
            </w:pPr>
            <w:ins w:id="986"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987"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ins w:id="988"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ins w:id="989"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有为更新，无为新增</w:t>
            </w:r>
          </w:p>
        </w:tc>
      </w:tr>
      <w:tr w:rsidR="0099371D">
        <w:trPr>
          <w:trHeight w:val="417"/>
          <w:ins w:id="990" w:author="temp" w:date="2016-02-14T11:06:00Z"/>
        </w:trPr>
        <w:tc>
          <w:tcPr>
            <w:tcW w:w="851" w:type="dxa"/>
            <w:vMerge/>
            <w:shd w:val="clear" w:color="auto" w:fill="auto"/>
          </w:tcPr>
          <w:p w:rsidR="0099371D" w:rsidRDefault="0099371D">
            <w:pPr>
              <w:jc w:val="center"/>
              <w:rPr>
                <w:ins w:id="991" w:author="temp" w:date="2016-02-14T11:06:00Z"/>
                <w:rStyle w:val="shorttext"/>
              </w:rPr>
            </w:pPr>
          </w:p>
        </w:tc>
        <w:tc>
          <w:tcPr>
            <w:tcW w:w="1559" w:type="dxa"/>
            <w:shd w:val="clear" w:color="auto" w:fill="auto"/>
          </w:tcPr>
          <w:p w:rsidR="0099371D" w:rsidRDefault="002A4916">
            <w:pPr>
              <w:jc w:val="center"/>
              <w:rPr>
                <w:ins w:id="992"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channelCode</w:t>
            </w:r>
          </w:p>
        </w:tc>
        <w:tc>
          <w:tcPr>
            <w:tcW w:w="1296" w:type="dxa"/>
            <w:shd w:val="clear" w:color="auto" w:fill="auto"/>
          </w:tcPr>
          <w:p w:rsidR="0099371D" w:rsidRDefault="002A4916">
            <w:pPr>
              <w:jc w:val="center"/>
              <w:rPr>
                <w:ins w:id="993"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渠道编号</w:t>
            </w:r>
          </w:p>
        </w:tc>
        <w:tc>
          <w:tcPr>
            <w:tcW w:w="1029" w:type="dxa"/>
            <w:shd w:val="clear" w:color="auto" w:fill="auto"/>
          </w:tcPr>
          <w:p w:rsidR="0099371D" w:rsidRDefault="002A4916">
            <w:pPr>
              <w:jc w:val="center"/>
              <w:rPr>
                <w:ins w:id="994" w:author="temp" w:date="2016-02-02T23:28:00Z"/>
                <w:rFonts w:ascii="微软雅黑" w:eastAsia="微软雅黑" w:hAnsi="微软雅黑"/>
                <w:color w:val="000000"/>
                <w:sz w:val="18"/>
                <w:szCs w:val="18"/>
              </w:rPr>
            </w:pPr>
            <w:ins w:id="995"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996"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5</w:t>
            </w:r>
            <w:ins w:id="997" w:author="temp" w:date="2016-02-02T23:28:00Z">
              <w:r>
                <w:rPr>
                  <w:rFonts w:ascii="微软雅黑" w:eastAsia="微软雅黑" w:hAnsi="微软雅黑" w:hint="eastAsia"/>
                  <w:color w:val="000000"/>
                  <w:sz w:val="18"/>
                  <w:szCs w:val="18"/>
                </w:rPr>
                <w:t>0</w:t>
              </w:r>
            </w:ins>
          </w:p>
        </w:tc>
        <w:tc>
          <w:tcPr>
            <w:tcW w:w="1274" w:type="dxa"/>
            <w:shd w:val="clear" w:color="auto" w:fill="auto"/>
          </w:tcPr>
          <w:p w:rsidR="0099371D" w:rsidRDefault="002A4916">
            <w:pPr>
              <w:jc w:val="center"/>
              <w:rPr>
                <w:ins w:id="998"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999" w:author="temp" w:date="2016-02-02T23:28: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channelType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渠道类型</w:t>
            </w:r>
          </w:p>
        </w:tc>
        <w:tc>
          <w:tcPr>
            <w:tcW w:w="1029" w:type="dxa"/>
            <w:shd w:val="clear" w:color="auto" w:fill="auto"/>
          </w:tcPr>
          <w:p w:rsidR="0099371D" w:rsidRDefault="002A4916">
            <w:pPr>
              <w:jc w:val="center"/>
              <w:rPr>
                <w:rFonts w:ascii="微软雅黑" w:eastAsia="微软雅黑" w:hAnsi="微软雅黑"/>
                <w:color w:val="000000"/>
                <w:sz w:val="18"/>
                <w:szCs w:val="18"/>
              </w:rPr>
            </w:pPr>
            <w:ins w:id="1000"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ins w:id="1001" w:author="temp" w:date="2016-02-02T23:28:00Z">
              <w:r>
                <w:rPr>
                  <w:rFonts w:ascii="微软雅黑" w:eastAsia="微软雅黑" w:hAnsi="微软雅黑" w:hint="eastAsia"/>
                  <w:color w:val="000000"/>
                  <w:sz w:val="18"/>
                  <w:szCs w:val="18"/>
                </w:rPr>
                <w:t>M</w:t>
              </w:r>
            </w:ins>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1 来源、进（from） 2 营销、出（to）</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remark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shd w:val="clear" w:color="auto" w:fill="auto"/>
          </w:tcPr>
          <w:p w:rsidR="0099371D" w:rsidRDefault="002A4916">
            <w:pPr>
              <w:jc w:val="center"/>
              <w:rPr>
                <w:rFonts w:ascii="微软雅黑" w:eastAsia="微软雅黑" w:hAnsi="微软雅黑"/>
                <w:color w:val="000000"/>
                <w:sz w:val="18"/>
                <w:szCs w:val="18"/>
              </w:rPr>
            </w:pPr>
            <w:ins w:id="1002"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channelName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渠道名称</w:t>
            </w:r>
          </w:p>
        </w:tc>
        <w:tc>
          <w:tcPr>
            <w:tcW w:w="1029" w:type="dxa"/>
            <w:shd w:val="clear" w:color="auto" w:fill="auto"/>
          </w:tcPr>
          <w:p w:rsidR="0099371D" w:rsidRDefault="002A4916">
            <w:pPr>
              <w:jc w:val="center"/>
              <w:rPr>
                <w:rFonts w:ascii="微软雅黑" w:eastAsia="微软雅黑" w:hAnsi="微软雅黑"/>
                <w:color w:val="000000"/>
                <w:sz w:val="18"/>
                <w:szCs w:val="18"/>
              </w:rPr>
            </w:pPr>
            <w:ins w:id="1003"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w:t>
            </w:r>
            <w:ins w:id="1004" w:author="temp" w:date="2016-02-02T23:49:00Z">
              <w:r>
                <w:rPr>
                  <w:rFonts w:ascii="微软雅黑" w:eastAsia="微软雅黑" w:hAnsi="微软雅黑" w:hint="eastAsia"/>
                  <w:color w:val="000000"/>
                  <w:sz w:val="18"/>
                  <w:szCs w:val="18"/>
                </w:rPr>
                <w:t>5</w:t>
              </w:r>
            </w:ins>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ins w:id="1005" w:author="temp" w:date="2016-02-02T23:28: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extField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w:t>
            </w:r>
          </w:p>
        </w:tc>
        <w:tc>
          <w:tcPr>
            <w:tcW w:w="1029" w:type="dxa"/>
            <w:shd w:val="clear" w:color="auto" w:fill="auto"/>
          </w:tcPr>
          <w:p w:rsidR="0099371D" w:rsidRDefault="002A4916">
            <w:pPr>
              <w:jc w:val="center"/>
              <w:rPr>
                <w:rFonts w:ascii="微软雅黑" w:eastAsia="微软雅黑" w:hAnsi="微软雅黑"/>
                <w:color w:val="000000"/>
                <w:sz w:val="18"/>
                <w:szCs w:val="18"/>
              </w:rPr>
            </w:pPr>
            <w:ins w:id="1006" w:author="temp" w:date="2016-02-02T23:56: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ins w:id="1007" w:author="temp" w:date="2016-02-02T23:56:00Z">
              <w:r>
                <w:rPr>
                  <w:rFonts w:ascii="微软雅黑" w:eastAsia="微软雅黑" w:hAnsi="微软雅黑" w:hint="eastAsia"/>
                  <w:color w:val="000000"/>
                  <w:sz w:val="18"/>
                  <w:szCs w:val="18"/>
                </w:rPr>
                <w:t>1</w:t>
              </w:r>
            </w:ins>
            <w:r>
              <w:rPr>
                <w:rFonts w:ascii="微软雅黑" w:eastAsia="微软雅黑" w:hAnsi="微软雅黑"/>
                <w:color w:val="000000"/>
                <w:sz w:val="18"/>
                <w:szCs w:val="18"/>
              </w:rPr>
              <w:t>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29" w:type="dxa"/>
            <w:shd w:val="clear" w:color="auto" w:fill="auto"/>
          </w:tcPr>
          <w:p w:rsidR="0099371D" w:rsidRDefault="002A4916">
            <w:pPr>
              <w:jc w:val="center"/>
              <w:rPr>
                <w:rFonts w:ascii="微软雅黑" w:eastAsia="微软雅黑" w:hAnsi="微软雅黑"/>
                <w:color w:val="000000"/>
                <w:sz w:val="18"/>
                <w:szCs w:val="18"/>
              </w:rPr>
            </w:pPr>
            <w:ins w:id="1008"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ins w:id="1009" w:author="temp" w:date="2016-02-02T23:28:00Z">
              <w:r>
                <w:rPr>
                  <w:rFonts w:ascii="微软雅黑" w:eastAsia="微软雅黑" w:hAnsi="微软雅黑" w:hint="eastAsia"/>
                  <w:color w:val="000000"/>
                  <w:sz w:val="18"/>
                  <w:szCs w:val="18"/>
                </w:rPr>
                <w:t>M</w:t>
              </w:r>
            </w:ins>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0关闭 1开放</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ins w:id="1010" w:author="temp" w:date="2016-02-03T00:02: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ins w:id="1011" w:author="temp" w:date="2016-02-03T00:02: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ins w:id="1012" w:author="temp" w:date="2016-02-03T00:14: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ins w:id="1013" w:author="temp" w:date="2016-02-03T00:14:00Z">
              <w:r>
                <w:rPr>
                  <w:rFonts w:ascii="微软雅黑" w:eastAsia="微软雅黑" w:hAnsi="微软雅黑" w:hint="eastAsia"/>
                  <w:color w:val="000000"/>
                  <w:sz w:val="18"/>
                  <w:szCs w:val="18"/>
                </w:rPr>
                <w:t>M</w:t>
              </w:r>
            </w:ins>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bl>
    <w:p w:rsidR="0099371D" w:rsidRDefault="0099371D">
      <w:pPr>
        <w:rPr>
          <w:ins w:id="1014" w:author="temp" w:date="2016-02-14T11:06:00Z"/>
        </w:rPr>
      </w:pPr>
    </w:p>
    <w:p w:rsidR="0099371D" w:rsidRDefault="002A4916">
      <w:pPr>
        <w:pStyle w:val="30"/>
        <w:rPr>
          <w:ins w:id="1015" w:author="temp" w:date="2016-02-14T11:06:00Z"/>
        </w:rPr>
      </w:pPr>
      <w:bookmarkStart w:id="1016" w:name="_Toc508982641"/>
      <w:ins w:id="1017" w:author="temp" w:date="2016-02-14T11:06:00Z">
        <w:r>
          <w:rPr>
            <w:rFonts w:hint="eastAsia"/>
          </w:rPr>
          <w:t>响应报文</w:t>
        </w:r>
        <w:bookmarkEnd w:id="1016"/>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018" w:author="temp" w:date="2016-02-14T11:06:00Z"/>
        </w:trPr>
        <w:tc>
          <w:tcPr>
            <w:tcW w:w="851" w:type="dxa"/>
            <w:shd w:val="clear" w:color="auto" w:fill="E6E6E6"/>
          </w:tcPr>
          <w:p w:rsidR="0099371D" w:rsidRDefault="002A4916">
            <w:pPr>
              <w:jc w:val="center"/>
              <w:rPr>
                <w:ins w:id="1019" w:author="temp" w:date="2016-02-14T11:06:00Z"/>
                <w:rFonts w:ascii="微软雅黑" w:eastAsia="微软雅黑" w:hAnsi="微软雅黑"/>
                <w:color w:val="000000"/>
                <w:sz w:val="18"/>
                <w:szCs w:val="18"/>
              </w:rPr>
            </w:pPr>
            <w:ins w:id="1020" w:author="temp" w:date="2016-02-14T11:06: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021" w:author="temp" w:date="2016-02-14T11:06:00Z"/>
                <w:rFonts w:ascii="微软雅黑" w:eastAsia="微软雅黑" w:hAnsi="微软雅黑"/>
                <w:color w:val="000000"/>
                <w:sz w:val="18"/>
                <w:szCs w:val="18"/>
              </w:rPr>
            </w:pPr>
            <w:ins w:id="1022" w:author="temp" w:date="2016-02-14T11:06: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023" w:author="temp" w:date="2016-02-14T11:06:00Z"/>
                <w:rFonts w:ascii="微软雅黑" w:eastAsia="微软雅黑" w:hAnsi="微软雅黑"/>
                <w:color w:val="000000"/>
                <w:sz w:val="18"/>
                <w:szCs w:val="18"/>
              </w:rPr>
            </w:pPr>
            <w:ins w:id="1024" w:author="temp" w:date="2016-02-14T11:06: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025" w:author="temp" w:date="2016-02-14T11:06:00Z"/>
                <w:rFonts w:ascii="微软雅黑" w:eastAsia="微软雅黑" w:hAnsi="微软雅黑"/>
                <w:color w:val="000000"/>
                <w:sz w:val="18"/>
                <w:szCs w:val="18"/>
              </w:rPr>
            </w:pPr>
            <w:ins w:id="1026" w:author="temp" w:date="2016-02-14T11:06: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027" w:author="temp" w:date="2016-02-14T11:06:00Z"/>
                <w:rFonts w:ascii="微软雅黑" w:eastAsia="微软雅黑" w:hAnsi="微软雅黑"/>
                <w:color w:val="000000"/>
                <w:sz w:val="18"/>
                <w:szCs w:val="18"/>
              </w:rPr>
            </w:pPr>
            <w:ins w:id="1028" w:author="temp" w:date="2016-02-14T11:06: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029" w:author="temp" w:date="2016-02-14T11:06:00Z"/>
                <w:rFonts w:ascii="微软雅黑" w:eastAsia="微软雅黑" w:hAnsi="微软雅黑"/>
                <w:color w:val="000000"/>
                <w:sz w:val="18"/>
                <w:szCs w:val="18"/>
              </w:rPr>
            </w:pPr>
            <w:ins w:id="1030" w:author="temp" w:date="2016-02-14T11:06: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031" w:author="temp" w:date="2016-02-14T11:06:00Z"/>
                <w:rFonts w:ascii="微软雅黑" w:eastAsia="微软雅黑" w:hAnsi="微软雅黑"/>
                <w:color w:val="000000"/>
                <w:sz w:val="18"/>
                <w:szCs w:val="18"/>
              </w:rPr>
            </w:pPr>
            <w:ins w:id="1032" w:author="temp" w:date="2016-02-14T11:06:00Z">
              <w:r>
                <w:rPr>
                  <w:rFonts w:ascii="微软雅黑" w:eastAsia="微软雅黑" w:hAnsi="微软雅黑" w:hint="eastAsia"/>
                  <w:color w:val="000000"/>
                  <w:sz w:val="18"/>
                  <w:szCs w:val="18"/>
                </w:rPr>
                <w:t>备注</w:t>
              </w:r>
            </w:ins>
          </w:p>
        </w:tc>
      </w:tr>
      <w:tr w:rsidR="0099371D">
        <w:trPr>
          <w:trHeight w:val="417"/>
          <w:ins w:id="1033" w:author="temp" w:date="2016-02-14T11:06:00Z"/>
        </w:trPr>
        <w:tc>
          <w:tcPr>
            <w:tcW w:w="851" w:type="dxa"/>
            <w:vMerge w:val="restart"/>
            <w:shd w:val="clear" w:color="auto" w:fill="auto"/>
            <w:vAlign w:val="center"/>
          </w:tcPr>
          <w:p w:rsidR="0099371D" w:rsidRDefault="002A4916">
            <w:pPr>
              <w:jc w:val="center"/>
              <w:rPr>
                <w:ins w:id="1034" w:author="temp" w:date="2016-02-14T11:06:00Z"/>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ins w:id="1035" w:author="temp" w:date="2016-02-14T11:06:00Z"/>
        </w:trPr>
        <w:tc>
          <w:tcPr>
            <w:tcW w:w="851" w:type="dxa"/>
            <w:vMerge/>
            <w:shd w:val="clear" w:color="auto" w:fill="auto"/>
          </w:tcPr>
          <w:p w:rsidR="0099371D" w:rsidRDefault="0099371D">
            <w:pPr>
              <w:jc w:val="center"/>
              <w:rPr>
                <w:ins w:id="1036" w:author="temp" w:date="2016-02-14T11:06: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1037" w:author="temp" w:date="2016-02-14T11:06:00Z"/>
        </w:trPr>
        <w:tc>
          <w:tcPr>
            <w:tcW w:w="851" w:type="dxa"/>
            <w:shd w:val="clear" w:color="auto" w:fill="auto"/>
          </w:tcPr>
          <w:p w:rsidR="0099371D" w:rsidRDefault="002A4916">
            <w:pPr>
              <w:jc w:val="center"/>
              <w:rPr>
                <w:ins w:id="1038" w:author="temp" w:date="2016-02-14T11:06:00Z"/>
                <w:rStyle w:val="shorttext"/>
              </w:rPr>
            </w:pPr>
            <w:r>
              <w:rPr>
                <w:rStyle w:val="shorttext"/>
                <w:rFonts w:hint="eastAsia"/>
              </w:rPr>
              <w:t>body</w:t>
            </w:r>
          </w:p>
        </w:tc>
        <w:tc>
          <w:tcPr>
            <w:tcW w:w="1559" w:type="dxa"/>
            <w:shd w:val="clear" w:color="auto" w:fill="auto"/>
          </w:tcPr>
          <w:p w:rsidR="0099371D" w:rsidRDefault="002A4916">
            <w:pPr>
              <w:jc w:val="center"/>
              <w:rPr>
                <w:ins w:id="1039"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ins w:id="1040" w:author="temp" w:date="2016-02-02T23:28:00Z"/>
                <w:rFonts w:ascii="微软雅黑" w:eastAsia="微软雅黑" w:hAnsi="微软雅黑"/>
                <w:color w:val="000000"/>
                <w:sz w:val="18"/>
                <w:szCs w:val="18"/>
              </w:rPr>
            </w:pPr>
            <w:r>
              <w:rPr>
                <w:rFonts w:ascii="微软雅黑" w:eastAsia="微软雅黑" w:hAnsi="微软雅黑" w:hint="eastAsia"/>
                <w:color w:val="000000"/>
                <w:sz w:val="18"/>
                <w:szCs w:val="18"/>
              </w:rPr>
              <w:t>渠道ID</w:t>
            </w:r>
          </w:p>
        </w:tc>
        <w:tc>
          <w:tcPr>
            <w:tcW w:w="1029" w:type="dxa"/>
            <w:shd w:val="clear" w:color="auto" w:fill="auto"/>
          </w:tcPr>
          <w:p w:rsidR="0099371D" w:rsidRDefault="002A4916">
            <w:pPr>
              <w:jc w:val="center"/>
              <w:rPr>
                <w:ins w:id="1041" w:author="temp" w:date="2016-02-02T23:28:00Z"/>
                <w:rFonts w:ascii="微软雅黑" w:eastAsia="微软雅黑" w:hAnsi="微软雅黑"/>
                <w:color w:val="000000"/>
                <w:sz w:val="18"/>
                <w:szCs w:val="18"/>
              </w:rPr>
            </w:pPr>
            <w:ins w:id="1042" w:author="temp" w:date="2016-02-02T23:28: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043"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ins w:id="1044" w:author="temp" w:date="2016-02-02T23:28: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ins w:id="1045" w:author="temp" w:date="2016-02-02T23:28:00Z"/>
                <w:rFonts w:ascii="微软雅黑" w:eastAsia="微软雅黑" w:hAnsi="微软雅黑"/>
                <w:color w:val="000000"/>
                <w:sz w:val="18"/>
                <w:szCs w:val="18"/>
              </w:rPr>
            </w:pPr>
          </w:p>
        </w:tc>
      </w:tr>
    </w:tbl>
    <w:p w:rsidR="0099371D" w:rsidRDefault="0099371D">
      <w:pPr>
        <w:rPr>
          <w:ins w:id="1046" w:author="temp" w:date="2016-02-14T11:10:00Z"/>
        </w:rPr>
      </w:pPr>
    </w:p>
    <w:p w:rsidR="0099371D" w:rsidRDefault="002A4916">
      <w:pPr>
        <w:pStyle w:val="2"/>
        <w:rPr>
          <w:ins w:id="1047" w:author="temp" w:date="2016-02-14T11:10:00Z"/>
        </w:rPr>
      </w:pPr>
      <w:bookmarkStart w:id="1048" w:name="_Toc508982642"/>
      <w:r>
        <w:rPr>
          <w:rFonts w:hint="eastAsia"/>
        </w:rPr>
        <w:lastRenderedPageBreak/>
        <w:t>渠道产品关联信息列表</w:t>
      </w:r>
      <w:ins w:id="1049" w:author="temp" w:date="2016-02-14T11:10:00Z">
        <w:r>
          <w:rPr>
            <w:rFonts w:hint="eastAsia"/>
          </w:rPr>
          <w:t>接口</w:t>
        </w:r>
        <w:bookmarkEnd w:id="1048"/>
      </w:ins>
    </w:p>
    <w:p w:rsidR="0099371D" w:rsidRDefault="002A4916">
      <w:pPr>
        <w:pStyle w:val="30"/>
        <w:rPr>
          <w:ins w:id="1050" w:author="temp" w:date="2016-02-14T11:10:00Z"/>
        </w:rPr>
      </w:pPr>
      <w:bookmarkStart w:id="1051" w:name="_Toc508982643"/>
      <w:ins w:id="1052" w:author="temp" w:date="2016-02-14T11:10:00Z">
        <w:r>
          <w:rPr>
            <w:rFonts w:hint="eastAsia"/>
          </w:rPr>
          <w:t>接口名称：</w:t>
        </w:r>
      </w:ins>
      <w:r>
        <w:rPr>
          <w:rFonts w:hint="eastAsia"/>
        </w:rPr>
        <w:t>channel/</w:t>
      </w:r>
      <w:r>
        <w:t>channel</w:t>
      </w:r>
      <w:r>
        <w:rPr>
          <w:rFonts w:hint="eastAsia"/>
        </w:rPr>
        <w:t>P</w:t>
      </w:r>
      <w:r>
        <w:t>roduct/productInfoList</w:t>
      </w:r>
      <w:r>
        <w:rPr>
          <w:rFonts w:hint="eastAsia"/>
        </w:rPr>
        <w:t>.</w:t>
      </w:r>
      <w:r>
        <w:t>do</w:t>
      </w:r>
      <w:bookmarkEnd w:id="1051"/>
    </w:p>
    <w:p w:rsidR="0099371D" w:rsidRDefault="002A4916">
      <w:pPr>
        <w:pStyle w:val="30"/>
        <w:rPr>
          <w:ins w:id="1053" w:author="temp" w:date="2016-02-14T11:10:00Z"/>
        </w:rPr>
      </w:pPr>
      <w:bookmarkStart w:id="1054" w:name="_Toc508982644"/>
      <w:ins w:id="1055" w:author="temp" w:date="2016-02-14T11:10:00Z">
        <w:r>
          <w:rPr>
            <w:rFonts w:hint="eastAsia"/>
          </w:rPr>
          <w:t>请求报文</w:t>
        </w:r>
        <w:bookmarkEnd w:id="1054"/>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056" w:author="temp" w:date="2016-02-14T11:10:00Z"/>
        </w:trPr>
        <w:tc>
          <w:tcPr>
            <w:tcW w:w="851" w:type="dxa"/>
            <w:shd w:val="clear" w:color="auto" w:fill="E6E6E6"/>
          </w:tcPr>
          <w:p w:rsidR="0099371D" w:rsidRDefault="002A4916">
            <w:pPr>
              <w:jc w:val="center"/>
              <w:rPr>
                <w:ins w:id="1057" w:author="temp" w:date="2016-02-14T11:10:00Z"/>
                <w:rFonts w:ascii="微软雅黑" w:eastAsia="微软雅黑" w:hAnsi="微软雅黑"/>
                <w:color w:val="000000"/>
                <w:sz w:val="18"/>
                <w:szCs w:val="18"/>
              </w:rPr>
            </w:pPr>
            <w:ins w:id="1058" w:author="temp" w:date="2016-02-14T11:10: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059" w:author="temp" w:date="2016-02-14T11:10:00Z"/>
                <w:rFonts w:ascii="微软雅黑" w:eastAsia="微软雅黑" w:hAnsi="微软雅黑"/>
                <w:color w:val="000000"/>
                <w:sz w:val="18"/>
                <w:szCs w:val="18"/>
              </w:rPr>
            </w:pPr>
            <w:ins w:id="1060" w:author="temp" w:date="2016-02-14T11:10: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061" w:author="temp" w:date="2016-02-14T11:10:00Z"/>
                <w:rFonts w:ascii="微软雅黑" w:eastAsia="微软雅黑" w:hAnsi="微软雅黑"/>
                <w:color w:val="000000"/>
                <w:sz w:val="18"/>
                <w:szCs w:val="18"/>
              </w:rPr>
            </w:pPr>
            <w:ins w:id="1062" w:author="temp" w:date="2016-02-14T11:10: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063" w:author="temp" w:date="2016-02-14T11:10:00Z"/>
                <w:rFonts w:ascii="微软雅黑" w:eastAsia="微软雅黑" w:hAnsi="微软雅黑"/>
                <w:color w:val="000000"/>
                <w:sz w:val="18"/>
                <w:szCs w:val="18"/>
              </w:rPr>
            </w:pPr>
            <w:ins w:id="1064" w:author="temp" w:date="2016-02-14T11:10: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065" w:author="temp" w:date="2016-02-14T11:10:00Z"/>
                <w:rFonts w:ascii="微软雅黑" w:eastAsia="微软雅黑" w:hAnsi="微软雅黑"/>
                <w:color w:val="000000"/>
                <w:sz w:val="18"/>
                <w:szCs w:val="18"/>
              </w:rPr>
            </w:pPr>
            <w:ins w:id="1066" w:author="temp" w:date="2016-02-14T11:10: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067" w:author="temp" w:date="2016-02-14T11:10:00Z"/>
                <w:rFonts w:ascii="微软雅黑" w:eastAsia="微软雅黑" w:hAnsi="微软雅黑"/>
                <w:color w:val="000000"/>
                <w:sz w:val="18"/>
                <w:szCs w:val="18"/>
              </w:rPr>
            </w:pPr>
            <w:ins w:id="1068" w:author="temp" w:date="2016-02-14T11:10: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069" w:author="temp" w:date="2016-02-14T11:10:00Z"/>
                <w:rFonts w:ascii="微软雅黑" w:eastAsia="微软雅黑" w:hAnsi="微软雅黑"/>
                <w:color w:val="000000"/>
                <w:sz w:val="18"/>
                <w:szCs w:val="18"/>
              </w:rPr>
            </w:pPr>
            <w:ins w:id="1070" w:author="temp" w:date="2016-02-14T11:10: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1071" w:author="temp" w:date="2016-02-14T11:10:00Z"/>
        </w:trPr>
        <w:tc>
          <w:tcPr>
            <w:tcW w:w="851" w:type="dxa"/>
            <w:vMerge/>
            <w:shd w:val="clear" w:color="auto" w:fill="auto"/>
            <w:vAlign w:val="center"/>
          </w:tcPr>
          <w:p w:rsidR="0099371D" w:rsidRDefault="0099371D">
            <w:pPr>
              <w:jc w:val="center"/>
              <w:rPr>
                <w:ins w:id="1072" w:author="temp" w:date="2016-02-14T11:10:00Z"/>
                <w:rStyle w:val="shorttext"/>
              </w:rPr>
            </w:pPr>
          </w:p>
        </w:tc>
        <w:tc>
          <w:tcPr>
            <w:tcW w:w="1559" w:type="dxa"/>
            <w:shd w:val="clear" w:color="auto" w:fill="auto"/>
          </w:tcPr>
          <w:p w:rsidR="0099371D" w:rsidRDefault="002A4916">
            <w:pPr>
              <w:jc w:val="center"/>
              <w:rPr>
                <w:ins w:id="107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296" w:type="dxa"/>
            <w:shd w:val="clear" w:color="auto" w:fill="auto"/>
          </w:tcPr>
          <w:p w:rsidR="0099371D" w:rsidRDefault="002A4916">
            <w:pPr>
              <w:jc w:val="center"/>
              <w:rPr>
                <w:ins w:id="107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产品类型</w:t>
            </w:r>
            <w:ins w:id="1075" w:author="temp" w:date="2016-02-14T11:10:00Z">
              <w:r>
                <w:rPr>
                  <w:rFonts w:ascii="微软雅黑" w:eastAsia="微软雅黑" w:hAnsi="微软雅黑" w:hint="eastAsia"/>
                  <w:color w:val="000000"/>
                  <w:sz w:val="18"/>
                  <w:szCs w:val="18"/>
                </w:rPr>
                <w:t xml:space="preserve"> </w:t>
              </w:r>
            </w:ins>
          </w:p>
        </w:tc>
        <w:tc>
          <w:tcPr>
            <w:tcW w:w="1029" w:type="dxa"/>
            <w:shd w:val="clear" w:color="auto" w:fill="auto"/>
          </w:tcPr>
          <w:p w:rsidR="0099371D" w:rsidRDefault="002A4916">
            <w:pPr>
              <w:jc w:val="center"/>
              <w:rPr>
                <w:ins w:id="1076" w:author="temp" w:date="2016-02-14T11:10:00Z"/>
                <w:rFonts w:ascii="微软雅黑" w:eastAsia="微软雅黑" w:hAnsi="微软雅黑"/>
                <w:color w:val="000000"/>
                <w:sz w:val="18"/>
                <w:szCs w:val="18"/>
              </w:rPr>
            </w:pPr>
            <w:ins w:id="1077"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078" w:author="temp" w:date="2016-02-14T11:10:00Z"/>
                <w:rFonts w:ascii="微软雅黑" w:eastAsia="微软雅黑" w:hAnsi="微软雅黑"/>
                <w:color w:val="000000"/>
                <w:sz w:val="18"/>
                <w:szCs w:val="18"/>
              </w:rPr>
            </w:pPr>
            <w:ins w:id="1079" w:author="temp" w:date="2016-02-14T11:10:00Z">
              <w:r>
                <w:rPr>
                  <w:rFonts w:ascii="微软雅黑" w:eastAsia="微软雅黑" w:hAnsi="微软雅黑" w:hint="eastAsia"/>
                  <w:color w:val="000000"/>
                  <w:sz w:val="18"/>
                  <w:szCs w:val="18"/>
                </w:rPr>
                <w:t>14</w:t>
              </w:r>
            </w:ins>
          </w:p>
        </w:tc>
        <w:tc>
          <w:tcPr>
            <w:tcW w:w="1274" w:type="dxa"/>
            <w:shd w:val="clear" w:color="auto" w:fill="auto"/>
          </w:tcPr>
          <w:p w:rsidR="0099371D" w:rsidRDefault="002A4916">
            <w:pPr>
              <w:jc w:val="center"/>
              <w:rPr>
                <w:ins w:id="108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ins w:id="1081" w:author="temp" w:date="2016-02-14T11:10:00Z"/>
                <w:rFonts w:ascii="微软雅黑" w:eastAsia="微软雅黑" w:hAnsi="微软雅黑"/>
                <w:color w:val="000000"/>
                <w:sz w:val="18"/>
                <w:szCs w:val="18"/>
              </w:rPr>
            </w:pPr>
            <w:r>
              <w:rPr>
                <w:rFonts w:ascii="微软雅黑" w:eastAsia="微软雅黑" w:hAnsi="微软雅黑" w:cs="新宋体" w:hint="eastAsia"/>
                <w:sz w:val="18"/>
                <w:szCs w:val="18"/>
              </w:rPr>
              <w:t xml:space="preserve">1实物商品 2电子券 3话费 4流量 5加油卡 6QQ币 7彩票 </w:t>
            </w:r>
            <w:r>
              <w:rPr>
                <w:rFonts w:ascii="微软雅黑" w:eastAsia="微软雅黑" w:hAnsi="微软雅黑"/>
                <w:color w:val="000000"/>
                <w:sz w:val="18"/>
                <w:szCs w:val="18"/>
              </w:rPr>
              <w:t>8.</w:t>
            </w:r>
            <w:r>
              <w:rPr>
                <w:rFonts w:ascii="微软雅黑" w:eastAsia="微软雅黑" w:hAnsi="微软雅黑" w:hint="eastAsia"/>
                <w:color w:val="000000"/>
                <w:sz w:val="18"/>
                <w:szCs w:val="18"/>
              </w:rPr>
              <w:t>公交卡</w:t>
            </w:r>
          </w:p>
        </w:tc>
      </w:tr>
      <w:tr w:rsidR="0099371D">
        <w:trPr>
          <w:trHeight w:val="417"/>
          <w:ins w:id="1082" w:author="temp" w:date="2016-02-14T11:10:00Z"/>
        </w:trPr>
        <w:tc>
          <w:tcPr>
            <w:tcW w:w="851" w:type="dxa"/>
            <w:vMerge/>
            <w:shd w:val="clear" w:color="auto" w:fill="auto"/>
          </w:tcPr>
          <w:p w:rsidR="0099371D" w:rsidRDefault="0099371D">
            <w:pPr>
              <w:rPr>
                <w:ins w:id="1083" w:author="temp" w:date="2016-02-14T11:10:00Z"/>
                <w:rStyle w:val="shorttext"/>
              </w:rPr>
            </w:pPr>
          </w:p>
        </w:tc>
        <w:tc>
          <w:tcPr>
            <w:tcW w:w="1559" w:type="dxa"/>
            <w:shd w:val="clear" w:color="auto" w:fill="auto"/>
          </w:tcPr>
          <w:p w:rsidR="0099371D" w:rsidRDefault="002A4916">
            <w:pPr>
              <w:jc w:val="center"/>
              <w:rPr>
                <w:ins w:id="1084" w:author="temp" w:date="2016-02-14T11:10:00Z"/>
                <w:rFonts w:ascii="微软雅黑" w:eastAsia="微软雅黑" w:hAnsi="微软雅黑"/>
                <w:color w:val="000000"/>
                <w:sz w:val="18"/>
                <w:szCs w:val="18"/>
              </w:rPr>
            </w:pPr>
            <w:r>
              <w:rPr>
                <w:rFonts w:ascii="微软雅黑" w:eastAsia="微软雅黑" w:hAnsi="微软雅黑" w:cs="新宋体"/>
                <w:sz w:val="18"/>
                <w:szCs w:val="18"/>
              </w:rPr>
              <w:t>channelCode</w:t>
            </w:r>
          </w:p>
        </w:tc>
        <w:tc>
          <w:tcPr>
            <w:tcW w:w="1296" w:type="dxa"/>
            <w:shd w:val="clear" w:color="auto" w:fill="auto"/>
          </w:tcPr>
          <w:p w:rsidR="0099371D" w:rsidRDefault="002A4916">
            <w:pPr>
              <w:jc w:val="center"/>
              <w:rPr>
                <w:ins w:id="108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渠道编号</w:t>
            </w:r>
          </w:p>
        </w:tc>
        <w:tc>
          <w:tcPr>
            <w:tcW w:w="1029" w:type="dxa"/>
            <w:shd w:val="clear" w:color="auto" w:fill="auto"/>
          </w:tcPr>
          <w:p w:rsidR="0099371D" w:rsidRDefault="002A4916">
            <w:pPr>
              <w:jc w:val="center"/>
              <w:rPr>
                <w:ins w:id="1086" w:author="temp" w:date="2016-02-14T11:10:00Z"/>
                <w:rFonts w:ascii="微软雅黑" w:eastAsia="微软雅黑" w:hAnsi="微软雅黑"/>
                <w:color w:val="000000"/>
                <w:sz w:val="18"/>
                <w:szCs w:val="18"/>
              </w:rPr>
            </w:pPr>
            <w:ins w:id="1087"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08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08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1090" w:author="temp" w:date="2016-02-14T11:10:00Z"/>
                <w:rFonts w:ascii="微软雅黑" w:eastAsia="微软雅黑" w:hAnsi="微软雅黑"/>
                <w:color w:val="000000"/>
                <w:sz w:val="18"/>
                <w:szCs w:val="18"/>
              </w:rPr>
            </w:pPr>
          </w:p>
        </w:tc>
      </w:tr>
    </w:tbl>
    <w:p w:rsidR="0099371D" w:rsidRDefault="0099371D">
      <w:pPr>
        <w:rPr>
          <w:ins w:id="1091" w:author="temp" w:date="2016-02-14T11:10:00Z"/>
        </w:rPr>
      </w:pPr>
    </w:p>
    <w:p w:rsidR="0099371D" w:rsidRDefault="002A4916">
      <w:pPr>
        <w:pStyle w:val="30"/>
        <w:rPr>
          <w:ins w:id="1092" w:author="temp" w:date="2016-02-14T11:10:00Z"/>
        </w:rPr>
      </w:pPr>
      <w:bookmarkStart w:id="1093" w:name="_Toc508982645"/>
      <w:ins w:id="1094" w:author="temp" w:date="2016-02-14T11:10:00Z">
        <w:r>
          <w:rPr>
            <w:rFonts w:hint="eastAsia"/>
          </w:rPr>
          <w:t>响应报文</w:t>
        </w:r>
        <w:bookmarkEnd w:id="1093"/>
      </w:ins>
    </w:p>
    <w:tbl>
      <w:tblPr>
        <w:tblW w:w="961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566"/>
        <w:gridCol w:w="1029"/>
        <w:gridCol w:w="929"/>
        <w:gridCol w:w="1274"/>
        <w:gridCol w:w="2410"/>
      </w:tblGrid>
      <w:tr w:rsidR="0099371D">
        <w:trPr>
          <w:ins w:id="1095" w:author="temp" w:date="2016-02-14T11:10:00Z"/>
        </w:trPr>
        <w:tc>
          <w:tcPr>
            <w:tcW w:w="851" w:type="dxa"/>
            <w:shd w:val="clear" w:color="auto" w:fill="E6E6E6"/>
          </w:tcPr>
          <w:p w:rsidR="0099371D" w:rsidRDefault="002A4916">
            <w:pPr>
              <w:jc w:val="center"/>
              <w:rPr>
                <w:ins w:id="1096" w:author="temp" w:date="2016-02-14T11:10:00Z"/>
                <w:rFonts w:ascii="微软雅黑" w:eastAsia="微软雅黑" w:hAnsi="微软雅黑"/>
                <w:color w:val="000000"/>
                <w:sz w:val="18"/>
                <w:szCs w:val="18"/>
              </w:rPr>
            </w:pPr>
            <w:ins w:id="1097" w:author="temp" w:date="2016-02-14T11:10: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098" w:author="temp" w:date="2016-02-14T11:10:00Z"/>
                <w:rFonts w:ascii="微软雅黑" w:eastAsia="微软雅黑" w:hAnsi="微软雅黑"/>
                <w:color w:val="000000"/>
                <w:sz w:val="18"/>
                <w:szCs w:val="18"/>
              </w:rPr>
            </w:pPr>
            <w:ins w:id="1099" w:author="temp" w:date="2016-02-14T11:10:00Z">
              <w:r>
                <w:rPr>
                  <w:rFonts w:ascii="微软雅黑" w:eastAsia="微软雅黑" w:hAnsi="微软雅黑" w:hint="eastAsia"/>
                  <w:color w:val="000000"/>
                  <w:sz w:val="18"/>
                  <w:szCs w:val="18"/>
                </w:rPr>
                <w:t>字段名</w:t>
              </w:r>
            </w:ins>
          </w:p>
        </w:tc>
        <w:tc>
          <w:tcPr>
            <w:tcW w:w="1566" w:type="dxa"/>
            <w:shd w:val="clear" w:color="auto" w:fill="E6E6E6"/>
          </w:tcPr>
          <w:p w:rsidR="0099371D" w:rsidRDefault="002A4916">
            <w:pPr>
              <w:jc w:val="center"/>
              <w:rPr>
                <w:ins w:id="1100" w:author="temp" w:date="2016-02-14T11:10:00Z"/>
                <w:rFonts w:ascii="微软雅黑" w:eastAsia="微软雅黑" w:hAnsi="微软雅黑"/>
                <w:color w:val="000000"/>
                <w:sz w:val="18"/>
                <w:szCs w:val="18"/>
              </w:rPr>
            </w:pPr>
            <w:ins w:id="1101" w:author="temp" w:date="2016-02-14T11:10: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102" w:author="temp" w:date="2016-02-14T11:10:00Z"/>
                <w:rFonts w:ascii="微软雅黑" w:eastAsia="微软雅黑" w:hAnsi="微软雅黑"/>
                <w:color w:val="000000"/>
                <w:sz w:val="18"/>
                <w:szCs w:val="18"/>
              </w:rPr>
            </w:pPr>
            <w:ins w:id="1103" w:author="temp" w:date="2016-02-14T11:10: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104" w:author="temp" w:date="2016-02-14T11:10:00Z"/>
                <w:rFonts w:ascii="微软雅黑" w:eastAsia="微软雅黑" w:hAnsi="微软雅黑"/>
                <w:color w:val="000000"/>
                <w:sz w:val="18"/>
                <w:szCs w:val="18"/>
              </w:rPr>
            </w:pPr>
            <w:ins w:id="1105" w:author="temp" w:date="2016-02-14T11:10: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106" w:author="temp" w:date="2016-02-14T11:10:00Z"/>
                <w:rFonts w:ascii="微软雅黑" w:eastAsia="微软雅黑" w:hAnsi="微软雅黑"/>
                <w:color w:val="000000"/>
                <w:sz w:val="18"/>
                <w:szCs w:val="18"/>
              </w:rPr>
            </w:pPr>
            <w:ins w:id="1107" w:author="temp" w:date="2016-02-14T11:10: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108" w:author="temp" w:date="2016-02-14T11:10:00Z"/>
                <w:rFonts w:ascii="微软雅黑" w:eastAsia="微软雅黑" w:hAnsi="微软雅黑"/>
                <w:color w:val="000000"/>
                <w:sz w:val="18"/>
                <w:szCs w:val="18"/>
              </w:rPr>
            </w:pPr>
            <w:ins w:id="1109" w:author="temp" w:date="2016-02-14T11:10: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56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56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56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1110" w:author="temp" w:date="2016-02-14T11:10:00Z"/>
        </w:trPr>
        <w:tc>
          <w:tcPr>
            <w:tcW w:w="851" w:type="dxa"/>
            <w:vMerge w:val="restart"/>
            <w:shd w:val="clear" w:color="auto" w:fill="auto"/>
            <w:vAlign w:val="center"/>
          </w:tcPr>
          <w:p w:rsidR="0099371D" w:rsidRDefault="002A4916">
            <w:pPr>
              <w:jc w:val="center"/>
              <w:rPr>
                <w:ins w:id="1111" w:author="temp" w:date="2016-02-14T11:10:00Z"/>
                <w:rStyle w:val="shorttext"/>
              </w:rPr>
            </w:pPr>
            <w:r>
              <w:t>body.productInfoList[]</w:t>
            </w:r>
          </w:p>
        </w:tc>
        <w:tc>
          <w:tcPr>
            <w:tcW w:w="1559" w:type="dxa"/>
            <w:shd w:val="clear" w:color="auto" w:fill="auto"/>
          </w:tcPr>
          <w:p w:rsidR="0099371D" w:rsidRDefault="002A4916">
            <w:pPr>
              <w:jc w:val="center"/>
              <w:rPr>
                <w:ins w:id="111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product</w:t>
            </w:r>
            <w:r>
              <w:rPr>
                <w:rFonts w:ascii="微软雅黑" w:eastAsia="微软雅黑" w:hAnsi="微软雅黑"/>
                <w:color w:val="000000"/>
                <w:sz w:val="18"/>
                <w:szCs w:val="18"/>
              </w:rPr>
              <w:t>Id</w:t>
            </w:r>
          </w:p>
        </w:tc>
        <w:tc>
          <w:tcPr>
            <w:tcW w:w="1566" w:type="dxa"/>
            <w:shd w:val="clear" w:color="auto" w:fill="auto"/>
          </w:tcPr>
          <w:p w:rsidR="0099371D" w:rsidRDefault="002A4916">
            <w:pPr>
              <w:jc w:val="center"/>
              <w:rPr>
                <w:ins w:id="111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产品ID</w:t>
            </w:r>
          </w:p>
        </w:tc>
        <w:tc>
          <w:tcPr>
            <w:tcW w:w="1029" w:type="dxa"/>
            <w:shd w:val="clear" w:color="auto" w:fill="auto"/>
          </w:tcPr>
          <w:p w:rsidR="0099371D" w:rsidRDefault="002A4916">
            <w:pPr>
              <w:jc w:val="center"/>
              <w:rPr>
                <w:ins w:id="1114" w:author="temp" w:date="2016-02-14T11:10:00Z"/>
                <w:rFonts w:ascii="微软雅黑" w:eastAsia="微软雅黑" w:hAnsi="微软雅黑"/>
                <w:color w:val="000000"/>
                <w:sz w:val="18"/>
                <w:szCs w:val="18"/>
              </w:rPr>
            </w:pPr>
            <w:ins w:id="1115"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11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117" w:author="temp" w:date="2016-02-14T11:10:00Z"/>
                <w:rFonts w:ascii="微软雅黑" w:eastAsia="微软雅黑" w:hAnsi="微软雅黑"/>
                <w:color w:val="000000"/>
                <w:sz w:val="18"/>
                <w:szCs w:val="18"/>
              </w:rPr>
            </w:pPr>
            <w:ins w:id="1118"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1119" w:author="temp" w:date="2016-02-14T11:10:00Z"/>
                <w:rFonts w:ascii="微软雅黑" w:eastAsia="微软雅黑" w:hAnsi="微软雅黑"/>
                <w:color w:val="000000"/>
                <w:sz w:val="18"/>
                <w:szCs w:val="18"/>
              </w:rPr>
            </w:pPr>
          </w:p>
        </w:tc>
      </w:tr>
      <w:tr w:rsidR="0099371D">
        <w:trPr>
          <w:trHeight w:val="417"/>
          <w:ins w:id="1120" w:author="temp" w:date="2016-02-14T11:10:00Z"/>
        </w:trPr>
        <w:tc>
          <w:tcPr>
            <w:tcW w:w="851" w:type="dxa"/>
            <w:vMerge/>
            <w:shd w:val="clear" w:color="auto" w:fill="auto"/>
          </w:tcPr>
          <w:p w:rsidR="0099371D" w:rsidRDefault="0099371D">
            <w:pPr>
              <w:jc w:val="center"/>
              <w:rPr>
                <w:ins w:id="1121" w:author="temp" w:date="2016-02-14T11:10:00Z"/>
                <w:rStyle w:val="shorttext"/>
              </w:rPr>
            </w:pPr>
          </w:p>
        </w:tc>
        <w:tc>
          <w:tcPr>
            <w:tcW w:w="1559" w:type="dxa"/>
            <w:shd w:val="clear" w:color="auto" w:fill="auto"/>
          </w:tcPr>
          <w:p w:rsidR="0099371D" w:rsidRDefault="002A4916">
            <w:pPr>
              <w:jc w:val="center"/>
              <w:rPr>
                <w:ins w:id="112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channelId</w:t>
            </w:r>
          </w:p>
        </w:tc>
        <w:tc>
          <w:tcPr>
            <w:tcW w:w="1566" w:type="dxa"/>
            <w:shd w:val="clear" w:color="auto" w:fill="auto"/>
          </w:tcPr>
          <w:p w:rsidR="0099371D" w:rsidRDefault="002A4916">
            <w:pPr>
              <w:jc w:val="center"/>
              <w:rPr>
                <w:ins w:id="112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渠道ID</w:t>
            </w:r>
          </w:p>
        </w:tc>
        <w:tc>
          <w:tcPr>
            <w:tcW w:w="1029" w:type="dxa"/>
            <w:shd w:val="clear" w:color="auto" w:fill="auto"/>
          </w:tcPr>
          <w:p w:rsidR="0099371D" w:rsidRDefault="002A4916">
            <w:pPr>
              <w:jc w:val="center"/>
              <w:rPr>
                <w:ins w:id="1124" w:author="temp" w:date="2016-02-14T11:10:00Z"/>
                <w:rFonts w:ascii="微软雅黑" w:eastAsia="微软雅黑" w:hAnsi="微软雅黑"/>
                <w:color w:val="000000"/>
                <w:sz w:val="18"/>
                <w:szCs w:val="18"/>
              </w:rPr>
            </w:pPr>
            <w:ins w:id="1125"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12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12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1128" w:author="temp" w:date="2016-02-14T11:10:00Z"/>
                <w:rFonts w:ascii="微软雅黑" w:eastAsia="微软雅黑" w:hAnsi="微软雅黑"/>
                <w:color w:val="000000"/>
                <w:sz w:val="18"/>
                <w:szCs w:val="18"/>
              </w:rPr>
            </w:pPr>
          </w:p>
        </w:tc>
      </w:tr>
      <w:tr w:rsidR="0099371D">
        <w:trPr>
          <w:trHeight w:val="417"/>
          <w:ins w:id="1129" w:author="temp" w:date="2016-02-14T11:10:00Z"/>
        </w:trPr>
        <w:tc>
          <w:tcPr>
            <w:tcW w:w="851" w:type="dxa"/>
            <w:vMerge/>
            <w:shd w:val="clear" w:color="auto" w:fill="auto"/>
          </w:tcPr>
          <w:p w:rsidR="0099371D" w:rsidRDefault="0099371D">
            <w:pPr>
              <w:jc w:val="center"/>
              <w:rPr>
                <w:ins w:id="1130" w:author="temp" w:date="2016-02-14T11:10:00Z"/>
                <w:rStyle w:val="shorttext"/>
              </w:rPr>
            </w:pPr>
          </w:p>
        </w:tc>
        <w:tc>
          <w:tcPr>
            <w:tcW w:w="1559" w:type="dxa"/>
            <w:shd w:val="clear" w:color="auto" w:fill="auto"/>
          </w:tcPr>
          <w:p w:rsidR="0099371D" w:rsidRDefault="002A4916">
            <w:pPr>
              <w:jc w:val="center"/>
              <w:rPr>
                <w:ins w:id="113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566" w:type="dxa"/>
            <w:shd w:val="clear" w:color="auto" w:fill="auto"/>
          </w:tcPr>
          <w:p w:rsidR="0099371D" w:rsidRDefault="002A4916">
            <w:pPr>
              <w:jc w:val="center"/>
              <w:rPr>
                <w:ins w:id="113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产品类型</w:t>
            </w:r>
          </w:p>
        </w:tc>
        <w:tc>
          <w:tcPr>
            <w:tcW w:w="1029" w:type="dxa"/>
            <w:shd w:val="clear" w:color="auto" w:fill="auto"/>
          </w:tcPr>
          <w:p w:rsidR="0099371D" w:rsidRDefault="002A4916">
            <w:pPr>
              <w:jc w:val="center"/>
              <w:rPr>
                <w:ins w:id="1133" w:author="temp" w:date="2016-02-14T11:10:00Z"/>
                <w:rFonts w:ascii="微软雅黑" w:eastAsia="微软雅黑" w:hAnsi="微软雅黑"/>
                <w:color w:val="000000"/>
                <w:sz w:val="18"/>
                <w:szCs w:val="18"/>
              </w:rPr>
            </w:pPr>
            <w:ins w:id="1134"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13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ins w:id="1136" w:author="temp" w:date="2016-02-14T11:10:00Z"/>
                <w:rFonts w:ascii="微软雅黑" w:eastAsia="微软雅黑" w:hAnsi="微软雅黑"/>
                <w:color w:val="000000"/>
                <w:sz w:val="18"/>
                <w:szCs w:val="18"/>
              </w:rPr>
            </w:pPr>
            <w:ins w:id="1137"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2A4916">
            <w:pPr>
              <w:rPr>
                <w:ins w:id="1138" w:author="temp" w:date="2016-02-14T11:10:00Z"/>
                <w:rFonts w:ascii="微软雅黑" w:eastAsia="微软雅黑" w:hAnsi="微软雅黑"/>
                <w:color w:val="000000"/>
                <w:sz w:val="18"/>
                <w:szCs w:val="18"/>
              </w:rPr>
            </w:pPr>
            <w:r>
              <w:rPr>
                <w:rFonts w:ascii="微软雅黑" w:eastAsia="微软雅黑" w:hAnsi="微软雅黑" w:cs="新宋体" w:hint="eastAsia"/>
                <w:sz w:val="18"/>
                <w:szCs w:val="18"/>
              </w:rPr>
              <w:t xml:space="preserve">1实物商品 2电子券 3话费 4流量 5加油卡 6QQ币 7彩票 </w:t>
            </w:r>
            <w:r>
              <w:rPr>
                <w:rFonts w:ascii="微软雅黑" w:eastAsia="微软雅黑" w:hAnsi="微软雅黑"/>
                <w:color w:val="000000"/>
                <w:sz w:val="18"/>
                <w:szCs w:val="18"/>
              </w:rPr>
              <w:t>8.</w:t>
            </w:r>
            <w:r>
              <w:rPr>
                <w:rFonts w:ascii="微软雅黑" w:eastAsia="微软雅黑" w:hAnsi="微软雅黑" w:hint="eastAsia"/>
                <w:color w:val="000000"/>
                <w:sz w:val="18"/>
                <w:szCs w:val="18"/>
              </w:rPr>
              <w:t>公交卡</w:t>
            </w:r>
          </w:p>
        </w:tc>
      </w:tr>
      <w:tr w:rsidR="0099371D">
        <w:trPr>
          <w:trHeight w:val="417"/>
          <w:ins w:id="1139" w:author="temp" w:date="2016-02-14T11:10:00Z"/>
        </w:trPr>
        <w:tc>
          <w:tcPr>
            <w:tcW w:w="851" w:type="dxa"/>
            <w:vMerge/>
            <w:shd w:val="clear" w:color="auto" w:fill="auto"/>
          </w:tcPr>
          <w:p w:rsidR="0099371D" w:rsidRDefault="0099371D">
            <w:pPr>
              <w:jc w:val="center"/>
              <w:rPr>
                <w:ins w:id="1140" w:author="temp" w:date="2016-02-14T11:10:00Z"/>
                <w:rStyle w:val="shorttext"/>
              </w:rPr>
            </w:pPr>
          </w:p>
        </w:tc>
        <w:tc>
          <w:tcPr>
            <w:tcW w:w="1559" w:type="dxa"/>
            <w:shd w:val="clear" w:color="auto" w:fill="auto"/>
          </w:tcPr>
          <w:p w:rsidR="0099371D" w:rsidRDefault="002A4916">
            <w:pPr>
              <w:jc w:val="center"/>
              <w:rPr>
                <w:ins w:id="114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pointsPric</w:t>
            </w:r>
            <w:r>
              <w:rPr>
                <w:rFonts w:ascii="微软雅黑" w:eastAsia="微软雅黑" w:hAnsi="微软雅黑"/>
                <w:color w:val="000000"/>
                <w:sz w:val="18"/>
                <w:szCs w:val="18"/>
              </w:rPr>
              <w:t>e</w:t>
            </w:r>
          </w:p>
        </w:tc>
        <w:tc>
          <w:tcPr>
            <w:tcW w:w="1566" w:type="dxa"/>
            <w:shd w:val="clear" w:color="auto" w:fill="auto"/>
          </w:tcPr>
          <w:p w:rsidR="0099371D" w:rsidRDefault="002A4916">
            <w:pPr>
              <w:jc w:val="center"/>
              <w:rPr>
                <w:ins w:id="114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积分价格</w:t>
            </w:r>
          </w:p>
        </w:tc>
        <w:tc>
          <w:tcPr>
            <w:tcW w:w="1029" w:type="dxa"/>
            <w:shd w:val="clear" w:color="auto" w:fill="auto"/>
          </w:tcPr>
          <w:p w:rsidR="0099371D" w:rsidRDefault="002A4916">
            <w:pPr>
              <w:jc w:val="center"/>
              <w:rPr>
                <w:ins w:id="1143" w:author="temp" w:date="2016-02-14T11:10:00Z"/>
                <w:rFonts w:ascii="微软雅黑" w:eastAsia="微软雅黑" w:hAnsi="微软雅黑"/>
                <w:color w:val="000000"/>
                <w:sz w:val="18"/>
                <w:szCs w:val="18"/>
              </w:rPr>
            </w:pPr>
            <w:ins w:id="1144"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14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18</w:t>
            </w:r>
          </w:p>
        </w:tc>
        <w:tc>
          <w:tcPr>
            <w:tcW w:w="1274" w:type="dxa"/>
            <w:shd w:val="clear" w:color="auto" w:fill="auto"/>
          </w:tcPr>
          <w:p w:rsidR="0099371D" w:rsidRDefault="002A4916">
            <w:pPr>
              <w:jc w:val="center"/>
              <w:rPr>
                <w:ins w:id="114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1147"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maxReward</w:t>
            </w:r>
          </w:p>
        </w:tc>
        <w:tc>
          <w:tcPr>
            <w:tcW w:w="156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最高奖励</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rewardType</w:t>
            </w:r>
          </w:p>
        </w:tc>
        <w:tc>
          <w:tcPr>
            <w:tcW w:w="156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奖励类型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1-按比例分配;2-固定奖励</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56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56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w:t>
            </w:r>
            <w:r>
              <w:rPr>
                <w:rFonts w:ascii="微软雅黑" w:eastAsia="微软雅黑" w:hAnsi="微软雅黑"/>
                <w:color w:val="000000"/>
                <w:sz w:val="18"/>
                <w:szCs w:val="18"/>
              </w:rPr>
              <w:t>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56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56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1148" w:author="temp" w:date="2016-02-16T12:27:00Z"/>
        </w:rPr>
      </w:pPr>
      <w:bookmarkStart w:id="1149" w:name="_Toc508982646"/>
      <w:r>
        <w:rPr>
          <w:rFonts w:hint="eastAsia"/>
        </w:rPr>
        <w:lastRenderedPageBreak/>
        <w:t>渠道产品关联信息新增或更新</w:t>
      </w:r>
      <w:ins w:id="1150" w:author="temp" w:date="2016-02-16T12:27:00Z">
        <w:r>
          <w:rPr>
            <w:rFonts w:hint="eastAsia"/>
          </w:rPr>
          <w:t>接口</w:t>
        </w:r>
        <w:bookmarkEnd w:id="1149"/>
      </w:ins>
    </w:p>
    <w:p w:rsidR="0099371D" w:rsidRDefault="002A4916">
      <w:pPr>
        <w:pStyle w:val="30"/>
        <w:rPr>
          <w:ins w:id="1151" w:author="temp" w:date="2016-02-16T12:27:00Z"/>
        </w:rPr>
      </w:pPr>
      <w:bookmarkStart w:id="1152" w:name="_Toc508982647"/>
      <w:ins w:id="1153" w:author="temp" w:date="2016-02-16T12:27:00Z">
        <w:r>
          <w:rPr>
            <w:rFonts w:hint="eastAsia"/>
          </w:rPr>
          <w:t>接口名称：</w:t>
        </w:r>
      </w:ins>
      <w:r>
        <w:rPr>
          <w:rFonts w:hint="eastAsia"/>
        </w:rPr>
        <w:t>channel/</w:t>
      </w:r>
      <w:r>
        <w:t>channel</w:t>
      </w:r>
      <w:r>
        <w:rPr>
          <w:rFonts w:hint="eastAsia"/>
        </w:rPr>
        <w:t>P</w:t>
      </w:r>
      <w:r>
        <w:t>roduct/productInfo</w:t>
      </w:r>
      <w:r>
        <w:rPr>
          <w:rFonts w:hint="eastAsia"/>
        </w:rPr>
        <w:t>Insert</w:t>
      </w:r>
      <w:r>
        <w:t>OrUpdate</w:t>
      </w:r>
      <w:r>
        <w:rPr>
          <w:rFonts w:hint="eastAsia"/>
        </w:rPr>
        <w:t>.</w:t>
      </w:r>
      <w:r>
        <w:t>do</w:t>
      </w:r>
      <w:bookmarkEnd w:id="1152"/>
    </w:p>
    <w:p w:rsidR="0099371D" w:rsidRDefault="002A4916">
      <w:pPr>
        <w:pStyle w:val="30"/>
        <w:rPr>
          <w:ins w:id="1154" w:author="temp" w:date="2016-02-16T12:27:00Z"/>
        </w:rPr>
      </w:pPr>
      <w:bookmarkStart w:id="1155" w:name="_Toc508982648"/>
      <w:ins w:id="1156" w:author="temp" w:date="2016-02-16T12:27:00Z">
        <w:r>
          <w:rPr>
            <w:rFonts w:hint="eastAsia"/>
          </w:rPr>
          <w:t>请求报文</w:t>
        </w:r>
        <w:bookmarkEnd w:id="1155"/>
      </w:ins>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380"/>
        <w:gridCol w:w="1030"/>
        <w:gridCol w:w="850"/>
        <w:gridCol w:w="1276"/>
        <w:gridCol w:w="2410"/>
      </w:tblGrid>
      <w:tr w:rsidR="0099371D">
        <w:trPr>
          <w:ins w:id="1157" w:author="temp" w:date="2016-02-16T12:27:00Z"/>
        </w:trPr>
        <w:tc>
          <w:tcPr>
            <w:tcW w:w="1560" w:type="dxa"/>
            <w:shd w:val="clear" w:color="auto" w:fill="E6E6E6"/>
          </w:tcPr>
          <w:p w:rsidR="0099371D" w:rsidRDefault="002A4916">
            <w:pPr>
              <w:jc w:val="center"/>
              <w:rPr>
                <w:ins w:id="1158" w:author="temp" w:date="2016-02-16T12:27:00Z"/>
                <w:rFonts w:ascii="微软雅黑" w:eastAsia="微软雅黑" w:hAnsi="微软雅黑"/>
                <w:color w:val="000000"/>
                <w:sz w:val="18"/>
                <w:szCs w:val="18"/>
              </w:rPr>
            </w:pPr>
            <w:ins w:id="1159" w:author="temp" w:date="2016-02-16T12: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160" w:author="temp" w:date="2016-02-16T12:27:00Z"/>
                <w:rFonts w:ascii="微软雅黑" w:eastAsia="微软雅黑" w:hAnsi="微软雅黑"/>
                <w:color w:val="000000"/>
                <w:sz w:val="18"/>
                <w:szCs w:val="18"/>
              </w:rPr>
            </w:pPr>
            <w:ins w:id="1161" w:author="temp" w:date="2016-02-16T12:27:00Z">
              <w:r>
                <w:rPr>
                  <w:rFonts w:ascii="微软雅黑" w:eastAsia="微软雅黑" w:hAnsi="微软雅黑" w:hint="eastAsia"/>
                  <w:color w:val="000000"/>
                  <w:sz w:val="18"/>
                  <w:szCs w:val="18"/>
                </w:rPr>
                <w:t>字段名</w:t>
              </w:r>
            </w:ins>
          </w:p>
        </w:tc>
        <w:tc>
          <w:tcPr>
            <w:tcW w:w="1380" w:type="dxa"/>
            <w:shd w:val="clear" w:color="auto" w:fill="E6E6E6"/>
          </w:tcPr>
          <w:p w:rsidR="0099371D" w:rsidRDefault="002A4916">
            <w:pPr>
              <w:jc w:val="center"/>
              <w:rPr>
                <w:ins w:id="1162" w:author="temp" w:date="2016-02-16T12:27:00Z"/>
                <w:rFonts w:ascii="微软雅黑" w:eastAsia="微软雅黑" w:hAnsi="微软雅黑"/>
                <w:color w:val="000000"/>
                <w:sz w:val="18"/>
                <w:szCs w:val="18"/>
              </w:rPr>
            </w:pPr>
            <w:ins w:id="1163" w:author="temp" w:date="2016-02-16T12:27:00Z">
              <w:r>
                <w:rPr>
                  <w:rFonts w:ascii="微软雅黑" w:eastAsia="微软雅黑" w:hAnsi="微软雅黑" w:hint="eastAsia"/>
                  <w:color w:val="000000"/>
                  <w:sz w:val="18"/>
                  <w:szCs w:val="18"/>
                </w:rPr>
                <w:t>数据项</w:t>
              </w:r>
            </w:ins>
          </w:p>
        </w:tc>
        <w:tc>
          <w:tcPr>
            <w:tcW w:w="1030" w:type="dxa"/>
            <w:shd w:val="clear" w:color="auto" w:fill="E6E6E6"/>
          </w:tcPr>
          <w:p w:rsidR="0099371D" w:rsidRDefault="002A4916">
            <w:pPr>
              <w:jc w:val="center"/>
              <w:rPr>
                <w:ins w:id="1164" w:author="temp" w:date="2016-02-16T12:27:00Z"/>
                <w:rFonts w:ascii="微软雅黑" w:eastAsia="微软雅黑" w:hAnsi="微软雅黑"/>
                <w:color w:val="000000"/>
                <w:sz w:val="18"/>
                <w:szCs w:val="18"/>
              </w:rPr>
            </w:pPr>
            <w:ins w:id="1165" w:author="temp" w:date="2016-02-16T12:27:00Z">
              <w:r>
                <w:rPr>
                  <w:rFonts w:ascii="微软雅黑" w:eastAsia="微软雅黑" w:hAnsi="微软雅黑" w:hint="eastAsia"/>
                  <w:color w:val="000000"/>
                  <w:sz w:val="18"/>
                  <w:szCs w:val="18"/>
                </w:rPr>
                <w:t>类型</w:t>
              </w:r>
            </w:ins>
          </w:p>
        </w:tc>
        <w:tc>
          <w:tcPr>
            <w:tcW w:w="850" w:type="dxa"/>
            <w:shd w:val="clear" w:color="auto" w:fill="E6E6E6"/>
          </w:tcPr>
          <w:p w:rsidR="0099371D" w:rsidRDefault="002A4916">
            <w:pPr>
              <w:jc w:val="center"/>
              <w:rPr>
                <w:ins w:id="1166" w:author="temp" w:date="2016-02-16T12:27:00Z"/>
                <w:rFonts w:ascii="微软雅黑" w:eastAsia="微软雅黑" w:hAnsi="微软雅黑"/>
                <w:color w:val="000000"/>
                <w:sz w:val="18"/>
                <w:szCs w:val="18"/>
              </w:rPr>
            </w:pPr>
            <w:ins w:id="1167" w:author="temp" w:date="2016-02-16T12:27:00Z">
              <w:r>
                <w:rPr>
                  <w:rFonts w:ascii="微软雅黑" w:eastAsia="微软雅黑" w:hAnsi="微软雅黑" w:hint="eastAsia"/>
                  <w:color w:val="000000"/>
                  <w:sz w:val="18"/>
                  <w:szCs w:val="18"/>
                </w:rPr>
                <w:t>长度</w:t>
              </w:r>
            </w:ins>
          </w:p>
        </w:tc>
        <w:tc>
          <w:tcPr>
            <w:tcW w:w="1276" w:type="dxa"/>
            <w:shd w:val="clear" w:color="auto" w:fill="E6E6E6"/>
          </w:tcPr>
          <w:p w:rsidR="0099371D" w:rsidRDefault="002A4916">
            <w:pPr>
              <w:jc w:val="center"/>
              <w:rPr>
                <w:ins w:id="1168" w:author="temp" w:date="2016-02-16T12:27:00Z"/>
                <w:rFonts w:ascii="微软雅黑" w:eastAsia="微软雅黑" w:hAnsi="微软雅黑"/>
                <w:color w:val="000000"/>
                <w:sz w:val="18"/>
                <w:szCs w:val="18"/>
              </w:rPr>
            </w:pPr>
            <w:ins w:id="1169" w:author="temp" w:date="2016-02-16T12: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170" w:author="temp" w:date="2016-02-16T12:27:00Z"/>
                <w:rFonts w:ascii="微软雅黑" w:eastAsia="微软雅黑" w:hAnsi="微软雅黑"/>
                <w:color w:val="000000"/>
                <w:sz w:val="18"/>
                <w:szCs w:val="18"/>
              </w:rPr>
            </w:pPr>
            <w:ins w:id="1171" w:author="temp" w:date="2016-02-16T12:27:00Z">
              <w:r>
                <w:rPr>
                  <w:rFonts w:ascii="微软雅黑" w:eastAsia="微软雅黑" w:hAnsi="微软雅黑" w:hint="eastAsia"/>
                  <w:color w:val="000000"/>
                  <w:sz w:val="18"/>
                  <w:szCs w:val="18"/>
                </w:rPr>
                <w:t>备注</w:t>
              </w:r>
            </w:ins>
          </w:p>
        </w:tc>
      </w:tr>
      <w:tr w:rsidR="0099371D">
        <w:trPr>
          <w:trHeight w:val="417"/>
          <w:ins w:id="1172" w:author="temp" w:date="2016-02-16T12:27:00Z"/>
        </w:trPr>
        <w:tc>
          <w:tcPr>
            <w:tcW w:w="1560" w:type="dxa"/>
            <w:vMerge w:val="restart"/>
            <w:shd w:val="clear" w:color="auto" w:fill="auto"/>
            <w:vAlign w:val="center"/>
          </w:tcPr>
          <w:p w:rsidR="0099371D" w:rsidRDefault="0099371D">
            <w:pPr>
              <w:jc w:val="center"/>
              <w:rPr>
                <w:ins w:id="1173" w:author="temp" w:date="2016-02-16T12:27:00Z"/>
                <w:rStyle w:val="shorttext"/>
              </w:rPr>
            </w:pPr>
          </w:p>
        </w:tc>
        <w:tc>
          <w:tcPr>
            <w:tcW w:w="1559" w:type="dxa"/>
            <w:shd w:val="clear" w:color="auto" w:fill="auto"/>
          </w:tcPr>
          <w:p w:rsidR="0099371D" w:rsidRDefault="002A4916">
            <w:pPr>
              <w:jc w:val="center"/>
              <w:rPr>
                <w:ins w:id="1174" w:author="temp" w:date="2016-02-16T12:27:00Z"/>
                <w:rFonts w:ascii="微软雅黑" w:eastAsia="微软雅黑" w:hAnsi="微软雅黑"/>
                <w:color w:val="000000"/>
                <w:sz w:val="18"/>
                <w:szCs w:val="18"/>
              </w:rPr>
            </w:pPr>
            <w:r>
              <w:rPr>
                <w:rFonts w:ascii="微软雅黑" w:eastAsia="微软雅黑" w:hAnsi="微软雅黑" w:hint="eastAsia"/>
                <w:color w:val="000000"/>
                <w:sz w:val="18"/>
                <w:szCs w:val="18"/>
              </w:rPr>
              <w:t>productId</w:t>
            </w:r>
          </w:p>
        </w:tc>
        <w:tc>
          <w:tcPr>
            <w:tcW w:w="1380" w:type="dxa"/>
            <w:shd w:val="clear" w:color="auto" w:fill="auto"/>
          </w:tcPr>
          <w:p w:rsidR="0099371D" w:rsidRDefault="002A4916">
            <w:pPr>
              <w:jc w:val="center"/>
              <w:rPr>
                <w:ins w:id="1175" w:author="temp" w:date="2016-02-16T12:27:00Z"/>
                <w:rFonts w:ascii="微软雅黑" w:eastAsia="微软雅黑" w:hAnsi="微软雅黑"/>
                <w:color w:val="000000"/>
                <w:sz w:val="18"/>
                <w:szCs w:val="18"/>
              </w:rPr>
            </w:pPr>
            <w:r>
              <w:rPr>
                <w:rFonts w:ascii="微软雅黑" w:eastAsia="微软雅黑" w:hAnsi="微软雅黑" w:hint="eastAsia"/>
                <w:color w:val="000000"/>
                <w:sz w:val="18"/>
                <w:szCs w:val="18"/>
              </w:rPr>
              <w:t>产品ID</w:t>
            </w:r>
          </w:p>
        </w:tc>
        <w:tc>
          <w:tcPr>
            <w:tcW w:w="1030" w:type="dxa"/>
            <w:shd w:val="clear" w:color="auto" w:fill="auto"/>
          </w:tcPr>
          <w:p w:rsidR="0099371D" w:rsidRDefault="002A4916">
            <w:pPr>
              <w:jc w:val="center"/>
              <w:rPr>
                <w:ins w:id="1176" w:author="temp" w:date="2016-02-16T12:27:00Z"/>
                <w:rFonts w:ascii="微软雅黑" w:eastAsia="微软雅黑" w:hAnsi="微软雅黑"/>
                <w:color w:val="000000"/>
                <w:sz w:val="18"/>
                <w:szCs w:val="18"/>
              </w:rPr>
            </w:pPr>
            <w:ins w:id="1177" w:author="temp" w:date="2016-02-16T12:27:00Z">
              <w:r>
                <w:rPr>
                  <w:rFonts w:ascii="微软雅黑" w:eastAsia="微软雅黑" w:hAnsi="微软雅黑" w:hint="eastAsia"/>
                  <w:color w:val="000000"/>
                  <w:sz w:val="18"/>
                  <w:szCs w:val="18"/>
                </w:rPr>
                <w:t>varchar</w:t>
              </w:r>
            </w:ins>
          </w:p>
        </w:tc>
        <w:tc>
          <w:tcPr>
            <w:tcW w:w="850" w:type="dxa"/>
            <w:shd w:val="clear" w:color="auto" w:fill="auto"/>
          </w:tcPr>
          <w:p w:rsidR="0099371D" w:rsidRDefault="002A4916">
            <w:pPr>
              <w:jc w:val="right"/>
              <w:rPr>
                <w:ins w:id="1178" w:author="temp" w:date="2016-02-16T12:27: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ins w:id="1179" w:author="temp" w:date="2016-02-16T12:27: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vMerge w:val="restart"/>
            <w:shd w:val="clear" w:color="auto" w:fill="auto"/>
          </w:tcPr>
          <w:p w:rsidR="0099371D" w:rsidRDefault="002A4916">
            <w:pPr>
              <w:rPr>
                <w:ins w:id="1180" w:author="temp" w:date="2016-02-16T12:27:00Z"/>
                <w:rFonts w:ascii="微软雅黑" w:eastAsia="微软雅黑" w:hAnsi="微软雅黑"/>
                <w:color w:val="000000"/>
                <w:sz w:val="18"/>
                <w:szCs w:val="18"/>
              </w:rPr>
            </w:pPr>
            <w:r>
              <w:rPr>
                <w:rFonts w:ascii="微软雅黑" w:eastAsia="微软雅黑" w:hAnsi="微软雅黑" w:hint="eastAsia"/>
                <w:color w:val="000000"/>
                <w:sz w:val="18"/>
                <w:szCs w:val="18"/>
              </w:rPr>
              <w:t>这三个字段组成联合主键，数据库中找到为更新，否则为新增</w:t>
            </w:r>
          </w:p>
        </w:tc>
      </w:tr>
      <w:tr w:rsidR="0099371D">
        <w:trPr>
          <w:trHeight w:val="417"/>
          <w:ins w:id="1181" w:author="temp" w:date="2016-02-16T12:27:00Z"/>
        </w:trPr>
        <w:tc>
          <w:tcPr>
            <w:tcW w:w="1560" w:type="dxa"/>
            <w:vMerge/>
            <w:shd w:val="clear" w:color="auto" w:fill="auto"/>
          </w:tcPr>
          <w:p w:rsidR="0099371D" w:rsidRDefault="0099371D">
            <w:pPr>
              <w:jc w:val="center"/>
              <w:rPr>
                <w:ins w:id="1182" w:author="temp" w:date="2016-02-16T12:27:00Z"/>
                <w:rStyle w:val="shorttext"/>
              </w:rPr>
            </w:pPr>
          </w:p>
        </w:tc>
        <w:tc>
          <w:tcPr>
            <w:tcW w:w="1559" w:type="dxa"/>
            <w:shd w:val="clear" w:color="auto" w:fill="auto"/>
          </w:tcPr>
          <w:p w:rsidR="0099371D" w:rsidRDefault="002A4916">
            <w:pPr>
              <w:jc w:val="center"/>
              <w:rPr>
                <w:ins w:id="1183" w:author="temp" w:date="2016-02-16T12:27:00Z"/>
                <w:rFonts w:ascii="微软雅黑" w:eastAsia="微软雅黑" w:hAnsi="微软雅黑"/>
                <w:color w:val="000000"/>
                <w:sz w:val="18"/>
                <w:szCs w:val="18"/>
              </w:rPr>
            </w:pPr>
            <w:r>
              <w:rPr>
                <w:rFonts w:ascii="微软雅黑" w:eastAsia="微软雅黑" w:hAnsi="微软雅黑"/>
                <w:color w:val="000000"/>
                <w:sz w:val="18"/>
                <w:szCs w:val="18"/>
              </w:rPr>
              <w:t>channelId</w:t>
            </w:r>
          </w:p>
        </w:tc>
        <w:tc>
          <w:tcPr>
            <w:tcW w:w="1380" w:type="dxa"/>
            <w:shd w:val="clear" w:color="auto" w:fill="auto"/>
          </w:tcPr>
          <w:p w:rsidR="0099371D" w:rsidRDefault="002A4916">
            <w:pPr>
              <w:jc w:val="center"/>
              <w:rPr>
                <w:ins w:id="1184" w:author="temp" w:date="2016-02-16T12:27:00Z"/>
                <w:rFonts w:ascii="微软雅黑" w:eastAsia="微软雅黑" w:hAnsi="微软雅黑"/>
                <w:color w:val="000000"/>
                <w:sz w:val="18"/>
                <w:szCs w:val="18"/>
              </w:rPr>
            </w:pPr>
            <w:r>
              <w:rPr>
                <w:rFonts w:ascii="微软雅黑" w:eastAsia="微软雅黑" w:hAnsi="微软雅黑" w:hint="eastAsia"/>
                <w:color w:val="000000"/>
                <w:sz w:val="18"/>
                <w:szCs w:val="18"/>
              </w:rPr>
              <w:t>渠道ID</w:t>
            </w:r>
          </w:p>
        </w:tc>
        <w:tc>
          <w:tcPr>
            <w:tcW w:w="1030" w:type="dxa"/>
            <w:shd w:val="clear" w:color="auto" w:fill="auto"/>
          </w:tcPr>
          <w:p w:rsidR="0099371D" w:rsidRDefault="002A4916">
            <w:pPr>
              <w:jc w:val="center"/>
              <w:rPr>
                <w:ins w:id="1185" w:author="temp" w:date="2016-02-16T12:27:00Z"/>
                <w:rFonts w:ascii="微软雅黑" w:eastAsia="微软雅黑" w:hAnsi="微软雅黑"/>
                <w:color w:val="000000"/>
                <w:sz w:val="18"/>
                <w:szCs w:val="18"/>
              </w:rPr>
            </w:pPr>
            <w:ins w:id="1186" w:author="temp" w:date="2016-02-16T12:27:00Z">
              <w:r>
                <w:rPr>
                  <w:rFonts w:ascii="微软雅黑" w:eastAsia="微软雅黑" w:hAnsi="微软雅黑" w:hint="eastAsia"/>
                  <w:color w:val="000000"/>
                  <w:sz w:val="18"/>
                  <w:szCs w:val="18"/>
                </w:rPr>
                <w:t>varchar</w:t>
              </w:r>
            </w:ins>
          </w:p>
        </w:tc>
        <w:tc>
          <w:tcPr>
            <w:tcW w:w="850" w:type="dxa"/>
            <w:shd w:val="clear" w:color="auto" w:fill="auto"/>
          </w:tcPr>
          <w:p w:rsidR="0099371D" w:rsidRDefault="002A4916">
            <w:pPr>
              <w:jc w:val="right"/>
              <w:rPr>
                <w:ins w:id="1187" w:author="temp" w:date="2016-02-16T12:27: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ins w:id="1188" w:author="temp" w:date="2016-02-16T12:27: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vMerge/>
            <w:shd w:val="clear" w:color="auto" w:fill="auto"/>
          </w:tcPr>
          <w:p w:rsidR="0099371D" w:rsidRDefault="0099371D">
            <w:pPr>
              <w:rPr>
                <w:ins w:id="1189" w:author="temp" w:date="2016-02-16T12:27:00Z"/>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productType</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产品类型</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vMerge/>
            <w:shd w:val="clear" w:color="auto" w:fill="auto"/>
          </w:tcPr>
          <w:p w:rsidR="0099371D" w:rsidRDefault="0099371D">
            <w:pPr>
              <w:rPr>
                <w:rFonts w:ascii="微软雅黑" w:eastAsia="微软雅黑" w:hAnsi="微软雅黑" w:cs="新宋体"/>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pointsPric</w:t>
            </w:r>
            <w:r>
              <w:rPr>
                <w:rFonts w:ascii="微软雅黑" w:eastAsia="微软雅黑" w:hAnsi="微软雅黑"/>
                <w:color w:val="000000"/>
                <w:sz w:val="18"/>
                <w:szCs w:val="18"/>
              </w:rPr>
              <w:t>e</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积分价格</w:t>
            </w:r>
          </w:p>
        </w:tc>
        <w:tc>
          <w:tcPr>
            <w:tcW w:w="1030" w:type="dxa"/>
            <w:shd w:val="clear" w:color="auto" w:fill="auto"/>
          </w:tcPr>
          <w:p w:rsidR="0099371D" w:rsidRDefault="002A4916">
            <w:pPr>
              <w:jc w:val="center"/>
              <w:rPr>
                <w:rFonts w:ascii="微软雅黑" w:eastAsia="微软雅黑" w:hAnsi="微软雅黑"/>
                <w:color w:val="000000"/>
                <w:sz w:val="18"/>
                <w:szCs w:val="18"/>
              </w:rPr>
            </w:pPr>
            <w:ins w:id="1190" w:author="temp" w:date="2016-02-14T11:10:00Z">
              <w:r>
                <w:rPr>
                  <w:rFonts w:ascii="微软雅黑" w:eastAsia="微软雅黑" w:hAnsi="微软雅黑" w:hint="eastAsia"/>
                  <w:color w:val="000000"/>
                  <w:sz w:val="18"/>
                  <w:szCs w:val="18"/>
                </w:rPr>
                <w:t>varchar</w:t>
              </w:r>
            </w:ins>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18</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maxReward</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最高奖励</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rewardType</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奖励类型</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1-按比例分配;2-固定奖励</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w:t>
            </w:r>
            <w:r>
              <w:rPr>
                <w:rFonts w:ascii="微软雅黑" w:eastAsia="微软雅黑" w:hAnsi="微软雅黑"/>
                <w:color w:val="000000"/>
                <w:sz w:val="18"/>
                <w:szCs w:val="18"/>
              </w:rPr>
              <w:t>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Pr>
        <w:rPr>
          <w:ins w:id="1191" w:author="temp" w:date="2016-02-16T12:27:00Z"/>
        </w:rPr>
      </w:pPr>
    </w:p>
    <w:p w:rsidR="0099371D" w:rsidRDefault="002A4916">
      <w:pPr>
        <w:pStyle w:val="30"/>
        <w:rPr>
          <w:ins w:id="1192" w:author="temp" w:date="2016-02-16T12:27:00Z"/>
        </w:rPr>
      </w:pPr>
      <w:bookmarkStart w:id="1193" w:name="_Toc508982649"/>
      <w:ins w:id="1194" w:author="temp" w:date="2016-02-16T12:27:00Z">
        <w:r>
          <w:rPr>
            <w:rFonts w:hint="eastAsia"/>
          </w:rPr>
          <w:t>响应报文</w:t>
        </w:r>
        <w:bookmarkEnd w:id="1193"/>
      </w:ins>
    </w:p>
    <w:tbl>
      <w:tblPr>
        <w:tblW w:w="97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362"/>
        <w:gridCol w:w="1476"/>
        <w:gridCol w:w="992"/>
        <w:gridCol w:w="993"/>
        <w:gridCol w:w="1275"/>
        <w:gridCol w:w="2410"/>
      </w:tblGrid>
      <w:tr w:rsidR="0099371D">
        <w:trPr>
          <w:ins w:id="1195" w:author="temp" w:date="2016-02-17T10:35:00Z"/>
        </w:trPr>
        <w:tc>
          <w:tcPr>
            <w:tcW w:w="1276" w:type="dxa"/>
            <w:shd w:val="clear" w:color="auto" w:fill="E6E6E6"/>
          </w:tcPr>
          <w:p w:rsidR="0099371D" w:rsidRDefault="002A4916">
            <w:pPr>
              <w:jc w:val="center"/>
              <w:rPr>
                <w:ins w:id="1196" w:author="temp" w:date="2016-02-17T10:35:00Z"/>
                <w:rFonts w:ascii="微软雅黑" w:eastAsia="微软雅黑" w:hAnsi="微软雅黑"/>
                <w:color w:val="000000"/>
                <w:sz w:val="18"/>
                <w:szCs w:val="18"/>
              </w:rPr>
            </w:pPr>
            <w:ins w:id="1197" w:author="temp" w:date="2016-02-17T10:36:00Z">
              <w:r>
                <w:rPr>
                  <w:rFonts w:ascii="微软雅黑" w:eastAsia="微软雅黑" w:hAnsi="微软雅黑" w:hint="eastAsia"/>
                  <w:color w:val="000000"/>
                  <w:sz w:val="18"/>
                  <w:szCs w:val="18"/>
                </w:rPr>
                <w:t>对象</w:t>
              </w:r>
            </w:ins>
          </w:p>
        </w:tc>
        <w:tc>
          <w:tcPr>
            <w:tcW w:w="1362" w:type="dxa"/>
            <w:shd w:val="clear" w:color="auto" w:fill="E6E6E6"/>
          </w:tcPr>
          <w:p w:rsidR="0099371D" w:rsidRDefault="002A4916">
            <w:pPr>
              <w:jc w:val="center"/>
              <w:rPr>
                <w:ins w:id="1198" w:author="temp" w:date="2016-02-17T10:35:00Z"/>
                <w:rFonts w:ascii="微软雅黑" w:eastAsia="微软雅黑" w:hAnsi="微软雅黑"/>
                <w:color w:val="000000"/>
                <w:sz w:val="18"/>
                <w:szCs w:val="18"/>
              </w:rPr>
            </w:pPr>
            <w:ins w:id="1199" w:author="temp" w:date="2016-02-17T10:36:00Z">
              <w:r>
                <w:rPr>
                  <w:rFonts w:ascii="微软雅黑" w:eastAsia="微软雅黑" w:hAnsi="微软雅黑" w:hint="eastAsia"/>
                  <w:color w:val="000000"/>
                  <w:sz w:val="18"/>
                  <w:szCs w:val="18"/>
                </w:rPr>
                <w:t>字段名</w:t>
              </w:r>
            </w:ins>
          </w:p>
        </w:tc>
        <w:tc>
          <w:tcPr>
            <w:tcW w:w="1476" w:type="dxa"/>
            <w:shd w:val="clear" w:color="auto" w:fill="E6E6E6"/>
          </w:tcPr>
          <w:p w:rsidR="0099371D" w:rsidRDefault="002A4916">
            <w:pPr>
              <w:jc w:val="center"/>
              <w:rPr>
                <w:ins w:id="1200" w:author="temp" w:date="2016-02-17T10:35:00Z"/>
                <w:rFonts w:ascii="微软雅黑" w:eastAsia="微软雅黑" w:hAnsi="微软雅黑"/>
                <w:color w:val="000000"/>
                <w:sz w:val="18"/>
                <w:szCs w:val="18"/>
              </w:rPr>
            </w:pPr>
            <w:ins w:id="1201" w:author="temp" w:date="2016-02-17T10:36:00Z">
              <w:r>
                <w:rPr>
                  <w:rFonts w:ascii="微软雅黑" w:eastAsia="微软雅黑" w:hAnsi="微软雅黑" w:hint="eastAsia"/>
                  <w:color w:val="000000"/>
                  <w:sz w:val="18"/>
                  <w:szCs w:val="18"/>
                </w:rPr>
                <w:t>数据项</w:t>
              </w:r>
            </w:ins>
          </w:p>
        </w:tc>
        <w:tc>
          <w:tcPr>
            <w:tcW w:w="992" w:type="dxa"/>
            <w:shd w:val="clear" w:color="auto" w:fill="E6E6E6"/>
          </w:tcPr>
          <w:p w:rsidR="0099371D" w:rsidRDefault="002A4916">
            <w:pPr>
              <w:jc w:val="center"/>
              <w:rPr>
                <w:ins w:id="1202" w:author="temp" w:date="2016-02-17T10:35:00Z"/>
                <w:rFonts w:ascii="微软雅黑" w:eastAsia="微软雅黑" w:hAnsi="微软雅黑"/>
                <w:color w:val="000000"/>
                <w:sz w:val="18"/>
                <w:szCs w:val="18"/>
              </w:rPr>
            </w:pPr>
            <w:ins w:id="1203" w:author="temp" w:date="2016-02-17T10:36:00Z">
              <w:r>
                <w:rPr>
                  <w:rFonts w:ascii="微软雅黑" w:eastAsia="微软雅黑" w:hAnsi="微软雅黑" w:hint="eastAsia"/>
                  <w:color w:val="000000"/>
                  <w:sz w:val="18"/>
                  <w:szCs w:val="18"/>
                </w:rPr>
                <w:t>类型</w:t>
              </w:r>
            </w:ins>
          </w:p>
        </w:tc>
        <w:tc>
          <w:tcPr>
            <w:tcW w:w="993" w:type="dxa"/>
            <w:shd w:val="clear" w:color="auto" w:fill="E6E6E6"/>
          </w:tcPr>
          <w:p w:rsidR="0099371D" w:rsidRDefault="002A4916">
            <w:pPr>
              <w:jc w:val="center"/>
              <w:rPr>
                <w:ins w:id="1204" w:author="temp" w:date="2016-02-17T10:35:00Z"/>
                <w:rFonts w:ascii="微软雅黑" w:eastAsia="微软雅黑" w:hAnsi="微软雅黑"/>
                <w:color w:val="000000"/>
                <w:sz w:val="18"/>
                <w:szCs w:val="18"/>
              </w:rPr>
            </w:pPr>
            <w:ins w:id="1205" w:author="temp" w:date="2016-02-17T10:36:00Z">
              <w:r>
                <w:rPr>
                  <w:rFonts w:ascii="微软雅黑" w:eastAsia="微软雅黑" w:hAnsi="微软雅黑" w:hint="eastAsia"/>
                  <w:color w:val="000000"/>
                  <w:sz w:val="18"/>
                  <w:szCs w:val="18"/>
                </w:rPr>
                <w:t>长度</w:t>
              </w:r>
            </w:ins>
          </w:p>
        </w:tc>
        <w:tc>
          <w:tcPr>
            <w:tcW w:w="1275" w:type="dxa"/>
            <w:shd w:val="clear" w:color="auto" w:fill="E6E6E6"/>
          </w:tcPr>
          <w:p w:rsidR="0099371D" w:rsidRDefault="002A4916">
            <w:pPr>
              <w:jc w:val="center"/>
              <w:rPr>
                <w:ins w:id="1206" w:author="temp" w:date="2016-02-17T10:35:00Z"/>
                <w:rFonts w:ascii="微软雅黑" w:eastAsia="微软雅黑" w:hAnsi="微软雅黑"/>
                <w:color w:val="000000"/>
                <w:sz w:val="18"/>
                <w:szCs w:val="18"/>
              </w:rPr>
            </w:pPr>
            <w:ins w:id="1207" w:author="temp" w:date="2016-02-17T10:36: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208" w:author="temp" w:date="2016-02-17T10:35:00Z"/>
                <w:rFonts w:ascii="微软雅黑" w:eastAsia="微软雅黑" w:hAnsi="微软雅黑"/>
                <w:color w:val="000000"/>
                <w:sz w:val="18"/>
                <w:szCs w:val="18"/>
              </w:rPr>
            </w:pPr>
            <w:ins w:id="1209" w:author="temp" w:date="2016-02-17T10:36:00Z">
              <w:r>
                <w:rPr>
                  <w:rFonts w:ascii="微软雅黑" w:eastAsia="微软雅黑" w:hAnsi="微软雅黑" w:hint="eastAsia"/>
                  <w:color w:val="000000"/>
                  <w:sz w:val="18"/>
                  <w:szCs w:val="18"/>
                </w:rPr>
                <w:t>备注</w:t>
              </w:r>
            </w:ins>
          </w:p>
        </w:tc>
      </w:tr>
      <w:tr w:rsidR="0099371D">
        <w:trPr>
          <w:trHeight w:val="417"/>
          <w:ins w:id="1210" w:author="temp" w:date="2016-02-17T10:35:00Z"/>
        </w:trPr>
        <w:tc>
          <w:tcPr>
            <w:tcW w:w="1276" w:type="dxa"/>
            <w:vMerge w:val="restart"/>
            <w:shd w:val="clear" w:color="auto" w:fill="auto"/>
            <w:vAlign w:val="center"/>
          </w:tcPr>
          <w:p w:rsidR="0099371D" w:rsidRDefault="002A4916">
            <w:pPr>
              <w:jc w:val="center"/>
              <w:rPr>
                <w:ins w:id="1211" w:author="temp" w:date="2016-02-17T10:35:00Z"/>
                <w:rStyle w:val="shorttext"/>
              </w:rPr>
            </w:pPr>
            <w:r>
              <w:rPr>
                <w:rStyle w:val="shorttext"/>
                <w:rFonts w:hint="eastAsia"/>
              </w:rPr>
              <w:t>header</w:t>
            </w:r>
          </w:p>
        </w:tc>
        <w:tc>
          <w:tcPr>
            <w:tcW w:w="136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4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ins w:id="1212" w:author="temp" w:date="2016-02-17T10:35:00Z"/>
        </w:trPr>
        <w:tc>
          <w:tcPr>
            <w:tcW w:w="1276" w:type="dxa"/>
            <w:vMerge/>
            <w:shd w:val="clear" w:color="auto" w:fill="auto"/>
          </w:tcPr>
          <w:p w:rsidR="0099371D" w:rsidRDefault="0099371D">
            <w:pPr>
              <w:jc w:val="center"/>
              <w:rPr>
                <w:ins w:id="1213" w:author="temp" w:date="2016-02-17T10:35:00Z"/>
                <w:rStyle w:val="shorttext"/>
              </w:rPr>
            </w:pPr>
          </w:p>
        </w:tc>
        <w:tc>
          <w:tcPr>
            <w:tcW w:w="136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4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Pr>
        <w:rPr>
          <w:ins w:id="1214" w:author="temp" w:date="2016-02-17T17:27:00Z"/>
        </w:rPr>
      </w:pPr>
    </w:p>
    <w:p w:rsidR="0099371D" w:rsidRDefault="002A4916">
      <w:pPr>
        <w:pStyle w:val="2"/>
        <w:rPr>
          <w:ins w:id="1215" w:author="temp" w:date="2016-02-17T17:27:00Z"/>
        </w:rPr>
      </w:pPr>
      <w:bookmarkStart w:id="1216" w:name="_Toc508982650"/>
      <w:r>
        <w:rPr>
          <w:rFonts w:hint="eastAsia"/>
        </w:rPr>
        <w:t>渠道产品关联信息查询</w:t>
      </w:r>
      <w:ins w:id="1217" w:author="temp" w:date="2016-02-17T17:27:00Z">
        <w:r>
          <w:rPr>
            <w:rFonts w:hint="eastAsia"/>
          </w:rPr>
          <w:t>接口</w:t>
        </w:r>
        <w:bookmarkEnd w:id="1216"/>
      </w:ins>
    </w:p>
    <w:p w:rsidR="0099371D" w:rsidRDefault="002A4916">
      <w:pPr>
        <w:pStyle w:val="30"/>
        <w:rPr>
          <w:ins w:id="1218" w:author="temp" w:date="2016-02-17T17:27:00Z"/>
        </w:rPr>
      </w:pPr>
      <w:bookmarkStart w:id="1219" w:name="_Toc508982651"/>
      <w:ins w:id="1220" w:author="temp" w:date="2016-02-17T17:27:00Z">
        <w:r>
          <w:rPr>
            <w:rFonts w:hint="eastAsia"/>
          </w:rPr>
          <w:t>接口名称：</w:t>
        </w:r>
      </w:ins>
      <w:r>
        <w:rPr>
          <w:rFonts w:hint="eastAsia"/>
        </w:rPr>
        <w:t>channel/</w:t>
      </w:r>
      <w:r>
        <w:t>channel</w:t>
      </w:r>
      <w:r>
        <w:rPr>
          <w:rFonts w:hint="eastAsia"/>
        </w:rPr>
        <w:t>P</w:t>
      </w:r>
      <w:r>
        <w:t>roduct/productInfo</w:t>
      </w:r>
      <w:r>
        <w:rPr>
          <w:rFonts w:hint="eastAsia"/>
        </w:rPr>
        <w:t>.</w:t>
      </w:r>
      <w:r>
        <w:t>do</w:t>
      </w:r>
      <w:bookmarkEnd w:id="1219"/>
    </w:p>
    <w:p w:rsidR="0099371D" w:rsidRDefault="002A4916">
      <w:pPr>
        <w:pStyle w:val="30"/>
        <w:rPr>
          <w:ins w:id="1221" w:author="temp" w:date="2016-02-17T17:27:00Z"/>
        </w:rPr>
      </w:pPr>
      <w:bookmarkStart w:id="1222" w:name="_Toc508982652"/>
      <w:ins w:id="1223" w:author="temp" w:date="2016-02-17T17:27:00Z">
        <w:r>
          <w:rPr>
            <w:rFonts w:hint="eastAsia"/>
          </w:rPr>
          <w:t>请求报文</w:t>
        </w:r>
        <w:bookmarkEnd w:id="1222"/>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224" w:author="temp" w:date="2016-02-17T17:27:00Z"/>
        </w:trPr>
        <w:tc>
          <w:tcPr>
            <w:tcW w:w="851" w:type="dxa"/>
            <w:shd w:val="clear" w:color="auto" w:fill="E6E6E6"/>
          </w:tcPr>
          <w:p w:rsidR="0099371D" w:rsidRDefault="002A4916">
            <w:pPr>
              <w:jc w:val="center"/>
              <w:rPr>
                <w:ins w:id="1225" w:author="temp" w:date="2016-02-17T17:27:00Z"/>
                <w:rFonts w:ascii="微软雅黑" w:eastAsia="微软雅黑" w:hAnsi="微软雅黑"/>
                <w:color w:val="000000"/>
                <w:sz w:val="18"/>
                <w:szCs w:val="18"/>
              </w:rPr>
            </w:pPr>
            <w:ins w:id="1226"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227" w:author="temp" w:date="2016-02-17T17:27:00Z"/>
                <w:rFonts w:ascii="微软雅黑" w:eastAsia="微软雅黑" w:hAnsi="微软雅黑"/>
                <w:color w:val="000000"/>
                <w:sz w:val="18"/>
                <w:szCs w:val="18"/>
              </w:rPr>
            </w:pPr>
            <w:ins w:id="1228"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229" w:author="temp" w:date="2016-02-17T17:27:00Z"/>
                <w:rFonts w:ascii="微软雅黑" w:eastAsia="微软雅黑" w:hAnsi="微软雅黑"/>
                <w:color w:val="000000"/>
                <w:sz w:val="18"/>
                <w:szCs w:val="18"/>
              </w:rPr>
            </w:pPr>
            <w:ins w:id="1230"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231" w:author="temp" w:date="2016-02-17T17:27:00Z"/>
                <w:rFonts w:ascii="微软雅黑" w:eastAsia="微软雅黑" w:hAnsi="微软雅黑"/>
                <w:color w:val="000000"/>
                <w:sz w:val="18"/>
                <w:szCs w:val="18"/>
              </w:rPr>
            </w:pPr>
            <w:ins w:id="1232"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233" w:author="temp" w:date="2016-02-17T17:27:00Z"/>
                <w:rFonts w:ascii="微软雅黑" w:eastAsia="微软雅黑" w:hAnsi="微软雅黑"/>
                <w:color w:val="000000"/>
                <w:sz w:val="18"/>
                <w:szCs w:val="18"/>
              </w:rPr>
            </w:pPr>
            <w:ins w:id="1234"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235" w:author="temp" w:date="2016-02-17T17:27:00Z"/>
                <w:rFonts w:ascii="微软雅黑" w:eastAsia="微软雅黑" w:hAnsi="微软雅黑"/>
                <w:color w:val="000000"/>
                <w:sz w:val="18"/>
                <w:szCs w:val="18"/>
              </w:rPr>
            </w:pPr>
            <w:ins w:id="1236"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237" w:author="temp" w:date="2016-02-17T17:27:00Z"/>
                <w:rFonts w:ascii="微软雅黑" w:eastAsia="微软雅黑" w:hAnsi="微软雅黑"/>
                <w:color w:val="000000"/>
                <w:sz w:val="18"/>
                <w:szCs w:val="18"/>
              </w:rPr>
            </w:pPr>
            <w:ins w:id="1238" w:author="temp" w:date="2016-02-17T17:27:00Z">
              <w:r>
                <w:rPr>
                  <w:rFonts w:ascii="微软雅黑" w:eastAsia="微软雅黑" w:hAnsi="微软雅黑" w:hint="eastAsia"/>
                  <w:color w:val="000000"/>
                  <w:sz w:val="18"/>
                  <w:szCs w:val="18"/>
                </w:rPr>
                <w:t>备注</w:t>
              </w:r>
            </w:ins>
          </w:p>
        </w:tc>
      </w:tr>
      <w:tr w:rsidR="0099371D">
        <w:trPr>
          <w:trHeight w:val="417"/>
          <w:ins w:id="1239" w:author="temp" w:date="2016-02-17T17:27:00Z"/>
        </w:trPr>
        <w:tc>
          <w:tcPr>
            <w:tcW w:w="851" w:type="dxa"/>
            <w:vMerge w:val="restart"/>
            <w:shd w:val="clear" w:color="auto" w:fill="auto"/>
            <w:vAlign w:val="center"/>
          </w:tcPr>
          <w:p w:rsidR="0099371D" w:rsidRDefault="0099371D">
            <w:pPr>
              <w:jc w:val="center"/>
              <w:rPr>
                <w:ins w:id="1240" w:author="temp" w:date="2016-02-17T17:27:00Z"/>
                <w:rStyle w:val="shorttext"/>
              </w:rPr>
            </w:pPr>
          </w:p>
        </w:tc>
        <w:tc>
          <w:tcPr>
            <w:tcW w:w="1559" w:type="dxa"/>
            <w:shd w:val="clear" w:color="auto" w:fill="auto"/>
          </w:tcPr>
          <w:p w:rsidR="0099371D" w:rsidRDefault="002A4916">
            <w:pPr>
              <w:jc w:val="center"/>
              <w:rPr>
                <w:ins w:id="1241" w:author="temp" w:date="2016-02-16T12:27:00Z"/>
                <w:rFonts w:ascii="微软雅黑" w:eastAsia="微软雅黑" w:hAnsi="微软雅黑"/>
                <w:color w:val="000000"/>
                <w:sz w:val="18"/>
                <w:szCs w:val="18"/>
              </w:rPr>
            </w:pPr>
            <w:r>
              <w:rPr>
                <w:rFonts w:ascii="微软雅黑" w:eastAsia="微软雅黑" w:hAnsi="微软雅黑" w:hint="eastAsia"/>
                <w:color w:val="000000"/>
                <w:sz w:val="18"/>
                <w:szCs w:val="18"/>
              </w:rPr>
              <w:t>productId</w:t>
            </w:r>
          </w:p>
        </w:tc>
        <w:tc>
          <w:tcPr>
            <w:tcW w:w="1296" w:type="dxa"/>
            <w:shd w:val="clear" w:color="auto" w:fill="auto"/>
          </w:tcPr>
          <w:p w:rsidR="0099371D" w:rsidRDefault="002A4916">
            <w:pPr>
              <w:jc w:val="center"/>
              <w:rPr>
                <w:ins w:id="1242" w:author="temp" w:date="2016-02-16T12:27:00Z"/>
                <w:rFonts w:ascii="微软雅黑" w:eastAsia="微软雅黑" w:hAnsi="微软雅黑"/>
                <w:color w:val="000000"/>
                <w:sz w:val="18"/>
                <w:szCs w:val="18"/>
              </w:rPr>
            </w:pPr>
            <w:r>
              <w:rPr>
                <w:rFonts w:ascii="微软雅黑" w:eastAsia="微软雅黑" w:hAnsi="微软雅黑" w:hint="eastAsia"/>
                <w:color w:val="000000"/>
                <w:sz w:val="18"/>
                <w:szCs w:val="18"/>
              </w:rPr>
              <w:t>产品ID</w:t>
            </w:r>
          </w:p>
        </w:tc>
        <w:tc>
          <w:tcPr>
            <w:tcW w:w="1029" w:type="dxa"/>
            <w:shd w:val="clear" w:color="auto" w:fill="auto"/>
          </w:tcPr>
          <w:p w:rsidR="0099371D" w:rsidRDefault="002A4916">
            <w:pPr>
              <w:jc w:val="center"/>
              <w:rPr>
                <w:ins w:id="1243" w:author="temp" w:date="2016-02-16T12:27:00Z"/>
                <w:rFonts w:ascii="微软雅黑" w:eastAsia="微软雅黑" w:hAnsi="微软雅黑"/>
                <w:color w:val="000000"/>
                <w:sz w:val="18"/>
                <w:szCs w:val="18"/>
              </w:rPr>
            </w:pPr>
            <w:ins w:id="1244" w:author="temp" w:date="2016-02-16T12:2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245" w:author="temp" w:date="2016-02-16T12:27: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246" w:author="temp" w:date="2016-02-16T12:27: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1247" w:author="temp" w:date="2016-02-17T17:27:00Z"/>
                <w:rFonts w:ascii="微软雅黑" w:eastAsia="微软雅黑" w:hAnsi="微软雅黑"/>
                <w:color w:val="000000"/>
                <w:sz w:val="18"/>
                <w:szCs w:val="18"/>
              </w:rPr>
            </w:pPr>
          </w:p>
        </w:tc>
      </w:tr>
      <w:tr w:rsidR="0099371D">
        <w:trPr>
          <w:trHeight w:val="417"/>
          <w:ins w:id="1248" w:author="temp" w:date="2016-02-17T17:27:00Z"/>
        </w:trPr>
        <w:tc>
          <w:tcPr>
            <w:tcW w:w="851" w:type="dxa"/>
            <w:vMerge/>
            <w:shd w:val="clear" w:color="auto" w:fill="auto"/>
          </w:tcPr>
          <w:p w:rsidR="0099371D" w:rsidRDefault="0099371D">
            <w:pPr>
              <w:rPr>
                <w:ins w:id="1249" w:author="temp" w:date="2016-02-17T17:27:00Z"/>
                <w:rStyle w:val="shorttext"/>
              </w:rPr>
            </w:pPr>
          </w:p>
        </w:tc>
        <w:tc>
          <w:tcPr>
            <w:tcW w:w="1559" w:type="dxa"/>
            <w:shd w:val="clear" w:color="auto" w:fill="auto"/>
          </w:tcPr>
          <w:p w:rsidR="0099371D" w:rsidRDefault="002A4916">
            <w:pPr>
              <w:jc w:val="center"/>
              <w:rPr>
                <w:ins w:id="1250" w:author="temp" w:date="2016-02-16T12:27:00Z"/>
                <w:rFonts w:ascii="微软雅黑" w:eastAsia="微软雅黑" w:hAnsi="微软雅黑"/>
                <w:color w:val="000000"/>
                <w:sz w:val="18"/>
                <w:szCs w:val="18"/>
              </w:rPr>
            </w:pPr>
            <w:r>
              <w:rPr>
                <w:rFonts w:ascii="微软雅黑" w:eastAsia="微软雅黑" w:hAnsi="微软雅黑"/>
                <w:color w:val="000000"/>
                <w:sz w:val="18"/>
                <w:szCs w:val="18"/>
              </w:rPr>
              <w:t>channelId</w:t>
            </w:r>
          </w:p>
        </w:tc>
        <w:tc>
          <w:tcPr>
            <w:tcW w:w="1296" w:type="dxa"/>
            <w:shd w:val="clear" w:color="auto" w:fill="auto"/>
          </w:tcPr>
          <w:p w:rsidR="0099371D" w:rsidRDefault="002A4916">
            <w:pPr>
              <w:jc w:val="center"/>
              <w:rPr>
                <w:ins w:id="1251" w:author="temp" w:date="2016-02-16T12:27:00Z"/>
                <w:rFonts w:ascii="微软雅黑" w:eastAsia="微软雅黑" w:hAnsi="微软雅黑"/>
                <w:color w:val="000000"/>
                <w:sz w:val="18"/>
                <w:szCs w:val="18"/>
              </w:rPr>
            </w:pPr>
            <w:r>
              <w:rPr>
                <w:rFonts w:ascii="微软雅黑" w:eastAsia="微软雅黑" w:hAnsi="微软雅黑" w:hint="eastAsia"/>
                <w:color w:val="000000"/>
                <w:sz w:val="18"/>
                <w:szCs w:val="18"/>
              </w:rPr>
              <w:t>渠道ID</w:t>
            </w:r>
          </w:p>
        </w:tc>
        <w:tc>
          <w:tcPr>
            <w:tcW w:w="1029" w:type="dxa"/>
            <w:shd w:val="clear" w:color="auto" w:fill="auto"/>
          </w:tcPr>
          <w:p w:rsidR="0099371D" w:rsidRDefault="002A4916">
            <w:pPr>
              <w:jc w:val="center"/>
              <w:rPr>
                <w:ins w:id="1252" w:author="temp" w:date="2016-02-16T12:27:00Z"/>
                <w:rFonts w:ascii="微软雅黑" w:eastAsia="微软雅黑" w:hAnsi="微软雅黑"/>
                <w:color w:val="000000"/>
                <w:sz w:val="18"/>
                <w:szCs w:val="18"/>
              </w:rPr>
            </w:pPr>
            <w:ins w:id="1253" w:author="temp" w:date="2016-02-16T12:2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254" w:author="temp" w:date="2016-02-16T12:27: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255" w:author="temp" w:date="2016-02-16T12:27: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1256" w:author="temp" w:date="2016-02-17T17:27:00Z"/>
                <w:rFonts w:ascii="微软雅黑" w:eastAsia="微软雅黑" w:hAnsi="微软雅黑"/>
                <w:color w:val="000000"/>
                <w:sz w:val="18"/>
                <w:szCs w:val="18"/>
              </w:rPr>
            </w:pPr>
          </w:p>
        </w:tc>
      </w:tr>
      <w:tr w:rsidR="0099371D">
        <w:trPr>
          <w:trHeight w:val="417"/>
          <w:ins w:id="1257" w:author="temp" w:date="2016-02-17T17:27:00Z"/>
        </w:trPr>
        <w:tc>
          <w:tcPr>
            <w:tcW w:w="851" w:type="dxa"/>
            <w:vMerge/>
          </w:tcPr>
          <w:p w:rsidR="0099371D" w:rsidRDefault="0099371D">
            <w:pPr>
              <w:rPr>
                <w:ins w:id="1258" w:author="temp" w:date="2016-02-17T17:27:00Z"/>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productType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ins w:id="1259" w:author="temp" w:date="2016-02-17T17:27:00Z"/>
                <w:rFonts w:ascii="微软雅黑" w:eastAsia="微软雅黑" w:hAnsi="微软雅黑"/>
                <w:color w:val="000000"/>
                <w:sz w:val="18"/>
                <w:szCs w:val="18"/>
              </w:rPr>
            </w:pPr>
          </w:p>
        </w:tc>
      </w:tr>
    </w:tbl>
    <w:p w:rsidR="0099371D" w:rsidRDefault="0099371D">
      <w:pPr>
        <w:rPr>
          <w:ins w:id="1260" w:author="temp" w:date="2016-02-17T17:27:00Z"/>
        </w:rPr>
      </w:pPr>
    </w:p>
    <w:p w:rsidR="0099371D" w:rsidRDefault="002A4916">
      <w:pPr>
        <w:pStyle w:val="30"/>
        <w:rPr>
          <w:ins w:id="1261" w:author="temp" w:date="2016-02-17T17:27:00Z"/>
        </w:rPr>
      </w:pPr>
      <w:bookmarkStart w:id="1262" w:name="_Toc508982653"/>
      <w:ins w:id="1263" w:author="temp" w:date="2016-02-17T17:27:00Z">
        <w:r>
          <w:rPr>
            <w:rFonts w:hint="eastAsia"/>
          </w:rPr>
          <w:t>响应报文</w:t>
        </w:r>
        <w:bookmarkEnd w:id="1262"/>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264" w:author="temp" w:date="2016-02-17T17:27:00Z"/>
        </w:trPr>
        <w:tc>
          <w:tcPr>
            <w:tcW w:w="851" w:type="dxa"/>
            <w:shd w:val="clear" w:color="auto" w:fill="E6E6E6"/>
          </w:tcPr>
          <w:p w:rsidR="0099371D" w:rsidRDefault="002A4916">
            <w:pPr>
              <w:jc w:val="center"/>
              <w:rPr>
                <w:ins w:id="1265" w:author="temp" w:date="2016-02-17T17:27:00Z"/>
                <w:rFonts w:ascii="微软雅黑" w:eastAsia="微软雅黑" w:hAnsi="微软雅黑"/>
                <w:color w:val="000000"/>
                <w:sz w:val="18"/>
                <w:szCs w:val="18"/>
              </w:rPr>
            </w:pPr>
            <w:ins w:id="1266"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267" w:author="temp" w:date="2016-02-17T17:27:00Z"/>
                <w:rFonts w:ascii="微软雅黑" w:eastAsia="微软雅黑" w:hAnsi="微软雅黑"/>
                <w:color w:val="000000"/>
                <w:sz w:val="18"/>
                <w:szCs w:val="18"/>
              </w:rPr>
            </w:pPr>
            <w:ins w:id="1268"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269" w:author="temp" w:date="2016-02-17T17:27:00Z"/>
                <w:rFonts w:ascii="微软雅黑" w:eastAsia="微软雅黑" w:hAnsi="微软雅黑"/>
                <w:color w:val="000000"/>
                <w:sz w:val="18"/>
                <w:szCs w:val="18"/>
              </w:rPr>
            </w:pPr>
            <w:ins w:id="1270"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271" w:author="temp" w:date="2016-02-17T17:27:00Z"/>
                <w:rFonts w:ascii="微软雅黑" w:eastAsia="微软雅黑" w:hAnsi="微软雅黑"/>
                <w:color w:val="000000"/>
                <w:sz w:val="18"/>
                <w:szCs w:val="18"/>
              </w:rPr>
            </w:pPr>
            <w:ins w:id="1272"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273" w:author="temp" w:date="2016-02-17T17:27:00Z"/>
                <w:rFonts w:ascii="微软雅黑" w:eastAsia="微软雅黑" w:hAnsi="微软雅黑"/>
                <w:color w:val="000000"/>
                <w:sz w:val="18"/>
                <w:szCs w:val="18"/>
              </w:rPr>
            </w:pPr>
            <w:ins w:id="1274"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275" w:author="temp" w:date="2016-02-17T17:27:00Z"/>
                <w:rFonts w:ascii="微软雅黑" w:eastAsia="微软雅黑" w:hAnsi="微软雅黑"/>
                <w:color w:val="000000"/>
                <w:sz w:val="18"/>
                <w:szCs w:val="18"/>
              </w:rPr>
            </w:pPr>
            <w:ins w:id="1276"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277" w:author="temp" w:date="2016-02-17T17:27:00Z"/>
                <w:rFonts w:ascii="微软雅黑" w:eastAsia="微软雅黑" w:hAnsi="微软雅黑"/>
                <w:color w:val="000000"/>
                <w:sz w:val="18"/>
                <w:szCs w:val="18"/>
              </w:rPr>
            </w:pPr>
            <w:ins w:id="1278"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1279" w:author="temp" w:date="2016-02-17T17:27:00Z"/>
        </w:trPr>
        <w:tc>
          <w:tcPr>
            <w:tcW w:w="851" w:type="dxa"/>
            <w:vMerge w:val="restart"/>
            <w:shd w:val="clear" w:color="auto" w:fill="auto"/>
            <w:vAlign w:val="center"/>
          </w:tcPr>
          <w:p w:rsidR="0099371D" w:rsidRDefault="002A4916">
            <w:pPr>
              <w:jc w:val="center"/>
              <w:rPr>
                <w:ins w:id="1280" w:author="temp" w:date="2016-02-17T17:27:00Z"/>
                <w:rStyle w:val="shorttext"/>
              </w:rPr>
            </w:pPr>
            <w:r>
              <w:rPr>
                <w:rStyle w:val="shorttext"/>
                <w:rFonts w:hint="eastAsia"/>
              </w:rPr>
              <w:t>body</w:t>
            </w:r>
          </w:p>
        </w:tc>
        <w:tc>
          <w:tcPr>
            <w:tcW w:w="1559" w:type="dxa"/>
            <w:shd w:val="clear" w:color="auto" w:fill="auto"/>
          </w:tcPr>
          <w:p w:rsidR="0099371D" w:rsidRDefault="002A4916">
            <w:pPr>
              <w:jc w:val="center"/>
              <w:rPr>
                <w:ins w:id="128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product</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ins w:id="128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产品ID</w:t>
            </w:r>
          </w:p>
        </w:tc>
        <w:tc>
          <w:tcPr>
            <w:tcW w:w="1029" w:type="dxa"/>
            <w:shd w:val="clear" w:color="auto" w:fill="auto"/>
          </w:tcPr>
          <w:p w:rsidR="0099371D" w:rsidRDefault="002A4916">
            <w:pPr>
              <w:jc w:val="center"/>
              <w:rPr>
                <w:ins w:id="1283" w:author="temp" w:date="2016-02-14T11:10:00Z"/>
                <w:rFonts w:ascii="微软雅黑" w:eastAsia="微软雅黑" w:hAnsi="微软雅黑"/>
                <w:color w:val="000000"/>
                <w:sz w:val="18"/>
                <w:szCs w:val="18"/>
              </w:rPr>
            </w:pPr>
            <w:ins w:id="1284"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28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286" w:author="temp" w:date="2016-02-14T11:10:00Z"/>
                <w:rFonts w:ascii="微软雅黑" w:eastAsia="微软雅黑" w:hAnsi="微软雅黑"/>
                <w:color w:val="000000"/>
                <w:sz w:val="18"/>
                <w:szCs w:val="18"/>
              </w:rPr>
            </w:pPr>
            <w:ins w:id="1287"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1288" w:author="temp" w:date="2016-02-14T11:10:00Z"/>
                <w:rFonts w:ascii="微软雅黑" w:eastAsia="微软雅黑" w:hAnsi="微软雅黑"/>
                <w:color w:val="000000"/>
                <w:sz w:val="18"/>
                <w:szCs w:val="18"/>
              </w:rPr>
            </w:pPr>
          </w:p>
        </w:tc>
      </w:tr>
      <w:tr w:rsidR="0099371D">
        <w:trPr>
          <w:trHeight w:val="417"/>
          <w:ins w:id="1289" w:author="temp" w:date="2016-02-17T17:27:00Z"/>
        </w:trPr>
        <w:tc>
          <w:tcPr>
            <w:tcW w:w="851" w:type="dxa"/>
            <w:vMerge/>
            <w:shd w:val="clear" w:color="auto" w:fill="auto"/>
          </w:tcPr>
          <w:p w:rsidR="0099371D" w:rsidRDefault="0099371D">
            <w:pPr>
              <w:jc w:val="center"/>
              <w:rPr>
                <w:ins w:id="1290" w:author="temp" w:date="2016-02-17T17:27:00Z"/>
                <w:rStyle w:val="shorttext"/>
              </w:rPr>
            </w:pPr>
          </w:p>
        </w:tc>
        <w:tc>
          <w:tcPr>
            <w:tcW w:w="1559" w:type="dxa"/>
            <w:shd w:val="clear" w:color="auto" w:fill="auto"/>
          </w:tcPr>
          <w:p w:rsidR="0099371D" w:rsidRDefault="002A4916">
            <w:pPr>
              <w:jc w:val="center"/>
              <w:rPr>
                <w:ins w:id="129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channelId</w:t>
            </w:r>
          </w:p>
        </w:tc>
        <w:tc>
          <w:tcPr>
            <w:tcW w:w="1296" w:type="dxa"/>
            <w:shd w:val="clear" w:color="auto" w:fill="auto"/>
          </w:tcPr>
          <w:p w:rsidR="0099371D" w:rsidRDefault="002A4916">
            <w:pPr>
              <w:jc w:val="center"/>
              <w:rPr>
                <w:ins w:id="129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渠道ID</w:t>
            </w:r>
          </w:p>
        </w:tc>
        <w:tc>
          <w:tcPr>
            <w:tcW w:w="1029" w:type="dxa"/>
            <w:shd w:val="clear" w:color="auto" w:fill="auto"/>
          </w:tcPr>
          <w:p w:rsidR="0099371D" w:rsidRDefault="002A4916">
            <w:pPr>
              <w:jc w:val="center"/>
              <w:rPr>
                <w:ins w:id="1293" w:author="temp" w:date="2016-02-14T11:10:00Z"/>
                <w:rFonts w:ascii="微软雅黑" w:eastAsia="微软雅黑" w:hAnsi="微软雅黑"/>
                <w:color w:val="000000"/>
                <w:sz w:val="18"/>
                <w:szCs w:val="18"/>
              </w:rPr>
            </w:pPr>
            <w:ins w:id="1294"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29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29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1297" w:author="temp" w:date="2016-02-14T11:10:00Z"/>
                <w:rFonts w:ascii="微软雅黑" w:eastAsia="微软雅黑" w:hAnsi="微软雅黑"/>
                <w:color w:val="000000"/>
                <w:sz w:val="18"/>
                <w:szCs w:val="18"/>
              </w:rPr>
            </w:pPr>
          </w:p>
        </w:tc>
      </w:tr>
      <w:tr w:rsidR="0099371D">
        <w:trPr>
          <w:trHeight w:val="417"/>
          <w:ins w:id="1298" w:author="temp" w:date="2016-02-17T17:27:00Z"/>
        </w:trPr>
        <w:tc>
          <w:tcPr>
            <w:tcW w:w="851" w:type="dxa"/>
            <w:vMerge/>
            <w:shd w:val="clear" w:color="auto" w:fill="auto"/>
          </w:tcPr>
          <w:p w:rsidR="0099371D" w:rsidRDefault="0099371D">
            <w:pPr>
              <w:jc w:val="center"/>
              <w:rPr>
                <w:ins w:id="1299" w:author="temp" w:date="2016-02-17T17:27:00Z"/>
                <w:rStyle w:val="shorttext"/>
              </w:rPr>
            </w:pPr>
          </w:p>
        </w:tc>
        <w:tc>
          <w:tcPr>
            <w:tcW w:w="1559" w:type="dxa"/>
            <w:shd w:val="clear" w:color="auto" w:fill="auto"/>
          </w:tcPr>
          <w:p w:rsidR="0099371D" w:rsidRDefault="002A4916">
            <w:pPr>
              <w:jc w:val="center"/>
              <w:rPr>
                <w:ins w:id="130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296" w:type="dxa"/>
            <w:shd w:val="clear" w:color="auto" w:fill="auto"/>
          </w:tcPr>
          <w:p w:rsidR="0099371D" w:rsidRDefault="002A4916">
            <w:pPr>
              <w:jc w:val="center"/>
              <w:rPr>
                <w:ins w:id="130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产品类型</w:t>
            </w:r>
          </w:p>
        </w:tc>
        <w:tc>
          <w:tcPr>
            <w:tcW w:w="1029" w:type="dxa"/>
            <w:shd w:val="clear" w:color="auto" w:fill="auto"/>
          </w:tcPr>
          <w:p w:rsidR="0099371D" w:rsidRDefault="002A4916">
            <w:pPr>
              <w:jc w:val="center"/>
              <w:rPr>
                <w:ins w:id="1302" w:author="temp" w:date="2016-02-14T11:10:00Z"/>
                <w:rFonts w:ascii="微软雅黑" w:eastAsia="微软雅黑" w:hAnsi="微软雅黑"/>
                <w:color w:val="000000"/>
                <w:sz w:val="18"/>
                <w:szCs w:val="18"/>
              </w:rPr>
            </w:pPr>
            <w:ins w:id="1303"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30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ins w:id="1305" w:author="temp" w:date="2016-02-14T11:10:00Z"/>
                <w:rFonts w:ascii="微软雅黑" w:eastAsia="微软雅黑" w:hAnsi="微软雅黑"/>
                <w:color w:val="000000"/>
                <w:sz w:val="18"/>
                <w:szCs w:val="18"/>
              </w:rPr>
            </w:pPr>
            <w:ins w:id="1306"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2A4916">
            <w:pPr>
              <w:rPr>
                <w:ins w:id="1307" w:author="temp" w:date="2016-02-14T11:10:00Z"/>
                <w:rFonts w:ascii="微软雅黑" w:eastAsia="微软雅黑" w:hAnsi="微软雅黑"/>
                <w:color w:val="000000"/>
                <w:sz w:val="18"/>
                <w:szCs w:val="18"/>
              </w:rPr>
            </w:pPr>
            <w:r>
              <w:rPr>
                <w:rFonts w:ascii="微软雅黑" w:eastAsia="微软雅黑" w:hAnsi="微软雅黑" w:cs="新宋体" w:hint="eastAsia"/>
                <w:sz w:val="18"/>
                <w:szCs w:val="18"/>
              </w:rPr>
              <w:t xml:space="preserve">1实物商品 2电子券 3话费 4流量 5加油卡 6QQ币 7彩票 </w:t>
            </w:r>
            <w:r>
              <w:rPr>
                <w:rFonts w:ascii="微软雅黑" w:eastAsia="微软雅黑" w:hAnsi="微软雅黑"/>
                <w:color w:val="000000"/>
                <w:sz w:val="18"/>
                <w:szCs w:val="18"/>
              </w:rPr>
              <w:t>8.</w:t>
            </w:r>
            <w:r>
              <w:rPr>
                <w:rFonts w:ascii="微软雅黑" w:eastAsia="微软雅黑" w:hAnsi="微软雅黑" w:hint="eastAsia"/>
                <w:color w:val="000000"/>
                <w:sz w:val="18"/>
                <w:szCs w:val="18"/>
              </w:rPr>
              <w:t>公交卡</w:t>
            </w:r>
          </w:p>
        </w:tc>
      </w:tr>
      <w:tr w:rsidR="0099371D">
        <w:trPr>
          <w:trHeight w:val="417"/>
          <w:ins w:id="1308" w:author="temp" w:date="2016-02-17T17:27:00Z"/>
        </w:trPr>
        <w:tc>
          <w:tcPr>
            <w:tcW w:w="851" w:type="dxa"/>
            <w:vMerge/>
            <w:shd w:val="clear" w:color="auto" w:fill="auto"/>
          </w:tcPr>
          <w:p w:rsidR="0099371D" w:rsidRDefault="0099371D">
            <w:pPr>
              <w:jc w:val="center"/>
              <w:rPr>
                <w:ins w:id="1309" w:author="temp" w:date="2016-02-17T17:27:00Z"/>
                <w:rStyle w:val="shorttext"/>
              </w:rPr>
            </w:pPr>
          </w:p>
        </w:tc>
        <w:tc>
          <w:tcPr>
            <w:tcW w:w="1559" w:type="dxa"/>
            <w:shd w:val="clear" w:color="auto" w:fill="auto"/>
          </w:tcPr>
          <w:p w:rsidR="0099371D" w:rsidRDefault="002A4916">
            <w:pPr>
              <w:jc w:val="center"/>
              <w:rPr>
                <w:ins w:id="131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pointsPric</w:t>
            </w:r>
            <w:r>
              <w:rPr>
                <w:rFonts w:ascii="微软雅黑" w:eastAsia="微软雅黑" w:hAnsi="微软雅黑"/>
                <w:color w:val="000000"/>
                <w:sz w:val="18"/>
                <w:szCs w:val="18"/>
              </w:rPr>
              <w:t>e</w:t>
            </w:r>
          </w:p>
        </w:tc>
        <w:tc>
          <w:tcPr>
            <w:tcW w:w="1296" w:type="dxa"/>
            <w:shd w:val="clear" w:color="auto" w:fill="auto"/>
          </w:tcPr>
          <w:p w:rsidR="0099371D" w:rsidRDefault="002A4916">
            <w:pPr>
              <w:jc w:val="center"/>
              <w:rPr>
                <w:ins w:id="131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积分价格</w:t>
            </w:r>
          </w:p>
        </w:tc>
        <w:tc>
          <w:tcPr>
            <w:tcW w:w="1029" w:type="dxa"/>
            <w:shd w:val="clear" w:color="auto" w:fill="auto"/>
          </w:tcPr>
          <w:p w:rsidR="0099371D" w:rsidRDefault="002A4916">
            <w:pPr>
              <w:jc w:val="center"/>
              <w:rPr>
                <w:ins w:id="1312" w:author="temp" w:date="2016-02-14T11:10:00Z"/>
                <w:rFonts w:ascii="微软雅黑" w:eastAsia="微软雅黑" w:hAnsi="微软雅黑"/>
                <w:color w:val="000000"/>
                <w:sz w:val="18"/>
                <w:szCs w:val="18"/>
              </w:rPr>
            </w:pPr>
            <w:ins w:id="1313"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31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18</w:t>
            </w:r>
          </w:p>
        </w:tc>
        <w:tc>
          <w:tcPr>
            <w:tcW w:w="1274" w:type="dxa"/>
            <w:shd w:val="clear" w:color="auto" w:fill="auto"/>
          </w:tcPr>
          <w:p w:rsidR="0099371D" w:rsidRDefault="002A4916">
            <w:pPr>
              <w:jc w:val="center"/>
              <w:rPr>
                <w:ins w:id="131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1316"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maxReward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最高奖励</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rewardType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奖励类型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1-按比例分配;2-固定奖励</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w:t>
            </w:r>
            <w:r>
              <w:rPr>
                <w:rFonts w:ascii="微软雅黑" w:eastAsia="微软雅黑" w:hAnsi="微软雅黑"/>
                <w:color w:val="000000"/>
                <w:sz w:val="18"/>
                <w:szCs w:val="18"/>
              </w:rPr>
              <w:t>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1317" w:author="temp" w:date="2016-02-17T17:27:00Z"/>
        </w:rPr>
      </w:pPr>
      <w:bookmarkStart w:id="1318" w:name="_Toc508982654"/>
      <w:r>
        <w:rPr>
          <w:rFonts w:hint="eastAsia"/>
        </w:rPr>
        <w:t>省信息列表</w:t>
      </w:r>
      <w:ins w:id="1319" w:author="temp" w:date="2016-02-17T17:27:00Z">
        <w:r>
          <w:rPr>
            <w:rFonts w:hint="eastAsia"/>
          </w:rPr>
          <w:t>接口</w:t>
        </w:r>
        <w:bookmarkEnd w:id="1318"/>
      </w:ins>
    </w:p>
    <w:p w:rsidR="0099371D" w:rsidRDefault="002A4916">
      <w:pPr>
        <w:pStyle w:val="30"/>
        <w:rPr>
          <w:ins w:id="1320" w:author="temp" w:date="2016-02-17T17:27:00Z"/>
        </w:rPr>
      </w:pPr>
      <w:bookmarkStart w:id="1321" w:name="_Toc508982655"/>
      <w:ins w:id="1322" w:author="temp" w:date="2016-02-17T17:27:00Z">
        <w:r>
          <w:rPr>
            <w:rFonts w:hint="eastAsia"/>
          </w:rPr>
          <w:t>接口名称：</w:t>
        </w:r>
      </w:ins>
      <w:r>
        <w:rPr>
          <w:rFonts w:hint="eastAsia"/>
        </w:rPr>
        <w:t>base</w:t>
      </w:r>
      <w:r>
        <w:t>ment</w:t>
      </w:r>
      <w:r>
        <w:rPr>
          <w:rFonts w:hint="eastAsia"/>
        </w:rPr>
        <w:t>/</w:t>
      </w:r>
      <w:r>
        <w:t>province/provinceInfoList</w:t>
      </w:r>
      <w:r>
        <w:rPr>
          <w:rFonts w:hint="eastAsia"/>
        </w:rPr>
        <w:t>.</w:t>
      </w:r>
      <w:r>
        <w:t>do</w:t>
      </w:r>
      <w:bookmarkEnd w:id="1321"/>
    </w:p>
    <w:p w:rsidR="0099371D" w:rsidRDefault="002A4916">
      <w:pPr>
        <w:pStyle w:val="30"/>
        <w:rPr>
          <w:ins w:id="1323" w:author="temp" w:date="2016-02-17T17:27:00Z"/>
        </w:rPr>
      </w:pPr>
      <w:bookmarkStart w:id="1324" w:name="_Toc508982656"/>
      <w:ins w:id="1325" w:author="temp" w:date="2016-02-17T17:27:00Z">
        <w:r>
          <w:rPr>
            <w:rFonts w:hint="eastAsia"/>
          </w:rPr>
          <w:t>请求报文</w:t>
        </w:r>
        <w:bookmarkEnd w:id="1324"/>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326" w:author="temp" w:date="2016-02-17T17:27:00Z"/>
        </w:trPr>
        <w:tc>
          <w:tcPr>
            <w:tcW w:w="851" w:type="dxa"/>
            <w:shd w:val="clear" w:color="auto" w:fill="E6E6E6"/>
          </w:tcPr>
          <w:p w:rsidR="0099371D" w:rsidRDefault="002A4916">
            <w:pPr>
              <w:jc w:val="center"/>
              <w:rPr>
                <w:ins w:id="1327" w:author="temp" w:date="2016-02-17T17:27:00Z"/>
                <w:rFonts w:ascii="微软雅黑" w:eastAsia="微软雅黑" w:hAnsi="微软雅黑"/>
                <w:color w:val="000000"/>
                <w:sz w:val="18"/>
                <w:szCs w:val="18"/>
              </w:rPr>
            </w:pPr>
            <w:ins w:id="1328"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329" w:author="temp" w:date="2016-02-17T17:27:00Z"/>
                <w:rFonts w:ascii="微软雅黑" w:eastAsia="微软雅黑" w:hAnsi="微软雅黑"/>
                <w:color w:val="000000"/>
                <w:sz w:val="18"/>
                <w:szCs w:val="18"/>
              </w:rPr>
            </w:pPr>
            <w:ins w:id="1330"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331" w:author="temp" w:date="2016-02-17T17:27:00Z"/>
                <w:rFonts w:ascii="微软雅黑" w:eastAsia="微软雅黑" w:hAnsi="微软雅黑"/>
                <w:color w:val="000000"/>
                <w:sz w:val="18"/>
                <w:szCs w:val="18"/>
              </w:rPr>
            </w:pPr>
            <w:ins w:id="1332"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333" w:author="temp" w:date="2016-02-17T17:27:00Z"/>
                <w:rFonts w:ascii="微软雅黑" w:eastAsia="微软雅黑" w:hAnsi="微软雅黑"/>
                <w:color w:val="000000"/>
                <w:sz w:val="18"/>
                <w:szCs w:val="18"/>
              </w:rPr>
            </w:pPr>
            <w:ins w:id="1334"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335" w:author="temp" w:date="2016-02-17T17:27:00Z"/>
                <w:rFonts w:ascii="微软雅黑" w:eastAsia="微软雅黑" w:hAnsi="微软雅黑"/>
                <w:color w:val="000000"/>
                <w:sz w:val="18"/>
                <w:szCs w:val="18"/>
              </w:rPr>
            </w:pPr>
            <w:ins w:id="1336"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337" w:author="temp" w:date="2016-02-17T17:27:00Z"/>
                <w:rFonts w:ascii="微软雅黑" w:eastAsia="微软雅黑" w:hAnsi="微软雅黑"/>
                <w:color w:val="000000"/>
                <w:sz w:val="18"/>
                <w:szCs w:val="18"/>
              </w:rPr>
            </w:pPr>
            <w:ins w:id="1338"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339" w:author="temp" w:date="2016-02-17T17:27:00Z"/>
                <w:rFonts w:ascii="微软雅黑" w:eastAsia="微软雅黑" w:hAnsi="微软雅黑"/>
                <w:color w:val="000000"/>
                <w:sz w:val="18"/>
                <w:szCs w:val="18"/>
              </w:rPr>
            </w:pPr>
            <w:ins w:id="1340" w:author="temp" w:date="2016-02-17T17:27:00Z">
              <w:r>
                <w:rPr>
                  <w:rFonts w:ascii="微软雅黑" w:eastAsia="微软雅黑" w:hAnsi="微软雅黑" w:hint="eastAsia"/>
                  <w:color w:val="000000"/>
                  <w:sz w:val="18"/>
                  <w:szCs w:val="18"/>
                </w:rPr>
                <w:t>备注</w:t>
              </w:r>
            </w:ins>
          </w:p>
        </w:tc>
      </w:tr>
      <w:tr w:rsidR="0099371D">
        <w:trPr>
          <w:trHeight w:val="417"/>
          <w:ins w:id="1341" w:author="temp" w:date="2016-02-17T17:27:00Z"/>
        </w:trPr>
        <w:tc>
          <w:tcPr>
            <w:tcW w:w="851" w:type="dxa"/>
            <w:vMerge w:val="restart"/>
            <w:shd w:val="clear" w:color="auto" w:fill="auto"/>
            <w:vAlign w:val="center"/>
          </w:tcPr>
          <w:p w:rsidR="0099371D" w:rsidRDefault="0099371D">
            <w:pPr>
              <w:jc w:val="center"/>
              <w:rPr>
                <w:ins w:id="1342"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1343" w:author="temp" w:date="2016-02-17T17:27:00Z"/>
        </w:trPr>
        <w:tc>
          <w:tcPr>
            <w:tcW w:w="851" w:type="dxa"/>
            <w:vMerge/>
            <w:shd w:val="clear" w:color="auto" w:fill="auto"/>
          </w:tcPr>
          <w:p w:rsidR="0099371D" w:rsidRDefault="0099371D">
            <w:pPr>
              <w:rPr>
                <w:ins w:id="1344"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1345" w:author="temp" w:date="2016-02-17T17:27:00Z"/>
        </w:trPr>
        <w:tc>
          <w:tcPr>
            <w:tcW w:w="851" w:type="dxa"/>
            <w:vMerge/>
          </w:tcPr>
          <w:p w:rsidR="0099371D" w:rsidRDefault="0099371D">
            <w:pPr>
              <w:rPr>
                <w:ins w:id="1346" w:author="temp" w:date="2016-02-17T17:27:00Z"/>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product</w:t>
            </w:r>
            <w:r>
              <w:rPr>
                <w:rFonts w:ascii="微软雅黑" w:eastAsia="微软雅黑" w:hAnsi="微软雅黑"/>
                <w:color w:val="000000"/>
                <w:sz w:val="18"/>
                <w:szCs w:val="18"/>
              </w:rPr>
              <w:t>CnNam</w:t>
            </w:r>
            <w:r>
              <w:rPr>
                <w:rFonts w:ascii="微软雅黑" w:eastAsia="微软雅黑" w:hAnsi="微软雅黑"/>
                <w:color w:val="000000"/>
                <w:sz w:val="18"/>
                <w:szCs w:val="18"/>
              </w:rPr>
              <w:lastRenderedPageBreak/>
              <w: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省中文名称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ins w:id="1347" w:author="temp" w:date="2016-02-17T17:27:00Z"/>
                <w:rFonts w:ascii="微软雅黑" w:eastAsia="微软雅黑" w:hAnsi="微软雅黑"/>
                <w:color w:val="000000"/>
                <w:sz w:val="18"/>
                <w:szCs w:val="18"/>
              </w:rPr>
            </w:pPr>
          </w:p>
        </w:tc>
      </w:tr>
    </w:tbl>
    <w:p w:rsidR="0099371D" w:rsidRDefault="0099371D">
      <w:pPr>
        <w:rPr>
          <w:ins w:id="1348" w:author="temp" w:date="2016-02-17T17:27:00Z"/>
        </w:rPr>
      </w:pPr>
    </w:p>
    <w:p w:rsidR="0099371D" w:rsidRDefault="002A4916">
      <w:pPr>
        <w:pStyle w:val="30"/>
        <w:rPr>
          <w:ins w:id="1349" w:author="temp" w:date="2016-02-17T17:27:00Z"/>
        </w:rPr>
      </w:pPr>
      <w:bookmarkStart w:id="1350" w:name="_Toc508982657"/>
      <w:ins w:id="1351" w:author="temp" w:date="2016-02-17T17:27:00Z">
        <w:r>
          <w:rPr>
            <w:rFonts w:hint="eastAsia"/>
          </w:rPr>
          <w:t>响应报文</w:t>
        </w:r>
        <w:bookmarkEnd w:id="135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352" w:author="temp" w:date="2016-02-17T17:27:00Z"/>
        </w:trPr>
        <w:tc>
          <w:tcPr>
            <w:tcW w:w="851" w:type="dxa"/>
            <w:shd w:val="clear" w:color="auto" w:fill="E6E6E6"/>
          </w:tcPr>
          <w:p w:rsidR="0099371D" w:rsidRDefault="002A4916">
            <w:pPr>
              <w:jc w:val="center"/>
              <w:rPr>
                <w:ins w:id="1353" w:author="temp" w:date="2016-02-17T17:27:00Z"/>
                <w:rFonts w:ascii="微软雅黑" w:eastAsia="微软雅黑" w:hAnsi="微软雅黑"/>
                <w:color w:val="000000"/>
                <w:sz w:val="18"/>
                <w:szCs w:val="18"/>
              </w:rPr>
            </w:pPr>
            <w:ins w:id="135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355" w:author="temp" w:date="2016-02-17T17:27:00Z"/>
                <w:rFonts w:ascii="微软雅黑" w:eastAsia="微软雅黑" w:hAnsi="微软雅黑"/>
                <w:color w:val="000000"/>
                <w:sz w:val="18"/>
                <w:szCs w:val="18"/>
              </w:rPr>
            </w:pPr>
            <w:ins w:id="135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357" w:author="temp" w:date="2016-02-17T17:27:00Z"/>
                <w:rFonts w:ascii="微软雅黑" w:eastAsia="微软雅黑" w:hAnsi="微软雅黑"/>
                <w:color w:val="000000"/>
                <w:sz w:val="18"/>
                <w:szCs w:val="18"/>
              </w:rPr>
            </w:pPr>
            <w:ins w:id="135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359" w:author="temp" w:date="2016-02-17T17:27:00Z"/>
                <w:rFonts w:ascii="微软雅黑" w:eastAsia="微软雅黑" w:hAnsi="微软雅黑"/>
                <w:color w:val="000000"/>
                <w:sz w:val="18"/>
                <w:szCs w:val="18"/>
              </w:rPr>
            </w:pPr>
            <w:ins w:id="136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361" w:author="temp" w:date="2016-02-17T17:27:00Z"/>
                <w:rFonts w:ascii="微软雅黑" w:eastAsia="微软雅黑" w:hAnsi="微软雅黑"/>
                <w:color w:val="000000"/>
                <w:sz w:val="18"/>
                <w:szCs w:val="18"/>
              </w:rPr>
            </w:pPr>
            <w:ins w:id="136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363" w:author="temp" w:date="2016-02-17T17:27:00Z"/>
                <w:rFonts w:ascii="微软雅黑" w:eastAsia="微软雅黑" w:hAnsi="微软雅黑"/>
                <w:color w:val="000000"/>
                <w:sz w:val="18"/>
                <w:szCs w:val="18"/>
              </w:rPr>
            </w:pPr>
            <w:ins w:id="136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365" w:author="temp" w:date="2016-02-17T17:27:00Z"/>
                <w:rFonts w:ascii="微软雅黑" w:eastAsia="微软雅黑" w:hAnsi="微软雅黑"/>
                <w:color w:val="000000"/>
                <w:sz w:val="18"/>
                <w:szCs w:val="18"/>
              </w:rPr>
            </w:pPr>
            <w:ins w:id="1366"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1367" w:author="temp" w:date="2016-02-17T17:27:00Z"/>
        </w:trPr>
        <w:tc>
          <w:tcPr>
            <w:tcW w:w="851" w:type="dxa"/>
            <w:vMerge w:val="restart"/>
            <w:shd w:val="clear" w:color="auto" w:fill="auto"/>
            <w:vAlign w:val="center"/>
          </w:tcPr>
          <w:p w:rsidR="0099371D" w:rsidRDefault="002A4916">
            <w:pPr>
              <w:jc w:val="center"/>
              <w:rPr>
                <w:ins w:id="1368" w:author="temp" w:date="2016-02-17T17:27:00Z"/>
                <w:rStyle w:val="shorttext"/>
              </w:rPr>
            </w:pPr>
            <w:r>
              <w:t>body.provinceInfoList[]</w:t>
            </w:r>
          </w:p>
        </w:tc>
        <w:tc>
          <w:tcPr>
            <w:tcW w:w="1559" w:type="dxa"/>
            <w:shd w:val="clear" w:color="auto" w:fill="auto"/>
          </w:tcPr>
          <w:p w:rsidR="0099371D" w:rsidRDefault="002A4916">
            <w:pPr>
              <w:jc w:val="center"/>
              <w:rPr>
                <w:ins w:id="136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provinceId</w:t>
            </w:r>
          </w:p>
        </w:tc>
        <w:tc>
          <w:tcPr>
            <w:tcW w:w="1296" w:type="dxa"/>
            <w:shd w:val="clear" w:color="auto" w:fill="auto"/>
          </w:tcPr>
          <w:p w:rsidR="0099371D" w:rsidRDefault="002A4916">
            <w:pPr>
              <w:jc w:val="center"/>
              <w:rPr>
                <w:ins w:id="137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省ID</w:t>
            </w:r>
          </w:p>
        </w:tc>
        <w:tc>
          <w:tcPr>
            <w:tcW w:w="1029" w:type="dxa"/>
            <w:shd w:val="clear" w:color="auto" w:fill="auto"/>
          </w:tcPr>
          <w:p w:rsidR="0099371D" w:rsidRDefault="002A4916">
            <w:pPr>
              <w:jc w:val="center"/>
              <w:rPr>
                <w:ins w:id="1371" w:author="temp" w:date="2016-02-14T11:10:00Z"/>
                <w:rFonts w:ascii="微软雅黑" w:eastAsia="微软雅黑" w:hAnsi="微软雅黑"/>
                <w:color w:val="000000"/>
                <w:sz w:val="18"/>
                <w:szCs w:val="18"/>
              </w:rPr>
            </w:pPr>
            <w:ins w:id="137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37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374" w:author="temp" w:date="2016-02-14T11:10:00Z"/>
                <w:rFonts w:ascii="微软雅黑" w:eastAsia="微软雅黑" w:hAnsi="微软雅黑"/>
                <w:color w:val="000000"/>
                <w:sz w:val="18"/>
                <w:szCs w:val="18"/>
              </w:rPr>
            </w:pPr>
            <w:ins w:id="1375"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1376" w:author="temp" w:date="2016-02-14T11:10:00Z"/>
                <w:rFonts w:ascii="微软雅黑" w:eastAsia="微软雅黑" w:hAnsi="微软雅黑"/>
                <w:color w:val="000000"/>
                <w:sz w:val="18"/>
                <w:szCs w:val="18"/>
              </w:rPr>
            </w:pPr>
          </w:p>
        </w:tc>
      </w:tr>
      <w:tr w:rsidR="0099371D">
        <w:trPr>
          <w:trHeight w:val="417"/>
          <w:ins w:id="1377" w:author="temp" w:date="2016-02-17T17:27:00Z"/>
        </w:trPr>
        <w:tc>
          <w:tcPr>
            <w:tcW w:w="851" w:type="dxa"/>
            <w:vMerge/>
            <w:shd w:val="clear" w:color="auto" w:fill="auto"/>
          </w:tcPr>
          <w:p w:rsidR="0099371D" w:rsidRDefault="0099371D">
            <w:pPr>
              <w:jc w:val="center"/>
              <w:rPr>
                <w:ins w:id="1378" w:author="temp" w:date="2016-02-17T17:27:00Z"/>
                <w:rStyle w:val="shorttext"/>
              </w:rPr>
            </w:pPr>
          </w:p>
        </w:tc>
        <w:tc>
          <w:tcPr>
            <w:tcW w:w="1559" w:type="dxa"/>
            <w:shd w:val="clear" w:color="auto" w:fill="auto"/>
          </w:tcPr>
          <w:p w:rsidR="0099371D" w:rsidRDefault="002A4916">
            <w:pPr>
              <w:jc w:val="center"/>
              <w:rPr>
                <w:ins w:id="137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provinceEn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38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省英文名称</w:t>
            </w:r>
          </w:p>
        </w:tc>
        <w:tc>
          <w:tcPr>
            <w:tcW w:w="1029" w:type="dxa"/>
            <w:shd w:val="clear" w:color="auto" w:fill="auto"/>
          </w:tcPr>
          <w:p w:rsidR="0099371D" w:rsidRDefault="002A4916">
            <w:pPr>
              <w:jc w:val="center"/>
              <w:rPr>
                <w:ins w:id="1381" w:author="temp" w:date="2016-02-14T11:10:00Z"/>
                <w:rFonts w:ascii="微软雅黑" w:eastAsia="微软雅黑" w:hAnsi="微软雅黑"/>
                <w:color w:val="000000"/>
                <w:sz w:val="18"/>
                <w:szCs w:val="18"/>
              </w:rPr>
            </w:pPr>
            <w:ins w:id="138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38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38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1385" w:author="temp" w:date="2016-02-14T11:10:00Z"/>
                <w:rFonts w:ascii="微软雅黑" w:eastAsia="微软雅黑" w:hAnsi="微软雅黑"/>
                <w:color w:val="000000"/>
                <w:sz w:val="18"/>
                <w:szCs w:val="18"/>
              </w:rPr>
            </w:pPr>
          </w:p>
        </w:tc>
      </w:tr>
      <w:tr w:rsidR="0099371D">
        <w:trPr>
          <w:trHeight w:val="417"/>
          <w:ins w:id="1386" w:author="temp" w:date="2016-02-17T17:27:00Z"/>
        </w:trPr>
        <w:tc>
          <w:tcPr>
            <w:tcW w:w="851" w:type="dxa"/>
            <w:vMerge/>
            <w:shd w:val="clear" w:color="auto" w:fill="auto"/>
          </w:tcPr>
          <w:p w:rsidR="0099371D" w:rsidRDefault="0099371D">
            <w:pPr>
              <w:jc w:val="center"/>
              <w:rPr>
                <w:ins w:id="1387" w:author="temp" w:date="2016-02-17T17:27:00Z"/>
                <w:rStyle w:val="shorttext"/>
              </w:rPr>
            </w:pPr>
          </w:p>
        </w:tc>
        <w:tc>
          <w:tcPr>
            <w:tcW w:w="1559" w:type="dxa"/>
            <w:shd w:val="clear" w:color="auto" w:fill="auto"/>
          </w:tcPr>
          <w:p w:rsidR="0099371D" w:rsidRDefault="002A4916">
            <w:pPr>
              <w:jc w:val="center"/>
              <w:rPr>
                <w:ins w:id="138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provinceCn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38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省中文名称</w:t>
            </w:r>
          </w:p>
        </w:tc>
        <w:tc>
          <w:tcPr>
            <w:tcW w:w="1029" w:type="dxa"/>
            <w:shd w:val="clear" w:color="auto" w:fill="auto"/>
          </w:tcPr>
          <w:p w:rsidR="0099371D" w:rsidRDefault="002A4916">
            <w:pPr>
              <w:jc w:val="center"/>
              <w:rPr>
                <w:ins w:id="1390" w:author="temp" w:date="2016-02-14T11:10:00Z"/>
                <w:rFonts w:ascii="微软雅黑" w:eastAsia="微软雅黑" w:hAnsi="微软雅黑"/>
                <w:color w:val="000000"/>
                <w:sz w:val="18"/>
                <w:szCs w:val="18"/>
              </w:rPr>
            </w:pPr>
            <w:ins w:id="1391"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39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393" w:author="temp" w:date="2016-02-14T11:10:00Z"/>
                <w:rFonts w:ascii="微软雅黑" w:eastAsia="微软雅黑" w:hAnsi="微软雅黑"/>
                <w:color w:val="000000"/>
                <w:sz w:val="18"/>
                <w:szCs w:val="18"/>
              </w:rPr>
            </w:pPr>
            <w:ins w:id="1394"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1395" w:author="temp" w:date="2016-02-14T11:10:00Z"/>
                <w:rFonts w:ascii="微软雅黑" w:eastAsia="微软雅黑" w:hAnsi="微软雅黑"/>
                <w:color w:val="000000"/>
                <w:sz w:val="18"/>
                <w:szCs w:val="18"/>
              </w:rPr>
            </w:pPr>
          </w:p>
        </w:tc>
      </w:tr>
      <w:tr w:rsidR="0099371D">
        <w:trPr>
          <w:trHeight w:val="417"/>
          <w:ins w:id="1396" w:author="temp" w:date="2016-02-17T17:27:00Z"/>
        </w:trPr>
        <w:tc>
          <w:tcPr>
            <w:tcW w:w="851" w:type="dxa"/>
            <w:vMerge/>
            <w:shd w:val="clear" w:color="auto" w:fill="auto"/>
          </w:tcPr>
          <w:p w:rsidR="0099371D" w:rsidRDefault="0099371D">
            <w:pPr>
              <w:jc w:val="center"/>
              <w:rPr>
                <w:ins w:id="1397" w:author="temp" w:date="2016-02-17T17:27:00Z"/>
                <w:rStyle w:val="shorttext"/>
              </w:rPr>
            </w:pPr>
          </w:p>
        </w:tc>
        <w:tc>
          <w:tcPr>
            <w:tcW w:w="1559" w:type="dxa"/>
            <w:shd w:val="clear" w:color="auto" w:fill="auto"/>
          </w:tcPr>
          <w:p w:rsidR="0099371D" w:rsidRDefault="002A4916">
            <w:pPr>
              <w:jc w:val="center"/>
              <w:rPr>
                <w:ins w:id="139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provinceShort</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39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省简称</w:t>
            </w:r>
          </w:p>
        </w:tc>
        <w:tc>
          <w:tcPr>
            <w:tcW w:w="1029" w:type="dxa"/>
            <w:shd w:val="clear" w:color="auto" w:fill="auto"/>
          </w:tcPr>
          <w:p w:rsidR="0099371D" w:rsidRDefault="002A4916">
            <w:pPr>
              <w:jc w:val="center"/>
              <w:rPr>
                <w:ins w:id="1400" w:author="temp" w:date="2016-02-14T11:10:00Z"/>
                <w:rFonts w:ascii="微软雅黑" w:eastAsia="微软雅黑" w:hAnsi="微软雅黑"/>
                <w:color w:val="000000"/>
                <w:sz w:val="18"/>
                <w:szCs w:val="18"/>
              </w:rPr>
            </w:pPr>
            <w:ins w:id="1401"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40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40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1404"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provinceAb</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省拼音缩写</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countryId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所属国家ID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1405" w:author="temp" w:date="2016-02-17T17:27:00Z"/>
        </w:rPr>
      </w:pPr>
      <w:bookmarkStart w:id="1406" w:name="_Toc508982658"/>
      <w:r>
        <w:rPr>
          <w:rFonts w:hint="eastAsia"/>
        </w:rPr>
        <w:t>省信息新增或更新</w:t>
      </w:r>
      <w:ins w:id="1407" w:author="temp" w:date="2016-02-17T17:27:00Z">
        <w:r>
          <w:rPr>
            <w:rFonts w:hint="eastAsia"/>
          </w:rPr>
          <w:t>接口</w:t>
        </w:r>
        <w:bookmarkEnd w:id="1406"/>
      </w:ins>
    </w:p>
    <w:p w:rsidR="0099371D" w:rsidRDefault="002A4916">
      <w:pPr>
        <w:pStyle w:val="30"/>
        <w:rPr>
          <w:ins w:id="1408" w:author="temp" w:date="2016-02-17T17:27:00Z"/>
        </w:rPr>
      </w:pPr>
      <w:bookmarkStart w:id="1409" w:name="_Toc508982659"/>
      <w:ins w:id="1410" w:author="temp" w:date="2016-02-17T17:27:00Z">
        <w:r>
          <w:rPr>
            <w:rFonts w:hint="eastAsia"/>
          </w:rPr>
          <w:t>接口名称：</w:t>
        </w:r>
      </w:ins>
      <w:r>
        <w:rPr>
          <w:rFonts w:hint="eastAsia"/>
        </w:rPr>
        <w:t>base</w:t>
      </w:r>
      <w:r>
        <w:t>ment</w:t>
      </w:r>
      <w:r>
        <w:rPr>
          <w:rFonts w:hint="eastAsia"/>
        </w:rPr>
        <w:t>/</w:t>
      </w:r>
      <w:r>
        <w:t>province/provinceInfoInsertOrUpdate</w:t>
      </w:r>
      <w:r>
        <w:rPr>
          <w:rFonts w:hint="eastAsia"/>
        </w:rPr>
        <w:t>.</w:t>
      </w:r>
      <w:r>
        <w:t>do</w:t>
      </w:r>
      <w:bookmarkEnd w:id="1409"/>
    </w:p>
    <w:p w:rsidR="0099371D" w:rsidRDefault="002A4916">
      <w:pPr>
        <w:pStyle w:val="30"/>
        <w:rPr>
          <w:ins w:id="1411" w:author="temp" w:date="2016-02-17T17:27:00Z"/>
        </w:rPr>
      </w:pPr>
      <w:bookmarkStart w:id="1412" w:name="_Toc508982660"/>
      <w:ins w:id="1413" w:author="temp" w:date="2016-02-17T17:27:00Z">
        <w:r>
          <w:rPr>
            <w:rFonts w:hint="eastAsia"/>
          </w:rPr>
          <w:t>请求报文</w:t>
        </w:r>
        <w:bookmarkEnd w:id="1412"/>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414" w:author="temp" w:date="2016-02-17T17:27:00Z"/>
        </w:trPr>
        <w:tc>
          <w:tcPr>
            <w:tcW w:w="851" w:type="dxa"/>
            <w:shd w:val="clear" w:color="auto" w:fill="E6E6E6"/>
          </w:tcPr>
          <w:p w:rsidR="0099371D" w:rsidRDefault="002A4916">
            <w:pPr>
              <w:jc w:val="center"/>
              <w:rPr>
                <w:ins w:id="1415" w:author="temp" w:date="2016-02-17T17:27:00Z"/>
                <w:rFonts w:ascii="微软雅黑" w:eastAsia="微软雅黑" w:hAnsi="微软雅黑"/>
                <w:color w:val="000000"/>
                <w:sz w:val="18"/>
                <w:szCs w:val="18"/>
              </w:rPr>
            </w:pPr>
            <w:ins w:id="1416"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417" w:author="temp" w:date="2016-02-17T17:27:00Z"/>
                <w:rFonts w:ascii="微软雅黑" w:eastAsia="微软雅黑" w:hAnsi="微软雅黑"/>
                <w:color w:val="000000"/>
                <w:sz w:val="18"/>
                <w:szCs w:val="18"/>
              </w:rPr>
            </w:pPr>
            <w:ins w:id="1418"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419" w:author="temp" w:date="2016-02-17T17:27:00Z"/>
                <w:rFonts w:ascii="微软雅黑" w:eastAsia="微软雅黑" w:hAnsi="微软雅黑"/>
                <w:color w:val="000000"/>
                <w:sz w:val="18"/>
                <w:szCs w:val="18"/>
              </w:rPr>
            </w:pPr>
            <w:ins w:id="1420"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421" w:author="temp" w:date="2016-02-17T17:27:00Z"/>
                <w:rFonts w:ascii="微软雅黑" w:eastAsia="微软雅黑" w:hAnsi="微软雅黑"/>
                <w:color w:val="000000"/>
                <w:sz w:val="18"/>
                <w:szCs w:val="18"/>
              </w:rPr>
            </w:pPr>
            <w:ins w:id="1422"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423" w:author="temp" w:date="2016-02-17T17:27:00Z"/>
                <w:rFonts w:ascii="微软雅黑" w:eastAsia="微软雅黑" w:hAnsi="微软雅黑"/>
                <w:color w:val="000000"/>
                <w:sz w:val="18"/>
                <w:szCs w:val="18"/>
              </w:rPr>
            </w:pPr>
            <w:ins w:id="1424"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425" w:author="temp" w:date="2016-02-17T17:27:00Z"/>
                <w:rFonts w:ascii="微软雅黑" w:eastAsia="微软雅黑" w:hAnsi="微软雅黑"/>
                <w:color w:val="000000"/>
                <w:sz w:val="18"/>
                <w:szCs w:val="18"/>
              </w:rPr>
            </w:pPr>
            <w:ins w:id="1426"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427" w:author="temp" w:date="2016-02-17T17:27:00Z"/>
                <w:rFonts w:ascii="微软雅黑" w:eastAsia="微软雅黑" w:hAnsi="微软雅黑"/>
                <w:color w:val="000000"/>
                <w:sz w:val="18"/>
                <w:szCs w:val="18"/>
              </w:rPr>
            </w:pPr>
            <w:ins w:id="1428" w:author="temp" w:date="2016-02-17T17:27:00Z">
              <w:r>
                <w:rPr>
                  <w:rFonts w:ascii="微软雅黑" w:eastAsia="微软雅黑" w:hAnsi="微软雅黑" w:hint="eastAsia"/>
                  <w:color w:val="000000"/>
                  <w:sz w:val="18"/>
                  <w:szCs w:val="18"/>
                </w:rPr>
                <w:t>备注</w:t>
              </w:r>
            </w:ins>
          </w:p>
        </w:tc>
      </w:tr>
      <w:tr w:rsidR="0099371D">
        <w:trPr>
          <w:trHeight w:val="417"/>
          <w:ins w:id="1429" w:author="temp" w:date="2016-02-17T17:27:00Z"/>
        </w:trPr>
        <w:tc>
          <w:tcPr>
            <w:tcW w:w="851" w:type="dxa"/>
            <w:vMerge w:val="restart"/>
            <w:shd w:val="clear" w:color="auto" w:fill="auto"/>
            <w:vAlign w:val="center"/>
          </w:tcPr>
          <w:p w:rsidR="0099371D" w:rsidRDefault="0099371D">
            <w:pPr>
              <w:jc w:val="center"/>
              <w:rPr>
                <w:ins w:id="1430" w:author="temp" w:date="2016-02-17T17:27:00Z"/>
                <w:rStyle w:val="shorttext"/>
              </w:rPr>
            </w:pPr>
          </w:p>
        </w:tc>
        <w:tc>
          <w:tcPr>
            <w:tcW w:w="1559" w:type="dxa"/>
            <w:shd w:val="clear" w:color="auto" w:fill="auto"/>
          </w:tcPr>
          <w:p w:rsidR="0099371D" w:rsidRDefault="002A4916">
            <w:pPr>
              <w:jc w:val="center"/>
              <w:rPr>
                <w:ins w:id="143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provinceId</w:t>
            </w:r>
          </w:p>
        </w:tc>
        <w:tc>
          <w:tcPr>
            <w:tcW w:w="1296" w:type="dxa"/>
            <w:shd w:val="clear" w:color="auto" w:fill="auto"/>
          </w:tcPr>
          <w:p w:rsidR="0099371D" w:rsidRDefault="002A4916">
            <w:pPr>
              <w:jc w:val="center"/>
              <w:rPr>
                <w:ins w:id="143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省ID</w:t>
            </w:r>
          </w:p>
        </w:tc>
        <w:tc>
          <w:tcPr>
            <w:tcW w:w="1029" w:type="dxa"/>
            <w:shd w:val="clear" w:color="auto" w:fill="auto"/>
          </w:tcPr>
          <w:p w:rsidR="0099371D" w:rsidRDefault="002A4916">
            <w:pPr>
              <w:jc w:val="center"/>
              <w:rPr>
                <w:ins w:id="1433" w:author="temp" w:date="2016-02-14T11:10:00Z"/>
                <w:rFonts w:ascii="微软雅黑" w:eastAsia="微软雅黑" w:hAnsi="微软雅黑"/>
                <w:color w:val="000000"/>
                <w:sz w:val="18"/>
                <w:szCs w:val="18"/>
              </w:rPr>
            </w:pPr>
            <w:ins w:id="1434"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43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43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ins w:id="1437"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有值为更新，无值为新增</w:t>
            </w:r>
          </w:p>
        </w:tc>
      </w:tr>
      <w:tr w:rsidR="0099371D">
        <w:trPr>
          <w:trHeight w:val="417"/>
          <w:ins w:id="1438" w:author="temp" w:date="2016-02-17T17:27:00Z"/>
        </w:trPr>
        <w:tc>
          <w:tcPr>
            <w:tcW w:w="851" w:type="dxa"/>
            <w:vMerge/>
            <w:shd w:val="clear" w:color="auto" w:fill="auto"/>
          </w:tcPr>
          <w:p w:rsidR="0099371D" w:rsidRDefault="0099371D">
            <w:pPr>
              <w:rPr>
                <w:ins w:id="1439" w:author="temp" w:date="2016-02-17T17:27:00Z"/>
                <w:rStyle w:val="shorttext"/>
              </w:rPr>
            </w:pPr>
          </w:p>
        </w:tc>
        <w:tc>
          <w:tcPr>
            <w:tcW w:w="1559" w:type="dxa"/>
            <w:shd w:val="clear" w:color="auto" w:fill="auto"/>
          </w:tcPr>
          <w:p w:rsidR="0099371D" w:rsidRDefault="002A4916">
            <w:pPr>
              <w:jc w:val="center"/>
              <w:rPr>
                <w:ins w:id="144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provinceEn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44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省英文名称</w:t>
            </w:r>
          </w:p>
        </w:tc>
        <w:tc>
          <w:tcPr>
            <w:tcW w:w="1029" w:type="dxa"/>
            <w:shd w:val="clear" w:color="auto" w:fill="auto"/>
          </w:tcPr>
          <w:p w:rsidR="0099371D" w:rsidRDefault="002A4916">
            <w:pPr>
              <w:jc w:val="center"/>
              <w:rPr>
                <w:ins w:id="1442" w:author="temp" w:date="2016-02-14T11:10:00Z"/>
                <w:rFonts w:ascii="微软雅黑" w:eastAsia="微软雅黑" w:hAnsi="微软雅黑"/>
                <w:color w:val="000000"/>
                <w:sz w:val="18"/>
                <w:szCs w:val="18"/>
              </w:rPr>
            </w:pPr>
            <w:ins w:id="1443"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44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44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1446" w:author="temp" w:date="2016-02-14T11:10:00Z"/>
                <w:rFonts w:ascii="微软雅黑" w:eastAsia="微软雅黑" w:hAnsi="微软雅黑"/>
                <w:color w:val="000000"/>
                <w:sz w:val="18"/>
                <w:szCs w:val="18"/>
              </w:rPr>
            </w:pPr>
          </w:p>
        </w:tc>
      </w:tr>
      <w:tr w:rsidR="0099371D">
        <w:trPr>
          <w:trHeight w:val="417"/>
          <w:ins w:id="1447" w:author="temp" w:date="2016-02-17T17:27:00Z"/>
        </w:trPr>
        <w:tc>
          <w:tcPr>
            <w:tcW w:w="851" w:type="dxa"/>
            <w:vMerge/>
          </w:tcPr>
          <w:p w:rsidR="0099371D" w:rsidRDefault="0099371D">
            <w:pPr>
              <w:rPr>
                <w:ins w:id="1448" w:author="temp" w:date="2016-02-17T17:27:00Z"/>
                <w:rFonts w:ascii="微软雅黑" w:eastAsia="微软雅黑" w:hAnsi="微软雅黑"/>
                <w:color w:val="000000"/>
                <w:sz w:val="18"/>
                <w:szCs w:val="18"/>
              </w:rPr>
            </w:pPr>
          </w:p>
        </w:tc>
        <w:tc>
          <w:tcPr>
            <w:tcW w:w="1559" w:type="dxa"/>
          </w:tcPr>
          <w:p w:rsidR="0099371D" w:rsidRDefault="002A4916">
            <w:pPr>
              <w:jc w:val="center"/>
              <w:rPr>
                <w:ins w:id="144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provinceCn</w:t>
            </w:r>
            <w:r>
              <w:rPr>
                <w:rFonts w:ascii="微软雅黑" w:eastAsia="微软雅黑" w:hAnsi="微软雅黑" w:hint="eastAsia"/>
                <w:color w:val="000000"/>
                <w:sz w:val="18"/>
                <w:szCs w:val="18"/>
              </w:rPr>
              <w:t>Name</w:t>
            </w:r>
          </w:p>
        </w:tc>
        <w:tc>
          <w:tcPr>
            <w:tcW w:w="1296" w:type="dxa"/>
          </w:tcPr>
          <w:p w:rsidR="0099371D" w:rsidRDefault="002A4916">
            <w:pPr>
              <w:jc w:val="center"/>
              <w:rPr>
                <w:ins w:id="145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省中文名称</w:t>
            </w:r>
          </w:p>
        </w:tc>
        <w:tc>
          <w:tcPr>
            <w:tcW w:w="1029" w:type="dxa"/>
          </w:tcPr>
          <w:p w:rsidR="0099371D" w:rsidRDefault="002A4916">
            <w:pPr>
              <w:jc w:val="center"/>
              <w:rPr>
                <w:ins w:id="1451" w:author="temp" w:date="2016-02-14T11:10:00Z"/>
                <w:rFonts w:ascii="微软雅黑" w:eastAsia="微软雅黑" w:hAnsi="微软雅黑"/>
                <w:color w:val="000000"/>
                <w:sz w:val="18"/>
                <w:szCs w:val="18"/>
              </w:rPr>
            </w:pPr>
            <w:ins w:id="1452"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ins w:id="145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ins w:id="1454" w:author="temp" w:date="2016-02-14T11:10:00Z"/>
                <w:rFonts w:ascii="微软雅黑" w:eastAsia="微软雅黑" w:hAnsi="微软雅黑"/>
                <w:color w:val="000000"/>
                <w:sz w:val="18"/>
                <w:szCs w:val="18"/>
              </w:rPr>
            </w:pPr>
            <w:ins w:id="1455" w:author="temp" w:date="2016-02-14T11:10:00Z">
              <w:r>
                <w:rPr>
                  <w:rFonts w:ascii="微软雅黑" w:eastAsia="微软雅黑" w:hAnsi="微软雅黑" w:hint="eastAsia"/>
                  <w:color w:val="000000"/>
                  <w:sz w:val="18"/>
                  <w:szCs w:val="18"/>
                </w:rPr>
                <w:t>M</w:t>
              </w:r>
            </w:ins>
          </w:p>
        </w:tc>
        <w:tc>
          <w:tcPr>
            <w:tcW w:w="2410" w:type="dxa"/>
          </w:tcPr>
          <w:p w:rsidR="0099371D" w:rsidRDefault="0099371D">
            <w:pPr>
              <w:rPr>
                <w:ins w:id="1456" w:author="temp" w:date="2016-02-14T11:10:00Z"/>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provinceShort</w:t>
            </w:r>
            <w:r>
              <w:rPr>
                <w:rFonts w:ascii="微软雅黑" w:eastAsia="微软雅黑" w:hAnsi="微软雅黑" w:hint="eastAsia"/>
                <w:color w:val="000000"/>
                <w:sz w:val="18"/>
                <w:szCs w:val="18"/>
              </w:rPr>
              <w: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省简称</w:t>
            </w:r>
          </w:p>
        </w:tc>
        <w:tc>
          <w:tcPr>
            <w:tcW w:w="1029" w:type="dxa"/>
          </w:tcPr>
          <w:p w:rsidR="0099371D" w:rsidRDefault="002A4916">
            <w:pPr>
              <w:jc w:val="center"/>
              <w:rPr>
                <w:rFonts w:ascii="微软雅黑" w:eastAsia="微软雅黑" w:hAnsi="微软雅黑"/>
                <w:color w:val="000000"/>
                <w:sz w:val="18"/>
                <w:szCs w:val="18"/>
              </w:rPr>
            </w:pPr>
            <w:ins w:id="1457"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provinceAb</w:t>
            </w:r>
            <w:r>
              <w:rPr>
                <w:rFonts w:ascii="微软雅黑" w:eastAsia="微软雅黑" w:hAnsi="微软雅黑" w:hint="eastAsia"/>
                <w:color w:val="000000"/>
                <w:sz w:val="18"/>
                <w:szCs w:val="18"/>
              </w:rPr>
              <w: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省拼音缩写</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countryId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所属国家ID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rPr>
          <w:ins w:id="1458" w:author="temp" w:date="2016-02-17T17:27:00Z"/>
        </w:rPr>
      </w:pPr>
    </w:p>
    <w:p w:rsidR="0099371D" w:rsidRDefault="002A4916">
      <w:pPr>
        <w:pStyle w:val="30"/>
        <w:rPr>
          <w:ins w:id="1459" w:author="temp" w:date="2016-02-17T17:27:00Z"/>
        </w:rPr>
      </w:pPr>
      <w:bookmarkStart w:id="1460" w:name="_Toc508982661"/>
      <w:ins w:id="1461" w:author="temp" w:date="2016-02-17T17:27:00Z">
        <w:r>
          <w:rPr>
            <w:rFonts w:hint="eastAsia"/>
          </w:rPr>
          <w:lastRenderedPageBreak/>
          <w:t>响应报文</w:t>
        </w:r>
        <w:bookmarkEnd w:id="146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462" w:author="temp" w:date="2016-02-17T17:27:00Z"/>
        </w:trPr>
        <w:tc>
          <w:tcPr>
            <w:tcW w:w="851" w:type="dxa"/>
            <w:shd w:val="clear" w:color="auto" w:fill="E6E6E6"/>
          </w:tcPr>
          <w:p w:rsidR="0099371D" w:rsidRDefault="002A4916">
            <w:pPr>
              <w:jc w:val="center"/>
              <w:rPr>
                <w:ins w:id="1463" w:author="temp" w:date="2016-02-17T17:27:00Z"/>
                <w:rFonts w:ascii="微软雅黑" w:eastAsia="微软雅黑" w:hAnsi="微软雅黑"/>
                <w:color w:val="000000"/>
                <w:sz w:val="18"/>
                <w:szCs w:val="18"/>
              </w:rPr>
            </w:pPr>
            <w:ins w:id="146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465" w:author="temp" w:date="2016-02-17T17:27:00Z"/>
                <w:rFonts w:ascii="微软雅黑" w:eastAsia="微软雅黑" w:hAnsi="微软雅黑"/>
                <w:color w:val="000000"/>
                <w:sz w:val="18"/>
                <w:szCs w:val="18"/>
              </w:rPr>
            </w:pPr>
            <w:ins w:id="146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467" w:author="temp" w:date="2016-02-17T17:27:00Z"/>
                <w:rFonts w:ascii="微软雅黑" w:eastAsia="微软雅黑" w:hAnsi="微软雅黑"/>
                <w:color w:val="000000"/>
                <w:sz w:val="18"/>
                <w:szCs w:val="18"/>
              </w:rPr>
            </w:pPr>
            <w:ins w:id="146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469" w:author="temp" w:date="2016-02-17T17:27:00Z"/>
                <w:rFonts w:ascii="微软雅黑" w:eastAsia="微软雅黑" w:hAnsi="微软雅黑"/>
                <w:color w:val="000000"/>
                <w:sz w:val="18"/>
                <w:szCs w:val="18"/>
              </w:rPr>
            </w:pPr>
            <w:ins w:id="147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471" w:author="temp" w:date="2016-02-17T17:27:00Z"/>
                <w:rFonts w:ascii="微软雅黑" w:eastAsia="微软雅黑" w:hAnsi="微软雅黑"/>
                <w:color w:val="000000"/>
                <w:sz w:val="18"/>
                <w:szCs w:val="18"/>
              </w:rPr>
            </w:pPr>
            <w:ins w:id="147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473" w:author="temp" w:date="2016-02-17T17:27:00Z"/>
                <w:rFonts w:ascii="微软雅黑" w:eastAsia="微软雅黑" w:hAnsi="微软雅黑"/>
                <w:color w:val="000000"/>
                <w:sz w:val="18"/>
                <w:szCs w:val="18"/>
              </w:rPr>
            </w:pPr>
            <w:ins w:id="147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475" w:author="temp" w:date="2016-02-17T17:27:00Z"/>
                <w:rFonts w:ascii="微软雅黑" w:eastAsia="微软雅黑" w:hAnsi="微软雅黑"/>
                <w:color w:val="000000"/>
                <w:sz w:val="18"/>
                <w:szCs w:val="18"/>
              </w:rPr>
            </w:pPr>
            <w:ins w:id="1476"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ins w:id="1477" w:author="temp" w:date="2016-02-17T17:27:00Z"/>
        </w:trPr>
        <w:tc>
          <w:tcPr>
            <w:tcW w:w="851" w:type="dxa"/>
            <w:vMerge/>
            <w:shd w:val="clear" w:color="auto" w:fill="auto"/>
            <w:vAlign w:val="center"/>
          </w:tcPr>
          <w:p w:rsidR="0099371D" w:rsidRDefault="0099371D">
            <w:pPr>
              <w:jc w:val="center"/>
              <w:rPr>
                <w:ins w:id="1478"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1479" w:author="temp" w:date="2016-02-17T17:27:00Z"/>
        </w:trPr>
        <w:tc>
          <w:tcPr>
            <w:tcW w:w="851" w:type="dxa"/>
            <w:shd w:val="clear" w:color="auto" w:fill="auto"/>
          </w:tcPr>
          <w:p w:rsidR="0099371D" w:rsidRDefault="002A4916">
            <w:pPr>
              <w:jc w:val="center"/>
              <w:rPr>
                <w:ins w:id="1480" w:author="temp" w:date="2016-02-17T17:27:00Z"/>
                <w:rStyle w:val="shorttext"/>
              </w:rPr>
            </w:pPr>
            <w:r>
              <w:rPr>
                <w:rStyle w:val="shorttext"/>
                <w:rFonts w:hint="eastAsia"/>
              </w:rPr>
              <w:t>body</w:t>
            </w:r>
          </w:p>
        </w:tc>
        <w:tc>
          <w:tcPr>
            <w:tcW w:w="1559" w:type="dxa"/>
            <w:shd w:val="clear" w:color="auto" w:fill="auto"/>
          </w:tcPr>
          <w:p w:rsidR="0099371D" w:rsidRDefault="002A4916">
            <w:pPr>
              <w:jc w:val="center"/>
              <w:rPr>
                <w:ins w:id="148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provinceId</w:t>
            </w:r>
          </w:p>
        </w:tc>
        <w:tc>
          <w:tcPr>
            <w:tcW w:w="1296" w:type="dxa"/>
            <w:shd w:val="clear" w:color="auto" w:fill="auto"/>
          </w:tcPr>
          <w:p w:rsidR="0099371D" w:rsidRDefault="002A4916">
            <w:pPr>
              <w:jc w:val="center"/>
              <w:rPr>
                <w:ins w:id="148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省ID</w:t>
            </w:r>
          </w:p>
        </w:tc>
        <w:tc>
          <w:tcPr>
            <w:tcW w:w="1029" w:type="dxa"/>
            <w:shd w:val="clear" w:color="auto" w:fill="auto"/>
          </w:tcPr>
          <w:p w:rsidR="0099371D" w:rsidRDefault="002A4916">
            <w:pPr>
              <w:jc w:val="center"/>
              <w:rPr>
                <w:ins w:id="1483" w:author="temp" w:date="2016-02-14T11:10:00Z"/>
                <w:rFonts w:ascii="微软雅黑" w:eastAsia="微软雅黑" w:hAnsi="微软雅黑"/>
                <w:color w:val="000000"/>
                <w:sz w:val="18"/>
                <w:szCs w:val="18"/>
              </w:rPr>
            </w:pPr>
            <w:ins w:id="1484"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48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48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jc w:val="center"/>
              <w:rPr>
                <w:ins w:id="148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provinceId</w:t>
            </w:r>
          </w:p>
        </w:tc>
      </w:tr>
    </w:tbl>
    <w:p w:rsidR="0099371D" w:rsidRDefault="0099371D"/>
    <w:p w:rsidR="0099371D" w:rsidRDefault="002A4916">
      <w:pPr>
        <w:pStyle w:val="2"/>
        <w:rPr>
          <w:ins w:id="1488" w:author="temp" w:date="2016-02-17T17:27:00Z"/>
        </w:rPr>
      </w:pPr>
      <w:bookmarkStart w:id="1489" w:name="_Toc508982662"/>
      <w:r>
        <w:rPr>
          <w:rFonts w:hint="eastAsia"/>
        </w:rPr>
        <w:t>省信息查询</w:t>
      </w:r>
      <w:ins w:id="1490" w:author="temp" w:date="2016-02-17T17:27:00Z">
        <w:r>
          <w:rPr>
            <w:rFonts w:hint="eastAsia"/>
          </w:rPr>
          <w:t>接口</w:t>
        </w:r>
        <w:bookmarkEnd w:id="1489"/>
      </w:ins>
    </w:p>
    <w:p w:rsidR="0099371D" w:rsidRDefault="002A4916">
      <w:pPr>
        <w:pStyle w:val="30"/>
        <w:rPr>
          <w:ins w:id="1491" w:author="temp" w:date="2016-02-17T17:27:00Z"/>
        </w:rPr>
      </w:pPr>
      <w:bookmarkStart w:id="1492" w:name="_Toc508982663"/>
      <w:ins w:id="1493" w:author="temp" w:date="2016-02-17T17:27:00Z">
        <w:r>
          <w:rPr>
            <w:rFonts w:hint="eastAsia"/>
          </w:rPr>
          <w:t>接口名称：</w:t>
        </w:r>
      </w:ins>
      <w:r>
        <w:rPr>
          <w:rFonts w:hint="eastAsia"/>
        </w:rPr>
        <w:t>base</w:t>
      </w:r>
      <w:r>
        <w:t>ment</w:t>
      </w:r>
      <w:r>
        <w:rPr>
          <w:rFonts w:hint="eastAsia"/>
        </w:rPr>
        <w:t>/</w:t>
      </w:r>
      <w:r>
        <w:t>province/provinceInfo</w:t>
      </w:r>
      <w:r>
        <w:rPr>
          <w:rFonts w:hint="eastAsia"/>
        </w:rPr>
        <w:t>.</w:t>
      </w:r>
      <w:r>
        <w:t>do</w:t>
      </w:r>
      <w:bookmarkEnd w:id="1492"/>
    </w:p>
    <w:p w:rsidR="0099371D" w:rsidRDefault="002A4916">
      <w:pPr>
        <w:pStyle w:val="30"/>
        <w:rPr>
          <w:ins w:id="1494" w:author="temp" w:date="2016-02-17T17:27:00Z"/>
        </w:rPr>
      </w:pPr>
      <w:bookmarkStart w:id="1495" w:name="_Toc508982664"/>
      <w:ins w:id="1496" w:author="temp" w:date="2016-02-17T17:27:00Z">
        <w:r>
          <w:rPr>
            <w:rFonts w:hint="eastAsia"/>
          </w:rPr>
          <w:t>请求报文</w:t>
        </w:r>
        <w:bookmarkEnd w:id="1495"/>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497" w:author="temp" w:date="2016-02-17T17:27:00Z"/>
        </w:trPr>
        <w:tc>
          <w:tcPr>
            <w:tcW w:w="851" w:type="dxa"/>
            <w:shd w:val="clear" w:color="auto" w:fill="E6E6E6"/>
          </w:tcPr>
          <w:p w:rsidR="0099371D" w:rsidRDefault="002A4916">
            <w:pPr>
              <w:jc w:val="center"/>
              <w:rPr>
                <w:ins w:id="1498" w:author="temp" w:date="2016-02-17T17:27:00Z"/>
                <w:rFonts w:ascii="微软雅黑" w:eastAsia="微软雅黑" w:hAnsi="微软雅黑"/>
                <w:color w:val="000000"/>
                <w:sz w:val="18"/>
                <w:szCs w:val="18"/>
              </w:rPr>
            </w:pPr>
            <w:ins w:id="1499"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500" w:author="temp" w:date="2016-02-17T17:27:00Z"/>
                <w:rFonts w:ascii="微软雅黑" w:eastAsia="微软雅黑" w:hAnsi="微软雅黑"/>
                <w:color w:val="000000"/>
                <w:sz w:val="18"/>
                <w:szCs w:val="18"/>
              </w:rPr>
            </w:pPr>
            <w:ins w:id="1501"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502" w:author="temp" w:date="2016-02-17T17:27:00Z"/>
                <w:rFonts w:ascii="微软雅黑" w:eastAsia="微软雅黑" w:hAnsi="微软雅黑"/>
                <w:color w:val="000000"/>
                <w:sz w:val="18"/>
                <w:szCs w:val="18"/>
              </w:rPr>
            </w:pPr>
            <w:ins w:id="1503"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504" w:author="temp" w:date="2016-02-17T17:27:00Z"/>
                <w:rFonts w:ascii="微软雅黑" w:eastAsia="微软雅黑" w:hAnsi="微软雅黑"/>
                <w:color w:val="000000"/>
                <w:sz w:val="18"/>
                <w:szCs w:val="18"/>
              </w:rPr>
            </w:pPr>
            <w:ins w:id="1505"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506" w:author="temp" w:date="2016-02-17T17:27:00Z"/>
                <w:rFonts w:ascii="微软雅黑" w:eastAsia="微软雅黑" w:hAnsi="微软雅黑"/>
                <w:color w:val="000000"/>
                <w:sz w:val="18"/>
                <w:szCs w:val="18"/>
              </w:rPr>
            </w:pPr>
            <w:ins w:id="1507"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508" w:author="temp" w:date="2016-02-17T17:27:00Z"/>
                <w:rFonts w:ascii="微软雅黑" w:eastAsia="微软雅黑" w:hAnsi="微软雅黑"/>
                <w:color w:val="000000"/>
                <w:sz w:val="18"/>
                <w:szCs w:val="18"/>
              </w:rPr>
            </w:pPr>
            <w:ins w:id="1509"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510" w:author="temp" w:date="2016-02-17T17:27:00Z"/>
                <w:rFonts w:ascii="微软雅黑" w:eastAsia="微软雅黑" w:hAnsi="微软雅黑"/>
                <w:color w:val="000000"/>
                <w:sz w:val="18"/>
                <w:szCs w:val="18"/>
              </w:rPr>
            </w:pPr>
            <w:ins w:id="1511" w:author="temp" w:date="2016-02-17T17:27:00Z">
              <w:r>
                <w:rPr>
                  <w:rFonts w:ascii="微软雅黑" w:eastAsia="微软雅黑" w:hAnsi="微软雅黑" w:hint="eastAsia"/>
                  <w:color w:val="000000"/>
                  <w:sz w:val="18"/>
                  <w:szCs w:val="18"/>
                </w:rPr>
                <w:t>备注</w:t>
              </w:r>
            </w:ins>
          </w:p>
        </w:tc>
      </w:tr>
      <w:tr w:rsidR="0099371D">
        <w:trPr>
          <w:trHeight w:val="417"/>
          <w:ins w:id="1512" w:author="temp" w:date="2016-02-17T17:27:00Z"/>
        </w:trPr>
        <w:tc>
          <w:tcPr>
            <w:tcW w:w="851" w:type="dxa"/>
            <w:shd w:val="clear" w:color="auto" w:fill="auto"/>
            <w:vAlign w:val="center"/>
          </w:tcPr>
          <w:p w:rsidR="0099371D" w:rsidRDefault="0099371D">
            <w:pPr>
              <w:jc w:val="center"/>
              <w:rPr>
                <w:ins w:id="1513" w:author="temp" w:date="2016-02-17T17:27:00Z"/>
                <w:rStyle w:val="shorttext"/>
              </w:rPr>
            </w:pPr>
          </w:p>
        </w:tc>
        <w:tc>
          <w:tcPr>
            <w:tcW w:w="1559" w:type="dxa"/>
            <w:shd w:val="clear" w:color="auto" w:fill="auto"/>
          </w:tcPr>
          <w:p w:rsidR="0099371D" w:rsidRDefault="002A4916">
            <w:pPr>
              <w:jc w:val="center"/>
              <w:rPr>
                <w:ins w:id="151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provinceId</w:t>
            </w:r>
          </w:p>
        </w:tc>
        <w:tc>
          <w:tcPr>
            <w:tcW w:w="1296" w:type="dxa"/>
            <w:shd w:val="clear" w:color="auto" w:fill="auto"/>
          </w:tcPr>
          <w:p w:rsidR="0099371D" w:rsidRDefault="002A4916">
            <w:pPr>
              <w:jc w:val="center"/>
              <w:rPr>
                <w:ins w:id="151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省ID</w:t>
            </w:r>
          </w:p>
        </w:tc>
        <w:tc>
          <w:tcPr>
            <w:tcW w:w="1029" w:type="dxa"/>
            <w:shd w:val="clear" w:color="auto" w:fill="auto"/>
          </w:tcPr>
          <w:p w:rsidR="0099371D" w:rsidRDefault="002A4916">
            <w:pPr>
              <w:jc w:val="center"/>
              <w:rPr>
                <w:ins w:id="1516" w:author="temp" w:date="2016-02-14T11:10:00Z"/>
                <w:rFonts w:ascii="微软雅黑" w:eastAsia="微软雅黑" w:hAnsi="微软雅黑"/>
                <w:color w:val="000000"/>
                <w:sz w:val="18"/>
                <w:szCs w:val="18"/>
              </w:rPr>
            </w:pPr>
            <w:ins w:id="1517"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51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51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ins w:id="1520" w:author="temp" w:date="2016-02-14T11:10:00Z"/>
                <w:rFonts w:ascii="微软雅黑" w:eastAsia="微软雅黑" w:hAnsi="微软雅黑"/>
                <w:color w:val="000000"/>
                <w:sz w:val="18"/>
                <w:szCs w:val="18"/>
              </w:rPr>
            </w:pPr>
          </w:p>
        </w:tc>
      </w:tr>
    </w:tbl>
    <w:p w:rsidR="0099371D" w:rsidRDefault="0099371D">
      <w:pPr>
        <w:rPr>
          <w:ins w:id="1521" w:author="temp" w:date="2016-02-17T17:27:00Z"/>
        </w:rPr>
      </w:pPr>
    </w:p>
    <w:p w:rsidR="0099371D" w:rsidRDefault="002A4916">
      <w:pPr>
        <w:pStyle w:val="30"/>
        <w:rPr>
          <w:ins w:id="1522" w:author="temp" w:date="2016-02-17T17:27:00Z"/>
        </w:rPr>
      </w:pPr>
      <w:bookmarkStart w:id="1523" w:name="_Toc508982665"/>
      <w:ins w:id="1524" w:author="temp" w:date="2016-02-17T17:27:00Z">
        <w:r>
          <w:rPr>
            <w:rFonts w:hint="eastAsia"/>
          </w:rPr>
          <w:t>响应报文</w:t>
        </w:r>
        <w:bookmarkEnd w:id="1523"/>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525" w:author="temp" w:date="2016-02-17T17:27:00Z"/>
        </w:trPr>
        <w:tc>
          <w:tcPr>
            <w:tcW w:w="851" w:type="dxa"/>
            <w:shd w:val="clear" w:color="auto" w:fill="E6E6E6"/>
          </w:tcPr>
          <w:p w:rsidR="0099371D" w:rsidRDefault="002A4916">
            <w:pPr>
              <w:jc w:val="center"/>
              <w:rPr>
                <w:ins w:id="1526" w:author="temp" w:date="2016-02-17T17:27:00Z"/>
                <w:rFonts w:ascii="微软雅黑" w:eastAsia="微软雅黑" w:hAnsi="微软雅黑"/>
                <w:color w:val="000000"/>
                <w:sz w:val="18"/>
                <w:szCs w:val="18"/>
              </w:rPr>
            </w:pPr>
            <w:ins w:id="1527"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528" w:author="temp" w:date="2016-02-17T17:27:00Z"/>
                <w:rFonts w:ascii="微软雅黑" w:eastAsia="微软雅黑" w:hAnsi="微软雅黑"/>
                <w:color w:val="000000"/>
                <w:sz w:val="18"/>
                <w:szCs w:val="18"/>
              </w:rPr>
            </w:pPr>
            <w:ins w:id="1529"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530" w:author="temp" w:date="2016-02-17T17:27:00Z"/>
                <w:rFonts w:ascii="微软雅黑" w:eastAsia="微软雅黑" w:hAnsi="微软雅黑"/>
                <w:color w:val="000000"/>
                <w:sz w:val="18"/>
                <w:szCs w:val="18"/>
              </w:rPr>
            </w:pPr>
            <w:ins w:id="1531"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532" w:author="temp" w:date="2016-02-17T17:27:00Z"/>
                <w:rFonts w:ascii="微软雅黑" w:eastAsia="微软雅黑" w:hAnsi="微软雅黑"/>
                <w:color w:val="000000"/>
                <w:sz w:val="18"/>
                <w:szCs w:val="18"/>
              </w:rPr>
            </w:pPr>
            <w:ins w:id="1533"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534" w:author="temp" w:date="2016-02-17T17:27:00Z"/>
                <w:rFonts w:ascii="微软雅黑" w:eastAsia="微软雅黑" w:hAnsi="微软雅黑"/>
                <w:color w:val="000000"/>
                <w:sz w:val="18"/>
                <w:szCs w:val="18"/>
              </w:rPr>
            </w:pPr>
            <w:ins w:id="1535"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536" w:author="temp" w:date="2016-02-17T17:27:00Z"/>
                <w:rFonts w:ascii="微软雅黑" w:eastAsia="微软雅黑" w:hAnsi="微软雅黑"/>
                <w:color w:val="000000"/>
                <w:sz w:val="18"/>
                <w:szCs w:val="18"/>
              </w:rPr>
            </w:pPr>
            <w:ins w:id="1537"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538" w:author="temp" w:date="2016-02-17T17:27:00Z"/>
                <w:rFonts w:ascii="微软雅黑" w:eastAsia="微软雅黑" w:hAnsi="微软雅黑"/>
                <w:color w:val="000000"/>
                <w:sz w:val="18"/>
                <w:szCs w:val="18"/>
              </w:rPr>
            </w:pPr>
            <w:ins w:id="1539"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省ID</w:t>
            </w:r>
          </w:p>
        </w:tc>
        <w:tc>
          <w:tcPr>
            <w:tcW w:w="1029" w:type="dxa"/>
            <w:shd w:val="clear" w:color="auto" w:fill="auto"/>
          </w:tcPr>
          <w:p w:rsidR="0099371D" w:rsidRDefault="002A4916">
            <w:pPr>
              <w:jc w:val="center"/>
              <w:rPr>
                <w:rFonts w:ascii="微软雅黑" w:eastAsia="微软雅黑" w:hAnsi="微软雅黑"/>
                <w:color w:val="000000"/>
                <w:sz w:val="18"/>
                <w:szCs w:val="18"/>
              </w:rPr>
            </w:pPr>
            <w:ins w:id="1540"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1541" w:author="temp" w:date="2016-02-17T17:27:00Z"/>
        </w:trPr>
        <w:tc>
          <w:tcPr>
            <w:tcW w:w="851" w:type="dxa"/>
            <w:vMerge/>
            <w:shd w:val="clear" w:color="auto" w:fill="auto"/>
            <w:vAlign w:val="center"/>
          </w:tcPr>
          <w:p w:rsidR="0099371D" w:rsidRDefault="0099371D">
            <w:pPr>
              <w:jc w:val="center"/>
              <w:rPr>
                <w:ins w:id="1542" w:author="temp" w:date="2016-02-17T17:27:00Z"/>
                <w:rStyle w:val="shorttext"/>
              </w:rPr>
            </w:pPr>
          </w:p>
        </w:tc>
        <w:tc>
          <w:tcPr>
            <w:tcW w:w="1559" w:type="dxa"/>
            <w:shd w:val="clear" w:color="auto" w:fill="auto"/>
          </w:tcPr>
          <w:p w:rsidR="0099371D" w:rsidRDefault="002A4916">
            <w:pPr>
              <w:jc w:val="center"/>
              <w:rPr>
                <w:ins w:id="154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provinceEn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54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省英文名称</w:t>
            </w:r>
          </w:p>
        </w:tc>
        <w:tc>
          <w:tcPr>
            <w:tcW w:w="1029" w:type="dxa"/>
            <w:shd w:val="clear" w:color="auto" w:fill="auto"/>
          </w:tcPr>
          <w:p w:rsidR="0099371D" w:rsidRDefault="002A4916">
            <w:pPr>
              <w:jc w:val="center"/>
              <w:rPr>
                <w:ins w:id="1545" w:author="temp" w:date="2016-02-14T11:10:00Z"/>
                <w:rFonts w:ascii="微软雅黑" w:eastAsia="微软雅黑" w:hAnsi="微软雅黑"/>
                <w:color w:val="000000"/>
                <w:sz w:val="18"/>
                <w:szCs w:val="18"/>
              </w:rPr>
            </w:pPr>
            <w:ins w:id="154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54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54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1549" w:author="temp" w:date="2016-02-14T11:10:00Z"/>
                <w:rFonts w:ascii="微软雅黑" w:eastAsia="微软雅黑" w:hAnsi="微软雅黑"/>
                <w:color w:val="000000"/>
                <w:sz w:val="18"/>
                <w:szCs w:val="18"/>
              </w:rPr>
            </w:pPr>
          </w:p>
        </w:tc>
      </w:tr>
      <w:tr w:rsidR="0099371D">
        <w:trPr>
          <w:trHeight w:val="417"/>
          <w:ins w:id="1550" w:author="temp" w:date="2016-02-17T17:27:00Z"/>
        </w:trPr>
        <w:tc>
          <w:tcPr>
            <w:tcW w:w="851" w:type="dxa"/>
            <w:vMerge/>
            <w:shd w:val="clear" w:color="auto" w:fill="auto"/>
          </w:tcPr>
          <w:p w:rsidR="0099371D" w:rsidRDefault="0099371D">
            <w:pPr>
              <w:jc w:val="center"/>
              <w:rPr>
                <w:ins w:id="1551" w:author="temp" w:date="2016-02-17T17:27:00Z"/>
                <w:rStyle w:val="shorttext"/>
              </w:rPr>
            </w:pPr>
          </w:p>
        </w:tc>
        <w:tc>
          <w:tcPr>
            <w:tcW w:w="1559" w:type="dxa"/>
            <w:shd w:val="clear" w:color="auto" w:fill="auto"/>
          </w:tcPr>
          <w:p w:rsidR="0099371D" w:rsidRDefault="002A4916">
            <w:pPr>
              <w:jc w:val="center"/>
              <w:rPr>
                <w:ins w:id="155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provinceCn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55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省中文名称</w:t>
            </w:r>
          </w:p>
        </w:tc>
        <w:tc>
          <w:tcPr>
            <w:tcW w:w="1029" w:type="dxa"/>
            <w:shd w:val="clear" w:color="auto" w:fill="auto"/>
          </w:tcPr>
          <w:p w:rsidR="0099371D" w:rsidRDefault="002A4916">
            <w:pPr>
              <w:jc w:val="center"/>
              <w:rPr>
                <w:ins w:id="1554" w:author="temp" w:date="2016-02-14T11:10:00Z"/>
                <w:rFonts w:ascii="微软雅黑" w:eastAsia="微软雅黑" w:hAnsi="微软雅黑"/>
                <w:color w:val="000000"/>
                <w:sz w:val="18"/>
                <w:szCs w:val="18"/>
              </w:rPr>
            </w:pPr>
            <w:ins w:id="1555"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55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557" w:author="temp" w:date="2016-02-14T11:10:00Z"/>
                <w:rFonts w:ascii="微软雅黑" w:eastAsia="微软雅黑" w:hAnsi="微软雅黑"/>
                <w:color w:val="000000"/>
                <w:sz w:val="18"/>
                <w:szCs w:val="18"/>
              </w:rPr>
            </w:pPr>
            <w:ins w:id="1558"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1559"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provinceShort</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省简称</w:t>
            </w:r>
          </w:p>
        </w:tc>
        <w:tc>
          <w:tcPr>
            <w:tcW w:w="1029" w:type="dxa"/>
            <w:shd w:val="clear" w:color="auto" w:fill="auto"/>
          </w:tcPr>
          <w:p w:rsidR="0099371D" w:rsidRDefault="002A4916">
            <w:pPr>
              <w:jc w:val="center"/>
              <w:rPr>
                <w:rFonts w:ascii="微软雅黑" w:eastAsia="微软雅黑" w:hAnsi="微软雅黑"/>
                <w:color w:val="000000"/>
                <w:sz w:val="18"/>
                <w:szCs w:val="18"/>
              </w:rPr>
            </w:pPr>
            <w:ins w:id="1560"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provinceAb</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省拼音缩写</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countryId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所属国家ID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1561" w:author="temp" w:date="2016-02-17T17:27:00Z"/>
        </w:rPr>
      </w:pPr>
      <w:bookmarkStart w:id="1562" w:name="_Toc508982666"/>
      <w:r>
        <w:rPr>
          <w:rFonts w:hint="eastAsia"/>
        </w:rPr>
        <w:lastRenderedPageBreak/>
        <w:t>市信息列表</w:t>
      </w:r>
      <w:ins w:id="1563" w:author="temp" w:date="2016-02-17T17:27:00Z">
        <w:r>
          <w:rPr>
            <w:rFonts w:hint="eastAsia"/>
          </w:rPr>
          <w:t>接口</w:t>
        </w:r>
        <w:bookmarkEnd w:id="1562"/>
      </w:ins>
    </w:p>
    <w:p w:rsidR="0099371D" w:rsidRDefault="002A4916">
      <w:pPr>
        <w:pStyle w:val="30"/>
        <w:rPr>
          <w:ins w:id="1564" w:author="temp" w:date="2016-02-17T17:27:00Z"/>
        </w:rPr>
      </w:pPr>
      <w:bookmarkStart w:id="1565" w:name="_Toc508982667"/>
      <w:ins w:id="1566" w:author="temp" w:date="2016-02-17T17:27:00Z">
        <w:r>
          <w:rPr>
            <w:rFonts w:hint="eastAsia"/>
          </w:rPr>
          <w:t>接口名称：</w:t>
        </w:r>
      </w:ins>
      <w:r>
        <w:rPr>
          <w:rFonts w:hint="eastAsia"/>
        </w:rPr>
        <w:t>base</w:t>
      </w:r>
      <w:r>
        <w:t>ment</w:t>
      </w:r>
      <w:r>
        <w:rPr>
          <w:rFonts w:hint="eastAsia"/>
        </w:rPr>
        <w:t>/city</w:t>
      </w:r>
      <w:r>
        <w:t>/</w:t>
      </w:r>
      <w:r>
        <w:rPr>
          <w:rFonts w:hint="eastAsia"/>
        </w:rPr>
        <w:t>city</w:t>
      </w:r>
      <w:r>
        <w:t>InfoList</w:t>
      </w:r>
      <w:r>
        <w:rPr>
          <w:rFonts w:hint="eastAsia"/>
        </w:rPr>
        <w:t>.</w:t>
      </w:r>
      <w:r>
        <w:t>do</w:t>
      </w:r>
      <w:bookmarkEnd w:id="1565"/>
    </w:p>
    <w:p w:rsidR="0099371D" w:rsidRDefault="002A4916">
      <w:pPr>
        <w:pStyle w:val="30"/>
        <w:rPr>
          <w:ins w:id="1567" w:author="temp" w:date="2016-02-17T17:27:00Z"/>
        </w:rPr>
      </w:pPr>
      <w:bookmarkStart w:id="1568" w:name="_Toc508982668"/>
      <w:ins w:id="1569" w:author="temp" w:date="2016-02-17T17:27:00Z">
        <w:r>
          <w:rPr>
            <w:rFonts w:hint="eastAsia"/>
          </w:rPr>
          <w:t>请求报文</w:t>
        </w:r>
        <w:bookmarkEnd w:id="1568"/>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570" w:author="temp" w:date="2016-02-17T17:27:00Z"/>
        </w:trPr>
        <w:tc>
          <w:tcPr>
            <w:tcW w:w="851" w:type="dxa"/>
            <w:shd w:val="clear" w:color="auto" w:fill="E6E6E6"/>
          </w:tcPr>
          <w:p w:rsidR="0099371D" w:rsidRDefault="002A4916">
            <w:pPr>
              <w:jc w:val="center"/>
              <w:rPr>
                <w:ins w:id="1571" w:author="temp" w:date="2016-02-17T17:27:00Z"/>
                <w:rFonts w:ascii="微软雅黑" w:eastAsia="微软雅黑" w:hAnsi="微软雅黑"/>
                <w:color w:val="000000"/>
                <w:sz w:val="18"/>
                <w:szCs w:val="18"/>
              </w:rPr>
            </w:pPr>
            <w:ins w:id="1572"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573" w:author="temp" w:date="2016-02-17T17:27:00Z"/>
                <w:rFonts w:ascii="微软雅黑" w:eastAsia="微软雅黑" w:hAnsi="微软雅黑"/>
                <w:color w:val="000000"/>
                <w:sz w:val="18"/>
                <w:szCs w:val="18"/>
              </w:rPr>
            </w:pPr>
            <w:ins w:id="1574"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575" w:author="temp" w:date="2016-02-17T17:27:00Z"/>
                <w:rFonts w:ascii="微软雅黑" w:eastAsia="微软雅黑" w:hAnsi="微软雅黑"/>
                <w:color w:val="000000"/>
                <w:sz w:val="18"/>
                <w:szCs w:val="18"/>
              </w:rPr>
            </w:pPr>
            <w:ins w:id="1576"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577" w:author="temp" w:date="2016-02-17T17:27:00Z"/>
                <w:rFonts w:ascii="微软雅黑" w:eastAsia="微软雅黑" w:hAnsi="微软雅黑"/>
                <w:color w:val="000000"/>
                <w:sz w:val="18"/>
                <w:szCs w:val="18"/>
              </w:rPr>
            </w:pPr>
            <w:ins w:id="1578"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579" w:author="temp" w:date="2016-02-17T17:27:00Z"/>
                <w:rFonts w:ascii="微软雅黑" w:eastAsia="微软雅黑" w:hAnsi="微软雅黑"/>
                <w:color w:val="000000"/>
                <w:sz w:val="18"/>
                <w:szCs w:val="18"/>
              </w:rPr>
            </w:pPr>
            <w:ins w:id="1580"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581" w:author="temp" w:date="2016-02-17T17:27:00Z"/>
                <w:rFonts w:ascii="微软雅黑" w:eastAsia="微软雅黑" w:hAnsi="微软雅黑"/>
                <w:color w:val="000000"/>
                <w:sz w:val="18"/>
                <w:szCs w:val="18"/>
              </w:rPr>
            </w:pPr>
            <w:ins w:id="1582"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583" w:author="temp" w:date="2016-02-17T17:27:00Z"/>
                <w:rFonts w:ascii="微软雅黑" w:eastAsia="微软雅黑" w:hAnsi="微软雅黑"/>
                <w:color w:val="000000"/>
                <w:sz w:val="18"/>
                <w:szCs w:val="18"/>
              </w:rPr>
            </w:pPr>
            <w:ins w:id="1584" w:author="temp" w:date="2016-02-17T17:27:00Z">
              <w:r>
                <w:rPr>
                  <w:rFonts w:ascii="微软雅黑" w:eastAsia="微软雅黑" w:hAnsi="微软雅黑" w:hint="eastAsia"/>
                  <w:color w:val="000000"/>
                  <w:sz w:val="18"/>
                  <w:szCs w:val="18"/>
                </w:rPr>
                <w:t>备注</w:t>
              </w:r>
            </w:ins>
          </w:p>
        </w:tc>
      </w:tr>
      <w:tr w:rsidR="0099371D">
        <w:trPr>
          <w:trHeight w:val="417"/>
          <w:ins w:id="1585" w:author="temp" w:date="2016-02-17T17:27:00Z"/>
        </w:trPr>
        <w:tc>
          <w:tcPr>
            <w:tcW w:w="851" w:type="dxa"/>
            <w:vMerge w:val="restart"/>
            <w:shd w:val="clear" w:color="auto" w:fill="auto"/>
            <w:vAlign w:val="center"/>
          </w:tcPr>
          <w:p w:rsidR="0099371D" w:rsidRDefault="0099371D">
            <w:pPr>
              <w:jc w:val="center"/>
              <w:rPr>
                <w:ins w:id="1586"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1587" w:author="temp" w:date="2016-02-17T17:27:00Z"/>
        </w:trPr>
        <w:tc>
          <w:tcPr>
            <w:tcW w:w="851" w:type="dxa"/>
            <w:vMerge/>
            <w:shd w:val="clear" w:color="auto" w:fill="auto"/>
          </w:tcPr>
          <w:p w:rsidR="0099371D" w:rsidRDefault="0099371D">
            <w:pPr>
              <w:rPr>
                <w:ins w:id="1588"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1589" w:author="temp" w:date="2016-02-17T17:27:00Z"/>
        </w:trPr>
        <w:tc>
          <w:tcPr>
            <w:tcW w:w="851" w:type="dxa"/>
            <w:vMerge/>
          </w:tcPr>
          <w:p w:rsidR="0099371D" w:rsidRDefault="0099371D">
            <w:pPr>
              <w:rPr>
                <w:ins w:id="1590" w:author="temp" w:date="2016-02-17T17:27:00Z"/>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CnName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市中文名称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ins w:id="1591" w:author="temp" w:date="2016-02-17T17:27:00Z"/>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省ID</w:t>
            </w:r>
          </w:p>
        </w:tc>
        <w:tc>
          <w:tcPr>
            <w:tcW w:w="1029" w:type="dxa"/>
          </w:tcPr>
          <w:p w:rsidR="0099371D" w:rsidRDefault="002A4916">
            <w:pPr>
              <w:jc w:val="center"/>
              <w:rPr>
                <w:rFonts w:ascii="微软雅黑" w:eastAsia="微软雅黑" w:hAnsi="微软雅黑"/>
                <w:color w:val="000000"/>
                <w:sz w:val="18"/>
                <w:szCs w:val="18"/>
              </w:rPr>
            </w:pPr>
            <w:ins w:id="1592"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rPr>
          <w:ins w:id="1593" w:author="temp" w:date="2016-02-17T17:27:00Z"/>
        </w:rPr>
      </w:pPr>
    </w:p>
    <w:p w:rsidR="0099371D" w:rsidRDefault="002A4916">
      <w:pPr>
        <w:pStyle w:val="30"/>
        <w:rPr>
          <w:ins w:id="1594" w:author="temp" w:date="2016-02-17T17:27:00Z"/>
        </w:rPr>
      </w:pPr>
      <w:bookmarkStart w:id="1595" w:name="_Toc508982669"/>
      <w:ins w:id="1596" w:author="temp" w:date="2016-02-17T17:27:00Z">
        <w:r>
          <w:rPr>
            <w:rFonts w:hint="eastAsia"/>
          </w:rPr>
          <w:t>响应报文</w:t>
        </w:r>
        <w:bookmarkEnd w:id="1595"/>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597" w:author="temp" w:date="2016-02-17T17:27:00Z"/>
        </w:trPr>
        <w:tc>
          <w:tcPr>
            <w:tcW w:w="851" w:type="dxa"/>
            <w:shd w:val="clear" w:color="auto" w:fill="E6E6E6"/>
          </w:tcPr>
          <w:p w:rsidR="0099371D" w:rsidRDefault="002A4916">
            <w:pPr>
              <w:jc w:val="center"/>
              <w:rPr>
                <w:ins w:id="1598" w:author="temp" w:date="2016-02-17T17:27:00Z"/>
                <w:rFonts w:ascii="微软雅黑" w:eastAsia="微软雅黑" w:hAnsi="微软雅黑"/>
                <w:color w:val="000000"/>
                <w:sz w:val="18"/>
                <w:szCs w:val="18"/>
              </w:rPr>
            </w:pPr>
            <w:ins w:id="1599"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600" w:author="temp" w:date="2016-02-17T17:27:00Z"/>
                <w:rFonts w:ascii="微软雅黑" w:eastAsia="微软雅黑" w:hAnsi="微软雅黑"/>
                <w:color w:val="000000"/>
                <w:sz w:val="18"/>
                <w:szCs w:val="18"/>
              </w:rPr>
            </w:pPr>
            <w:ins w:id="1601"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602" w:author="temp" w:date="2016-02-17T17:27:00Z"/>
                <w:rFonts w:ascii="微软雅黑" w:eastAsia="微软雅黑" w:hAnsi="微软雅黑"/>
                <w:color w:val="000000"/>
                <w:sz w:val="18"/>
                <w:szCs w:val="18"/>
              </w:rPr>
            </w:pPr>
            <w:ins w:id="1603"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604" w:author="temp" w:date="2016-02-17T17:27:00Z"/>
                <w:rFonts w:ascii="微软雅黑" w:eastAsia="微软雅黑" w:hAnsi="微软雅黑"/>
                <w:color w:val="000000"/>
                <w:sz w:val="18"/>
                <w:szCs w:val="18"/>
              </w:rPr>
            </w:pPr>
            <w:ins w:id="1605"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606" w:author="temp" w:date="2016-02-17T17:27:00Z"/>
                <w:rFonts w:ascii="微软雅黑" w:eastAsia="微软雅黑" w:hAnsi="微软雅黑"/>
                <w:color w:val="000000"/>
                <w:sz w:val="18"/>
                <w:szCs w:val="18"/>
              </w:rPr>
            </w:pPr>
            <w:ins w:id="1607"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608" w:author="temp" w:date="2016-02-17T17:27:00Z"/>
                <w:rFonts w:ascii="微软雅黑" w:eastAsia="微软雅黑" w:hAnsi="微软雅黑"/>
                <w:color w:val="000000"/>
                <w:sz w:val="18"/>
                <w:szCs w:val="18"/>
              </w:rPr>
            </w:pPr>
            <w:ins w:id="1609"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610" w:author="temp" w:date="2016-02-17T17:27:00Z"/>
                <w:rFonts w:ascii="微软雅黑" w:eastAsia="微软雅黑" w:hAnsi="微软雅黑"/>
                <w:color w:val="000000"/>
                <w:sz w:val="18"/>
                <w:szCs w:val="18"/>
              </w:rPr>
            </w:pPr>
            <w:ins w:id="1611"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1612" w:author="temp" w:date="2016-02-17T17:27:00Z"/>
        </w:trPr>
        <w:tc>
          <w:tcPr>
            <w:tcW w:w="851" w:type="dxa"/>
            <w:vMerge w:val="restart"/>
            <w:shd w:val="clear" w:color="auto" w:fill="auto"/>
            <w:vAlign w:val="center"/>
          </w:tcPr>
          <w:p w:rsidR="0099371D" w:rsidRDefault="002A4916">
            <w:pPr>
              <w:jc w:val="center"/>
              <w:rPr>
                <w:ins w:id="1613" w:author="temp" w:date="2016-02-17T17:27:00Z"/>
                <w:rStyle w:val="shorttext"/>
              </w:rPr>
            </w:pPr>
            <w:r>
              <w:t>body.</w:t>
            </w:r>
            <w:r>
              <w:rPr>
                <w:rFonts w:hint="eastAsia"/>
              </w:rPr>
              <w:t>city</w:t>
            </w:r>
            <w:r>
              <w:t>InfoList[]</w:t>
            </w:r>
          </w:p>
        </w:tc>
        <w:tc>
          <w:tcPr>
            <w:tcW w:w="1559" w:type="dxa"/>
            <w:shd w:val="clear" w:color="auto" w:fill="auto"/>
          </w:tcPr>
          <w:p w:rsidR="0099371D" w:rsidRDefault="002A4916">
            <w:pPr>
              <w:jc w:val="center"/>
              <w:rPr>
                <w:ins w:id="161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ins w:id="161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市ID</w:t>
            </w:r>
          </w:p>
        </w:tc>
        <w:tc>
          <w:tcPr>
            <w:tcW w:w="1029" w:type="dxa"/>
            <w:shd w:val="clear" w:color="auto" w:fill="auto"/>
          </w:tcPr>
          <w:p w:rsidR="0099371D" w:rsidRDefault="002A4916">
            <w:pPr>
              <w:jc w:val="center"/>
              <w:rPr>
                <w:ins w:id="1616" w:author="temp" w:date="2016-02-14T11:10:00Z"/>
                <w:rFonts w:ascii="微软雅黑" w:eastAsia="微软雅黑" w:hAnsi="微软雅黑"/>
                <w:color w:val="000000"/>
                <w:sz w:val="18"/>
                <w:szCs w:val="18"/>
              </w:rPr>
            </w:pPr>
            <w:ins w:id="1617"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61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619" w:author="temp" w:date="2016-02-14T11:10:00Z"/>
                <w:rFonts w:ascii="微软雅黑" w:eastAsia="微软雅黑" w:hAnsi="微软雅黑"/>
                <w:color w:val="000000"/>
                <w:sz w:val="18"/>
                <w:szCs w:val="18"/>
              </w:rPr>
            </w:pPr>
            <w:ins w:id="1620"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1621" w:author="temp" w:date="2016-02-14T11:10:00Z"/>
                <w:rFonts w:ascii="微软雅黑" w:eastAsia="微软雅黑" w:hAnsi="微软雅黑"/>
                <w:color w:val="000000"/>
                <w:sz w:val="18"/>
                <w:szCs w:val="18"/>
              </w:rPr>
            </w:pPr>
          </w:p>
        </w:tc>
      </w:tr>
      <w:tr w:rsidR="0099371D">
        <w:trPr>
          <w:trHeight w:val="417"/>
          <w:ins w:id="1622" w:author="temp" w:date="2016-02-17T17:27:00Z"/>
        </w:trPr>
        <w:tc>
          <w:tcPr>
            <w:tcW w:w="851" w:type="dxa"/>
            <w:vMerge/>
            <w:shd w:val="clear" w:color="auto" w:fill="auto"/>
          </w:tcPr>
          <w:p w:rsidR="0099371D" w:rsidRDefault="0099371D">
            <w:pPr>
              <w:jc w:val="center"/>
              <w:rPr>
                <w:ins w:id="1623" w:author="temp" w:date="2016-02-17T17:27:00Z"/>
                <w:rStyle w:val="shorttext"/>
              </w:rPr>
            </w:pPr>
          </w:p>
        </w:tc>
        <w:tc>
          <w:tcPr>
            <w:tcW w:w="1559" w:type="dxa"/>
            <w:shd w:val="clear" w:color="auto" w:fill="auto"/>
          </w:tcPr>
          <w:p w:rsidR="0099371D" w:rsidRDefault="002A4916">
            <w:pPr>
              <w:jc w:val="center"/>
              <w:rPr>
                <w:ins w:id="162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En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62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市英文名称</w:t>
            </w:r>
          </w:p>
        </w:tc>
        <w:tc>
          <w:tcPr>
            <w:tcW w:w="1029" w:type="dxa"/>
            <w:shd w:val="clear" w:color="auto" w:fill="auto"/>
          </w:tcPr>
          <w:p w:rsidR="0099371D" w:rsidRDefault="002A4916">
            <w:pPr>
              <w:jc w:val="center"/>
              <w:rPr>
                <w:ins w:id="1626" w:author="temp" w:date="2016-02-14T11:10:00Z"/>
                <w:rFonts w:ascii="微软雅黑" w:eastAsia="微软雅黑" w:hAnsi="微软雅黑"/>
                <w:color w:val="000000"/>
                <w:sz w:val="18"/>
                <w:szCs w:val="18"/>
              </w:rPr>
            </w:pPr>
            <w:ins w:id="1627"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62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62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1630" w:author="temp" w:date="2016-02-14T11:10:00Z"/>
                <w:rFonts w:ascii="微软雅黑" w:eastAsia="微软雅黑" w:hAnsi="微软雅黑"/>
                <w:color w:val="000000"/>
                <w:sz w:val="18"/>
                <w:szCs w:val="18"/>
              </w:rPr>
            </w:pPr>
          </w:p>
        </w:tc>
      </w:tr>
      <w:tr w:rsidR="0099371D">
        <w:trPr>
          <w:trHeight w:val="417"/>
          <w:ins w:id="1631" w:author="temp" w:date="2016-02-17T17:27:00Z"/>
        </w:trPr>
        <w:tc>
          <w:tcPr>
            <w:tcW w:w="851" w:type="dxa"/>
            <w:vMerge/>
            <w:shd w:val="clear" w:color="auto" w:fill="auto"/>
          </w:tcPr>
          <w:p w:rsidR="0099371D" w:rsidRDefault="0099371D">
            <w:pPr>
              <w:jc w:val="center"/>
              <w:rPr>
                <w:ins w:id="1632" w:author="temp" w:date="2016-02-17T17:27:00Z"/>
                <w:rStyle w:val="shorttext"/>
              </w:rPr>
            </w:pPr>
          </w:p>
        </w:tc>
        <w:tc>
          <w:tcPr>
            <w:tcW w:w="1559" w:type="dxa"/>
            <w:shd w:val="clear" w:color="auto" w:fill="auto"/>
          </w:tcPr>
          <w:p w:rsidR="0099371D" w:rsidRDefault="002A4916">
            <w:pPr>
              <w:jc w:val="center"/>
              <w:rPr>
                <w:ins w:id="163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cityCn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63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市中文名称</w:t>
            </w:r>
          </w:p>
        </w:tc>
        <w:tc>
          <w:tcPr>
            <w:tcW w:w="1029" w:type="dxa"/>
            <w:shd w:val="clear" w:color="auto" w:fill="auto"/>
          </w:tcPr>
          <w:p w:rsidR="0099371D" w:rsidRDefault="002A4916">
            <w:pPr>
              <w:jc w:val="center"/>
              <w:rPr>
                <w:ins w:id="1635" w:author="temp" w:date="2016-02-14T11:10:00Z"/>
                <w:rFonts w:ascii="微软雅黑" w:eastAsia="微软雅黑" w:hAnsi="微软雅黑"/>
                <w:color w:val="000000"/>
                <w:sz w:val="18"/>
                <w:szCs w:val="18"/>
              </w:rPr>
            </w:pPr>
            <w:ins w:id="163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63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638" w:author="temp" w:date="2016-02-14T11:10:00Z"/>
                <w:rFonts w:ascii="微软雅黑" w:eastAsia="微软雅黑" w:hAnsi="微软雅黑"/>
                <w:color w:val="000000"/>
                <w:sz w:val="18"/>
                <w:szCs w:val="18"/>
              </w:rPr>
            </w:pPr>
            <w:ins w:id="1639"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1640" w:author="temp" w:date="2016-02-14T11:10:00Z"/>
                <w:rFonts w:ascii="微软雅黑" w:eastAsia="微软雅黑" w:hAnsi="微软雅黑"/>
                <w:color w:val="000000"/>
                <w:sz w:val="18"/>
                <w:szCs w:val="18"/>
              </w:rPr>
            </w:pPr>
          </w:p>
        </w:tc>
      </w:tr>
      <w:tr w:rsidR="0099371D">
        <w:trPr>
          <w:trHeight w:val="417"/>
          <w:ins w:id="1641" w:author="temp" w:date="2016-02-17T17:27:00Z"/>
        </w:trPr>
        <w:tc>
          <w:tcPr>
            <w:tcW w:w="851" w:type="dxa"/>
            <w:vMerge/>
            <w:shd w:val="clear" w:color="auto" w:fill="auto"/>
          </w:tcPr>
          <w:p w:rsidR="0099371D" w:rsidRDefault="0099371D">
            <w:pPr>
              <w:jc w:val="center"/>
              <w:rPr>
                <w:ins w:id="1642" w:author="temp" w:date="2016-02-17T17:27:00Z"/>
                <w:rStyle w:val="shorttext"/>
              </w:rPr>
            </w:pPr>
          </w:p>
        </w:tc>
        <w:tc>
          <w:tcPr>
            <w:tcW w:w="1559" w:type="dxa"/>
            <w:shd w:val="clear" w:color="auto" w:fill="auto"/>
          </w:tcPr>
          <w:p w:rsidR="0099371D" w:rsidRDefault="002A4916">
            <w:pPr>
              <w:jc w:val="center"/>
              <w:rPr>
                <w:ins w:id="164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Short</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64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市简称</w:t>
            </w:r>
          </w:p>
        </w:tc>
        <w:tc>
          <w:tcPr>
            <w:tcW w:w="1029" w:type="dxa"/>
            <w:shd w:val="clear" w:color="auto" w:fill="auto"/>
          </w:tcPr>
          <w:p w:rsidR="0099371D" w:rsidRDefault="002A4916">
            <w:pPr>
              <w:jc w:val="center"/>
              <w:rPr>
                <w:ins w:id="1645" w:author="temp" w:date="2016-02-14T11:10:00Z"/>
                <w:rFonts w:ascii="微软雅黑" w:eastAsia="微软雅黑" w:hAnsi="微软雅黑"/>
                <w:color w:val="000000"/>
                <w:sz w:val="18"/>
                <w:szCs w:val="18"/>
              </w:rPr>
            </w:pPr>
            <w:ins w:id="164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64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64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1649"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Ab</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市拼音缩写</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所属省份ID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1650" w:author="temp" w:date="2016-02-17T17:27:00Z"/>
        </w:rPr>
      </w:pPr>
      <w:bookmarkStart w:id="1651" w:name="_Toc508982670"/>
      <w:r>
        <w:rPr>
          <w:rFonts w:hint="eastAsia"/>
        </w:rPr>
        <w:t>市信息新增或更新</w:t>
      </w:r>
      <w:ins w:id="1652" w:author="temp" w:date="2016-02-17T17:27:00Z">
        <w:r>
          <w:rPr>
            <w:rFonts w:hint="eastAsia"/>
          </w:rPr>
          <w:t>接口</w:t>
        </w:r>
        <w:bookmarkEnd w:id="1651"/>
      </w:ins>
    </w:p>
    <w:p w:rsidR="0099371D" w:rsidRDefault="002A4916">
      <w:pPr>
        <w:pStyle w:val="30"/>
        <w:rPr>
          <w:ins w:id="1653" w:author="temp" w:date="2016-02-17T17:27:00Z"/>
        </w:rPr>
      </w:pPr>
      <w:bookmarkStart w:id="1654" w:name="_Toc508982671"/>
      <w:ins w:id="1655" w:author="temp" w:date="2016-02-17T17:27:00Z">
        <w:r>
          <w:rPr>
            <w:rFonts w:hint="eastAsia"/>
          </w:rPr>
          <w:t>接口名称：</w:t>
        </w:r>
      </w:ins>
      <w:r>
        <w:rPr>
          <w:rFonts w:hint="eastAsia"/>
        </w:rPr>
        <w:t>base</w:t>
      </w:r>
      <w:r>
        <w:t>ment</w:t>
      </w:r>
      <w:r>
        <w:rPr>
          <w:rFonts w:hint="eastAsia"/>
        </w:rPr>
        <w:t>/city</w:t>
      </w:r>
      <w:r>
        <w:t>/</w:t>
      </w:r>
      <w:r>
        <w:rPr>
          <w:rFonts w:hint="eastAsia"/>
        </w:rPr>
        <w:t>city</w:t>
      </w:r>
      <w:r>
        <w:t>InfoInsertOrUpdate</w:t>
      </w:r>
      <w:r>
        <w:rPr>
          <w:rFonts w:hint="eastAsia"/>
        </w:rPr>
        <w:t>.</w:t>
      </w:r>
      <w:r>
        <w:t>do</w:t>
      </w:r>
      <w:bookmarkEnd w:id="1654"/>
    </w:p>
    <w:p w:rsidR="0099371D" w:rsidRDefault="002A4916">
      <w:pPr>
        <w:pStyle w:val="30"/>
        <w:rPr>
          <w:ins w:id="1656" w:author="temp" w:date="2016-02-17T17:27:00Z"/>
        </w:rPr>
      </w:pPr>
      <w:bookmarkStart w:id="1657" w:name="_Toc508982672"/>
      <w:ins w:id="1658" w:author="temp" w:date="2016-02-17T17:27:00Z">
        <w:r>
          <w:rPr>
            <w:rFonts w:hint="eastAsia"/>
          </w:rPr>
          <w:t>请求报文</w:t>
        </w:r>
        <w:bookmarkEnd w:id="1657"/>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659" w:author="temp" w:date="2016-02-17T17:27:00Z"/>
        </w:trPr>
        <w:tc>
          <w:tcPr>
            <w:tcW w:w="851" w:type="dxa"/>
            <w:shd w:val="clear" w:color="auto" w:fill="E6E6E6"/>
          </w:tcPr>
          <w:p w:rsidR="0099371D" w:rsidRDefault="002A4916">
            <w:pPr>
              <w:jc w:val="center"/>
              <w:rPr>
                <w:ins w:id="1660" w:author="temp" w:date="2016-02-17T17:27:00Z"/>
                <w:rFonts w:ascii="微软雅黑" w:eastAsia="微软雅黑" w:hAnsi="微软雅黑"/>
                <w:color w:val="000000"/>
                <w:sz w:val="18"/>
                <w:szCs w:val="18"/>
              </w:rPr>
            </w:pPr>
            <w:ins w:id="1661"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662" w:author="temp" w:date="2016-02-17T17:27:00Z"/>
                <w:rFonts w:ascii="微软雅黑" w:eastAsia="微软雅黑" w:hAnsi="微软雅黑"/>
                <w:color w:val="000000"/>
                <w:sz w:val="18"/>
                <w:szCs w:val="18"/>
              </w:rPr>
            </w:pPr>
            <w:ins w:id="1663"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664" w:author="temp" w:date="2016-02-17T17:27:00Z"/>
                <w:rFonts w:ascii="微软雅黑" w:eastAsia="微软雅黑" w:hAnsi="微软雅黑"/>
                <w:color w:val="000000"/>
                <w:sz w:val="18"/>
                <w:szCs w:val="18"/>
              </w:rPr>
            </w:pPr>
            <w:ins w:id="1665"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666" w:author="temp" w:date="2016-02-17T17:27:00Z"/>
                <w:rFonts w:ascii="微软雅黑" w:eastAsia="微软雅黑" w:hAnsi="微软雅黑"/>
                <w:color w:val="000000"/>
                <w:sz w:val="18"/>
                <w:szCs w:val="18"/>
              </w:rPr>
            </w:pPr>
            <w:ins w:id="1667"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668" w:author="temp" w:date="2016-02-17T17:27:00Z"/>
                <w:rFonts w:ascii="微软雅黑" w:eastAsia="微软雅黑" w:hAnsi="微软雅黑"/>
                <w:color w:val="000000"/>
                <w:sz w:val="18"/>
                <w:szCs w:val="18"/>
              </w:rPr>
            </w:pPr>
            <w:ins w:id="1669"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670" w:author="temp" w:date="2016-02-17T17:27:00Z"/>
                <w:rFonts w:ascii="微软雅黑" w:eastAsia="微软雅黑" w:hAnsi="微软雅黑"/>
                <w:color w:val="000000"/>
                <w:sz w:val="18"/>
                <w:szCs w:val="18"/>
              </w:rPr>
            </w:pPr>
            <w:ins w:id="1671"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672" w:author="temp" w:date="2016-02-17T17:27:00Z"/>
                <w:rFonts w:ascii="微软雅黑" w:eastAsia="微软雅黑" w:hAnsi="微软雅黑"/>
                <w:color w:val="000000"/>
                <w:sz w:val="18"/>
                <w:szCs w:val="18"/>
              </w:rPr>
            </w:pPr>
            <w:ins w:id="1673" w:author="temp" w:date="2016-02-17T17:27:00Z">
              <w:r>
                <w:rPr>
                  <w:rFonts w:ascii="微软雅黑" w:eastAsia="微软雅黑" w:hAnsi="微软雅黑" w:hint="eastAsia"/>
                  <w:color w:val="000000"/>
                  <w:sz w:val="18"/>
                  <w:szCs w:val="18"/>
                </w:rPr>
                <w:t>备注</w:t>
              </w:r>
            </w:ins>
          </w:p>
        </w:tc>
      </w:tr>
      <w:tr w:rsidR="0099371D">
        <w:trPr>
          <w:trHeight w:val="417"/>
          <w:ins w:id="1674" w:author="temp" w:date="2016-02-17T17:27:00Z"/>
        </w:trPr>
        <w:tc>
          <w:tcPr>
            <w:tcW w:w="851" w:type="dxa"/>
            <w:vMerge w:val="restart"/>
            <w:shd w:val="clear" w:color="auto" w:fill="auto"/>
            <w:vAlign w:val="center"/>
          </w:tcPr>
          <w:p w:rsidR="0099371D" w:rsidRDefault="0099371D">
            <w:pPr>
              <w:jc w:val="center"/>
              <w:rPr>
                <w:ins w:id="1675" w:author="temp" w:date="2016-02-17T17:27:00Z"/>
                <w:rStyle w:val="shorttext"/>
              </w:rPr>
            </w:pPr>
          </w:p>
        </w:tc>
        <w:tc>
          <w:tcPr>
            <w:tcW w:w="1559" w:type="dxa"/>
            <w:shd w:val="clear" w:color="auto" w:fill="auto"/>
          </w:tcPr>
          <w:p w:rsidR="0099371D" w:rsidRDefault="002A4916">
            <w:pPr>
              <w:jc w:val="center"/>
              <w:rPr>
                <w:ins w:id="167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ins w:id="1677"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市ID</w:t>
            </w:r>
          </w:p>
        </w:tc>
        <w:tc>
          <w:tcPr>
            <w:tcW w:w="1029" w:type="dxa"/>
            <w:shd w:val="clear" w:color="auto" w:fill="auto"/>
          </w:tcPr>
          <w:p w:rsidR="0099371D" w:rsidRDefault="002A4916">
            <w:pPr>
              <w:jc w:val="center"/>
              <w:rPr>
                <w:ins w:id="1678" w:author="temp" w:date="2016-02-14T11:10:00Z"/>
                <w:rFonts w:ascii="微软雅黑" w:eastAsia="微软雅黑" w:hAnsi="微软雅黑"/>
                <w:color w:val="000000"/>
                <w:sz w:val="18"/>
                <w:szCs w:val="18"/>
              </w:rPr>
            </w:pPr>
            <w:ins w:id="1679"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68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68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ins w:id="168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有值为更新， 无值为新增</w:t>
            </w:r>
          </w:p>
        </w:tc>
      </w:tr>
      <w:tr w:rsidR="0099371D">
        <w:trPr>
          <w:trHeight w:val="417"/>
          <w:ins w:id="1683" w:author="temp" w:date="2016-02-17T17:27:00Z"/>
        </w:trPr>
        <w:tc>
          <w:tcPr>
            <w:tcW w:w="851" w:type="dxa"/>
            <w:vMerge/>
            <w:shd w:val="clear" w:color="auto" w:fill="auto"/>
          </w:tcPr>
          <w:p w:rsidR="0099371D" w:rsidRDefault="0099371D">
            <w:pPr>
              <w:rPr>
                <w:ins w:id="1684" w:author="temp" w:date="2016-02-17T17:27:00Z"/>
                <w:rStyle w:val="shorttext"/>
              </w:rPr>
            </w:pPr>
          </w:p>
        </w:tc>
        <w:tc>
          <w:tcPr>
            <w:tcW w:w="1559" w:type="dxa"/>
            <w:shd w:val="clear" w:color="auto" w:fill="auto"/>
          </w:tcPr>
          <w:p w:rsidR="0099371D" w:rsidRDefault="002A4916">
            <w:pPr>
              <w:jc w:val="center"/>
              <w:rPr>
                <w:ins w:id="168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En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68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市英文名称</w:t>
            </w:r>
          </w:p>
        </w:tc>
        <w:tc>
          <w:tcPr>
            <w:tcW w:w="1029" w:type="dxa"/>
            <w:shd w:val="clear" w:color="auto" w:fill="auto"/>
          </w:tcPr>
          <w:p w:rsidR="0099371D" w:rsidRDefault="002A4916">
            <w:pPr>
              <w:jc w:val="center"/>
              <w:rPr>
                <w:ins w:id="1687" w:author="temp" w:date="2016-02-14T11:10:00Z"/>
                <w:rFonts w:ascii="微软雅黑" w:eastAsia="微软雅黑" w:hAnsi="微软雅黑"/>
                <w:color w:val="000000"/>
                <w:sz w:val="18"/>
                <w:szCs w:val="18"/>
              </w:rPr>
            </w:pPr>
            <w:ins w:id="1688"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68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69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1691" w:author="temp" w:date="2016-02-14T11:10:00Z"/>
                <w:rFonts w:ascii="微软雅黑" w:eastAsia="微软雅黑" w:hAnsi="微软雅黑"/>
                <w:color w:val="000000"/>
                <w:sz w:val="18"/>
                <w:szCs w:val="18"/>
              </w:rPr>
            </w:pPr>
          </w:p>
        </w:tc>
      </w:tr>
      <w:tr w:rsidR="0099371D">
        <w:trPr>
          <w:trHeight w:val="417"/>
          <w:ins w:id="1692" w:author="temp" w:date="2016-02-17T17:27:00Z"/>
        </w:trPr>
        <w:tc>
          <w:tcPr>
            <w:tcW w:w="851" w:type="dxa"/>
            <w:vMerge/>
          </w:tcPr>
          <w:p w:rsidR="0099371D" w:rsidRDefault="0099371D">
            <w:pPr>
              <w:rPr>
                <w:ins w:id="1693" w:author="temp" w:date="2016-02-17T17:27:00Z"/>
                <w:rFonts w:ascii="微软雅黑" w:eastAsia="微软雅黑" w:hAnsi="微软雅黑"/>
                <w:color w:val="000000"/>
                <w:sz w:val="18"/>
                <w:szCs w:val="18"/>
              </w:rPr>
            </w:pPr>
          </w:p>
        </w:tc>
        <w:tc>
          <w:tcPr>
            <w:tcW w:w="1559" w:type="dxa"/>
          </w:tcPr>
          <w:p w:rsidR="0099371D" w:rsidRDefault="002A4916">
            <w:pPr>
              <w:jc w:val="center"/>
              <w:rPr>
                <w:ins w:id="169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cityCn</w:t>
            </w:r>
            <w:r>
              <w:rPr>
                <w:rFonts w:ascii="微软雅黑" w:eastAsia="微软雅黑" w:hAnsi="微软雅黑" w:hint="eastAsia"/>
                <w:color w:val="000000"/>
                <w:sz w:val="18"/>
                <w:szCs w:val="18"/>
              </w:rPr>
              <w:t>Name</w:t>
            </w:r>
          </w:p>
        </w:tc>
        <w:tc>
          <w:tcPr>
            <w:tcW w:w="1296" w:type="dxa"/>
          </w:tcPr>
          <w:p w:rsidR="0099371D" w:rsidRDefault="002A4916">
            <w:pPr>
              <w:jc w:val="center"/>
              <w:rPr>
                <w:ins w:id="169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市中文名称</w:t>
            </w:r>
          </w:p>
        </w:tc>
        <w:tc>
          <w:tcPr>
            <w:tcW w:w="1029" w:type="dxa"/>
          </w:tcPr>
          <w:p w:rsidR="0099371D" w:rsidRDefault="002A4916">
            <w:pPr>
              <w:jc w:val="center"/>
              <w:rPr>
                <w:ins w:id="1696" w:author="temp" w:date="2016-02-14T11:10:00Z"/>
                <w:rFonts w:ascii="微软雅黑" w:eastAsia="微软雅黑" w:hAnsi="微软雅黑"/>
                <w:color w:val="000000"/>
                <w:sz w:val="18"/>
                <w:szCs w:val="18"/>
              </w:rPr>
            </w:pPr>
            <w:ins w:id="1697"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ins w:id="169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ins w:id="1699" w:author="temp" w:date="2016-02-14T11:10:00Z"/>
                <w:rFonts w:ascii="微软雅黑" w:eastAsia="微软雅黑" w:hAnsi="微软雅黑"/>
                <w:color w:val="000000"/>
                <w:sz w:val="18"/>
                <w:szCs w:val="18"/>
              </w:rPr>
            </w:pPr>
            <w:ins w:id="1700" w:author="temp" w:date="2016-02-14T11:10:00Z">
              <w:r>
                <w:rPr>
                  <w:rFonts w:ascii="微软雅黑" w:eastAsia="微软雅黑" w:hAnsi="微软雅黑" w:hint="eastAsia"/>
                  <w:color w:val="000000"/>
                  <w:sz w:val="18"/>
                  <w:szCs w:val="18"/>
                </w:rPr>
                <w:t>M</w:t>
              </w:r>
            </w:ins>
          </w:p>
        </w:tc>
        <w:tc>
          <w:tcPr>
            <w:tcW w:w="2410" w:type="dxa"/>
          </w:tcPr>
          <w:p w:rsidR="0099371D" w:rsidRDefault="0099371D">
            <w:pPr>
              <w:rPr>
                <w:ins w:id="1701" w:author="temp" w:date="2016-02-14T11:10:00Z"/>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Short</w:t>
            </w:r>
            <w:r>
              <w:rPr>
                <w:rFonts w:ascii="微软雅黑" w:eastAsia="微软雅黑" w:hAnsi="微软雅黑" w:hint="eastAsia"/>
                <w:color w:val="000000"/>
                <w:sz w:val="18"/>
                <w:szCs w:val="18"/>
              </w:rPr>
              <w: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市简称</w:t>
            </w:r>
          </w:p>
        </w:tc>
        <w:tc>
          <w:tcPr>
            <w:tcW w:w="1029" w:type="dxa"/>
          </w:tcPr>
          <w:p w:rsidR="0099371D" w:rsidRDefault="002A4916">
            <w:pPr>
              <w:jc w:val="center"/>
              <w:rPr>
                <w:rFonts w:ascii="微软雅黑" w:eastAsia="微软雅黑" w:hAnsi="微软雅黑"/>
                <w:color w:val="000000"/>
                <w:sz w:val="18"/>
                <w:szCs w:val="18"/>
              </w:rPr>
            </w:pPr>
            <w:ins w:id="1702"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Ab</w:t>
            </w:r>
            <w:r>
              <w:rPr>
                <w:rFonts w:ascii="微软雅黑" w:eastAsia="微软雅黑" w:hAnsi="微软雅黑" w:hint="eastAsia"/>
                <w:color w:val="000000"/>
                <w:sz w:val="18"/>
                <w:szCs w:val="18"/>
              </w:rPr>
              <w: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市拼音缩写</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所属省份ID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rPr>
          <w:ins w:id="1703" w:author="temp" w:date="2016-02-17T17:27:00Z"/>
        </w:rPr>
      </w:pPr>
    </w:p>
    <w:p w:rsidR="0099371D" w:rsidRDefault="002A4916">
      <w:pPr>
        <w:pStyle w:val="30"/>
        <w:rPr>
          <w:ins w:id="1704" w:author="temp" w:date="2016-02-17T17:27:00Z"/>
        </w:rPr>
      </w:pPr>
      <w:bookmarkStart w:id="1705" w:name="_Toc508982673"/>
      <w:ins w:id="1706" w:author="temp" w:date="2016-02-17T17:27:00Z">
        <w:r>
          <w:rPr>
            <w:rFonts w:hint="eastAsia"/>
          </w:rPr>
          <w:t>响应报文</w:t>
        </w:r>
        <w:bookmarkEnd w:id="1705"/>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707" w:author="temp" w:date="2016-02-17T17:27:00Z"/>
        </w:trPr>
        <w:tc>
          <w:tcPr>
            <w:tcW w:w="851" w:type="dxa"/>
            <w:shd w:val="clear" w:color="auto" w:fill="E6E6E6"/>
          </w:tcPr>
          <w:p w:rsidR="0099371D" w:rsidRDefault="002A4916">
            <w:pPr>
              <w:jc w:val="center"/>
              <w:rPr>
                <w:ins w:id="1708" w:author="temp" w:date="2016-02-17T17:27:00Z"/>
                <w:rFonts w:ascii="微软雅黑" w:eastAsia="微软雅黑" w:hAnsi="微软雅黑"/>
                <w:color w:val="000000"/>
                <w:sz w:val="18"/>
                <w:szCs w:val="18"/>
              </w:rPr>
            </w:pPr>
            <w:ins w:id="1709"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710" w:author="temp" w:date="2016-02-17T17:27:00Z"/>
                <w:rFonts w:ascii="微软雅黑" w:eastAsia="微软雅黑" w:hAnsi="微软雅黑"/>
                <w:color w:val="000000"/>
                <w:sz w:val="18"/>
                <w:szCs w:val="18"/>
              </w:rPr>
            </w:pPr>
            <w:ins w:id="1711"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712" w:author="temp" w:date="2016-02-17T17:27:00Z"/>
                <w:rFonts w:ascii="微软雅黑" w:eastAsia="微软雅黑" w:hAnsi="微软雅黑"/>
                <w:color w:val="000000"/>
                <w:sz w:val="18"/>
                <w:szCs w:val="18"/>
              </w:rPr>
            </w:pPr>
            <w:ins w:id="1713"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714" w:author="temp" w:date="2016-02-17T17:27:00Z"/>
                <w:rFonts w:ascii="微软雅黑" w:eastAsia="微软雅黑" w:hAnsi="微软雅黑"/>
                <w:color w:val="000000"/>
                <w:sz w:val="18"/>
                <w:szCs w:val="18"/>
              </w:rPr>
            </w:pPr>
            <w:ins w:id="1715"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716" w:author="temp" w:date="2016-02-17T17:27:00Z"/>
                <w:rFonts w:ascii="微软雅黑" w:eastAsia="微软雅黑" w:hAnsi="微软雅黑"/>
                <w:color w:val="000000"/>
                <w:sz w:val="18"/>
                <w:szCs w:val="18"/>
              </w:rPr>
            </w:pPr>
            <w:ins w:id="1717"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718" w:author="temp" w:date="2016-02-17T17:27:00Z"/>
                <w:rFonts w:ascii="微软雅黑" w:eastAsia="微软雅黑" w:hAnsi="微软雅黑"/>
                <w:color w:val="000000"/>
                <w:sz w:val="18"/>
                <w:szCs w:val="18"/>
              </w:rPr>
            </w:pPr>
            <w:ins w:id="1719"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720" w:author="temp" w:date="2016-02-17T17:27:00Z"/>
                <w:rFonts w:ascii="微软雅黑" w:eastAsia="微软雅黑" w:hAnsi="微软雅黑"/>
                <w:color w:val="000000"/>
                <w:sz w:val="18"/>
                <w:szCs w:val="18"/>
              </w:rPr>
            </w:pPr>
            <w:ins w:id="1721"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ins w:id="1722" w:author="temp" w:date="2016-02-17T17:27:00Z"/>
        </w:trPr>
        <w:tc>
          <w:tcPr>
            <w:tcW w:w="851" w:type="dxa"/>
            <w:vMerge/>
            <w:shd w:val="clear" w:color="auto" w:fill="auto"/>
            <w:vAlign w:val="center"/>
          </w:tcPr>
          <w:p w:rsidR="0099371D" w:rsidRDefault="0099371D">
            <w:pPr>
              <w:jc w:val="center"/>
              <w:rPr>
                <w:ins w:id="1723"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1724" w:author="temp" w:date="2016-02-17T17:27:00Z"/>
        </w:trPr>
        <w:tc>
          <w:tcPr>
            <w:tcW w:w="851" w:type="dxa"/>
            <w:shd w:val="clear" w:color="auto" w:fill="auto"/>
          </w:tcPr>
          <w:p w:rsidR="0099371D" w:rsidRDefault="002A4916">
            <w:pPr>
              <w:jc w:val="center"/>
              <w:rPr>
                <w:ins w:id="1725" w:author="temp" w:date="2016-02-17T17:27:00Z"/>
                <w:rStyle w:val="shorttext"/>
              </w:rPr>
            </w:pPr>
            <w:r>
              <w:rPr>
                <w:rStyle w:val="shorttext"/>
                <w:rFonts w:hint="eastAsia"/>
              </w:rPr>
              <w:t>body</w:t>
            </w:r>
          </w:p>
        </w:tc>
        <w:tc>
          <w:tcPr>
            <w:tcW w:w="1559" w:type="dxa"/>
            <w:shd w:val="clear" w:color="auto" w:fill="auto"/>
          </w:tcPr>
          <w:p w:rsidR="0099371D" w:rsidRDefault="002A4916">
            <w:pPr>
              <w:jc w:val="center"/>
              <w:rPr>
                <w:ins w:id="172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ins w:id="1727"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市ID</w:t>
            </w:r>
          </w:p>
        </w:tc>
        <w:tc>
          <w:tcPr>
            <w:tcW w:w="1029" w:type="dxa"/>
            <w:shd w:val="clear" w:color="auto" w:fill="auto"/>
          </w:tcPr>
          <w:p w:rsidR="0099371D" w:rsidRDefault="002A4916">
            <w:pPr>
              <w:jc w:val="center"/>
              <w:rPr>
                <w:ins w:id="1728" w:author="temp" w:date="2016-02-14T11:10:00Z"/>
                <w:rFonts w:ascii="微软雅黑" w:eastAsia="微软雅黑" w:hAnsi="微软雅黑"/>
                <w:color w:val="000000"/>
                <w:sz w:val="18"/>
                <w:szCs w:val="18"/>
              </w:rPr>
            </w:pPr>
            <w:ins w:id="1729"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73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73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ins w:id="1732" w:author="temp" w:date="2016-02-14T11:10:00Z"/>
                <w:rFonts w:ascii="微软雅黑" w:eastAsia="微软雅黑" w:hAnsi="微软雅黑"/>
                <w:color w:val="000000"/>
                <w:sz w:val="18"/>
                <w:szCs w:val="18"/>
              </w:rPr>
            </w:pPr>
          </w:p>
        </w:tc>
      </w:tr>
    </w:tbl>
    <w:p w:rsidR="0099371D" w:rsidRDefault="0099371D"/>
    <w:p w:rsidR="0099371D" w:rsidRDefault="002A4916">
      <w:pPr>
        <w:pStyle w:val="2"/>
        <w:rPr>
          <w:ins w:id="1733" w:author="temp" w:date="2016-02-17T17:27:00Z"/>
        </w:rPr>
      </w:pPr>
      <w:bookmarkStart w:id="1734" w:name="_Toc508982674"/>
      <w:r>
        <w:rPr>
          <w:rFonts w:hint="eastAsia"/>
        </w:rPr>
        <w:t>市信息查询</w:t>
      </w:r>
      <w:ins w:id="1735" w:author="temp" w:date="2016-02-17T17:27:00Z">
        <w:r>
          <w:rPr>
            <w:rFonts w:hint="eastAsia"/>
          </w:rPr>
          <w:t>接口</w:t>
        </w:r>
        <w:bookmarkEnd w:id="1734"/>
      </w:ins>
    </w:p>
    <w:p w:rsidR="0099371D" w:rsidRDefault="002A4916">
      <w:pPr>
        <w:pStyle w:val="30"/>
        <w:rPr>
          <w:ins w:id="1736" w:author="temp" w:date="2016-02-17T17:27:00Z"/>
        </w:rPr>
      </w:pPr>
      <w:bookmarkStart w:id="1737" w:name="_Toc508982675"/>
      <w:ins w:id="1738" w:author="temp" w:date="2016-02-17T17:27:00Z">
        <w:r>
          <w:rPr>
            <w:rFonts w:hint="eastAsia"/>
          </w:rPr>
          <w:t>接口名称：</w:t>
        </w:r>
      </w:ins>
      <w:r>
        <w:rPr>
          <w:rFonts w:hint="eastAsia"/>
        </w:rPr>
        <w:t>base</w:t>
      </w:r>
      <w:r>
        <w:t>ment</w:t>
      </w:r>
      <w:r>
        <w:rPr>
          <w:rFonts w:hint="eastAsia"/>
        </w:rPr>
        <w:t>/city</w:t>
      </w:r>
      <w:r>
        <w:t>/</w:t>
      </w:r>
      <w:r>
        <w:rPr>
          <w:rFonts w:hint="eastAsia"/>
        </w:rPr>
        <w:t>city</w:t>
      </w:r>
      <w:r>
        <w:t>Info</w:t>
      </w:r>
      <w:r>
        <w:rPr>
          <w:rFonts w:hint="eastAsia"/>
        </w:rPr>
        <w:t>.</w:t>
      </w:r>
      <w:r>
        <w:t>do</w:t>
      </w:r>
      <w:bookmarkEnd w:id="1737"/>
    </w:p>
    <w:p w:rsidR="0099371D" w:rsidRDefault="002A4916">
      <w:pPr>
        <w:pStyle w:val="30"/>
        <w:rPr>
          <w:ins w:id="1739" w:author="temp" w:date="2016-02-17T17:27:00Z"/>
        </w:rPr>
      </w:pPr>
      <w:bookmarkStart w:id="1740" w:name="_Toc508982676"/>
      <w:ins w:id="1741" w:author="temp" w:date="2016-02-17T17:27:00Z">
        <w:r>
          <w:rPr>
            <w:rFonts w:hint="eastAsia"/>
          </w:rPr>
          <w:t>请求报文</w:t>
        </w:r>
        <w:bookmarkEnd w:id="174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742" w:author="temp" w:date="2016-02-17T17:27:00Z"/>
        </w:trPr>
        <w:tc>
          <w:tcPr>
            <w:tcW w:w="851" w:type="dxa"/>
            <w:shd w:val="clear" w:color="auto" w:fill="E6E6E6"/>
          </w:tcPr>
          <w:p w:rsidR="0099371D" w:rsidRDefault="002A4916">
            <w:pPr>
              <w:jc w:val="center"/>
              <w:rPr>
                <w:ins w:id="1743" w:author="temp" w:date="2016-02-17T17:27:00Z"/>
                <w:rFonts w:ascii="微软雅黑" w:eastAsia="微软雅黑" w:hAnsi="微软雅黑"/>
                <w:color w:val="000000"/>
                <w:sz w:val="18"/>
                <w:szCs w:val="18"/>
              </w:rPr>
            </w:pPr>
            <w:ins w:id="174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745" w:author="temp" w:date="2016-02-17T17:27:00Z"/>
                <w:rFonts w:ascii="微软雅黑" w:eastAsia="微软雅黑" w:hAnsi="微软雅黑"/>
                <w:color w:val="000000"/>
                <w:sz w:val="18"/>
                <w:szCs w:val="18"/>
              </w:rPr>
            </w:pPr>
            <w:ins w:id="174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747" w:author="temp" w:date="2016-02-17T17:27:00Z"/>
                <w:rFonts w:ascii="微软雅黑" w:eastAsia="微软雅黑" w:hAnsi="微软雅黑"/>
                <w:color w:val="000000"/>
                <w:sz w:val="18"/>
                <w:szCs w:val="18"/>
              </w:rPr>
            </w:pPr>
            <w:ins w:id="174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749" w:author="temp" w:date="2016-02-17T17:27:00Z"/>
                <w:rFonts w:ascii="微软雅黑" w:eastAsia="微软雅黑" w:hAnsi="微软雅黑"/>
                <w:color w:val="000000"/>
                <w:sz w:val="18"/>
                <w:szCs w:val="18"/>
              </w:rPr>
            </w:pPr>
            <w:ins w:id="175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751" w:author="temp" w:date="2016-02-17T17:27:00Z"/>
                <w:rFonts w:ascii="微软雅黑" w:eastAsia="微软雅黑" w:hAnsi="微软雅黑"/>
                <w:color w:val="000000"/>
                <w:sz w:val="18"/>
                <w:szCs w:val="18"/>
              </w:rPr>
            </w:pPr>
            <w:ins w:id="175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753" w:author="temp" w:date="2016-02-17T17:27:00Z"/>
                <w:rFonts w:ascii="微软雅黑" w:eastAsia="微软雅黑" w:hAnsi="微软雅黑"/>
                <w:color w:val="000000"/>
                <w:sz w:val="18"/>
                <w:szCs w:val="18"/>
              </w:rPr>
            </w:pPr>
            <w:ins w:id="175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755" w:author="temp" w:date="2016-02-17T17:27:00Z"/>
                <w:rFonts w:ascii="微软雅黑" w:eastAsia="微软雅黑" w:hAnsi="微软雅黑"/>
                <w:color w:val="000000"/>
                <w:sz w:val="18"/>
                <w:szCs w:val="18"/>
              </w:rPr>
            </w:pPr>
            <w:ins w:id="1756" w:author="temp" w:date="2016-02-17T17:27:00Z">
              <w:r>
                <w:rPr>
                  <w:rFonts w:ascii="微软雅黑" w:eastAsia="微软雅黑" w:hAnsi="微软雅黑" w:hint="eastAsia"/>
                  <w:color w:val="000000"/>
                  <w:sz w:val="18"/>
                  <w:szCs w:val="18"/>
                </w:rPr>
                <w:t>备注</w:t>
              </w:r>
            </w:ins>
          </w:p>
        </w:tc>
      </w:tr>
      <w:tr w:rsidR="0099371D">
        <w:trPr>
          <w:trHeight w:val="417"/>
          <w:ins w:id="1757" w:author="temp" w:date="2016-02-17T17:27:00Z"/>
        </w:trPr>
        <w:tc>
          <w:tcPr>
            <w:tcW w:w="851" w:type="dxa"/>
            <w:shd w:val="clear" w:color="auto" w:fill="auto"/>
            <w:vAlign w:val="center"/>
          </w:tcPr>
          <w:p w:rsidR="0099371D" w:rsidRDefault="0099371D">
            <w:pPr>
              <w:jc w:val="center"/>
              <w:rPr>
                <w:ins w:id="1758" w:author="temp" w:date="2016-02-17T17:27:00Z"/>
                <w:rStyle w:val="shorttext"/>
              </w:rPr>
            </w:pPr>
          </w:p>
        </w:tc>
        <w:tc>
          <w:tcPr>
            <w:tcW w:w="1559" w:type="dxa"/>
            <w:shd w:val="clear" w:color="auto" w:fill="auto"/>
          </w:tcPr>
          <w:p w:rsidR="0099371D" w:rsidRDefault="002A4916">
            <w:pPr>
              <w:jc w:val="center"/>
              <w:rPr>
                <w:ins w:id="175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ins w:id="176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市ID</w:t>
            </w:r>
          </w:p>
        </w:tc>
        <w:tc>
          <w:tcPr>
            <w:tcW w:w="1029" w:type="dxa"/>
            <w:shd w:val="clear" w:color="auto" w:fill="auto"/>
          </w:tcPr>
          <w:p w:rsidR="0099371D" w:rsidRDefault="002A4916">
            <w:pPr>
              <w:jc w:val="center"/>
              <w:rPr>
                <w:ins w:id="1761" w:author="temp" w:date="2016-02-14T11:10:00Z"/>
                <w:rFonts w:ascii="微软雅黑" w:eastAsia="微软雅黑" w:hAnsi="微软雅黑"/>
                <w:color w:val="000000"/>
                <w:sz w:val="18"/>
                <w:szCs w:val="18"/>
              </w:rPr>
            </w:pPr>
            <w:ins w:id="176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76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76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ins w:id="1765" w:author="temp" w:date="2016-02-14T11:10:00Z"/>
                <w:rFonts w:ascii="微软雅黑" w:eastAsia="微软雅黑" w:hAnsi="微软雅黑"/>
                <w:color w:val="000000"/>
                <w:sz w:val="18"/>
                <w:szCs w:val="18"/>
              </w:rPr>
            </w:pPr>
          </w:p>
        </w:tc>
      </w:tr>
    </w:tbl>
    <w:p w:rsidR="0099371D" w:rsidRDefault="0099371D">
      <w:pPr>
        <w:rPr>
          <w:ins w:id="1766" w:author="temp" w:date="2016-02-17T17:27:00Z"/>
        </w:rPr>
      </w:pPr>
    </w:p>
    <w:p w:rsidR="0099371D" w:rsidRDefault="002A4916">
      <w:pPr>
        <w:pStyle w:val="30"/>
        <w:rPr>
          <w:ins w:id="1767" w:author="temp" w:date="2016-02-17T17:27:00Z"/>
        </w:rPr>
      </w:pPr>
      <w:bookmarkStart w:id="1768" w:name="_Toc508982677"/>
      <w:ins w:id="1769" w:author="temp" w:date="2016-02-17T17:27:00Z">
        <w:r>
          <w:rPr>
            <w:rFonts w:hint="eastAsia"/>
          </w:rPr>
          <w:t>响应报文</w:t>
        </w:r>
        <w:bookmarkEnd w:id="1768"/>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770" w:author="temp" w:date="2016-02-17T17:27:00Z"/>
        </w:trPr>
        <w:tc>
          <w:tcPr>
            <w:tcW w:w="851" w:type="dxa"/>
            <w:shd w:val="clear" w:color="auto" w:fill="E6E6E6"/>
          </w:tcPr>
          <w:p w:rsidR="0099371D" w:rsidRDefault="002A4916">
            <w:pPr>
              <w:jc w:val="center"/>
              <w:rPr>
                <w:ins w:id="1771" w:author="temp" w:date="2016-02-17T17:27:00Z"/>
                <w:rFonts w:ascii="微软雅黑" w:eastAsia="微软雅黑" w:hAnsi="微软雅黑"/>
                <w:color w:val="000000"/>
                <w:sz w:val="18"/>
                <w:szCs w:val="18"/>
              </w:rPr>
            </w:pPr>
            <w:ins w:id="1772"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773" w:author="temp" w:date="2016-02-17T17:27:00Z"/>
                <w:rFonts w:ascii="微软雅黑" w:eastAsia="微软雅黑" w:hAnsi="微软雅黑"/>
                <w:color w:val="000000"/>
                <w:sz w:val="18"/>
                <w:szCs w:val="18"/>
              </w:rPr>
            </w:pPr>
            <w:ins w:id="1774"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775" w:author="temp" w:date="2016-02-17T17:27:00Z"/>
                <w:rFonts w:ascii="微软雅黑" w:eastAsia="微软雅黑" w:hAnsi="微软雅黑"/>
                <w:color w:val="000000"/>
                <w:sz w:val="18"/>
                <w:szCs w:val="18"/>
              </w:rPr>
            </w:pPr>
            <w:ins w:id="1776"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777" w:author="temp" w:date="2016-02-17T17:27:00Z"/>
                <w:rFonts w:ascii="微软雅黑" w:eastAsia="微软雅黑" w:hAnsi="微软雅黑"/>
                <w:color w:val="000000"/>
                <w:sz w:val="18"/>
                <w:szCs w:val="18"/>
              </w:rPr>
            </w:pPr>
            <w:ins w:id="1778"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779" w:author="temp" w:date="2016-02-17T17:27:00Z"/>
                <w:rFonts w:ascii="微软雅黑" w:eastAsia="微软雅黑" w:hAnsi="微软雅黑"/>
                <w:color w:val="000000"/>
                <w:sz w:val="18"/>
                <w:szCs w:val="18"/>
              </w:rPr>
            </w:pPr>
            <w:ins w:id="1780"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781" w:author="temp" w:date="2016-02-17T17:27:00Z"/>
                <w:rFonts w:ascii="微软雅黑" w:eastAsia="微软雅黑" w:hAnsi="微软雅黑"/>
                <w:color w:val="000000"/>
                <w:sz w:val="18"/>
                <w:szCs w:val="18"/>
              </w:rPr>
            </w:pPr>
            <w:ins w:id="1782"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783" w:author="temp" w:date="2016-02-17T17:27:00Z"/>
                <w:rFonts w:ascii="微软雅黑" w:eastAsia="微软雅黑" w:hAnsi="微软雅黑"/>
                <w:color w:val="000000"/>
                <w:sz w:val="18"/>
                <w:szCs w:val="18"/>
              </w:rPr>
            </w:pPr>
            <w:ins w:id="1784"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市ID</w:t>
            </w:r>
          </w:p>
        </w:tc>
        <w:tc>
          <w:tcPr>
            <w:tcW w:w="1029" w:type="dxa"/>
            <w:shd w:val="clear" w:color="auto" w:fill="auto"/>
          </w:tcPr>
          <w:p w:rsidR="0099371D" w:rsidRDefault="002A4916">
            <w:pPr>
              <w:jc w:val="center"/>
              <w:rPr>
                <w:rFonts w:ascii="微软雅黑" w:eastAsia="微软雅黑" w:hAnsi="微软雅黑"/>
                <w:color w:val="000000"/>
                <w:sz w:val="18"/>
                <w:szCs w:val="18"/>
              </w:rPr>
            </w:pPr>
            <w:ins w:id="1785"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1786" w:author="temp" w:date="2016-02-17T17:27:00Z"/>
        </w:trPr>
        <w:tc>
          <w:tcPr>
            <w:tcW w:w="851" w:type="dxa"/>
            <w:vMerge/>
            <w:shd w:val="clear" w:color="auto" w:fill="auto"/>
            <w:vAlign w:val="center"/>
          </w:tcPr>
          <w:p w:rsidR="0099371D" w:rsidRDefault="0099371D">
            <w:pPr>
              <w:jc w:val="center"/>
              <w:rPr>
                <w:ins w:id="1787" w:author="temp" w:date="2016-02-17T17:27:00Z"/>
                <w:rStyle w:val="shorttext"/>
              </w:rPr>
            </w:pPr>
          </w:p>
        </w:tc>
        <w:tc>
          <w:tcPr>
            <w:tcW w:w="1559" w:type="dxa"/>
            <w:shd w:val="clear" w:color="auto" w:fill="auto"/>
          </w:tcPr>
          <w:p w:rsidR="0099371D" w:rsidRDefault="002A4916">
            <w:pPr>
              <w:jc w:val="center"/>
              <w:rPr>
                <w:ins w:id="1788"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En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78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市英文名称</w:t>
            </w:r>
          </w:p>
        </w:tc>
        <w:tc>
          <w:tcPr>
            <w:tcW w:w="1029" w:type="dxa"/>
            <w:shd w:val="clear" w:color="auto" w:fill="auto"/>
          </w:tcPr>
          <w:p w:rsidR="0099371D" w:rsidRDefault="002A4916">
            <w:pPr>
              <w:jc w:val="center"/>
              <w:rPr>
                <w:ins w:id="1790" w:author="temp" w:date="2016-02-14T11:10:00Z"/>
                <w:rFonts w:ascii="微软雅黑" w:eastAsia="微软雅黑" w:hAnsi="微软雅黑"/>
                <w:color w:val="000000"/>
                <w:sz w:val="18"/>
                <w:szCs w:val="18"/>
              </w:rPr>
            </w:pPr>
            <w:ins w:id="1791"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79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79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1794" w:author="temp" w:date="2016-02-14T11:10:00Z"/>
                <w:rFonts w:ascii="微软雅黑" w:eastAsia="微软雅黑" w:hAnsi="微软雅黑"/>
                <w:color w:val="000000"/>
                <w:sz w:val="18"/>
                <w:szCs w:val="18"/>
              </w:rPr>
            </w:pPr>
          </w:p>
        </w:tc>
      </w:tr>
      <w:tr w:rsidR="0099371D">
        <w:trPr>
          <w:trHeight w:val="417"/>
          <w:ins w:id="1795" w:author="temp" w:date="2016-02-17T17:27:00Z"/>
        </w:trPr>
        <w:tc>
          <w:tcPr>
            <w:tcW w:w="851" w:type="dxa"/>
            <w:vMerge/>
            <w:shd w:val="clear" w:color="auto" w:fill="auto"/>
          </w:tcPr>
          <w:p w:rsidR="0099371D" w:rsidRDefault="0099371D">
            <w:pPr>
              <w:jc w:val="center"/>
              <w:rPr>
                <w:ins w:id="1796" w:author="temp" w:date="2016-02-17T17:27:00Z"/>
                <w:rStyle w:val="shorttext"/>
              </w:rPr>
            </w:pPr>
          </w:p>
        </w:tc>
        <w:tc>
          <w:tcPr>
            <w:tcW w:w="1559" w:type="dxa"/>
            <w:shd w:val="clear" w:color="auto" w:fill="auto"/>
          </w:tcPr>
          <w:p w:rsidR="0099371D" w:rsidRDefault="002A4916">
            <w:pPr>
              <w:jc w:val="center"/>
              <w:rPr>
                <w:ins w:id="179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cityCn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798"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市中文名称</w:t>
            </w:r>
          </w:p>
        </w:tc>
        <w:tc>
          <w:tcPr>
            <w:tcW w:w="1029" w:type="dxa"/>
            <w:shd w:val="clear" w:color="auto" w:fill="auto"/>
          </w:tcPr>
          <w:p w:rsidR="0099371D" w:rsidRDefault="002A4916">
            <w:pPr>
              <w:jc w:val="center"/>
              <w:rPr>
                <w:ins w:id="1799" w:author="temp" w:date="2016-02-14T11:10:00Z"/>
                <w:rFonts w:ascii="微软雅黑" w:eastAsia="微软雅黑" w:hAnsi="微软雅黑"/>
                <w:color w:val="000000"/>
                <w:sz w:val="18"/>
                <w:szCs w:val="18"/>
              </w:rPr>
            </w:pPr>
            <w:ins w:id="1800"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80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802" w:author="temp" w:date="2016-02-14T11:10:00Z"/>
                <w:rFonts w:ascii="微软雅黑" w:eastAsia="微软雅黑" w:hAnsi="微软雅黑"/>
                <w:color w:val="000000"/>
                <w:sz w:val="18"/>
                <w:szCs w:val="18"/>
              </w:rPr>
            </w:pPr>
            <w:ins w:id="1803"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1804"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Short</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市简称</w:t>
            </w:r>
          </w:p>
        </w:tc>
        <w:tc>
          <w:tcPr>
            <w:tcW w:w="1029" w:type="dxa"/>
            <w:shd w:val="clear" w:color="auto" w:fill="auto"/>
          </w:tcPr>
          <w:p w:rsidR="0099371D" w:rsidRDefault="002A4916">
            <w:pPr>
              <w:jc w:val="center"/>
              <w:rPr>
                <w:rFonts w:ascii="微软雅黑" w:eastAsia="微软雅黑" w:hAnsi="微软雅黑"/>
                <w:color w:val="000000"/>
                <w:sz w:val="18"/>
                <w:szCs w:val="18"/>
              </w:rPr>
            </w:pPr>
            <w:ins w:id="1805"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Ab</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市拼音缩写</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所属省份ID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1806" w:author="temp" w:date="2016-02-17T17:27:00Z"/>
        </w:rPr>
      </w:pPr>
      <w:bookmarkStart w:id="1807" w:name="_Toc508982678"/>
      <w:r>
        <w:rPr>
          <w:rFonts w:hint="eastAsia"/>
        </w:rPr>
        <w:t>区/县信息列表</w:t>
      </w:r>
      <w:ins w:id="1808" w:author="temp" w:date="2016-02-17T17:27:00Z">
        <w:r>
          <w:rPr>
            <w:rFonts w:hint="eastAsia"/>
          </w:rPr>
          <w:t>接口</w:t>
        </w:r>
        <w:bookmarkEnd w:id="1807"/>
      </w:ins>
    </w:p>
    <w:p w:rsidR="0099371D" w:rsidRDefault="002A4916">
      <w:pPr>
        <w:pStyle w:val="30"/>
        <w:rPr>
          <w:ins w:id="1809" w:author="temp" w:date="2016-02-17T17:27:00Z"/>
        </w:rPr>
      </w:pPr>
      <w:bookmarkStart w:id="1810" w:name="_Toc508982679"/>
      <w:ins w:id="1811" w:author="temp" w:date="2016-02-17T17:27:00Z">
        <w:r>
          <w:rPr>
            <w:rFonts w:hint="eastAsia"/>
          </w:rPr>
          <w:t>接口名称：</w:t>
        </w:r>
      </w:ins>
      <w:r>
        <w:rPr>
          <w:rFonts w:hint="eastAsia"/>
        </w:rPr>
        <w:t>base</w:t>
      </w:r>
      <w:r>
        <w:t>ment</w:t>
      </w:r>
      <w:r>
        <w:rPr>
          <w:rFonts w:hint="eastAsia"/>
        </w:rPr>
        <w:t>/</w:t>
      </w:r>
      <w:r>
        <w:t>county/countyInfoList</w:t>
      </w:r>
      <w:r>
        <w:rPr>
          <w:rFonts w:hint="eastAsia"/>
        </w:rPr>
        <w:t>.</w:t>
      </w:r>
      <w:r>
        <w:t>do</w:t>
      </w:r>
      <w:bookmarkEnd w:id="1810"/>
    </w:p>
    <w:p w:rsidR="0099371D" w:rsidRDefault="002A4916">
      <w:pPr>
        <w:pStyle w:val="30"/>
        <w:rPr>
          <w:ins w:id="1812" w:author="temp" w:date="2016-02-17T17:27:00Z"/>
        </w:rPr>
      </w:pPr>
      <w:bookmarkStart w:id="1813" w:name="_Toc508982680"/>
      <w:ins w:id="1814" w:author="temp" w:date="2016-02-17T17:27:00Z">
        <w:r>
          <w:rPr>
            <w:rFonts w:hint="eastAsia"/>
          </w:rPr>
          <w:t>请求报文</w:t>
        </w:r>
        <w:bookmarkEnd w:id="1813"/>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815" w:author="temp" w:date="2016-02-17T17:27:00Z"/>
        </w:trPr>
        <w:tc>
          <w:tcPr>
            <w:tcW w:w="851" w:type="dxa"/>
            <w:shd w:val="clear" w:color="auto" w:fill="E6E6E6"/>
          </w:tcPr>
          <w:p w:rsidR="0099371D" w:rsidRDefault="002A4916">
            <w:pPr>
              <w:jc w:val="center"/>
              <w:rPr>
                <w:ins w:id="1816" w:author="temp" w:date="2016-02-17T17:27:00Z"/>
                <w:rFonts w:ascii="微软雅黑" w:eastAsia="微软雅黑" w:hAnsi="微软雅黑"/>
                <w:color w:val="000000"/>
                <w:sz w:val="18"/>
                <w:szCs w:val="18"/>
              </w:rPr>
            </w:pPr>
            <w:ins w:id="1817"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818" w:author="temp" w:date="2016-02-17T17:27:00Z"/>
                <w:rFonts w:ascii="微软雅黑" w:eastAsia="微软雅黑" w:hAnsi="微软雅黑"/>
                <w:color w:val="000000"/>
                <w:sz w:val="18"/>
                <w:szCs w:val="18"/>
              </w:rPr>
            </w:pPr>
            <w:ins w:id="1819"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820" w:author="temp" w:date="2016-02-17T17:27:00Z"/>
                <w:rFonts w:ascii="微软雅黑" w:eastAsia="微软雅黑" w:hAnsi="微软雅黑"/>
                <w:color w:val="000000"/>
                <w:sz w:val="18"/>
                <w:szCs w:val="18"/>
              </w:rPr>
            </w:pPr>
            <w:ins w:id="1821"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822" w:author="temp" w:date="2016-02-17T17:27:00Z"/>
                <w:rFonts w:ascii="微软雅黑" w:eastAsia="微软雅黑" w:hAnsi="微软雅黑"/>
                <w:color w:val="000000"/>
                <w:sz w:val="18"/>
                <w:szCs w:val="18"/>
              </w:rPr>
            </w:pPr>
            <w:ins w:id="1823"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824" w:author="temp" w:date="2016-02-17T17:27:00Z"/>
                <w:rFonts w:ascii="微软雅黑" w:eastAsia="微软雅黑" w:hAnsi="微软雅黑"/>
                <w:color w:val="000000"/>
                <w:sz w:val="18"/>
                <w:szCs w:val="18"/>
              </w:rPr>
            </w:pPr>
            <w:ins w:id="1825"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826" w:author="temp" w:date="2016-02-17T17:27:00Z"/>
                <w:rFonts w:ascii="微软雅黑" w:eastAsia="微软雅黑" w:hAnsi="微软雅黑"/>
                <w:color w:val="000000"/>
                <w:sz w:val="18"/>
                <w:szCs w:val="18"/>
              </w:rPr>
            </w:pPr>
            <w:ins w:id="1827"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828" w:author="temp" w:date="2016-02-17T17:27:00Z"/>
                <w:rFonts w:ascii="微软雅黑" w:eastAsia="微软雅黑" w:hAnsi="微软雅黑"/>
                <w:color w:val="000000"/>
                <w:sz w:val="18"/>
                <w:szCs w:val="18"/>
              </w:rPr>
            </w:pPr>
            <w:ins w:id="1829" w:author="temp" w:date="2016-02-17T17:27:00Z">
              <w:r>
                <w:rPr>
                  <w:rFonts w:ascii="微软雅黑" w:eastAsia="微软雅黑" w:hAnsi="微软雅黑" w:hint="eastAsia"/>
                  <w:color w:val="000000"/>
                  <w:sz w:val="18"/>
                  <w:szCs w:val="18"/>
                </w:rPr>
                <w:t>备注</w:t>
              </w:r>
            </w:ins>
          </w:p>
        </w:tc>
      </w:tr>
      <w:tr w:rsidR="0099371D">
        <w:trPr>
          <w:trHeight w:val="417"/>
          <w:ins w:id="1830" w:author="temp" w:date="2016-02-17T17:27:00Z"/>
        </w:trPr>
        <w:tc>
          <w:tcPr>
            <w:tcW w:w="851" w:type="dxa"/>
            <w:vMerge w:val="restart"/>
            <w:shd w:val="clear" w:color="auto" w:fill="auto"/>
            <w:vAlign w:val="center"/>
          </w:tcPr>
          <w:p w:rsidR="0099371D" w:rsidRDefault="0099371D">
            <w:pPr>
              <w:jc w:val="center"/>
              <w:rPr>
                <w:ins w:id="1831"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1832" w:author="temp" w:date="2016-02-17T17:27:00Z"/>
        </w:trPr>
        <w:tc>
          <w:tcPr>
            <w:tcW w:w="851" w:type="dxa"/>
            <w:vMerge/>
            <w:shd w:val="clear" w:color="auto" w:fill="auto"/>
          </w:tcPr>
          <w:p w:rsidR="0099371D" w:rsidRDefault="0099371D">
            <w:pPr>
              <w:rPr>
                <w:ins w:id="1833"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1834" w:author="temp" w:date="2016-02-17T17:27:00Z"/>
        </w:trPr>
        <w:tc>
          <w:tcPr>
            <w:tcW w:w="851" w:type="dxa"/>
            <w:vMerge/>
          </w:tcPr>
          <w:p w:rsidR="0099371D" w:rsidRDefault="0099371D">
            <w:pPr>
              <w:rPr>
                <w:ins w:id="1835" w:author="temp" w:date="2016-02-17T17:27:00Z"/>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countyCnName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区县中文名称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ins w:id="1836" w:author="temp" w:date="2016-02-17T17:27:00Z"/>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市ID</w:t>
            </w:r>
          </w:p>
        </w:tc>
        <w:tc>
          <w:tcPr>
            <w:tcW w:w="1029" w:type="dxa"/>
          </w:tcPr>
          <w:p w:rsidR="0099371D" w:rsidRDefault="002A4916">
            <w:pPr>
              <w:jc w:val="center"/>
              <w:rPr>
                <w:rFonts w:ascii="微软雅黑" w:eastAsia="微软雅黑" w:hAnsi="微软雅黑"/>
                <w:color w:val="000000"/>
                <w:sz w:val="18"/>
                <w:szCs w:val="18"/>
              </w:rPr>
            </w:pPr>
            <w:ins w:id="1837"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rPr>
          <w:ins w:id="1838" w:author="temp" w:date="2016-02-17T17:27:00Z"/>
        </w:rPr>
      </w:pPr>
    </w:p>
    <w:p w:rsidR="0099371D" w:rsidRDefault="002A4916">
      <w:pPr>
        <w:pStyle w:val="30"/>
        <w:rPr>
          <w:ins w:id="1839" w:author="temp" w:date="2016-02-17T17:27:00Z"/>
        </w:rPr>
      </w:pPr>
      <w:bookmarkStart w:id="1840" w:name="_Toc508982681"/>
      <w:ins w:id="1841" w:author="temp" w:date="2016-02-17T17:27:00Z">
        <w:r>
          <w:rPr>
            <w:rFonts w:hint="eastAsia"/>
          </w:rPr>
          <w:t>响应报文</w:t>
        </w:r>
        <w:bookmarkEnd w:id="184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842" w:author="temp" w:date="2016-02-17T17:27:00Z"/>
        </w:trPr>
        <w:tc>
          <w:tcPr>
            <w:tcW w:w="851" w:type="dxa"/>
            <w:shd w:val="clear" w:color="auto" w:fill="E6E6E6"/>
          </w:tcPr>
          <w:p w:rsidR="0099371D" w:rsidRDefault="002A4916">
            <w:pPr>
              <w:jc w:val="center"/>
              <w:rPr>
                <w:ins w:id="1843" w:author="temp" w:date="2016-02-17T17:27:00Z"/>
                <w:rFonts w:ascii="微软雅黑" w:eastAsia="微软雅黑" w:hAnsi="微软雅黑"/>
                <w:color w:val="000000"/>
                <w:sz w:val="18"/>
                <w:szCs w:val="18"/>
              </w:rPr>
            </w:pPr>
            <w:ins w:id="184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845" w:author="temp" w:date="2016-02-17T17:27:00Z"/>
                <w:rFonts w:ascii="微软雅黑" w:eastAsia="微软雅黑" w:hAnsi="微软雅黑"/>
                <w:color w:val="000000"/>
                <w:sz w:val="18"/>
                <w:szCs w:val="18"/>
              </w:rPr>
            </w:pPr>
            <w:ins w:id="184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847" w:author="temp" w:date="2016-02-17T17:27:00Z"/>
                <w:rFonts w:ascii="微软雅黑" w:eastAsia="微软雅黑" w:hAnsi="微软雅黑"/>
                <w:color w:val="000000"/>
                <w:sz w:val="18"/>
                <w:szCs w:val="18"/>
              </w:rPr>
            </w:pPr>
            <w:ins w:id="184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849" w:author="temp" w:date="2016-02-17T17:27:00Z"/>
                <w:rFonts w:ascii="微软雅黑" w:eastAsia="微软雅黑" w:hAnsi="微软雅黑"/>
                <w:color w:val="000000"/>
                <w:sz w:val="18"/>
                <w:szCs w:val="18"/>
              </w:rPr>
            </w:pPr>
            <w:ins w:id="185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851" w:author="temp" w:date="2016-02-17T17:27:00Z"/>
                <w:rFonts w:ascii="微软雅黑" w:eastAsia="微软雅黑" w:hAnsi="微软雅黑"/>
                <w:color w:val="000000"/>
                <w:sz w:val="18"/>
                <w:szCs w:val="18"/>
              </w:rPr>
            </w:pPr>
            <w:ins w:id="185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853" w:author="temp" w:date="2016-02-17T17:27:00Z"/>
                <w:rFonts w:ascii="微软雅黑" w:eastAsia="微软雅黑" w:hAnsi="微软雅黑"/>
                <w:color w:val="000000"/>
                <w:sz w:val="18"/>
                <w:szCs w:val="18"/>
              </w:rPr>
            </w:pPr>
            <w:ins w:id="185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855" w:author="temp" w:date="2016-02-17T17:27:00Z"/>
                <w:rFonts w:ascii="微软雅黑" w:eastAsia="微软雅黑" w:hAnsi="微软雅黑"/>
                <w:color w:val="000000"/>
                <w:sz w:val="18"/>
                <w:szCs w:val="18"/>
              </w:rPr>
            </w:pPr>
            <w:ins w:id="1856"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1857" w:author="temp" w:date="2016-02-17T17:27:00Z"/>
        </w:trPr>
        <w:tc>
          <w:tcPr>
            <w:tcW w:w="851" w:type="dxa"/>
            <w:vMerge w:val="restart"/>
            <w:shd w:val="clear" w:color="auto" w:fill="auto"/>
            <w:vAlign w:val="center"/>
          </w:tcPr>
          <w:p w:rsidR="0099371D" w:rsidRDefault="002A4916">
            <w:pPr>
              <w:jc w:val="center"/>
              <w:rPr>
                <w:ins w:id="1858" w:author="temp" w:date="2016-02-17T17:27:00Z"/>
                <w:rStyle w:val="shorttext"/>
              </w:rPr>
            </w:pPr>
            <w:r>
              <w:rPr>
                <w:rFonts w:ascii="微软雅黑" w:eastAsia="微软雅黑" w:hAnsi="微软雅黑"/>
                <w:color w:val="000000"/>
                <w:sz w:val="18"/>
                <w:szCs w:val="18"/>
              </w:rPr>
              <w:t>body.county</w:t>
            </w:r>
            <w:r>
              <w:t>InfoList[]</w:t>
            </w:r>
          </w:p>
        </w:tc>
        <w:tc>
          <w:tcPr>
            <w:tcW w:w="1559" w:type="dxa"/>
            <w:shd w:val="clear" w:color="auto" w:fill="auto"/>
          </w:tcPr>
          <w:p w:rsidR="0099371D" w:rsidRDefault="002A4916">
            <w:pPr>
              <w:jc w:val="center"/>
              <w:rPr>
                <w:ins w:id="185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countyId</w:t>
            </w:r>
          </w:p>
        </w:tc>
        <w:tc>
          <w:tcPr>
            <w:tcW w:w="1296" w:type="dxa"/>
            <w:shd w:val="clear" w:color="auto" w:fill="auto"/>
          </w:tcPr>
          <w:p w:rsidR="0099371D" w:rsidRDefault="002A4916">
            <w:pPr>
              <w:jc w:val="center"/>
              <w:rPr>
                <w:ins w:id="186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区县ID</w:t>
            </w:r>
          </w:p>
        </w:tc>
        <w:tc>
          <w:tcPr>
            <w:tcW w:w="1029" w:type="dxa"/>
            <w:shd w:val="clear" w:color="auto" w:fill="auto"/>
          </w:tcPr>
          <w:p w:rsidR="0099371D" w:rsidRDefault="002A4916">
            <w:pPr>
              <w:jc w:val="center"/>
              <w:rPr>
                <w:ins w:id="1861" w:author="temp" w:date="2016-02-14T11:10:00Z"/>
                <w:rFonts w:ascii="微软雅黑" w:eastAsia="微软雅黑" w:hAnsi="微软雅黑"/>
                <w:color w:val="000000"/>
                <w:sz w:val="18"/>
                <w:szCs w:val="18"/>
              </w:rPr>
            </w:pPr>
            <w:ins w:id="186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86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864" w:author="temp" w:date="2016-02-14T11:10:00Z"/>
                <w:rFonts w:ascii="微软雅黑" w:eastAsia="微软雅黑" w:hAnsi="微软雅黑"/>
                <w:color w:val="000000"/>
                <w:sz w:val="18"/>
                <w:szCs w:val="18"/>
              </w:rPr>
            </w:pPr>
            <w:ins w:id="1865"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1866" w:author="temp" w:date="2016-02-14T11:10:00Z"/>
                <w:rFonts w:ascii="微软雅黑" w:eastAsia="微软雅黑" w:hAnsi="微软雅黑"/>
                <w:color w:val="000000"/>
                <w:sz w:val="18"/>
                <w:szCs w:val="18"/>
              </w:rPr>
            </w:pPr>
          </w:p>
        </w:tc>
      </w:tr>
      <w:tr w:rsidR="0099371D">
        <w:trPr>
          <w:trHeight w:val="417"/>
          <w:ins w:id="1867" w:author="temp" w:date="2016-02-17T17:27:00Z"/>
        </w:trPr>
        <w:tc>
          <w:tcPr>
            <w:tcW w:w="851" w:type="dxa"/>
            <w:vMerge/>
            <w:shd w:val="clear" w:color="auto" w:fill="auto"/>
          </w:tcPr>
          <w:p w:rsidR="0099371D" w:rsidRDefault="0099371D">
            <w:pPr>
              <w:jc w:val="center"/>
              <w:rPr>
                <w:ins w:id="1868" w:author="temp" w:date="2016-02-17T17:27:00Z"/>
                <w:rStyle w:val="shorttext"/>
              </w:rPr>
            </w:pPr>
          </w:p>
        </w:tc>
        <w:tc>
          <w:tcPr>
            <w:tcW w:w="1559" w:type="dxa"/>
            <w:shd w:val="clear" w:color="auto" w:fill="auto"/>
          </w:tcPr>
          <w:p w:rsidR="0099371D" w:rsidRDefault="002A4916">
            <w:pPr>
              <w:jc w:val="center"/>
              <w:rPr>
                <w:ins w:id="186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countyEn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87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区县英文名称</w:t>
            </w:r>
          </w:p>
        </w:tc>
        <w:tc>
          <w:tcPr>
            <w:tcW w:w="1029" w:type="dxa"/>
            <w:shd w:val="clear" w:color="auto" w:fill="auto"/>
          </w:tcPr>
          <w:p w:rsidR="0099371D" w:rsidRDefault="002A4916">
            <w:pPr>
              <w:jc w:val="center"/>
              <w:rPr>
                <w:ins w:id="1871" w:author="temp" w:date="2016-02-14T11:10:00Z"/>
                <w:rFonts w:ascii="微软雅黑" w:eastAsia="微软雅黑" w:hAnsi="微软雅黑"/>
                <w:color w:val="000000"/>
                <w:sz w:val="18"/>
                <w:szCs w:val="18"/>
              </w:rPr>
            </w:pPr>
            <w:ins w:id="187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87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87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1875" w:author="temp" w:date="2016-02-14T11:10:00Z"/>
                <w:rFonts w:ascii="微软雅黑" w:eastAsia="微软雅黑" w:hAnsi="微软雅黑"/>
                <w:color w:val="000000"/>
                <w:sz w:val="18"/>
                <w:szCs w:val="18"/>
              </w:rPr>
            </w:pPr>
          </w:p>
        </w:tc>
      </w:tr>
      <w:tr w:rsidR="0099371D">
        <w:trPr>
          <w:trHeight w:val="417"/>
          <w:ins w:id="1876" w:author="temp" w:date="2016-02-17T17:27:00Z"/>
        </w:trPr>
        <w:tc>
          <w:tcPr>
            <w:tcW w:w="851" w:type="dxa"/>
            <w:vMerge/>
            <w:shd w:val="clear" w:color="auto" w:fill="auto"/>
          </w:tcPr>
          <w:p w:rsidR="0099371D" w:rsidRDefault="0099371D">
            <w:pPr>
              <w:jc w:val="center"/>
              <w:rPr>
                <w:ins w:id="1877" w:author="temp" w:date="2016-02-17T17:27:00Z"/>
                <w:rStyle w:val="shorttext"/>
              </w:rPr>
            </w:pPr>
          </w:p>
        </w:tc>
        <w:tc>
          <w:tcPr>
            <w:tcW w:w="1559" w:type="dxa"/>
            <w:shd w:val="clear" w:color="auto" w:fill="auto"/>
          </w:tcPr>
          <w:p w:rsidR="0099371D" w:rsidRDefault="002A4916">
            <w:pPr>
              <w:jc w:val="center"/>
              <w:rPr>
                <w:ins w:id="187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countyCn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87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区县中文名称</w:t>
            </w:r>
          </w:p>
        </w:tc>
        <w:tc>
          <w:tcPr>
            <w:tcW w:w="1029" w:type="dxa"/>
            <w:shd w:val="clear" w:color="auto" w:fill="auto"/>
          </w:tcPr>
          <w:p w:rsidR="0099371D" w:rsidRDefault="002A4916">
            <w:pPr>
              <w:jc w:val="center"/>
              <w:rPr>
                <w:ins w:id="1880" w:author="temp" w:date="2016-02-14T11:10:00Z"/>
                <w:rFonts w:ascii="微软雅黑" w:eastAsia="微软雅黑" w:hAnsi="微软雅黑"/>
                <w:color w:val="000000"/>
                <w:sz w:val="18"/>
                <w:szCs w:val="18"/>
              </w:rPr>
            </w:pPr>
            <w:ins w:id="1881"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88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883" w:author="temp" w:date="2016-02-14T11:10:00Z"/>
                <w:rFonts w:ascii="微软雅黑" w:eastAsia="微软雅黑" w:hAnsi="微软雅黑"/>
                <w:color w:val="000000"/>
                <w:sz w:val="18"/>
                <w:szCs w:val="18"/>
              </w:rPr>
            </w:pPr>
            <w:ins w:id="1884"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1885" w:author="temp" w:date="2016-02-14T11:10:00Z"/>
                <w:rFonts w:ascii="微软雅黑" w:eastAsia="微软雅黑" w:hAnsi="微软雅黑"/>
                <w:color w:val="000000"/>
                <w:sz w:val="18"/>
                <w:szCs w:val="18"/>
              </w:rPr>
            </w:pPr>
          </w:p>
        </w:tc>
      </w:tr>
      <w:tr w:rsidR="0099371D">
        <w:trPr>
          <w:trHeight w:val="417"/>
          <w:ins w:id="1886" w:author="temp" w:date="2016-02-17T17:27:00Z"/>
        </w:trPr>
        <w:tc>
          <w:tcPr>
            <w:tcW w:w="851" w:type="dxa"/>
            <w:vMerge/>
            <w:shd w:val="clear" w:color="auto" w:fill="auto"/>
          </w:tcPr>
          <w:p w:rsidR="0099371D" w:rsidRDefault="0099371D">
            <w:pPr>
              <w:jc w:val="center"/>
              <w:rPr>
                <w:ins w:id="1887" w:author="temp" w:date="2016-02-17T17:27:00Z"/>
                <w:rStyle w:val="shorttext"/>
              </w:rPr>
            </w:pPr>
          </w:p>
        </w:tc>
        <w:tc>
          <w:tcPr>
            <w:tcW w:w="1559" w:type="dxa"/>
            <w:shd w:val="clear" w:color="auto" w:fill="auto"/>
          </w:tcPr>
          <w:p w:rsidR="0099371D" w:rsidRDefault="002A4916">
            <w:pPr>
              <w:jc w:val="center"/>
              <w:rPr>
                <w:ins w:id="188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countyShort</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88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区县简称</w:t>
            </w:r>
          </w:p>
        </w:tc>
        <w:tc>
          <w:tcPr>
            <w:tcW w:w="1029" w:type="dxa"/>
            <w:shd w:val="clear" w:color="auto" w:fill="auto"/>
          </w:tcPr>
          <w:p w:rsidR="0099371D" w:rsidRDefault="002A4916">
            <w:pPr>
              <w:jc w:val="center"/>
              <w:rPr>
                <w:ins w:id="1890" w:author="temp" w:date="2016-02-14T11:10:00Z"/>
                <w:rFonts w:ascii="微软雅黑" w:eastAsia="微软雅黑" w:hAnsi="微软雅黑"/>
                <w:color w:val="000000"/>
                <w:sz w:val="18"/>
                <w:szCs w:val="18"/>
              </w:rPr>
            </w:pPr>
            <w:ins w:id="1891"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89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89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1894"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countyAb</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区县拼音缩写</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cityId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1895" w:author="temp" w:date="2016-02-17T17:27:00Z"/>
        </w:rPr>
      </w:pPr>
      <w:bookmarkStart w:id="1896" w:name="_Toc508982682"/>
      <w:r>
        <w:rPr>
          <w:rFonts w:hint="eastAsia"/>
        </w:rPr>
        <w:lastRenderedPageBreak/>
        <w:t>区/县信息新增或更新</w:t>
      </w:r>
      <w:ins w:id="1897" w:author="temp" w:date="2016-02-17T17:27:00Z">
        <w:r>
          <w:rPr>
            <w:rFonts w:hint="eastAsia"/>
          </w:rPr>
          <w:t>接口</w:t>
        </w:r>
        <w:bookmarkEnd w:id="1896"/>
      </w:ins>
    </w:p>
    <w:p w:rsidR="0099371D" w:rsidRDefault="002A4916">
      <w:pPr>
        <w:pStyle w:val="30"/>
        <w:rPr>
          <w:ins w:id="1898" w:author="temp" w:date="2016-02-17T17:27:00Z"/>
        </w:rPr>
      </w:pPr>
      <w:bookmarkStart w:id="1899" w:name="_Toc508982683"/>
      <w:ins w:id="1900" w:author="temp" w:date="2016-02-17T17:27:00Z">
        <w:r>
          <w:rPr>
            <w:rFonts w:hint="eastAsia"/>
          </w:rPr>
          <w:t>接口名称：</w:t>
        </w:r>
      </w:ins>
      <w:r>
        <w:rPr>
          <w:rFonts w:hint="eastAsia"/>
        </w:rPr>
        <w:t>base</w:t>
      </w:r>
      <w:r>
        <w:t>ment</w:t>
      </w:r>
      <w:r>
        <w:rPr>
          <w:rFonts w:hint="eastAsia"/>
        </w:rPr>
        <w:t>/</w:t>
      </w:r>
      <w:r>
        <w:t>county/countyInfoInsertOrUpdate</w:t>
      </w:r>
      <w:r>
        <w:rPr>
          <w:rFonts w:hint="eastAsia"/>
        </w:rPr>
        <w:t>.</w:t>
      </w:r>
      <w:r>
        <w:t>do</w:t>
      </w:r>
      <w:bookmarkEnd w:id="1899"/>
    </w:p>
    <w:p w:rsidR="0099371D" w:rsidRDefault="002A4916">
      <w:pPr>
        <w:pStyle w:val="30"/>
        <w:rPr>
          <w:ins w:id="1901" w:author="temp" w:date="2016-02-17T17:27:00Z"/>
        </w:rPr>
      </w:pPr>
      <w:bookmarkStart w:id="1902" w:name="_Toc508982684"/>
      <w:ins w:id="1903" w:author="temp" w:date="2016-02-17T17:27:00Z">
        <w:r>
          <w:rPr>
            <w:rFonts w:hint="eastAsia"/>
          </w:rPr>
          <w:t>请求报文</w:t>
        </w:r>
        <w:bookmarkEnd w:id="1902"/>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904" w:author="temp" w:date="2016-02-17T17:27:00Z"/>
        </w:trPr>
        <w:tc>
          <w:tcPr>
            <w:tcW w:w="851" w:type="dxa"/>
            <w:shd w:val="clear" w:color="auto" w:fill="E6E6E6"/>
          </w:tcPr>
          <w:p w:rsidR="0099371D" w:rsidRDefault="002A4916">
            <w:pPr>
              <w:jc w:val="center"/>
              <w:rPr>
                <w:ins w:id="1905" w:author="temp" w:date="2016-02-17T17:27:00Z"/>
                <w:rFonts w:ascii="微软雅黑" w:eastAsia="微软雅黑" w:hAnsi="微软雅黑"/>
                <w:color w:val="000000"/>
                <w:sz w:val="18"/>
                <w:szCs w:val="18"/>
              </w:rPr>
            </w:pPr>
            <w:ins w:id="1906"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907" w:author="temp" w:date="2016-02-17T17:27:00Z"/>
                <w:rFonts w:ascii="微软雅黑" w:eastAsia="微软雅黑" w:hAnsi="微软雅黑"/>
                <w:color w:val="000000"/>
                <w:sz w:val="18"/>
                <w:szCs w:val="18"/>
              </w:rPr>
            </w:pPr>
            <w:ins w:id="1908"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909" w:author="temp" w:date="2016-02-17T17:27:00Z"/>
                <w:rFonts w:ascii="微软雅黑" w:eastAsia="微软雅黑" w:hAnsi="微软雅黑"/>
                <w:color w:val="000000"/>
                <w:sz w:val="18"/>
                <w:szCs w:val="18"/>
              </w:rPr>
            </w:pPr>
            <w:ins w:id="1910"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911" w:author="temp" w:date="2016-02-17T17:27:00Z"/>
                <w:rFonts w:ascii="微软雅黑" w:eastAsia="微软雅黑" w:hAnsi="微软雅黑"/>
                <w:color w:val="000000"/>
                <w:sz w:val="18"/>
                <w:szCs w:val="18"/>
              </w:rPr>
            </w:pPr>
            <w:ins w:id="1912"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913" w:author="temp" w:date="2016-02-17T17:27:00Z"/>
                <w:rFonts w:ascii="微软雅黑" w:eastAsia="微软雅黑" w:hAnsi="微软雅黑"/>
                <w:color w:val="000000"/>
                <w:sz w:val="18"/>
                <w:szCs w:val="18"/>
              </w:rPr>
            </w:pPr>
            <w:ins w:id="1914"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915" w:author="temp" w:date="2016-02-17T17:27:00Z"/>
                <w:rFonts w:ascii="微软雅黑" w:eastAsia="微软雅黑" w:hAnsi="微软雅黑"/>
                <w:color w:val="000000"/>
                <w:sz w:val="18"/>
                <w:szCs w:val="18"/>
              </w:rPr>
            </w:pPr>
            <w:ins w:id="1916"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917" w:author="temp" w:date="2016-02-17T17:27:00Z"/>
                <w:rFonts w:ascii="微软雅黑" w:eastAsia="微软雅黑" w:hAnsi="微软雅黑"/>
                <w:color w:val="000000"/>
                <w:sz w:val="18"/>
                <w:szCs w:val="18"/>
              </w:rPr>
            </w:pPr>
            <w:ins w:id="1918" w:author="temp" w:date="2016-02-17T17:27:00Z">
              <w:r>
                <w:rPr>
                  <w:rFonts w:ascii="微软雅黑" w:eastAsia="微软雅黑" w:hAnsi="微软雅黑" w:hint="eastAsia"/>
                  <w:color w:val="000000"/>
                  <w:sz w:val="18"/>
                  <w:szCs w:val="18"/>
                </w:rPr>
                <w:t>备注</w:t>
              </w:r>
            </w:ins>
          </w:p>
        </w:tc>
      </w:tr>
      <w:tr w:rsidR="0099371D">
        <w:trPr>
          <w:trHeight w:val="417"/>
          <w:ins w:id="1919" w:author="temp" w:date="2016-02-17T17:27:00Z"/>
        </w:trPr>
        <w:tc>
          <w:tcPr>
            <w:tcW w:w="851" w:type="dxa"/>
            <w:vMerge w:val="restart"/>
            <w:shd w:val="clear" w:color="auto" w:fill="auto"/>
            <w:vAlign w:val="center"/>
          </w:tcPr>
          <w:p w:rsidR="0099371D" w:rsidRDefault="0099371D">
            <w:pPr>
              <w:jc w:val="center"/>
              <w:rPr>
                <w:ins w:id="1920" w:author="temp" w:date="2016-02-17T17:27:00Z"/>
                <w:rStyle w:val="shorttext"/>
              </w:rPr>
            </w:pPr>
          </w:p>
        </w:tc>
        <w:tc>
          <w:tcPr>
            <w:tcW w:w="1559" w:type="dxa"/>
            <w:shd w:val="clear" w:color="auto" w:fill="auto"/>
          </w:tcPr>
          <w:p w:rsidR="0099371D" w:rsidRDefault="002A4916">
            <w:pPr>
              <w:jc w:val="center"/>
              <w:rPr>
                <w:ins w:id="1921" w:author="temp" w:date="2016-02-14T11:10:00Z"/>
                <w:rFonts w:ascii="微软雅黑" w:eastAsia="微软雅黑" w:hAnsi="微软雅黑"/>
                <w:color w:val="000000"/>
                <w:sz w:val="18"/>
                <w:szCs w:val="18"/>
              </w:rPr>
            </w:pPr>
            <w:r>
              <w:t>county</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ins w:id="192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区县ID</w:t>
            </w:r>
          </w:p>
        </w:tc>
        <w:tc>
          <w:tcPr>
            <w:tcW w:w="1029" w:type="dxa"/>
            <w:shd w:val="clear" w:color="auto" w:fill="auto"/>
          </w:tcPr>
          <w:p w:rsidR="0099371D" w:rsidRDefault="002A4916">
            <w:pPr>
              <w:jc w:val="center"/>
              <w:rPr>
                <w:ins w:id="1923" w:author="temp" w:date="2016-02-14T11:10:00Z"/>
                <w:rFonts w:ascii="微软雅黑" w:eastAsia="微软雅黑" w:hAnsi="微软雅黑"/>
                <w:color w:val="000000"/>
                <w:sz w:val="18"/>
                <w:szCs w:val="18"/>
              </w:rPr>
            </w:pPr>
            <w:ins w:id="1924"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92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92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ins w:id="1927"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有值为更新， 无值为新增</w:t>
            </w:r>
          </w:p>
        </w:tc>
      </w:tr>
      <w:tr w:rsidR="0099371D">
        <w:trPr>
          <w:trHeight w:val="417"/>
          <w:ins w:id="1928" w:author="temp" w:date="2016-02-17T17:27:00Z"/>
        </w:trPr>
        <w:tc>
          <w:tcPr>
            <w:tcW w:w="851" w:type="dxa"/>
            <w:vMerge/>
            <w:shd w:val="clear" w:color="auto" w:fill="auto"/>
          </w:tcPr>
          <w:p w:rsidR="0099371D" w:rsidRDefault="0099371D">
            <w:pPr>
              <w:rPr>
                <w:ins w:id="1929" w:author="temp" w:date="2016-02-17T17:27:00Z"/>
                <w:rStyle w:val="shorttext"/>
              </w:rPr>
            </w:pPr>
          </w:p>
        </w:tc>
        <w:tc>
          <w:tcPr>
            <w:tcW w:w="1559" w:type="dxa"/>
            <w:shd w:val="clear" w:color="auto" w:fill="auto"/>
          </w:tcPr>
          <w:p w:rsidR="0099371D" w:rsidRDefault="002A4916">
            <w:pPr>
              <w:jc w:val="center"/>
              <w:rPr>
                <w:ins w:id="1930" w:author="temp" w:date="2016-02-14T11:10:00Z"/>
                <w:rFonts w:ascii="微软雅黑" w:eastAsia="微软雅黑" w:hAnsi="微软雅黑"/>
                <w:color w:val="000000"/>
                <w:sz w:val="18"/>
                <w:szCs w:val="18"/>
              </w:rPr>
            </w:pPr>
            <w:r>
              <w:t>county</w:t>
            </w:r>
            <w:r>
              <w:rPr>
                <w:rFonts w:ascii="微软雅黑" w:eastAsia="微软雅黑" w:hAnsi="微软雅黑"/>
                <w:color w:val="000000"/>
                <w:sz w:val="18"/>
                <w:szCs w:val="18"/>
              </w:rPr>
              <w:t>En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193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区县英文名称</w:t>
            </w:r>
          </w:p>
        </w:tc>
        <w:tc>
          <w:tcPr>
            <w:tcW w:w="1029" w:type="dxa"/>
            <w:shd w:val="clear" w:color="auto" w:fill="auto"/>
          </w:tcPr>
          <w:p w:rsidR="0099371D" w:rsidRDefault="002A4916">
            <w:pPr>
              <w:jc w:val="center"/>
              <w:rPr>
                <w:ins w:id="1932" w:author="temp" w:date="2016-02-14T11:10:00Z"/>
                <w:rFonts w:ascii="微软雅黑" w:eastAsia="微软雅黑" w:hAnsi="微软雅黑"/>
                <w:color w:val="000000"/>
                <w:sz w:val="18"/>
                <w:szCs w:val="18"/>
              </w:rPr>
            </w:pPr>
            <w:ins w:id="1933"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93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193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1936" w:author="temp" w:date="2016-02-14T11:10:00Z"/>
                <w:rFonts w:ascii="微软雅黑" w:eastAsia="微软雅黑" w:hAnsi="微软雅黑"/>
                <w:color w:val="000000"/>
                <w:sz w:val="18"/>
                <w:szCs w:val="18"/>
              </w:rPr>
            </w:pPr>
          </w:p>
        </w:tc>
      </w:tr>
      <w:tr w:rsidR="0099371D">
        <w:trPr>
          <w:trHeight w:val="417"/>
          <w:ins w:id="1937" w:author="temp" w:date="2016-02-17T17:27:00Z"/>
        </w:trPr>
        <w:tc>
          <w:tcPr>
            <w:tcW w:w="851" w:type="dxa"/>
            <w:vMerge/>
          </w:tcPr>
          <w:p w:rsidR="0099371D" w:rsidRDefault="0099371D">
            <w:pPr>
              <w:rPr>
                <w:ins w:id="1938" w:author="temp" w:date="2016-02-17T17:27:00Z"/>
                <w:rFonts w:ascii="微软雅黑" w:eastAsia="微软雅黑" w:hAnsi="微软雅黑"/>
                <w:color w:val="000000"/>
                <w:sz w:val="18"/>
                <w:szCs w:val="18"/>
              </w:rPr>
            </w:pPr>
          </w:p>
        </w:tc>
        <w:tc>
          <w:tcPr>
            <w:tcW w:w="1559" w:type="dxa"/>
          </w:tcPr>
          <w:p w:rsidR="0099371D" w:rsidRDefault="002A4916">
            <w:pPr>
              <w:jc w:val="center"/>
              <w:rPr>
                <w:ins w:id="1939" w:author="temp" w:date="2016-02-14T11:10:00Z"/>
                <w:rFonts w:ascii="微软雅黑" w:eastAsia="微软雅黑" w:hAnsi="微软雅黑"/>
                <w:color w:val="000000"/>
                <w:sz w:val="18"/>
                <w:szCs w:val="18"/>
              </w:rPr>
            </w:pPr>
            <w:r>
              <w:t>county</w:t>
            </w:r>
            <w:r>
              <w:rPr>
                <w:rFonts w:ascii="微软雅黑" w:eastAsia="微软雅黑" w:hAnsi="微软雅黑"/>
                <w:color w:val="000000"/>
                <w:sz w:val="18"/>
                <w:szCs w:val="18"/>
              </w:rPr>
              <w:t>Cn</w:t>
            </w:r>
            <w:r>
              <w:rPr>
                <w:rFonts w:ascii="微软雅黑" w:eastAsia="微软雅黑" w:hAnsi="微软雅黑" w:hint="eastAsia"/>
                <w:color w:val="000000"/>
                <w:sz w:val="18"/>
                <w:szCs w:val="18"/>
              </w:rPr>
              <w:t>Name</w:t>
            </w:r>
          </w:p>
        </w:tc>
        <w:tc>
          <w:tcPr>
            <w:tcW w:w="1296" w:type="dxa"/>
          </w:tcPr>
          <w:p w:rsidR="0099371D" w:rsidRDefault="002A4916">
            <w:pPr>
              <w:jc w:val="center"/>
              <w:rPr>
                <w:ins w:id="194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区县中文名称</w:t>
            </w:r>
          </w:p>
        </w:tc>
        <w:tc>
          <w:tcPr>
            <w:tcW w:w="1029" w:type="dxa"/>
          </w:tcPr>
          <w:p w:rsidR="0099371D" w:rsidRDefault="002A4916">
            <w:pPr>
              <w:jc w:val="center"/>
              <w:rPr>
                <w:ins w:id="1941" w:author="temp" w:date="2016-02-14T11:10:00Z"/>
                <w:rFonts w:ascii="微软雅黑" w:eastAsia="微软雅黑" w:hAnsi="微软雅黑"/>
                <w:color w:val="000000"/>
                <w:sz w:val="18"/>
                <w:szCs w:val="18"/>
              </w:rPr>
            </w:pPr>
            <w:ins w:id="1942"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ins w:id="194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ins w:id="1944" w:author="temp" w:date="2016-02-14T11:10:00Z"/>
                <w:rFonts w:ascii="微软雅黑" w:eastAsia="微软雅黑" w:hAnsi="微软雅黑"/>
                <w:color w:val="000000"/>
                <w:sz w:val="18"/>
                <w:szCs w:val="18"/>
              </w:rPr>
            </w:pPr>
            <w:ins w:id="1945" w:author="temp" w:date="2016-02-14T11:10:00Z">
              <w:r>
                <w:rPr>
                  <w:rFonts w:ascii="微软雅黑" w:eastAsia="微软雅黑" w:hAnsi="微软雅黑" w:hint="eastAsia"/>
                  <w:color w:val="000000"/>
                  <w:sz w:val="18"/>
                  <w:szCs w:val="18"/>
                </w:rPr>
                <w:t>M</w:t>
              </w:r>
            </w:ins>
          </w:p>
        </w:tc>
        <w:tc>
          <w:tcPr>
            <w:tcW w:w="2410" w:type="dxa"/>
          </w:tcPr>
          <w:p w:rsidR="0099371D" w:rsidRDefault="0099371D">
            <w:pPr>
              <w:rPr>
                <w:ins w:id="1946" w:author="temp" w:date="2016-02-14T11:10:00Z"/>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t>county</w:t>
            </w:r>
            <w:r>
              <w:rPr>
                <w:rFonts w:ascii="微软雅黑" w:eastAsia="微软雅黑" w:hAnsi="微软雅黑"/>
                <w:color w:val="000000"/>
                <w:sz w:val="18"/>
                <w:szCs w:val="18"/>
              </w:rPr>
              <w:t>Short</w:t>
            </w:r>
            <w:r>
              <w:rPr>
                <w:rFonts w:ascii="微软雅黑" w:eastAsia="微软雅黑" w:hAnsi="微软雅黑" w:hint="eastAsia"/>
                <w:color w:val="000000"/>
                <w:sz w:val="18"/>
                <w:szCs w:val="18"/>
              </w:rPr>
              <w: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区县简称</w:t>
            </w:r>
          </w:p>
        </w:tc>
        <w:tc>
          <w:tcPr>
            <w:tcW w:w="1029" w:type="dxa"/>
          </w:tcPr>
          <w:p w:rsidR="0099371D" w:rsidRDefault="002A4916">
            <w:pPr>
              <w:jc w:val="center"/>
              <w:rPr>
                <w:rFonts w:ascii="微软雅黑" w:eastAsia="微软雅黑" w:hAnsi="微软雅黑"/>
                <w:color w:val="000000"/>
                <w:sz w:val="18"/>
                <w:szCs w:val="18"/>
              </w:rPr>
            </w:pPr>
            <w:ins w:id="1947"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t>county</w:t>
            </w:r>
            <w:r>
              <w:rPr>
                <w:rFonts w:ascii="微软雅黑" w:eastAsia="微软雅黑" w:hAnsi="微软雅黑"/>
                <w:color w:val="000000"/>
                <w:sz w:val="18"/>
                <w:szCs w:val="18"/>
              </w:rPr>
              <w:t>Ab</w:t>
            </w:r>
            <w:r>
              <w:rPr>
                <w:rFonts w:ascii="微软雅黑" w:eastAsia="微软雅黑" w:hAnsi="微软雅黑" w:hint="eastAsia"/>
                <w:color w:val="000000"/>
                <w:sz w:val="18"/>
                <w:szCs w:val="18"/>
              </w:rPr>
              <w: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区县拼音缩写</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cityId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rPr>
          <w:ins w:id="1948" w:author="temp" w:date="2016-02-17T17:27:00Z"/>
        </w:rPr>
      </w:pPr>
    </w:p>
    <w:p w:rsidR="0099371D" w:rsidRDefault="002A4916">
      <w:pPr>
        <w:pStyle w:val="30"/>
        <w:rPr>
          <w:ins w:id="1949" w:author="temp" w:date="2016-02-17T17:27:00Z"/>
        </w:rPr>
      </w:pPr>
      <w:bookmarkStart w:id="1950" w:name="_Toc508982685"/>
      <w:ins w:id="1951" w:author="temp" w:date="2016-02-17T17:27:00Z">
        <w:r>
          <w:rPr>
            <w:rFonts w:hint="eastAsia"/>
          </w:rPr>
          <w:t>响应报文</w:t>
        </w:r>
        <w:bookmarkEnd w:id="195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952" w:author="temp" w:date="2016-02-17T17:27:00Z"/>
        </w:trPr>
        <w:tc>
          <w:tcPr>
            <w:tcW w:w="851" w:type="dxa"/>
            <w:shd w:val="clear" w:color="auto" w:fill="E6E6E6"/>
          </w:tcPr>
          <w:p w:rsidR="0099371D" w:rsidRDefault="002A4916">
            <w:pPr>
              <w:jc w:val="center"/>
              <w:rPr>
                <w:ins w:id="1953" w:author="temp" w:date="2016-02-17T17:27:00Z"/>
                <w:rFonts w:ascii="微软雅黑" w:eastAsia="微软雅黑" w:hAnsi="微软雅黑"/>
                <w:color w:val="000000"/>
                <w:sz w:val="18"/>
                <w:szCs w:val="18"/>
              </w:rPr>
            </w:pPr>
            <w:ins w:id="195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955" w:author="temp" w:date="2016-02-17T17:27:00Z"/>
                <w:rFonts w:ascii="微软雅黑" w:eastAsia="微软雅黑" w:hAnsi="微软雅黑"/>
                <w:color w:val="000000"/>
                <w:sz w:val="18"/>
                <w:szCs w:val="18"/>
              </w:rPr>
            </w:pPr>
            <w:ins w:id="195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957" w:author="temp" w:date="2016-02-17T17:27:00Z"/>
                <w:rFonts w:ascii="微软雅黑" w:eastAsia="微软雅黑" w:hAnsi="微软雅黑"/>
                <w:color w:val="000000"/>
                <w:sz w:val="18"/>
                <w:szCs w:val="18"/>
              </w:rPr>
            </w:pPr>
            <w:ins w:id="195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959" w:author="temp" w:date="2016-02-17T17:27:00Z"/>
                <w:rFonts w:ascii="微软雅黑" w:eastAsia="微软雅黑" w:hAnsi="微软雅黑"/>
                <w:color w:val="000000"/>
                <w:sz w:val="18"/>
                <w:szCs w:val="18"/>
              </w:rPr>
            </w:pPr>
            <w:ins w:id="196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961" w:author="temp" w:date="2016-02-17T17:27:00Z"/>
                <w:rFonts w:ascii="微软雅黑" w:eastAsia="微软雅黑" w:hAnsi="微软雅黑"/>
                <w:color w:val="000000"/>
                <w:sz w:val="18"/>
                <w:szCs w:val="18"/>
              </w:rPr>
            </w:pPr>
            <w:ins w:id="196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963" w:author="temp" w:date="2016-02-17T17:27:00Z"/>
                <w:rFonts w:ascii="微软雅黑" w:eastAsia="微软雅黑" w:hAnsi="微软雅黑"/>
                <w:color w:val="000000"/>
                <w:sz w:val="18"/>
                <w:szCs w:val="18"/>
              </w:rPr>
            </w:pPr>
            <w:ins w:id="196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1965" w:author="temp" w:date="2016-02-17T17:27:00Z"/>
                <w:rFonts w:ascii="微软雅黑" w:eastAsia="微软雅黑" w:hAnsi="微软雅黑"/>
                <w:color w:val="000000"/>
                <w:sz w:val="18"/>
                <w:szCs w:val="18"/>
              </w:rPr>
            </w:pPr>
            <w:ins w:id="1966"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ins w:id="1967" w:author="temp" w:date="2016-02-17T17:27:00Z"/>
        </w:trPr>
        <w:tc>
          <w:tcPr>
            <w:tcW w:w="851" w:type="dxa"/>
            <w:vMerge/>
            <w:shd w:val="clear" w:color="auto" w:fill="auto"/>
            <w:vAlign w:val="center"/>
          </w:tcPr>
          <w:p w:rsidR="0099371D" w:rsidRDefault="0099371D">
            <w:pPr>
              <w:jc w:val="center"/>
              <w:rPr>
                <w:ins w:id="1968"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1969" w:author="temp" w:date="2016-02-17T17:27:00Z"/>
        </w:trPr>
        <w:tc>
          <w:tcPr>
            <w:tcW w:w="851" w:type="dxa"/>
            <w:shd w:val="clear" w:color="auto" w:fill="auto"/>
          </w:tcPr>
          <w:p w:rsidR="0099371D" w:rsidRDefault="002A4916">
            <w:pPr>
              <w:jc w:val="center"/>
              <w:rPr>
                <w:ins w:id="1970" w:author="temp" w:date="2016-02-17T17:27:00Z"/>
                <w:rStyle w:val="shorttext"/>
              </w:rPr>
            </w:pPr>
            <w:r>
              <w:rPr>
                <w:rStyle w:val="shorttext"/>
                <w:rFonts w:hint="eastAsia"/>
              </w:rPr>
              <w:t>body</w:t>
            </w:r>
          </w:p>
        </w:tc>
        <w:tc>
          <w:tcPr>
            <w:tcW w:w="1559" w:type="dxa"/>
            <w:shd w:val="clear" w:color="auto" w:fill="auto"/>
          </w:tcPr>
          <w:p w:rsidR="0099371D" w:rsidRDefault="002A4916">
            <w:pPr>
              <w:jc w:val="center"/>
              <w:rPr>
                <w:ins w:id="1971" w:author="temp" w:date="2016-02-14T11:10:00Z"/>
                <w:rFonts w:ascii="微软雅黑" w:eastAsia="微软雅黑" w:hAnsi="微软雅黑"/>
                <w:color w:val="000000"/>
                <w:sz w:val="18"/>
                <w:szCs w:val="18"/>
              </w:rPr>
            </w:pPr>
            <w:r>
              <w:t>county</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ins w:id="197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区县ID</w:t>
            </w:r>
          </w:p>
        </w:tc>
        <w:tc>
          <w:tcPr>
            <w:tcW w:w="1029" w:type="dxa"/>
            <w:shd w:val="clear" w:color="auto" w:fill="auto"/>
          </w:tcPr>
          <w:p w:rsidR="0099371D" w:rsidRDefault="002A4916">
            <w:pPr>
              <w:jc w:val="center"/>
              <w:rPr>
                <w:ins w:id="1973" w:author="temp" w:date="2016-02-14T11:10:00Z"/>
                <w:rFonts w:ascii="微软雅黑" w:eastAsia="微软雅黑" w:hAnsi="微软雅黑"/>
                <w:color w:val="000000"/>
                <w:sz w:val="18"/>
                <w:szCs w:val="18"/>
              </w:rPr>
            </w:pPr>
            <w:ins w:id="1974"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197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197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ins w:id="1977" w:author="temp" w:date="2016-02-14T11:10:00Z"/>
                <w:rFonts w:ascii="微软雅黑" w:eastAsia="微软雅黑" w:hAnsi="微软雅黑"/>
                <w:color w:val="000000"/>
                <w:sz w:val="18"/>
                <w:szCs w:val="18"/>
              </w:rPr>
            </w:pPr>
          </w:p>
        </w:tc>
      </w:tr>
    </w:tbl>
    <w:p w:rsidR="0099371D" w:rsidRDefault="0099371D"/>
    <w:p w:rsidR="0099371D" w:rsidRDefault="002A4916">
      <w:pPr>
        <w:pStyle w:val="2"/>
        <w:rPr>
          <w:ins w:id="1978" w:author="temp" w:date="2016-02-17T17:27:00Z"/>
        </w:rPr>
      </w:pPr>
      <w:bookmarkStart w:id="1979" w:name="_Toc508982686"/>
      <w:r>
        <w:rPr>
          <w:rFonts w:hint="eastAsia"/>
        </w:rPr>
        <w:t>区/县信息查询</w:t>
      </w:r>
      <w:ins w:id="1980" w:author="temp" w:date="2016-02-17T17:27:00Z">
        <w:r>
          <w:rPr>
            <w:rFonts w:hint="eastAsia"/>
          </w:rPr>
          <w:t>接口</w:t>
        </w:r>
        <w:bookmarkEnd w:id="1979"/>
      </w:ins>
    </w:p>
    <w:p w:rsidR="0099371D" w:rsidRDefault="002A4916">
      <w:pPr>
        <w:pStyle w:val="30"/>
        <w:rPr>
          <w:ins w:id="1981" w:author="temp" w:date="2016-02-17T17:27:00Z"/>
        </w:rPr>
      </w:pPr>
      <w:bookmarkStart w:id="1982" w:name="_Toc508982687"/>
      <w:ins w:id="1983" w:author="temp" w:date="2016-02-17T17:27:00Z">
        <w:r>
          <w:rPr>
            <w:rFonts w:hint="eastAsia"/>
          </w:rPr>
          <w:t>接口名称：</w:t>
        </w:r>
      </w:ins>
      <w:r>
        <w:rPr>
          <w:rFonts w:hint="eastAsia"/>
        </w:rPr>
        <w:t>base</w:t>
      </w:r>
      <w:r>
        <w:t>ment</w:t>
      </w:r>
      <w:r>
        <w:rPr>
          <w:rFonts w:hint="eastAsia"/>
        </w:rPr>
        <w:t>/</w:t>
      </w:r>
      <w:r>
        <w:t>county/countyInfo</w:t>
      </w:r>
      <w:r>
        <w:rPr>
          <w:rFonts w:hint="eastAsia"/>
        </w:rPr>
        <w:t>.</w:t>
      </w:r>
      <w:r>
        <w:t>do</w:t>
      </w:r>
      <w:bookmarkEnd w:id="1982"/>
    </w:p>
    <w:p w:rsidR="0099371D" w:rsidRDefault="002A4916">
      <w:pPr>
        <w:pStyle w:val="30"/>
        <w:rPr>
          <w:ins w:id="1984" w:author="temp" w:date="2016-02-17T17:27:00Z"/>
        </w:rPr>
      </w:pPr>
      <w:bookmarkStart w:id="1985" w:name="_Toc508982688"/>
      <w:ins w:id="1986" w:author="temp" w:date="2016-02-17T17:27:00Z">
        <w:r>
          <w:rPr>
            <w:rFonts w:hint="eastAsia"/>
          </w:rPr>
          <w:t>请求报文</w:t>
        </w:r>
        <w:bookmarkEnd w:id="1985"/>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1987" w:author="temp" w:date="2016-02-17T17:27:00Z"/>
        </w:trPr>
        <w:tc>
          <w:tcPr>
            <w:tcW w:w="851" w:type="dxa"/>
            <w:shd w:val="clear" w:color="auto" w:fill="E6E6E6"/>
          </w:tcPr>
          <w:p w:rsidR="0099371D" w:rsidRDefault="002A4916">
            <w:pPr>
              <w:jc w:val="center"/>
              <w:rPr>
                <w:ins w:id="1988" w:author="temp" w:date="2016-02-17T17:27:00Z"/>
                <w:rFonts w:ascii="微软雅黑" w:eastAsia="微软雅黑" w:hAnsi="微软雅黑"/>
                <w:color w:val="000000"/>
                <w:sz w:val="18"/>
                <w:szCs w:val="18"/>
              </w:rPr>
            </w:pPr>
            <w:ins w:id="1989"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1990" w:author="temp" w:date="2016-02-17T17:27:00Z"/>
                <w:rFonts w:ascii="微软雅黑" w:eastAsia="微软雅黑" w:hAnsi="微软雅黑"/>
                <w:color w:val="000000"/>
                <w:sz w:val="18"/>
                <w:szCs w:val="18"/>
              </w:rPr>
            </w:pPr>
            <w:ins w:id="1991"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1992" w:author="temp" w:date="2016-02-17T17:27:00Z"/>
                <w:rFonts w:ascii="微软雅黑" w:eastAsia="微软雅黑" w:hAnsi="微软雅黑"/>
                <w:color w:val="000000"/>
                <w:sz w:val="18"/>
                <w:szCs w:val="18"/>
              </w:rPr>
            </w:pPr>
            <w:ins w:id="1993"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1994" w:author="temp" w:date="2016-02-17T17:27:00Z"/>
                <w:rFonts w:ascii="微软雅黑" w:eastAsia="微软雅黑" w:hAnsi="微软雅黑"/>
                <w:color w:val="000000"/>
                <w:sz w:val="18"/>
                <w:szCs w:val="18"/>
              </w:rPr>
            </w:pPr>
            <w:ins w:id="1995"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1996" w:author="temp" w:date="2016-02-17T17:27:00Z"/>
                <w:rFonts w:ascii="微软雅黑" w:eastAsia="微软雅黑" w:hAnsi="微软雅黑"/>
                <w:color w:val="000000"/>
                <w:sz w:val="18"/>
                <w:szCs w:val="18"/>
              </w:rPr>
            </w:pPr>
            <w:ins w:id="1997"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1998" w:author="temp" w:date="2016-02-17T17:27:00Z"/>
                <w:rFonts w:ascii="微软雅黑" w:eastAsia="微软雅黑" w:hAnsi="微软雅黑"/>
                <w:color w:val="000000"/>
                <w:sz w:val="18"/>
                <w:szCs w:val="18"/>
              </w:rPr>
            </w:pPr>
            <w:ins w:id="1999"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000" w:author="temp" w:date="2016-02-17T17:27:00Z"/>
                <w:rFonts w:ascii="微软雅黑" w:eastAsia="微软雅黑" w:hAnsi="微软雅黑"/>
                <w:color w:val="000000"/>
                <w:sz w:val="18"/>
                <w:szCs w:val="18"/>
              </w:rPr>
            </w:pPr>
            <w:ins w:id="2001" w:author="temp" w:date="2016-02-17T17:27:00Z">
              <w:r>
                <w:rPr>
                  <w:rFonts w:ascii="微软雅黑" w:eastAsia="微软雅黑" w:hAnsi="微软雅黑" w:hint="eastAsia"/>
                  <w:color w:val="000000"/>
                  <w:sz w:val="18"/>
                  <w:szCs w:val="18"/>
                </w:rPr>
                <w:t>备注</w:t>
              </w:r>
            </w:ins>
          </w:p>
        </w:tc>
      </w:tr>
      <w:tr w:rsidR="0099371D">
        <w:trPr>
          <w:trHeight w:val="417"/>
          <w:ins w:id="2002" w:author="temp" w:date="2016-02-17T17:27:00Z"/>
        </w:trPr>
        <w:tc>
          <w:tcPr>
            <w:tcW w:w="851" w:type="dxa"/>
            <w:shd w:val="clear" w:color="auto" w:fill="auto"/>
            <w:vAlign w:val="center"/>
          </w:tcPr>
          <w:p w:rsidR="0099371D" w:rsidRDefault="0099371D">
            <w:pPr>
              <w:jc w:val="center"/>
              <w:rPr>
                <w:ins w:id="2003" w:author="temp" w:date="2016-02-17T17:27:00Z"/>
                <w:rStyle w:val="shorttext"/>
              </w:rPr>
            </w:pPr>
          </w:p>
        </w:tc>
        <w:tc>
          <w:tcPr>
            <w:tcW w:w="1559" w:type="dxa"/>
            <w:shd w:val="clear" w:color="auto" w:fill="auto"/>
          </w:tcPr>
          <w:p w:rsidR="0099371D" w:rsidRDefault="002A4916">
            <w:pPr>
              <w:jc w:val="center"/>
              <w:rPr>
                <w:ins w:id="2004" w:author="temp" w:date="2016-02-14T11:10:00Z"/>
                <w:rFonts w:ascii="微软雅黑" w:eastAsia="微软雅黑" w:hAnsi="微软雅黑"/>
                <w:color w:val="000000"/>
                <w:sz w:val="18"/>
                <w:szCs w:val="18"/>
              </w:rPr>
            </w:pPr>
            <w:r>
              <w:t>county</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ins w:id="200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区县ID</w:t>
            </w:r>
          </w:p>
        </w:tc>
        <w:tc>
          <w:tcPr>
            <w:tcW w:w="1029" w:type="dxa"/>
            <w:shd w:val="clear" w:color="auto" w:fill="auto"/>
          </w:tcPr>
          <w:p w:rsidR="0099371D" w:rsidRDefault="002A4916">
            <w:pPr>
              <w:jc w:val="center"/>
              <w:rPr>
                <w:ins w:id="2006" w:author="temp" w:date="2016-02-14T11:10:00Z"/>
                <w:rFonts w:ascii="微软雅黑" w:eastAsia="微软雅黑" w:hAnsi="微软雅黑"/>
                <w:color w:val="000000"/>
                <w:sz w:val="18"/>
                <w:szCs w:val="18"/>
              </w:rPr>
            </w:pPr>
            <w:ins w:id="2007"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00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00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ins w:id="2010" w:author="temp" w:date="2016-02-14T11:10:00Z"/>
                <w:rFonts w:ascii="微软雅黑" w:eastAsia="微软雅黑" w:hAnsi="微软雅黑"/>
                <w:color w:val="000000"/>
                <w:sz w:val="18"/>
                <w:szCs w:val="18"/>
              </w:rPr>
            </w:pPr>
          </w:p>
        </w:tc>
      </w:tr>
    </w:tbl>
    <w:p w:rsidR="0099371D" w:rsidRDefault="0099371D">
      <w:pPr>
        <w:rPr>
          <w:ins w:id="2011" w:author="temp" w:date="2016-02-17T17:27:00Z"/>
        </w:rPr>
      </w:pPr>
    </w:p>
    <w:p w:rsidR="0099371D" w:rsidRDefault="002A4916">
      <w:pPr>
        <w:pStyle w:val="30"/>
        <w:rPr>
          <w:ins w:id="2012" w:author="temp" w:date="2016-02-17T17:27:00Z"/>
        </w:rPr>
      </w:pPr>
      <w:bookmarkStart w:id="2013" w:name="_Toc508982689"/>
      <w:ins w:id="2014" w:author="temp" w:date="2016-02-17T17:27:00Z">
        <w:r>
          <w:rPr>
            <w:rFonts w:hint="eastAsia"/>
          </w:rPr>
          <w:lastRenderedPageBreak/>
          <w:t>响应报文</w:t>
        </w:r>
        <w:bookmarkEnd w:id="2013"/>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015" w:author="temp" w:date="2016-02-17T17:27:00Z"/>
        </w:trPr>
        <w:tc>
          <w:tcPr>
            <w:tcW w:w="851" w:type="dxa"/>
            <w:shd w:val="clear" w:color="auto" w:fill="E6E6E6"/>
          </w:tcPr>
          <w:p w:rsidR="0099371D" w:rsidRDefault="002A4916">
            <w:pPr>
              <w:jc w:val="center"/>
              <w:rPr>
                <w:ins w:id="2016" w:author="temp" w:date="2016-02-17T17:27:00Z"/>
                <w:rFonts w:ascii="微软雅黑" w:eastAsia="微软雅黑" w:hAnsi="微软雅黑"/>
                <w:color w:val="000000"/>
                <w:sz w:val="18"/>
                <w:szCs w:val="18"/>
              </w:rPr>
            </w:pPr>
            <w:ins w:id="2017"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018" w:author="temp" w:date="2016-02-17T17:27:00Z"/>
                <w:rFonts w:ascii="微软雅黑" w:eastAsia="微软雅黑" w:hAnsi="微软雅黑"/>
                <w:color w:val="000000"/>
                <w:sz w:val="18"/>
                <w:szCs w:val="18"/>
              </w:rPr>
            </w:pPr>
            <w:ins w:id="2019"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020" w:author="temp" w:date="2016-02-17T17:27:00Z"/>
                <w:rFonts w:ascii="微软雅黑" w:eastAsia="微软雅黑" w:hAnsi="微软雅黑"/>
                <w:color w:val="000000"/>
                <w:sz w:val="18"/>
                <w:szCs w:val="18"/>
              </w:rPr>
            </w:pPr>
            <w:ins w:id="2021"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022" w:author="temp" w:date="2016-02-17T17:27:00Z"/>
                <w:rFonts w:ascii="微软雅黑" w:eastAsia="微软雅黑" w:hAnsi="微软雅黑"/>
                <w:color w:val="000000"/>
                <w:sz w:val="18"/>
                <w:szCs w:val="18"/>
              </w:rPr>
            </w:pPr>
            <w:ins w:id="2023"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024" w:author="temp" w:date="2016-02-17T17:27:00Z"/>
                <w:rFonts w:ascii="微软雅黑" w:eastAsia="微软雅黑" w:hAnsi="微软雅黑"/>
                <w:color w:val="000000"/>
                <w:sz w:val="18"/>
                <w:szCs w:val="18"/>
              </w:rPr>
            </w:pPr>
            <w:ins w:id="2025"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026" w:author="temp" w:date="2016-02-17T17:27:00Z"/>
                <w:rFonts w:ascii="微软雅黑" w:eastAsia="微软雅黑" w:hAnsi="微软雅黑"/>
                <w:color w:val="000000"/>
                <w:sz w:val="18"/>
                <w:szCs w:val="18"/>
              </w:rPr>
            </w:pPr>
            <w:ins w:id="2027"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028" w:author="temp" w:date="2016-02-17T17:27:00Z"/>
                <w:rFonts w:ascii="微软雅黑" w:eastAsia="微软雅黑" w:hAnsi="微软雅黑"/>
                <w:color w:val="000000"/>
                <w:sz w:val="18"/>
                <w:szCs w:val="18"/>
              </w:rPr>
            </w:pPr>
            <w:ins w:id="2029"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t>county</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区县ID</w:t>
            </w:r>
          </w:p>
        </w:tc>
        <w:tc>
          <w:tcPr>
            <w:tcW w:w="1029" w:type="dxa"/>
            <w:shd w:val="clear" w:color="auto" w:fill="auto"/>
          </w:tcPr>
          <w:p w:rsidR="0099371D" w:rsidRDefault="002A4916">
            <w:pPr>
              <w:jc w:val="center"/>
              <w:rPr>
                <w:rFonts w:ascii="微软雅黑" w:eastAsia="微软雅黑" w:hAnsi="微软雅黑"/>
                <w:color w:val="000000"/>
                <w:sz w:val="18"/>
                <w:szCs w:val="18"/>
              </w:rPr>
            </w:pPr>
            <w:ins w:id="2030"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2031" w:author="temp" w:date="2016-02-17T17:27:00Z"/>
        </w:trPr>
        <w:tc>
          <w:tcPr>
            <w:tcW w:w="851" w:type="dxa"/>
            <w:vMerge/>
            <w:shd w:val="clear" w:color="auto" w:fill="auto"/>
            <w:vAlign w:val="center"/>
          </w:tcPr>
          <w:p w:rsidR="0099371D" w:rsidRDefault="0099371D">
            <w:pPr>
              <w:jc w:val="center"/>
              <w:rPr>
                <w:ins w:id="2032" w:author="temp" w:date="2016-02-17T17:27:00Z"/>
                <w:rStyle w:val="shorttext"/>
              </w:rPr>
            </w:pPr>
          </w:p>
        </w:tc>
        <w:tc>
          <w:tcPr>
            <w:tcW w:w="1559" w:type="dxa"/>
            <w:shd w:val="clear" w:color="auto" w:fill="auto"/>
          </w:tcPr>
          <w:p w:rsidR="0099371D" w:rsidRDefault="002A4916">
            <w:pPr>
              <w:jc w:val="center"/>
              <w:rPr>
                <w:ins w:id="2033" w:author="temp" w:date="2016-02-14T11:10:00Z"/>
                <w:rFonts w:ascii="微软雅黑" w:eastAsia="微软雅黑" w:hAnsi="微软雅黑"/>
                <w:color w:val="000000"/>
                <w:sz w:val="18"/>
                <w:szCs w:val="18"/>
              </w:rPr>
            </w:pPr>
            <w:r>
              <w:t>county</w:t>
            </w:r>
            <w:r>
              <w:rPr>
                <w:rFonts w:ascii="微软雅黑" w:eastAsia="微软雅黑" w:hAnsi="微软雅黑"/>
                <w:color w:val="000000"/>
                <w:sz w:val="18"/>
                <w:szCs w:val="18"/>
              </w:rPr>
              <w:t>En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203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区县英文名称</w:t>
            </w:r>
          </w:p>
        </w:tc>
        <w:tc>
          <w:tcPr>
            <w:tcW w:w="1029" w:type="dxa"/>
            <w:shd w:val="clear" w:color="auto" w:fill="auto"/>
          </w:tcPr>
          <w:p w:rsidR="0099371D" w:rsidRDefault="002A4916">
            <w:pPr>
              <w:jc w:val="center"/>
              <w:rPr>
                <w:ins w:id="2035" w:author="temp" w:date="2016-02-14T11:10:00Z"/>
                <w:rFonts w:ascii="微软雅黑" w:eastAsia="微软雅黑" w:hAnsi="微软雅黑"/>
                <w:color w:val="000000"/>
                <w:sz w:val="18"/>
                <w:szCs w:val="18"/>
              </w:rPr>
            </w:pPr>
            <w:ins w:id="203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03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203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2039" w:author="temp" w:date="2016-02-14T11:10:00Z"/>
                <w:rFonts w:ascii="微软雅黑" w:eastAsia="微软雅黑" w:hAnsi="微软雅黑"/>
                <w:color w:val="000000"/>
                <w:sz w:val="18"/>
                <w:szCs w:val="18"/>
              </w:rPr>
            </w:pPr>
          </w:p>
        </w:tc>
      </w:tr>
      <w:tr w:rsidR="0099371D">
        <w:trPr>
          <w:trHeight w:val="417"/>
          <w:ins w:id="2040" w:author="temp" w:date="2016-02-17T17:27:00Z"/>
        </w:trPr>
        <w:tc>
          <w:tcPr>
            <w:tcW w:w="851" w:type="dxa"/>
            <w:vMerge/>
            <w:shd w:val="clear" w:color="auto" w:fill="auto"/>
          </w:tcPr>
          <w:p w:rsidR="0099371D" w:rsidRDefault="0099371D">
            <w:pPr>
              <w:jc w:val="center"/>
              <w:rPr>
                <w:ins w:id="2041" w:author="temp" w:date="2016-02-17T17:27:00Z"/>
                <w:rStyle w:val="shorttext"/>
              </w:rPr>
            </w:pPr>
          </w:p>
        </w:tc>
        <w:tc>
          <w:tcPr>
            <w:tcW w:w="1559" w:type="dxa"/>
            <w:shd w:val="clear" w:color="auto" w:fill="auto"/>
          </w:tcPr>
          <w:p w:rsidR="0099371D" w:rsidRDefault="002A4916">
            <w:pPr>
              <w:jc w:val="center"/>
              <w:rPr>
                <w:ins w:id="2042" w:author="temp" w:date="2016-02-14T11:10:00Z"/>
                <w:rFonts w:ascii="微软雅黑" w:eastAsia="微软雅黑" w:hAnsi="微软雅黑"/>
                <w:color w:val="000000"/>
                <w:sz w:val="18"/>
                <w:szCs w:val="18"/>
              </w:rPr>
            </w:pPr>
            <w:r>
              <w:t>county</w:t>
            </w:r>
            <w:r>
              <w:rPr>
                <w:rFonts w:ascii="微软雅黑" w:eastAsia="微软雅黑" w:hAnsi="微软雅黑"/>
                <w:color w:val="000000"/>
                <w:sz w:val="18"/>
                <w:szCs w:val="18"/>
              </w:rPr>
              <w:t>Cn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204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区县中文名称</w:t>
            </w:r>
          </w:p>
        </w:tc>
        <w:tc>
          <w:tcPr>
            <w:tcW w:w="1029" w:type="dxa"/>
            <w:shd w:val="clear" w:color="auto" w:fill="auto"/>
          </w:tcPr>
          <w:p w:rsidR="0099371D" w:rsidRDefault="002A4916">
            <w:pPr>
              <w:jc w:val="center"/>
              <w:rPr>
                <w:ins w:id="2044" w:author="temp" w:date="2016-02-14T11:10:00Z"/>
                <w:rFonts w:ascii="微软雅黑" w:eastAsia="微软雅黑" w:hAnsi="微软雅黑"/>
                <w:color w:val="000000"/>
                <w:sz w:val="18"/>
                <w:szCs w:val="18"/>
              </w:rPr>
            </w:pPr>
            <w:ins w:id="2045"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04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2047" w:author="temp" w:date="2016-02-14T11:10:00Z"/>
                <w:rFonts w:ascii="微软雅黑" w:eastAsia="微软雅黑" w:hAnsi="微软雅黑"/>
                <w:color w:val="000000"/>
                <w:sz w:val="18"/>
                <w:szCs w:val="18"/>
              </w:rPr>
            </w:pPr>
            <w:ins w:id="2048"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2049"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t>county</w:t>
            </w:r>
            <w:r>
              <w:rPr>
                <w:rFonts w:ascii="微软雅黑" w:eastAsia="微软雅黑" w:hAnsi="微软雅黑"/>
                <w:color w:val="000000"/>
                <w:sz w:val="18"/>
                <w:szCs w:val="18"/>
              </w:rPr>
              <w:t>Short</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区县简称</w:t>
            </w:r>
          </w:p>
        </w:tc>
        <w:tc>
          <w:tcPr>
            <w:tcW w:w="1029" w:type="dxa"/>
            <w:shd w:val="clear" w:color="auto" w:fill="auto"/>
          </w:tcPr>
          <w:p w:rsidR="0099371D" w:rsidRDefault="002A4916">
            <w:pPr>
              <w:jc w:val="center"/>
              <w:rPr>
                <w:rFonts w:ascii="微软雅黑" w:eastAsia="微软雅黑" w:hAnsi="微软雅黑"/>
                <w:color w:val="000000"/>
                <w:sz w:val="18"/>
                <w:szCs w:val="18"/>
              </w:rPr>
            </w:pPr>
            <w:ins w:id="2050"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t>county</w:t>
            </w:r>
            <w:r>
              <w:rPr>
                <w:rFonts w:ascii="微软雅黑" w:eastAsia="微软雅黑" w:hAnsi="微软雅黑"/>
                <w:color w:val="000000"/>
                <w:sz w:val="18"/>
                <w:szCs w:val="18"/>
              </w:rPr>
              <w:t>Ab</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区县拼音缩写</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cityId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2051" w:author="temp" w:date="2016-02-17T17:27:00Z"/>
        </w:rPr>
      </w:pPr>
      <w:bookmarkStart w:id="2052" w:name="_Toc508982690"/>
      <w:r>
        <w:rPr>
          <w:rFonts w:hint="eastAsia"/>
        </w:rPr>
        <w:t>商圈信息列表</w:t>
      </w:r>
      <w:ins w:id="2053" w:author="temp" w:date="2016-02-17T17:27:00Z">
        <w:r>
          <w:rPr>
            <w:rFonts w:hint="eastAsia"/>
          </w:rPr>
          <w:t>接口</w:t>
        </w:r>
        <w:bookmarkEnd w:id="2052"/>
      </w:ins>
    </w:p>
    <w:p w:rsidR="0099371D" w:rsidRDefault="002A4916">
      <w:pPr>
        <w:pStyle w:val="30"/>
        <w:rPr>
          <w:ins w:id="2054" w:author="temp" w:date="2016-02-17T17:27:00Z"/>
        </w:rPr>
      </w:pPr>
      <w:bookmarkStart w:id="2055" w:name="_Toc508982691"/>
      <w:ins w:id="2056" w:author="temp" w:date="2016-02-17T17:27:00Z">
        <w:r>
          <w:rPr>
            <w:rFonts w:hint="eastAsia"/>
          </w:rPr>
          <w:t>接口名称：</w:t>
        </w:r>
      </w:ins>
      <w:r>
        <w:rPr>
          <w:rFonts w:hint="eastAsia"/>
        </w:rPr>
        <w:t>base</w:t>
      </w:r>
      <w:r>
        <w:t>ment</w:t>
      </w:r>
      <w:r>
        <w:rPr>
          <w:rFonts w:hint="eastAsia"/>
        </w:rPr>
        <w:t>/</w:t>
      </w:r>
      <w:r>
        <w:t>businessArea/areaInfoList</w:t>
      </w:r>
      <w:r>
        <w:rPr>
          <w:rFonts w:hint="eastAsia"/>
        </w:rPr>
        <w:t>.</w:t>
      </w:r>
      <w:r>
        <w:t>do</w:t>
      </w:r>
      <w:bookmarkEnd w:id="2055"/>
    </w:p>
    <w:p w:rsidR="0099371D" w:rsidRDefault="002A4916">
      <w:pPr>
        <w:pStyle w:val="30"/>
        <w:rPr>
          <w:ins w:id="2057" w:author="temp" w:date="2016-02-17T17:27:00Z"/>
        </w:rPr>
      </w:pPr>
      <w:bookmarkStart w:id="2058" w:name="_Toc508982692"/>
      <w:ins w:id="2059" w:author="temp" w:date="2016-02-17T17:27:00Z">
        <w:r>
          <w:rPr>
            <w:rFonts w:hint="eastAsia"/>
          </w:rPr>
          <w:t>请求报文</w:t>
        </w:r>
        <w:bookmarkEnd w:id="2058"/>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060" w:author="temp" w:date="2016-02-17T17:27:00Z"/>
        </w:trPr>
        <w:tc>
          <w:tcPr>
            <w:tcW w:w="851" w:type="dxa"/>
            <w:shd w:val="clear" w:color="auto" w:fill="E6E6E6"/>
          </w:tcPr>
          <w:p w:rsidR="0099371D" w:rsidRDefault="002A4916">
            <w:pPr>
              <w:jc w:val="center"/>
              <w:rPr>
                <w:ins w:id="2061" w:author="temp" w:date="2016-02-17T17:27:00Z"/>
                <w:rFonts w:ascii="微软雅黑" w:eastAsia="微软雅黑" w:hAnsi="微软雅黑"/>
                <w:color w:val="000000"/>
                <w:sz w:val="18"/>
                <w:szCs w:val="18"/>
              </w:rPr>
            </w:pPr>
            <w:ins w:id="2062"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063" w:author="temp" w:date="2016-02-17T17:27:00Z"/>
                <w:rFonts w:ascii="微软雅黑" w:eastAsia="微软雅黑" w:hAnsi="微软雅黑"/>
                <w:color w:val="000000"/>
                <w:sz w:val="18"/>
                <w:szCs w:val="18"/>
              </w:rPr>
            </w:pPr>
            <w:ins w:id="2064"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065" w:author="temp" w:date="2016-02-17T17:27:00Z"/>
                <w:rFonts w:ascii="微软雅黑" w:eastAsia="微软雅黑" w:hAnsi="微软雅黑"/>
                <w:color w:val="000000"/>
                <w:sz w:val="18"/>
                <w:szCs w:val="18"/>
              </w:rPr>
            </w:pPr>
            <w:ins w:id="2066"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067" w:author="temp" w:date="2016-02-17T17:27:00Z"/>
                <w:rFonts w:ascii="微软雅黑" w:eastAsia="微软雅黑" w:hAnsi="微软雅黑"/>
                <w:color w:val="000000"/>
                <w:sz w:val="18"/>
                <w:szCs w:val="18"/>
              </w:rPr>
            </w:pPr>
            <w:ins w:id="2068"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069" w:author="temp" w:date="2016-02-17T17:27:00Z"/>
                <w:rFonts w:ascii="微软雅黑" w:eastAsia="微软雅黑" w:hAnsi="微软雅黑"/>
                <w:color w:val="000000"/>
                <w:sz w:val="18"/>
                <w:szCs w:val="18"/>
              </w:rPr>
            </w:pPr>
            <w:ins w:id="2070"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071" w:author="temp" w:date="2016-02-17T17:27:00Z"/>
                <w:rFonts w:ascii="微软雅黑" w:eastAsia="微软雅黑" w:hAnsi="微软雅黑"/>
                <w:color w:val="000000"/>
                <w:sz w:val="18"/>
                <w:szCs w:val="18"/>
              </w:rPr>
            </w:pPr>
            <w:ins w:id="2072"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073" w:author="temp" w:date="2016-02-17T17:27:00Z"/>
                <w:rFonts w:ascii="微软雅黑" w:eastAsia="微软雅黑" w:hAnsi="微软雅黑"/>
                <w:color w:val="000000"/>
                <w:sz w:val="18"/>
                <w:szCs w:val="18"/>
              </w:rPr>
            </w:pPr>
            <w:ins w:id="2074" w:author="temp" w:date="2016-02-17T17:27:00Z">
              <w:r>
                <w:rPr>
                  <w:rFonts w:ascii="微软雅黑" w:eastAsia="微软雅黑" w:hAnsi="微软雅黑" w:hint="eastAsia"/>
                  <w:color w:val="000000"/>
                  <w:sz w:val="18"/>
                  <w:szCs w:val="18"/>
                </w:rPr>
                <w:t>备注</w:t>
              </w:r>
            </w:ins>
          </w:p>
        </w:tc>
      </w:tr>
      <w:tr w:rsidR="0099371D">
        <w:trPr>
          <w:trHeight w:val="417"/>
          <w:ins w:id="2075" w:author="temp" w:date="2016-02-17T17:27:00Z"/>
        </w:trPr>
        <w:tc>
          <w:tcPr>
            <w:tcW w:w="851" w:type="dxa"/>
            <w:vMerge w:val="restart"/>
            <w:shd w:val="clear" w:color="auto" w:fill="auto"/>
            <w:vAlign w:val="center"/>
          </w:tcPr>
          <w:p w:rsidR="0099371D" w:rsidRDefault="0099371D">
            <w:pPr>
              <w:jc w:val="center"/>
              <w:rPr>
                <w:ins w:id="2076"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2077" w:author="temp" w:date="2016-02-17T17:27:00Z"/>
        </w:trPr>
        <w:tc>
          <w:tcPr>
            <w:tcW w:w="851" w:type="dxa"/>
            <w:vMerge/>
            <w:shd w:val="clear" w:color="auto" w:fill="auto"/>
          </w:tcPr>
          <w:p w:rsidR="0099371D" w:rsidRDefault="0099371D">
            <w:pPr>
              <w:rPr>
                <w:ins w:id="2078"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2079" w:author="temp" w:date="2016-02-17T17:27:00Z"/>
        </w:trPr>
        <w:tc>
          <w:tcPr>
            <w:tcW w:w="851" w:type="dxa"/>
            <w:vMerge/>
          </w:tcPr>
          <w:p w:rsidR="0099371D" w:rsidRDefault="0099371D">
            <w:pPr>
              <w:rPr>
                <w:ins w:id="2080" w:author="temp" w:date="2016-02-17T17:27:00Z"/>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businessAreaName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商圈名称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ins w:id="2081" w:author="temp" w:date="2016-02-17T17:27:00Z"/>
                <w:rFonts w:ascii="微软雅黑" w:eastAsia="微软雅黑" w:hAnsi="微软雅黑"/>
                <w:color w:val="000000"/>
                <w:sz w:val="18"/>
                <w:szCs w:val="18"/>
              </w:rPr>
            </w:pPr>
          </w:p>
        </w:tc>
      </w:tr>
      <w:tr w:rsidR="0099371D">
        <w:trPr>
          <w:trHeight w:val="417"/>
        </w:trPr>
        <w:tc>
          <w:tcPr>
            <w:tcW w:w="851" w:type="dxa"/>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t>county</w:t>
            </w:r>
            <w:r>
              <w:rPr>
                <w:rFonts w:ascii="微软雅黑" w:eastAsia="微软雅黑" w:hAnsi="微软雅黑"/>
                <w:color w:val="000000"/>
                <w:sz w:val="18"/>
                <w:szCs w:val="18"/>
              </w:rPr>
              <w:t>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区县ID</w:t>
            </w:r>
          </w:p>
        </w:tc>
        <w:tc>
          <w:tcPr>
            <w:tcW w:w="1029" w:type="dxa"/>
          </w:tcPr>
          <w:p w:rsidR="0099371D" w:rsidRDefault="002A4916">
            <w:pPr>
              <w:jc w:val="center"/>
              <w:rPr>
                <w:rFonts w:ascii="微软雅黑" w:eastAsia="微软雅黑" w:hAnsi="微软雅黑"/>
                <w:color w:val="000000"/>
                <w:sz w:val="18"/>
                <w:szCs w:val="18"/>
              </w:rPr>
            </w:pPr>
            <w:ins w:id="2082"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rPr>
          <w:ins w:id="2083" w:author="temp" w:date="2016-02-17T17:27:00Z"/>
        </w:rPr>
      </w:pPr>
    </w:p>
    <w:p w:rsidR="0099371D" w:rsidRDefault="002A4916">
      <w:pPr>
        <w:pStyle w:val="30"/>
        <w:rPr>
          <w:ins w:id="2084" w:author="temp" w:date="2016-02-17T17:27:00Z"/>
        </w:rPr>
      </w:pPr>
      <w:bookmarkStart w:id="2085" w:name="_Toc508982693"/>
      <w:ins w:id="2086" w:author="temp" w:date="2016-02-17T17:27:00Z">
        <w:r>
          <w:rPr>
            <w:rFonts w:hint="eastAsia"/>
          </w:rPr>
          <w:t>响应报文</w:t>
        </w:r>
        <w:bookmarkEnd w:id="2085"/>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087" w:author="temp" w:date="2016-02-17T17:27:00Z"/>
        </w:trPr>
        <w:tc>
          <w:tcPr>
            <w:tcW w:w="851" w:type="dxa"/>
            <w:shd w:val="clear" w:color="auto" w:fill="E6E6E6"/>
          </w:tcPr>
          <w:p w:rsidR="0099371D" w:rsidRDefault="002A4916">
            <w:pPr>
              <w:jc w:val="center"/>
              <w:rPr>
                <w:ins w:id="2088" w:author="temp" w:date="2016-02-17T17:27:00Z"/>
                <w:rFonts w:ascii="微软雅黑" w:eastAsia="微软雅黑" w:hAnsi="微软雅黑"/>
                <w:color w:val="000000"/>
                <w:sz w:val="18"/>
                <w:szCs w:val="18"/>
              </w:rPr>
            </w:pPr>
            <w:ins w:id="2089"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090" w:author="temp" w:date="2016-02-17T17:27:00Z"/>
                <w:rFonts w:ascii="微软雅黑" w:eastAsia="微软雅黑" w:hAnsi="微软雅黑"/>
                <w:color w:val="000000"/>
                <w:sz w:val="18"/>
                <w:szCs w:val="18"/>
              </w:rPr>
            </w:pPr>
            <w:ins w:id="2091"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092" w:author="temp" w:date="2016-02-17T17:27:00Z"/>
                <w:rFonts w:ascii="微软雅黑" w:eastAsia="微软雅黑" w:hAnsi="微软雅黑"/>
                <w:color w:val="000000"/>
                <w:sz w:val="18"/>
                <w:szCs w:val="18"/>
              </w:rPr>
            </w:pPr>
            <w:ins w:id="2093"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094" w:author="temp" w:date="2016-02-17T17:27:00Z"/>
                <w:rFonts w:ascii="微软雅黑" w:eastAsia="微软雅黑" w:hAnsi="微软雅黑"/>
                <w:color w:val="000000"/>
                <w:sz w:val="18"/>
                <w:szCs w:val="18"/>
              </w:rPr>
            </w:pPr>
            <w:ins w:id="2095"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096" w:author="temp" w:date="2016-02-17T17:27:00Z"/>
                <w:rFonts w:ascii="微软雅黑" w:eastAsia="微软雅黑" w:hAnsi="微软雅黑"/>
                <w:color w:val="000000"/>
                <w:sz w:val="18"/>
                <w:szCs w:val="18"/>
              </w:rPr>
            </w:pPr>
            <w:ins w:id="2097"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098" w:author="temp" w:date="2016-02-17T17:27:00Z"/>
                <w:rFonts w:ascii="微软雅黑" w:eastAsia="微软雅黑" w:hAnsi="微软雅黑"/>
                <w:color w:val="000000"/>
                <w:sz w:val="18"/>
                <w:szCs w:val="18"/>
              </w:rPr>
            </w:pPr>
            <w:ins w:id="2099"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100" w:author="temp" w:date="2016-02-17T17:27:00Z"/>
                <w:rFonts w:ascii="微软雅黑" w:eastAsia="微软雅黑" w:hAnsi="微软雅黑"/>
                <w:color w:val="000000"/>
                <w:sz w:val="18"/>
                <w:szCs w:val="18"/>
              </w:rPr>
            </w:pPr>
            <w:ins w:id="2101"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2102" w:author="temp" w:date="2016-02-17T17:27:00Z"/>
        </w:trPr>
        <w:tc>
          <w:tcPr>
            <w:tcW w:w="851" w:type="dxa"/>
            <w:vMerge w:val="restart"/>
            <w:shd w:val="clear" w:color="auto" w:fill="auto"/>
            <w:vAlign w:val="center"/>
          </w:tcPr>
          <w:p w:rsidR="0099371D" w:rsidRDefault="002A4916">
            <w:pPr>
              <w:jc w:val="center"/>
              <w:rPr>
                <w:ins w:id="2103" w:author="temp" w:date="2016-02-17T17:27:00Z"/>
                <w:rStyle w:val="shorttext"/>
              </w:rPr>
            </w:pPr>
            <w:r>
              <w:lastRenderedPageBreak/>
              <w:t>body.areaInfoList []</w:t>
            </w:r>
          </w:p>
        </w:tc>
        <w:tc>
          <w:tcPr>
            <w:tcW w:w="1559" w:type="dxa"/>
            <w:shd w:val="clear" w:color="auto" w:fill="auto"/>
          </w:tcPr>
          <w:p w:rsidR="0099371D" w:rsidRDefault="002A4916">
            <w:pPr>
              <w:jc w:val="center"/>
              <w:rPr>
                <w:ins w:id="210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businessAreaId</w:t>
            </w:r>
          </w:p>
        </w:tc>
        <w:tc>
          <w:tcPr>
            <w:tcW w:w="1296" w:type="dxa"/>
            <w:shd w:val="clear" w:color="auto" w:fill="auto"/>
          </w:tcPr>
          <w:p w:rsidR="0099371D" w:rsidRDefault="002A4916">
            <w:pPr>
              <w:jc w:val="center"/>
              <w:rPr>
                <w:ins w:id="210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商圈ID</w:t>
            </w:r>
          </w:p>
        </w:tc>
        <w:tc>
          <w:tcPr>
            <w:tcW w:w="1029" w:type="dxa"/>
            <w:shd w:val="clear" w:color="auto" w:fill="auto"/>
          </w:tcPr>
          <w:p w:rsidR="0099371D" w:rsidRDefault="002A4916">
            <w:pPr>
              <w:jc w:val="center"/>
              <w:rPr>
                <w:ins w:id="2106" w:author="temp" w:date="2016-02-14T11:10:00Z"/>
                <w:rFonts w:ascii="微软雅黑" w:eastAsia="微软雅黑" w:hAnsi="微软雅黑"/>
                <w:color w:val="000000"/>
                <w:sz w:val="18"/>
                <w:szCs w:val="18"/>
              </w:rPr>
            </w:pPr>
            <w:ins w:id="2107"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10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109" w:author="temp" w:date="2016-02-14T11:10:00Z"/>
                <w:rFonts w:ascii="微软雅黑" w:eastAsia="微软雅黑" w:hAnsi="微软雅黑"/>
                <w:color w:val="000000"/>
                <w:sz w:val="18"/>
                <w:szCs w:val="18"/>
              </w:rPr>
            </w:pPr>
            <w:ins w:id="2110"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2111" w:author="temp" w:date="2016-02-14T11:10:00Z"/>
                <w:rFonts w:ascii="微软雅黑" w:eastAsia="微软雅黑" w:hAnsi="微软雅黑"/>
                <w:color w:val="000000"/>
                <w:sz w:val="18"/>
                <w:szCs w:val="18"/>
              </w:rPr>
            </w:pPr>
          </w:p>
        </w:tc>
      </w:tr>
      <w:tr w:rsidR="0099371D">
        <w:trPr>
          <w:trHeight w:val="417"/>
          <w:ins w:id="2112" w:author="temp" w:date="2016-02-17T17:27:00Z"/>
        </w:trPr>
        <w:tc>
          <w:tcPr>
            <w:tcW w:w="851" w:type="dxa"/>
            <w:vMerge/>
            <w:shd w:val="clear" w:color="auto" w:fill="auto"/>
          </w:tcPr>
          <w:p w:rsidR="0099371D" w:rsidRDefault="0099371D">
            <w:pPr>
              <w:jc w:val="center"/>
              <w:rPr>
                <w:ins w:id="2113" w:author="temp" w:date="2016-02-17T17:27:00Z"/>
                <w:rStyle w:val="shorttext"/>
              </w:rPr>
            </w:pPr>
          </w:p>
        </w:tc>
        <w:tc>
          <w:tcPr>
            <w:tcW w:w="1559" w:type="dxa"/>
            <w:shd w:val="clear" w:color="auto" w:fill="auto"/>
          </w:tcPr>
          <w:p w:rsidR="0099371D" w:rsidRDefault="002A4916">
            <w:pPr>
              <w:jc w:val="center"/>
              <w:rPr>
                <w:ins w:id="211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businessArea</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211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商圈名称</w:t>
            </w:r>
          </w:p>
        </w:tc>
        <w:tc>
          <w:tcPr>
            <w:tcW w:w="1029" w:type="dxa"/>
            <w:shd w:val="clear" w:color="auto" w:fill="auto"/>
          </w:tcPr>
          <w:p w:rsidR="0099371D" w:rsidRDefault="002A4916">
            <w:pPr>
              <w:jc w:val="center"/>
              <w:rPr>
                <w:ins w:id="2116" w:author="temp" w:date="2016-02-14T11:10:00Z"/>
                <w:rFonts w:ascii="微软雅黑" w:eastAsia="微软雅黑" w:hAnsi="微软雅黑"/>
                <w:color w:val="000000"/>
                <w:sz w:val="18"/>
                <w:szCs w:val="18"/>
              </w:rPr>
            </w:pPr>
            <w:ins w:id="2117"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11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ins w:id="211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2120" w:author="temp" w:date="2016-02-14T11:10:00Z"/>
                <w:rFonts w:ascii="微软雅黑" w:eastAsia="微软雅黑" w:hAnsi="微软雅黑"/>
                <w:color w:val="000000"/>
                <w:sz w:val="18"/>
                <w:szCs w:val="18"/>
              </w:rPr>
            </w:pPr>
          </w:p>
        </w:tc>
      </w:tr>
      <w:tr w:rsidR="0099371D">
        <w:trPr>
          <w:trHeight w:val="417"/>
          <w:ins w:id="2121" w:author="temp" w:date="2016-02-17T17:27:00Z"/>
        </w:trPr>
        <w:tc>
          <w:tcPr>
            <w:tcW w:w="851" w:type="dxa"/>
            <w:vMerge/>
            <w:shd w:val="clear" w:color="auto" w:fill="auto"/>
          </w:tcPr>
          <w:p w:rsidR="0099371D" w:rsidRDefault="0099371D">
            <w:pPr>
              <w:jc w:val="center"/>
              <w:rPr>
                <w:ins w:id="2122" w:author="temp" w:date="2016-02-17T17:27:00Z"/>
                <w:rStyle w:val="shorttext"/>
              </w:rPr>
            </w:pPr>
          </w:p>
        </w:tc>
        <w:tc>
          <w:tcPr>
            <w:tcW w:w="1559" w:type="dxa"/>
            <w:shd w:val="clear" w:color="auto" w:fill="auto"/>
          </w:tcPr>
          <w:p w:rsidR="0099371D" w:rsidRDefault="002A4916">
            <w:pPr>
              <w:jc w:val="center"/>
              <w:rPr>
                <w:ins w:id="2123" w:author="temp" w:date="2016-02-14T11:10:00Z"/>
                <w:rFonts w:ascii="微软雅黑" w:eastAsia="微软雅黑" w:hAnsi="微软雅黑"/>
                <w:color w:val="000000"/>
                <w:sz w:val="18"/>
                <w:szCs w:val="18"/>
              </w:rPr>
            </w:pPr>
            <w:r>
              <w:t>county</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ins w:id="212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所属区县ID</w:t>
            </w:r>
          </w:p>
        </w:tc>
        <w:tc>
          <w:tcPr>
            <w:tcW w:w="1029" w:type="dxa"/>
            <w:shd w:val="clear" w:color="auto" w:fill="auto"/>
          </w:tcPr>
          <w:p w:rsidR="0099371D" w:rsidRDefault="002A4916">
            <w:pPr>
              <w:jc w:val="center"/>
              <w:rPr>
                <w:ins w:id="2125" w:author="temp" w:date="2016-02-14T11:10:00Z"/>
                <w:rFonts w:ascii="微软雅黑" w:eastAsia="微软雅黑" w:hAnsi="微软雅黑"/>
                <w:color w:val="000000"/>
                <w:sz w:val="18"/>
                <w:szCs w:val="18"/>
              </w:rPr>
            </w:pPr>
            <w:ins w:id="212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12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128" w:author="temp" w:date="2016-02-14T11:10:00Z"/>
                <w:rFonts w:ascii="微软雅黑" w:eastAsia="微软雅黑" w:hAnsi="微软雅黑"/>
                <w:color w:val="000000"/>
                <w:sz w:val="18"/>
                <w:szCs w:val="18"/>
              </w:rPr>
            </w:pPr>
            <w:ins w:id="2129"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2130" w:author="temp" w:date="2016-02-14T11:10:00Z"/>
                <w:rFonts w:ascii="微软雅黑" w:eastAsia="微软雅黑" w:hAnsi="微软雅黑"/>
                <w:color w:val="000000"/>
                <w:sz w:val="18"/>
                <w:szCs w:val="18"/>
              </w:rPr>
            </w:pPr>
          </w:p>
        </w:tc>
      </w:tr>
      <w:tr w:rsidR="0099371D">
        <w:trPr>
          <w:trHeight w:val="417"/>
          <w:ins w:id="2131" w:author="temp" w:date="2016-02-17T17:27:00Z"/>
        </w:trPr>
        <w:tc>
          <w:tcPr>
            <w:tcW w:w="851" w:type="dxa"/>
            <w:vMerge/>
            <w:shd w:val="clear" w:color="auto" w:fill="auto"/>
          </w:tcPr>
          <w:p w:rsidR="0099371D" w:rsidRDefault="0099371D">
            <w:pPr>
              <w:jc w:val="center"/>
              <w:rPr>
                <w:ins w:id="2132" w:author="temp" w:date="2016-02-17T17:27:00Z"/>
                <w:rStyle w:val="shorttext"/>
              </w:rPr>
            </w:pPr>
          </w:p>
        </w:tc>
        <w:tc>
          <w:tcPr>
            <w:tcW w:w="1559" w:type="dxa"/>
            <w:shd w:val="clear" w:color="auto" w:fill="auto"/>
          </w:tcPr>
          <w:p w:rsidR="0099371D" w:rsidRDefault="002A4916">
            <w:pPr>
              <w:jc w:val="center"/>
              <w:rPr>
                <w:ins w:id="213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96" w:type="dxa"/>
            <w:shd w:val="clear" w:color="auto" w:fill="auto"/>
          </w:tcPr>
          <w:p w:rsidR="0099371D" w:rsidRDefault="002A4916">
            <w:pPr>
              <w:jc w:val="center"/>
              <w:rPr>
                <w:ins w:id="213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ins w:id="2135" w:author="temp" w:date="2016-02-14T11:10:00Z"/>
                <w:rFonts w:ascii="微软雅黑" w:eastAsia="微软雅黑" w:hAnsi="微软雅黑"/>
                <w:color w:val="000000"/>
                <w:sz w:val="18"/>
                <w:szCs w:val="18"/>
              </w:rPr>
            </w:pPr>
            <w:ins w:id="213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13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2138"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ins w:id="2139"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bl>
    <w:p w:rsidR="0099371D" w:rsidRDefault="0099371D"/>
    <w:p w:rsidR="0099371D" w:rsidRDefault="002A4916">
      <w:pPr>
        <w:pStyle w:val="2"/>
        <w:rPr>
          <w:ins w:id="2140" w:author="temp" w:date="2016-02-17T17:27:00Z"/>
        </w:rPr>
      </w:pPr>
      <w:bookmarkStart w:id="2141" w:name="_Toc508982694"/>
      <w:r>
        <w:rPr>
          <w:rFonts w:hint="eastAsia"/>
        </w:rPr>
        <w:t>商圈信息新增或更新</w:t>
      </w:r>
      <w:ins w:id="2142" w:author="temp" w:date="2016-02-17T17:27:00Z">
        <w:r>
          <w:rPr>
            <w:rFonts w:hint="eastAsia"/>
          </w:rPr>
          <w:t>接口</w:t>
        </w:r>
        <w:bookmarkEnd w:id="2141"/>
      </w:ins>
    </w:p>
    <w:p w:rsidR="0099371D" w:rsidRDefault="002A4916">
      <w:pPr>
        <w:pStyle w:val="30"/>
        <w:rPr>
          <w:ins w:id="2143" w:author="temp" w:date="2016-02-17T17:27:00Z"/>
        </w:rPr>
      </w:pPr>
      <w:bookmarkStart w:id="2144" w:name="_Toc508982695"/>
      <w:ins w:id="2145" w:author="temp" w:date="2016-02-17T17:27:00Z">
        <w:r>
          <w:rPr>
            <w:rFonts w:hint="eastAsia"/>
          </w:rPr>
          <w:t>接口名称：</w:t>
        </w:r>
      </w:ins>
      <w:r>
        <w:rPr>
          <w:rFonts w:hint="eastAsia"/>
        </w:rPr>
        <w:t>base</w:t>
      </w:r>
      <w:r>
        <w:t>ment</w:t>
      </w:r>
      <w:r>
        <w:rPr>
          <w:rFonts w:hint="eastAsia"/>
        </w:rPr>
        <w:t>/</w:t>
      </w:r>
      <w:r>
        <w:t>businessArea/areaInfoInsertOrUpdate</w:t>
      </w:r>
      <w:r>
        <w:rPr>
          <w:rFonts w:hint="eastAsia"/>
        </w:rPr>
        <w:t>.</w:t>
      </w:r>
      <w:r>
        <w:t>do</w:t>
      </w:r>
      <w:bookmarkEnd w:id="2144"/>
    </w:p>
    <w:p w:rsidR="0099371D" w:rsidRDefault="002A4916">
      <w:pPr>
        <w:pStyle w:val="30"/>
        <w:rPr>
          <w:ins w:id="2146" w:author="temp" w:date="2016-02-17T17:27:00Z"/>
        </w:rPr>
      </w:pPr>
      <w:bookmarkStart w:id="2147" w:name="_Toc508982696"/>
      <w:ins w:id="2148" w:author="temp" w:date="2016-02-17T17:27:00Z">
        <w:r>
          <w:rPr>
            <w:rFonts w:hint="eastAsia"/>
          </w:rPr>
          <w:t>请求报文</w:t>
        </w:r>
        <w:bookmarkEnd w:id="2147"/>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149" w:author="temp" w:date="2016-02-17T17:27:00Z"/>
        </w:trPr>
        <w:tc>
          <w:tcPr>
            <w:tcW w:w="851" w:type="dxa"/>
            <w:shd w:val="clear" w:color="auto" w:fill="E6E6E6"/>
          </w:tcPr>
          <w:p w:rsidR="0099371D" w:rsidRDefault="002A4916">
            <w:pPr>
              <w:jc w:val="center"/>
              <w:rPr>
                <w:ins w:id="2150" w:author="temp" w:date="2016-02-17T17:27:00Z"/>
                <w:rFonts w:ascii="微软雅黑" w:eastAsia="微软雅黑" w:hAnsi="微软雅黑"/>
                <w:color w:val="000000"/>
                <w:sz w:val="18"/>
                <w:szCs w:val="18"/>
              </w:rPr>
            </w:pPr>
            <w:ins w:id="2151"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152" w:author="temp" w:date="2016-02-17T17:27:00Z"/>
                <w:rFonts w:ascii="微软雅黑" w:eastAsia="微软雅黑" w:hAnsi="微软雅黑"/>
                <w:color w:val="000000"/>
                <w:sz w:val="18"/>
                <w:szCs w:val="18"/>
              </w:rPr>
            </w:pPr>
            <w:ins w:id="2153"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154" w:author="temp" w:date="2016-02-17T17:27:00Z"/>
                <w:rFonts w:ascii="微软雅黑" w:eastAsia="微软雅黑" w:hAnsi="微软雅黑"/>
                <w:color w:val="000000"/>
                <w:sz w:val="18"/>
                <w:szCs w:val="18"/>
              </w:rPr>
            </w:pPr>
            <w:ins w:id="2155"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156" w:author="temp" w:date="2016-02-17T17:27:00Z"/>
                <w:rFonts w:ascii="微软雅黑" w:eastAsia="微软雅黑" w:hAnsi="微软雅黑"/>
                <w:color w:val="000000"/>
                <w:sz w:val="18"/>
                <w:szCs w:val="18"/>
              </w:rPr>
            </w:pPr>
            <w:ins w:id="2157"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158" w:author="temp" w:date="2016-02-17T17:27:00Z"/>
                <w:rFonts w:ascii="微软雅黑" w:eastAsia="微软雅黑" w:hAnsi="微软雅黑"/>
                <w:color w:val="000000"/>
                <w:sz w:val="18"/>
                <w:szCs w:val="18"/>
              </w:rPr>
            </w:pPr>
            <w:ins w:id="2159"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160" w:author="temp" w:date="2016-02-17T17:27:00Z"/>
                <w:rFonts w:ascii="微软雅黑" w:eastAsia="微软雅黑" w:hAnsi="微软雅黑"/>
                <w:color w:val="000000"/>
                <w:sz w:val="18"/>
                <w:szCs w:val="18"/>
              </w:rPr>
            </w:pPr>
            <w:ins w:id="2161"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162" w:author="temp" w:date="2016-02-17T17:27:00Z"/>
                <w:rFonts w:ascii="微软雅黑" w:eastAsia="微软雅黑" w:hAnsi="微软雅黑"/>
                <w:color w:val="000000"/>
                <w:sz w:val="18"/>
                <w:szCs w:val="18"/>
              </w:rPr>
            </w:pPr>
            <w:ins w:id="2163" w:author="temp" w:date="2016-02-17T17:27:00Z">
              <w:r>
                <w:rPr>
                  <w:rFonts w:ascii="微软雅黑" w:eastAsia="微软雅黑" w:hAnsi="微软雅黑" w:hint="eastAsia"/>
                  <w:color w:val="000000"/>
                  <w:sz w:val="18"/>
                  <w:szCs w:val="18"/>
                </w:rPr>
                <w:t>备注</w:t>
              </w:r>
            </w:ins>
          </w:p>
        </w:tc>
      </w:tr>
      <w:tr w:rsidR="0099371D">
        <w:trPr>
          <w:trHeight w:val="417"/>
          <w:ins w:id="2164" w:author="temp" w:date="2016-02-17T17:27:00Z"/>
        </w:trPr>
        <w:tc>
          <w:tcPr>
            <w:tcW w:w="851" w:type="dxa"/>
            <w:vMerge w:val="restart"/>
            <w:shd w:val="clear" w:color="auto" w:fill="auto"/>
            <w:vAlign w:val="center"/>
          </w:tcPr>
          <w:p w:rsidR="0099371D" w:rsidRDefault="0099371D">
            <w:pPr>
              <w:jc w:val="center"/>
              <w:rPr>
                <w:ins w:id="2165" w:author="temp" w:date="2016-02-17T17:27:00Z"/>
                <w:rStyle w:val="shorttext"/>
              </w:rPr>
            </w:pPr>
          </w:p>
        </w:tc>
        <w:tc>
          <w:tcPr>
            <w:tcW w:w="1559" w:type="dxa"/>
            <w:shd w:val="clear" w:color="auto" w:fill="auto"/>
          </w:tcPr>
          <w:p w:rsidR="0099371D" w:rsidRDefault="002A4916">
            <w:pPr>
              <w:jc w:val="center"/>
              <w:rPr>
                <w:ins w:id="216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businessAreaId</w:t>
            </w:r>
          </w:p>
        </w:tc>
        <w:tc>
          <w:tcPr>
            <w:tcW w:w="1296" w:type="dxa"/>
            <w:shd w:val="clear" w:color="auto" w:fill="auto"/>
          </w:tcPr>
          <w:p w:rsidR="0099371D" w:rsidRDefault="002A4916">
            <w:pPr>
              <w:jc w:val="center"/>
              <w:rPr>
                <w:ins w:id="2167"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商圈ID</w:t>
            </w:r>
          </w:p>
        </w:tc>
        <w:tc>
          <w:tcPr>
            <w:tcW w:w="1029" w:type="dxa"/>
            <w:shd w:val="clear" w:color="auto" w:fill="auto"/>
          </w:tcPr>
          <w:p w:rsidR="0099371D" w:rsidRDefault="002A4916">
            <w:pPr>
              <w:jc w:val="center"/>
              <w:rPr>
                <w:ins w:id="2168" w:author="temp" w:date="2016-02-14T11:10:00Z"/>
                <w:rFonts w:ascii="微软雅黑" w:eastAsia="微软雅黑" w:hAnsi="微软雅黑"/>
                <w:color w:val="000000"/>
                <w:sz w:val="18"/>
                <w:szCs w:val="18"/>
              </w:rPr>
            </w:pPr>
            <w:ins w:id="2169"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17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17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ins w:id="217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有值为更新， 无值为新增</w:t>
            </w:r>
          </w:p>
        </w:tc>
      </w:tr>
      <w:tr w:rsidR="0099371D">
        <w:trPr>
          <w:trHeight w:val="417"/>
          <w:ins w:id="2173" w:author="temp" w:date="2016-02-17T17:27:00Z"/>
        </w:trPr>
        <w:tc>
          <w:tcPr>
            <w:tcW w:w="851" w:type="dxa"/>
            <w:vMerge/>
            <w:shd w:val="clear" w:color="auto" w:fill="auto"/>
          </w:tcPr>
          <w:p w:rsidR="0099371D" w:rsidRDefault="0099371D">
            <w:pPr>
              <w:rPr>
                <w:ins w:id="2174" w:author="temp" w:date="2016-02-17T17:27:00Z"/>
                <w:rStyle w:val="shorttext"/>
              </w:rPr>
            </w:pPr>
          </w:p>
        </w:tc>
        <w:tc>
          <w:tcPr>
            <w:tcW w:w="1559" w:type="dxa"/>
            <w:shd w:val="clear" w:color="auto" w:fill="auto"/>
          </w:tcPr>
          <w:p w:rsidR="0099371D" w:rsidRDefault="002A4916">
            <w:pPr>
              <w:jc w:val="center"/>
              <w:rPr>
                <w:ins w:id="217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businessArea</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217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商圈名称</w:t>
            </w:r>
          </w:p>
        </w:tc>
        <w:tc>
          <w:tcPr>
            <w:tcW w:w="1029" w:type="dxa"/>
            <w:shd w:val="clear" w:color="auto" w:fill="auto"/>
          </w:tcPr>
          <w:p w:rsidR="0099371D" w:rsidRDefault="002A4916">
            <w:pPr>
              <w:jc w:val="center"/>
              <w:rPr>
                <w:ins w:id="2177" w:author="temp" w:date="2016-02-14T11:10:00Z"/>
                <w:rFonts w:ascii="微软雅黑" w:eastAsia="微软雅黑" w:hAnsi="微软雅黑"/>
                <w:color w:val="000000"/>
                <w:sz w:val="18"/>
                <w:szCs w:val="18"/>
              </w:rPr>
            </w:pPr>
            <w:ins w:id="2178"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17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ins w:id="218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2181" w:author="temp" w:date="2016-02-14T11:10:00Z"/>
                <w:rFonts w:ascii="微软雅黑" w:eastAsia="微软雅黑" w:hAnsi="微软雅黑"/>
                <w:color w:val="000000"/>
                <w:sz w:val="18"/>
                <w:szCs w:val="18"/>
              </w:rPr>
            </w:pPr>
          </w:p>
        </w:tc>
      </w:tr>
      <w:tr w:rsidR="0099371D">
        <w:trPr>
          <w:trHeight w:val="417"/>
          <w:ins w:id="2182" w:author="temp" w:date="2016-02-17T17:27:00Z"/>
        </w:trPr>
        <w:tc>
          <w:tcPr>
            <w:tcW w:w="851" w:type="dxa"/>
            <w:vMerge/>
          </w:tcPr>
          <w:p w:rsidR="0099371D" w:rsidRDefault="0099371D">
            <w:pPr>
              <w:rPr>
                <w:ins w:id="2183" w:author="temp" w:date="2016-02-17T17:27:00Z"/>
                <w:rFonts w:ascii="微软雅黑" w:eastAsia="微软雅黑" w:hAnsi="微软雅黑"/>
                <w:color w:val="000000"/>
                <w:sz w:val="18"/>
                <w:szCs w:val="18"/>
              </w:rPr>
            </w:pPr>
          </w:p>
        </w:tc>
        <w:tc>
          <w:tcPr>
            <w:tcW w:w="1559" w:type="dxa"/>
          </w:tcPr>
          <w:p w:rsidR="0099371D" w:rsidRDefault="002A4916">
            <w:pPr>
              <w:jc w:val="center"/>
              <w:rPr>
                <w:ins w:id="2184" w:author="temp" w:date="2016-02-14T11:10:00Z"/>
                <w:rFonts w:ascii="微软雅黑" w:eastAsia="微软雅黑" w:hAnsi="微软雅黑"/>
                <w:color w:val="000000"/>
                <w:sz w:val="18"/>
                <w:szCs w:val="18"/>
              </w:rPr>
            </w:pPr>
            <w:r>
              <w:t>county</w:t>
            </w:r>
            <w:r>
              <w:rPr>
                <w:rFonts w:ascii="微软雅黑" w:eastAsia="微软雅黑" w:hAnsi="微软雅黑"/>
                <w:color w:val="000000"/>
                <w:sz w:val="18"/>
                <w:szCs w:val="18"/>
              </w:rPr>
              <w:t>Id</w:t>
            </w:r>
          </w:p>
        </w:tc>
        <w:tc>
          <w:tcPr>
            <w:tcW w:w="1296" w:type="dxa"/>
          </w:tcPr>
          <w:p w:rsidR="0099371D" w:rsidRDefault="002A4916">
            <w:pPr>
              <w:jc w:val="center"/>
              <w:rPr>
                <w:ins w:id="218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所属区县ID</w:t>
            </w:r>
          </w:p>
        </w:tc>
        <w:tc>
          <w:tcPr>
            <w:tcW w:w="1029" w:type="dxa"/>
          </w:tcPr>
          <w:p w:rsidR="0099371D" w:rsidRDefault="002A4916">
            <w:pPr>
              <w:jc w:val="center"/>
              <w:rPr>
                <w:ins w:id="2186" w:author="temp" w:date="2016-02-14T11:10:00Z"/>
                <w:rFonts w:ascii="微软雅黑" w:eastAsia="微软雅黑" w:hAnsi="微软雅黑"/>
                <w:color w:val="000000"/>
                <w:sz w:val="18"/>
                <w:szCs w:val="18"/>
              </w:rPr>
            </w:pPr>
            <w:ins w:id="2187"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ins w:id="218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ins w:id="2189" w:author="temp" w:date="2016-02-14T11:10:00Z"/>
                <w:rFonts w:ascii="微软雅黑" w:eastAsia="微软雅黑" w:hAnsi="微软雅黑"/>
                <w:color w:val="000000"/>
                <w:sz w:val="18"/>
                <w:szCs w:val="18"/>
              </w:rPr>
            </w:pPr>
            <w:ins w:id="2190" w:author="temp" w:date="2016-02-14T11:10:00Z">
              <w:r>
                <w:rPr>
                  <w:rFonts w:ascii="微软雅黑" w:eastAsia="微软雅黑" w:hAnsi="微软雅黑" w:hint="eastAsia"/>
                  <w:color w:val="000000"/>
                  <w:sz w:val="18"/>
                  <w:szCs w:val="18"/>
                </w:rPr>
                <w:t>M</w:t>
              </w:r>
            </w:ins>
          </w:p>
        </w:tc>
        <w:tc>
          <w:tcPr>
            <w:tcW w:w="2410" w:type="dxa"/>
          </w:tcPr>
          <w:p w:rsidR="0099371D" w:rsidRDefault="0099371D">
            <w:pPr>
              <w:rPr>
                <w:ins w:id="2191" w:author="temp" w:date="2016-02-14T11:10:00Z"/>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ins w:id="2192"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bl>
    <w:p w:rsidR="0099371D" w:rsidRDefault="0099371D">
      <w:pPr>
        <w:rPr>
          <w:ins w:id="2193" w:author="temp" w:date="2016-02-17T17:27:00Z"/>
        </w:rPr>
      </w:pPr>
    </w:p>
    <w:p w:rsidR="0099371D" w:rsidRDefault="002A4916">
      <w:pPr>
        <w:pStyle w:val="30"/>
        <w:rPr>
          <w:ins w:id="2194" w:author="temp" w:date="2016-02-17T17:27:00Z"/>
        </w:rPr>
      </w:pPr>
      <w:bookmarkStart w:id="2195" w:name="_Toc508982697"/>
      <w:ins w:id="2196" w:author="temp" w:date="2016-02-17T17:27:00Z">
        <w:r>
          <w:rPr>
            <w:rFonts w:hint="eastAsia"/>
          </w:rPr>
          <w:t>响应报文</w:t>
        </w:r>
        <w:bookmarkEnd w:id="2195"/>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197" w:author="temp" w:date="2016-02-17T17:27:00Z"/>
        </w:trPr>
        <w:tc>
          <w:tcPr>
            <w:tcW w:w="851" w:type="dxa"/>
            <w:shd w:val="clear" w:color="auto" w:fill="E6E6E6"/>
          </w:tcPr>
          <w:p w:rsidR="0099371D" w:rsidRDefault="002A4916">
            <w:pPr>
              <w:jc w:val="center"/>
              <w:rPr>
                <w:ins w:id="2198" w:author="temp" w:date="2016-02-17T17:27:00Z"/>
                <w:rFonts w:ascii="微软雅黑" w:eastAsia="微软雅黑" w:hAnsi="微软雅黑"/>
                <w:color w:val="000000"/>
                <w:sz w:val="18"/>
                <w:szCs w:val="18"/>
              </w:rPr>
            </w:pPr>
            <w:ins w:id="2199"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200" w:author="temp" w:date="2016-02-17T17:27:00Z"/>
                <w:rFonts w:ascii="微软雅黑" w:eastAsia="微软雅黑" w:hAnsi="微软雅黑"/>
                <w:color w:val="000000"/>
                <w:sz w:val="18"/>
                <w:szCs w:val="18"/>
              </w:rPr>
            </w:pPr>
            <w:ins w:id="2201"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202" w:author="temp" w:date="2016-02-17T17:27:00Z"/>
                <w:rFonts w:ascii="微软雅黑" w:eastAsia="微软雅黑" w:hAnsi="微软雅黑"/>
                <w:color w:val="000000"/>
                <w:sz w:val="18"/>
                <w:szCs w:val="18"/>
              </w:rPr>
            </w:pPr>
            <w:ins w:id="2203"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204" w:author="temp" w:date="2016-02-17T17:27:00Z"/>
                <w:rFonts w:ascii="微软雅黑" w:eastAsia="微软雅黑" w:hAnsi="微软雅黑"/>
                <w:color w:val="000000"/>
                <w:sz w:val="18"/>
                <w:szCs w:val="18"/>
              </w:rPr>
            </w:pPr>
            <w:ins w:id="2205"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206" w:author="temp" w:date="2016-02-17T17:27:00Z"/>
                <w:rFonts w:ascii="微软雅黑" w:eastAsia="微软雅黑" w:hAnsi="微软雅黑"/>
                <w:color w:val="000000"/>
                <w:sz w:val="18"/>
                <w:szCs w:val="18"/>
              </w:rPr>
            </w:pPr>
            <w:ins w:id="2207"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208" w:author="temp" w:date="2016-02-17T17:27:00Z"/>
                <w:rFonts w:ascii="微软雅黑" w:eastAsia="微软雅黑" w:hAnsi="微软雅黑"/>
                <w:color w:val="000000"/>
                <w:sz w:val="18"/>
                <w:szCs w:val="18"/>
              </w:rPr>
            </w:pPr>
            <w:ins w:id="2209"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210" w:author="temp" w:date="2016-02-17T17:27:00Z"/>
                <w:rFonts w:ascii="微软雅黑" w:eastAsia="微软雅黑" w:hAnsi="微软雅黑"/>
                <w:color w:val="000000"/>
                <w:sz w:val="18"/>
                <w:szCs w:val="18"/>
              </w:rPr>
            </w:pPr>
            <w:ins w:id="2211"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ins w:id="2212" w:author="temp" w:date="2016-02-17T17:27:00Z"/>
        </w:trPr>
        <w:tc>
          <w:tcPr>
            <w:tcW w:w="851" w:type="dxa"/>
            <w:vMerge/>
            <w:shd w:val="clear" w:color="auto" w:fill="auto"/>
            <w:vAlign w:val="center"/>
          </w:tcPr>
          <w:p w:rsidR="0099371D" w:rsidRDefault="0099371D">
            <w:pPr>
              <w:jc w:val="center"/>
              <w:rPr>
                <w:ins w:id="2213"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2214" w:author="temp" w:date="2016-02-17T17:27:00Z"/>
        </w:trPr>
        <w:tc>
          <w:tcPr>
            <w:tcW w:w="851" w:type="dxa"/>
            <w:shd w:val="clear" w:color="auto" w:fill="auto"/>
          </w:tcPr>
          <w:p w:rsidR="0099371D" w:rsidRDefault="002A4916">
            <w:pPr>
              <w:jc w:val="center"/>
              <w:rPr>
                <w:ins w:id="2215" w:author="temp" w:date="2016-02-17T17:27:00Z"/>
                <w:rStyle w:val="shorttext"/>
              </w:rPr>
            </w:pPr>
            <w:r>
              <w:rPr>
                <w:rStyle w:val="shorttext"/>
                <w:rFonts w:hint="eastAsia"/>
              </w:rPr>
              <w:t>body</w:t>
            </w:r>
          </w:p>
        </w:tc>
        <w:tc>
          <w:tcPr>
            <w:tcW w:w="1559" w:type="dxa"/>
            <w:shd w:val="clear" w:color="auto" w:fill="auto"/>
          </w:tcPr>
          <w:p w:rsidR="0099371D" w:rsidRDefault="002A4916">
            <w:pPr>
              <w:jc w:val="center"/>
              <w:rPr>
                <w:ins w:id="221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businessAreaId</w:t>
            </w:r>
          </w:p>
        </w:tc>
        <w:tc>
          <w:tcPr>
            <w:tcW w:w="1296" w:type="dxa"/>
            <w:shd w:val="clear" w:color="auto" w:fill="auto"/>
          </w:tcPr>
          <w:p w:rsidR="0099371D" w:rsidRDefault="002A4916">
            <w:pPr>
              <w:jc w:val="center"/>
              <w:rPr>
                <w:ins w:id="2217"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商圈ID</w:t>
            </w:r>
          </w:p>
        </w:tc>
        <w:tc>
          <w:tcPr>
            <w:tcW w:w="1029" w:type="dxa"/>
            <w:shd w:val="clear" w:color="auto" w:fill="auto"/>
          </w:tcPr>
          <w:p w:rsidR="0099371D" w:rsidRDefault="002A4916">
            <w:pPr>
              <w:jc w:val="center"/>
              <w:rPr>
                <w:ins w:id="2218" w:author="temp" w:date="2016-02-14T11:10:00Z"/>
                <w:rFonts w:ascii="微软雅黑" w:eastAsia="微软雅黑" w:hAnsi="微软雅黑"/>
                <w:color w:val="000000"/>
                <w:sz w:val="18"/>
                <w:szCs w:val="18"/>
              </w:rPr>
            </w:pPr>
            <w:ins w:id="2219"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22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22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ins w:id="2222" w:author="temp" w:date="2016-02-14T11:10:00Z"/>
                <w:rFonts w:ascii="微软雅黑" w:eastAsia="微软雅黑" w:hAnsi="微软雅黑"/>
                <w:color w:val="000000"/>
                <w:sz w:val="18"/>
                <w:szCs w:val="18"/>
              </w:rPr>
            </w:pPr>
          </w:p>
        </w:tc>
      </w:tr>
    </w:tbl>
    <w:p w:rsidR="0099371D" w:rsidRDefault="0099371D"/>
    <w:p w:rsidR="0099371D" w:rsidRDefault="002A4916">
      <w:pPr>
        <w:pStyle w:val="2"/>
        <w:rPr>
          <w:ins w:id="2223" w:author="temp" w:date="2016-02-17T17:27:00Z"/>
        </w:rPr>
      </w:pPr>
      <w:bookmarkStart w:id="2224" w:name="_Toc508982698"/>
      <w:r>
        <w:rPr>
          <w:rFonts w:hint="eastAsia"/>
        </w:rPr>
        <w:lastRenderedPageBreak/>
        <w:t>商圈信息查询</w:t>
      </w:r>
      <w:ins w:id="2225" w:author="temp" w:date="2016-02-17T17:27:00Z">
        <w:r>
          <w:rPr>
            <w:rFonts w:hint="eastAsia"/>
          </w:rPr>
          <w:t>接口</w:t>
        </w:r>
        <w:bookmarkEnd w:id="2224"/>
      </w:ins>
    </w:p>
    <w:p w:rsidR="0099371D" w:rsidRDefault="002A4916">
      <w:pPr>
        <w:pStyle w:val="30"/>
        <w:rPr>
          <w:ins w:id="2226" w:author="temp" w:date="2016-02-17T17:27:00Z"/>
        </w:rPr>
      </w:pPr>
      <w:bookmarkStart w:id="2227" w:name="_Toc508982699"/>
      <w:ins w:id="2228" w:author="temp" w:date="2016-02-17T17:27:00Z">
        <w:r>
          <w:rPr>
            <w:rFonts w:hint="eastAsia"/>
          </w:rPr>
          <w:t>接口名称：</w:t>
        </w:r>
      </w:ins>
      <w:r>
        <w:rPr>
          <w:rFonts w:hint="eastAsia"/>
        </w:rPr>
        <w:t>base</w:t>
      </w:r>
      <w:r>
        <w:t>ment</w:t>
      </w:r>
      <w:r>
        <w:rPr>
          <w:rFonts w:hint="eastAsia"/>
        </w:rPr>
        <w:t>/</w:t>
      </w:r>
      <w:r>
        <w:t>businessArea/areaInfo</w:t>
      </w:r>
      <w:r>
        <w:rPr>
          <w:rFonts w:hint="eastAsia"/>
        </w:rPr>
        <w:t>.</w:t>
      </w:r>
      <w:r>
        <w:t>do</w:t>
      </w:r>
      <w:bookmarkEnd w:id="2227"/>
    </w:p>
    <w:p w:rsidR="0099371D" w:rsidRDefault="002A4916">
      <w:pPr>
        <w:pStyle w:val="30"/>
        <w:rPr>
          <w:ins w:id="2229" w:author="temp" w:date="2016-02-17T17:27:00Z"/>
        </w:rPr>
      </w:pPr>
      <w:bookmarkStart w:id="2230" w:name="_Toc508982700"/>
      <w:ins w:id="2231" w:author="temp" w:date="2016-02-17T17:27:00Z">
        <w:r>
          <w:rPr>
            <w:rFonts w:hint="eastAsia"/>
          </w:rPr>
          <w:t>请求报文</w:t>
        </w:r>
        <w:bookmarkEnd w:id="223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232" w:author="temp" w:date="2016-02-17T17:27:00Z"/>
        </w:trPr>
        <w:tc>
          <w:tcPr>
            <w:tcW w:w="851" w:type="dxa"/>
            <w:shd w:val="clear" w:color="auto" w:fill="E6E6E6"/>
          </w:tcPr>
          <w:p w:rsidR="0099371D" w:rsidRDefault="002A4916">
            <w:pPr>
              <w:jc w:val="center"/>
              <w:rPr>
                <w:ins w:id="2233" w:author="temp" w:date="2016-02-17T17:27:00Z"/>
                <w:rFonts w:ascii="微软雅黑" w:eastAsia="微软雅黑" w:hAnsi="微软雅黑"/>
                <w:color w:val="000000"/>
                <w:sz w:val="18"/>
                <w:szCs w:val="18"/>
              </w:rPr>
            </w:pPr>
            <w:ins w:id="223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235" w:author="temp" w:date="2016-02-17T17:27:00Z"/>
                <w:rFonts w:ascii="微软雅黑" w:eastAsia="微软雅黑" w:hAnsi="微软雅黑"/>
                <w:color w:val="000000"/>
                <w:sz w:val="18"/>
                <w:szCs w:val="18"/>
              </w:rPr>
            </w:pPr>
            <w:ins w:id="223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237" w:author="temp" w:date="2016-02-17T17:27:00Z"/>
                <w:rFonts w:ascii="微软雅黑" w:eastAsia="微软雅黑" w:hAnsi="微软雅黑"/>
                <w:color w:val="000000"/>
                <w:sz w:val="18"/>
                <w:szCs w:val="18"/>
              </w:rPr>
            </w:pPr>
            <w:ins w:id="223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239" w:author="temp" w:date="2016-02-17T17:27:00Z"/>
                <w:rFonts w:ascii="微软雅黑" w:eastAsia="微软雅黑" w:hAnsi="微软雅黑"/>
                <w:color w:val="000000"/>
                <w:sz w:val="18"/>
                <w:szCs w:val="18"/>
              </w:rPr>
            </w:pPr>
            <w:ins w:id="224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241" w:author="temp" w:date="2016-02-17T17:27:00Z"/>
                <w:rFonts w:ascii="微软雅黑" w:eastAsia="微软雅黑" w:hAnsi="微软雅黑"/>
                <w:color w:val="000000"/>
                <w:sz w:val="18"/>
                <w:szCs w:val="18"/>
              </w:rPr>
            </w:pPr>
            <w:ins w:id="224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243" w:author="temp" w:date="2016-02-17T17:27:00Z"/>
                <w:rFonts w:ascii="微软雅黑" w:eastAsia="微软雅黑" w:hAnsi="微软雅黑"/>
                <w:color w:val="000000"/>
                <w:sz w:val="18"/>
                <w:szCs w:val="18"/>
              </w:rPr>
            </w:pPr>
            <w:ins w:id="224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245" w:author="temp" w:date="2016-02-17T17:27:00Z"/>
                <w:rFonts w:ascii="微软雅黑" w:eastAsia="微软雅黑" w:hAnsi="微软雅黑"/>
                <w:color w:val="000000"/>
                <w:sz w:val="18"/>
                <w:szCs w:val="18"/>
              </w:rPr>
            </w:pPr>
            <w:ins w:id="2246" w:author="temp" w:date="2016-02-17T17:27:00Z">
              <w:r>
                <w:rPr>
                  <w:rFonts w:ascii="微软雅黑" w:eastAsia="微软雅黑" w:hAnsi="微软雅黑" w:hint="eastAsia"/>
                  <w:color w:val="000000"/>
                  <w:sz w:val="18"/>
                  <w:szCs w:val="18"/>
                </w:rPr>
                <w:t>备注</w:t>
              </w:r>
            </w:ins>
          </w:p>
        </w:tc>
      </w:tr>
      <w:tr w:rsidR="0099371D">
        <w:trPr>
          <w:trHeight w:val="417"/>
          <w:ins w:id="2247" w:author="temp" w:date="2016-02-17T17:27:00Z"/>
        </w:trPr>
        <w:tc>
          <w:tcPr>
            <w:tcW w:w="851" w:type="dxa"/>
            <w:shd w:val="clear" w:color="auto" w:fill="auto"/>
            <w:vAlign w:val="center"/>
          </w:tcPr>
          <w:p w:rsidR="0099371D" w:rsidRDefault="0099371D">
            <w:pPr>
              <w:jc w:val="center"/>
              <w:rPr>
                <w:ins w:id="2248" w:author="temp" w:date="2016-02-17T17:27:00Z"/>
                <w:rStyle w:val="shorttext"/>
              </w:rPr>
            </w:pPr>
          </w:p>
        </w:tc>
        <w:tc>
          <w:tcPr>
            <w:tcW w:w="1559" w:type="dxa"/>
            <w:shd w:val="clear" w:color="auto" w:fill="auto"/>
          </w:tcPr>
          <w:p w:rsidR="0099371D" w:rsidRDefault="002A4916">
            <w:pPr>
              <w:jc w:val="center"/>
              <w:rPr>
                <w:ins w:id="224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businessAreaId</w:t>
            </w:r>
          </w:p>
        </w:tc>
        <w:tc>
          <w:tcPr>
            <w:tcW w:w="1296" w:type="dxa"/>
            <w:shd w:val="clear" w:color="auto" w:fill="auto"/>
          </w:tcPr>
          <w:p w:rsidR="0099371D" w:rsidRDefault="002A4916">
            <w:pPr>
              <w:jc w:val="center"/>
              <w:rPr>
                <w:ins w:id="225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商圈ID</w:t>
            </w:r>
          </w:p>
        </w:tc>
        <w:tc>
          <w:tcPr>
            <w:tcW w:w="1029" w:type="dxa"/>
            <w:shd w:val="clear" w:color="auto" w:fill="auto"/>
          </w:tcPr>
          <w:p w:rsidR="0099371D" w:rsidRDefault="002A4916">
            <w:pPr>
              <w:jc w:val="center"/>
              <w:rPr>
                <w:ins w:id="2251" w:author="temp" w:date="2016-02-14T11:10:00Z"/>
                <w:rFonts w:ascii="微软雅黑" w:eastAsia="微软雅黑" w:hAnsi="微软雅黑"/>
                <w:color w:val="000000"/>
                <w:sz w:val="18"/>
                <w:szCs w:val="18"/>
              </w:rPr>
            </w:pPr>
            <w:ins w:id="225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25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25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ins w:id="2255" w:author="temp" w:date="2016-02-14T11:10:00Z"/>
                <w:rFonts w:ascii="微软雅黑" w:eastAsia="微软雅黑" w:hAnsi="微软雅黑"/>
                <w:color w:val="000000"/>
                <w:sz w:val="18"/>
                <w:szCs w:val="18"/>
              </w:rPr>
            </w:pPr>
          </w:p>
        </w:tc>
      </w:tr>
    </w:tbl>
    <w:p w:rsidR="0099371D" w:rsidRDefault="0099371D">
      <w:pPr>
        <w:rPr>
          <w:ins w:id="2256" w:author="temp" w:date="2016-02-17T17:27:00Z"/>
        </w:rPr>
      </w:pPr>
    </w:p>
    <w:p w:rsidR="0099371D" w:rsidRDefault="002A4916">
      <w:pPr>
        <w:pStyle w:val="30"/>
        <w:rPr>
          <w:ins w:id="2257" w:author="temp" w:date="2016-02-17T17:27:00Z"/>
        </w:rPr>
      </w:pPr>
      <w:bookmarkStart w:id="2258" w:name="_Toc508982701"/>
      <w:ins w:id="2259" w:author="temp" w:date="2016-02-17T17:27:00Z">
        <w:r>
          <w:rPr>
            <w:rFonts w:hint="eastAsia"/>
          </w:rPr>
          <w:t>响应报文</w:t>
        </w:r>
        <w:bookmarkEnd w:id="2258"/>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260" w:author="temp" w:date="2016-02-17T17:27:00Z"/>
        </w:trPr>
        <w:tc>
          <w:tcPr>
            <w:tcW w:w="851" w:type="dxa"/>
            <w:shd w:val="clear" w:color="auto" w:fill="E6E6E6"/>
          </w:tcPr>
          <w:p w:rsidR="0099371D" w:rsidRDefault="002A4916">
            <w:pPr>
              <w:jc w:val="center"/>
              <w:rPr>
                <w:ins w:id="2261" w:author="temp" w:date="2016-02-17T17:27:00Z"/>
                <w:rFonts w:ascii="微软雅黑" w:eastAsia="微软雅黑" w:hAnsi="微软雅黑"/>
                <w:color w:val="000000"/>
                <w:sz w:val="18"/>
                <w:szCs w:val="18"/>
              </w:rPr>
            </w:pPr>
            <w:ins w:id="2262"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263" w:author="temp" w:date="2016-02-17T17:27:00Z"/>
                <w:rFonts w:ascii="微软雅黑" w:eastAsia="微软雅黑" w:hAnsi="微软雅黑"/>
                <w:color w:val="000000"/>
                <w:sz w:val="18"/>
                <w:szCs w:val="18"/>
              </w:rPr>
            </w:pPr>
            <w:ins w:id="2264"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265" w:author="temp" w:date="2016-02-17T17:27:00Z"/>
                <w:rFonts w:ascii="微软雅黑" w:eastAsia="微软雅黑" w:hAnsi="微软雅黑"/>
                <w:color w:val="000000"/>
                <w:sz w:val="18"/>
                <w:szCs w:val="18"/>
              </w:rPr>
            </w:pPr>
            <w:ins w:id="2266"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267" w:author="temp" w:date="2016-02-17T17:27:00Z"/>
                <w:rFonts w:ascii="微软雅黑" w:eastAsia="微软雅黑" w:hAnsi="微软雅黑"/>
                <w:color w:val="000000"/>
                <w:sz w:val="18"/>
                <w:szCs w:val="18"/>
              </w:rPr>
            </w:pPr>
            <w:ins w:id="2268"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269" w:author="temp" w:date="2016-02-17T17:27:00Z"/>
                <w:rFonts w:ascii="微软雅黑" w:eastAsia="微软雅黑" w:hAnsi="微软雅黑"/>
                <w:color w:val="000000"/>
                <w:sz w:val="18"/>
                <w:szCs w:val="18"/>
              </w:rPr>
            </w:pPr>
            <w:ins w:id="2270"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271" w:author="temp" w:date="2016-02-17T17:27:00Z"/>
                <w:rFonts w:ascii="微软雅黑" w:eastAsia="微软雅黑" w:hAnsi="微软雅黑"/>
                <w:color w:val="000000"/>
                <w:sz w:val="18"/>
                <w:szCs w:val="18"/>
              </w:rPr>
            </w:pPr>
            <w:ins w:id="2272"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273" w:author="temp" w:date="2016-02-17T17:27:00Z"/>
                <w:rFonts w:ascii="微软雅黑" w:eastAsia="微软雅黑" w:hAnsi="微软雅黑"/>
                <w:color w:val="000000"/>
                <w:sz w:val="18"/>
                <w:szCs w:val="18"/>
              </w:rPr>
            </w:pPr>
            <w:ins w:id="2274"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businessAreaId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商圈ID</w:t>
            </w:r>
          </w:p>
        </w:tc>
        <w:tc>
          <w:tcPr>
            <w:tcW w:w="1029" w:type="dxa"/>
            <w:shd w:val="clear" w:color="auto" w:fill="auto"/>
          </w:tcPr>
          <w:p w:rsidR="0099371D" w:rsidRDefault="002A4916">
            <w:pPr>
              <w:jc w:val="center"/>
              <w:rPr>
                <w:rFonts w:ascii="微软雅黑" w:eastAsia="微软雅黑" w:hAnsi="微软雅黑"/>
                <w:color w:val="000000"/>
                <w:sz w:val="18"/>
                <w:szCs w:val="18"/>
              </w:rPr>
            </w:pPr>
            <w:ins w:id="2275"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ins w:id="2276"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2277" w:author="temp" w:date="2016-02-17T17:27:00Z"/>
        </w:trPr>
        <w:tc>
          <w:tcPr>
            <w:tcW w:w="851" w:type="dxa"/>
            <w:vMerge/>
            <w:shd w:val="clear" w:color="auto" w:fill="auto"/>
            <w:vAlign w:val="center"/>
          </w:tcPr>
          <w:p w:rsidR="0099371D" w:rsidRDefault="0099371D">
            <w:pPr>
              <w:jc w:val="center"/>
              <w:rPr>
                <w:ins w:id="2278" w:author="temp" w:date="2016-02-17T17:27:00Z"/>
                <w:rStyle w:val="shorttext"/>
              </w:rPr>
            </w:pPr>
          </w:p>
        </w:tc>
        <w:tc>
          <w:tcPr>
            <w:tcW w:w="1559" w:type="dxa"/>
            <w:shd w:val="clear" w:color="auto" w:fill="auto"/>
          </w:tcPr>
          <w:p w:rsidR="0099371D" w:rsidRDefault="002A4916">
            <w:pPr>
              <w:jc w:val="center"/>
              <w:rPr>
                <w:ins w:id="227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businessArea</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228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商圈名称</w:t>
            </w:r>
          </w:p>
        </w:tc>
        <w:tc>
          <w:tcPr>
            <w:tcW w:w="1029" w:type="dxa"/>
            <w:shd w:val="clear" w:color="auto" w:fill="auto"/>
          </w:tcPr>
          <w:p w:rsidR="0099371D" w:rsidRDefault="002A4916">
            <w:pPr>
              <w:jc w:val="center"/>
              <w:rPr>
                <w:ins w:id="2281" w:author="temp" w:date="2016-02-14T11:10:00Z"/>
                <w:rFonts w:ascii="微软雅黑" w:eastAsia="微软雅黑" w:hAnsi="微软雅黑"/>
                <w:color w:val="000000"/>
                <w:sz w:val="18"/>
                <w:szCs w:val="18"/>
              </w:rPr>
            </w:pPr>
            <w:ins w:id="228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28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ins w:id="228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2285" w:author="temp" w:date="2016-02-14T11:10:00Z"/>
                <w:rFonts w:ascii="微软雅黑" w:eastAsia="微软雅黑" w:hAnsi="微软雅黑"/>
                <w:color w:val="000000"/>
                <w:sz w:val="18"/>
                <w:szCs w:val="18"/>
              </w:rPr>
            </w:pPr>
          </w:p>
        </w:tc>
      </w:tr>
      <w:tr w:rsidR="0099371D">
        <w:trPr>
          <w:trHeight w:val="417"/>
          <w:ins w:id="2286" w:author="temp" w:date="2016-02-17T17:27:00Z"/>
        </w:trPr>
        <w:tc>
          <w:tcPr>
            <w:tcW w:w="851" w:type="dxa"/>
            <w:vMerge/>
            <w:shd w:val="clear" w:color="auto" w:fill="auto"/>
          </w:tcPr>
          <w:p w:rsidR="0099371D" w:rsidRDefault="0099371D">
            <w:pPr>
              <w:jc w:val="center"/>
              <w:rPr>
                <w:ins w:id="2287" w:author="temp" w:date="2016-02-17T17:27:00Z"/>
                <w:rStyle w:val="shorttext"/>
              </w:rPr>
            </w:pPr>
          </w:p>
        </w:tc>
        <w:tc>
          <w:tcPr>
            <w:tcW w:w="1559" w:type="dxa"/>
            <w:shd w:val="clear" w:color="auto" w:fill="auto"/>
          </w:tcPr>
          <w:p w:rsidR="0099371D" w:rsidRDefault="002A4916">
            <w:pPr>
              <w:jc w:val="center"/>
              <w:rPr>
                <w:ins w:id="2288" w:author="temp" w:date="2016-02-14T11:10:00Z"/>
                <w:rFonts w:ascii="微软雅黑" w:eastAsia="微软雅黑" w:hAnsi="微软雅黑"/>
                <w:color w:val="000000"/>
                <w:sz w:val="18"/>
                <w:szCs w:val="18"/>
              </w:rPr>
            </w:pPr>
            <w:r>
              <w:t>county</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ins w:id="228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所属区县ID</w:t>
            </w:r>
          </w:p>
        </w:tc>
        <w:tc>
          <w:tcPr>
            <w:tcW w:w="1029" w:type="dxa"/>
            <w:shd w:val="clear" w:color="auto" w:fill="auto"/>
          </w:tcPr>
          <w:p w:rsidR="0099371D" w:rsidRDefault="002A4916">
            <w:pPr>
              <w:jc w:val="center"/>
              <w:rPr>
                <w:ins w:id="2290" w:author="temp" w:date="2016-02-14T11:10:00Z"/>
                <w:rFonts w:ascii="微软雅黑" w:eastAsia="微软雅黑" w:hAnsi="微软雅黑"/>
                <w:color w:val="000000"/>
                <w:sz w:val="18"/>
                <w:szCs w:val="18"/>
              </w:rPr>
            </w:pPr>
            <w:ins w:id="2291"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29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293" w:author="temp" w:date="2016-02-14T11:10:00Z"/>
                <w:rFonts w:ascii="微软雅黑" w:eastAsia="微软雅黑" w:hAnsi="微软雅黑"/>
                <w:color w:val="000000"/>
                <w:sz w:val="18"/>
                <w:szCs w:val="18"/>
              </w:rPr>
            </w:pPr>
            <w:ins w:id="2294"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2295"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ins w:id="229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bl>
    <w:p w:rsidR="0099371D" w:rsidRDefault="0099371D"/>
    <w:p w:rsidR="0099371D" w:rsidRDefault="002A4916">
      <w:pPr>
        <w:pStyle w:val="2"/>
        <w:rPr>
          <w:ins w:id="2297" w:author="temp" w:date="2016-02-17T17:27:00Z"/>
        </w:rPr>
      </w:pPr>
      <w:bookmarkStart w:id="2298" w:name="_Toc508982702"/>
      <w:r>
        <w:rPr>
          <w:rFonts w:hint="eastAsia"/>
        </w:rPr>
        <w:t>国家信息列表</w:t>
      </w:r>
      <w:ins w:id="2299" w:author="temp" w:date="2016-02-17T17:27:00Z">
        <w:r>
          <w:rPr>
            <w:rFonts w:hint="eastAsia"/>
          </w:rPr>
          <w:t>接口</w:t>
        </w:r>
        <w:bookmarkEnd w:id="2298"/>
      </w:ins>
    </w:p>
    <w:p w:rsidR="0099371D" w:rsidRDefault="002A4916">
      <w:pPr>
        <w:pStyle w:val="30"/>
        <w:rPr>
          <w:ins w:id="2300" w:author="temp" w:date="2016-02-17T17:27:00Z"/>
        </w:rPr>
      </w:pPr>
      <w:bookmarkStart w:id="2301" w:name="_Toc508982703"/>
      <w:ins w:id="2302" w:author="temp" w:date="2016-02-17T17:27:00Z">
        <w:r>
          <w:rPr>
            <w:rFonts w:hint="eastAsia"/>
          </w:rPr>
          <w:t>接口名称：</w:t>
        </w:r>
      </w:ins>
      <w:r>
        <w:rPr>
          <w:rFonts w:hint="eastAsia"/>
        </w:rPr>
        <w:t>base</w:t>
      </w:r>
      <w:r>
        <w:t>ment</w:t>
      </w:r>
      <w:r>
        <w:rPr>
          <w:rFonts w:hint="eastAsia"/>
        </w:rPr>
        <w:t>/country</w:t>
      </w:r>
      <w:r>
        <w:t>/</w:t>
      </w:r>
      <w:r>
        <w:rPr>
          <w:rFonts w:hint="eastAsia"/>
        </w:rPr>
        <w:t>country</w:t>
      </w:r>
      <w:r>
        <w:t>InfoList</w:t>
      </w:r>
      <w:r>
        <w:rPr>
          <w:rFonts w:hint="eastAsia"/>
        </w:rPr>
        <w:t>.</w:t>
      </w:r>
      <w:r>
        <w:t>do</w:t>
      </w:r>
      <w:bookmarkEnd w:id="2301"/>
    </w:p>
    <w:p w:rsidR="0099371D" w:rsidRDefault="002A4916">
      <w:pPr>
        <w:pStyle w:val="30"/>
        <w:rPr>
          <w:ins w:id="2303" w:author="temp" w:date="2016-02-17T17:27:00Z"/>
        </w:rPr>
      </w:pPr>
      <w:bookmarkStart w:id="2304" w:name="_Toc508982704"/>
      <w:ins w:id="2305" w:author="temp" w:date="2016-02-17T17:27:00Z">
        <w:r>
          <w:rPr>
            <w:rFonts w:hint="eastAsia"/>
          </w:rPr>
          <w:t>请求报文</w:t>
        </w:r>
        <w:bookmarkEnd w:id="2304"/>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306" w:author="temp" w:date="2016-02-17T17:27:00Z"/>
        </w:trPr>
        <w:tc>
          <w:tcPr>
            <w:tcW w:w="851" w:type="dxa"/>
            <w:shd w:val="clear" w:color="auto" w:fill="E6E6E6"/>
          </w:tcPr>
          <w:p w:rsidR="0099371D" w:rsidRDefault="002A4916">
            <w:pPr>
              <w:jc w:val="center"/>
              <w:rPr>
                <w:ins w:id="2307" w:author="temp" w:date="2016-02-17T17:27:00Z"/>
                <w:rFonts w:ascii="微软雅黑" w:eastAsia="微软雅黑" w:hAnsi="微软雅黑"/>
                <w:color w:val="000000"/>
                <w:sz w:val="18"/>
                <w:szCs w:val="18"/>
              </w:rPr>
            </w:pPr>
            <w:ins w:id="2308"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309" w:author="temp" w:date="2016-02-17T17:27:00Z"/>
                <w:rFonts w:ascii="微软雅黑" w:eastAsia="微软雅黑" w:hAnsi="微软雅黑"/>
                <w:color w:val="000000"/>
                <w:sz w:val="18"/>
                <w:szCs w:val="18"/>
              </w:rPr>
            </w:pPr>
            <w:ins w:id="2310"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311" w:author="temp" w:date="2016-02-17T17:27:00Z"/>
                <w:rFonts w:ascii="微软雅黑" w:eastAsia="微软雅黑" w:hAnsi="微软雅黑"/>
                <w:color w:val="000000"/>
                <w:sz w:val="18"/>
                <w:szCs w:val="18"/>
              </w:rPr>
            </w:pPr>
            <w:ins w:id="2312"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313" w:author="temp" w:date="2016-02-17T17:27:00Z"/>
                <w:rFonts w:ascii="微软雅黑" w:eastAsia="微软雅黑" w:hAnsi="微软雅黑"/>
                <w:color w:val="000000"/>
                <w:sz w:val="18"/>
                <w:szCs w:val="18"/>
              </w:rPr>
            </w:pPr>
            <w:ins w:id="2314"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315" w:author="temp" w:date="2016-02-17T17:27:00Z"/>
                <w:rFonts w:ascii="微软雅黑" w:eastAsia="微软雅黑" w:hAnsi="微软雅黑"/>
                <w:color w:val="000000"/>
                <w:sz w:val="18"/>
                <w:szCs w:val="18"/>
              </w:rPr>
            </w:pPr>
            <w:ins w:id="2316"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317" w:author="temp" w:date="2016-02-17T17:27:00Z"/>
                <w:rFonts w:ascii="微软雅黑" w:eastAsia="微软雅黑" w:hAnsi="微软雅黑"/>
                <w:color w:val="000000"/>
                <w:sz w:val="18"/>
                <w:szCs w:val="18"/>
              </w:rPr>
            </w:pPr>
            <w:ins w:id="2318"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319" w:author="temp" w:date="2016-02-17T17:27:00Z"/>
                <w:rFonts w:ascii="微软雅黑" w:eastAsia="微软雅黑" w:hAnsi="微软雅黑"/>
                <w:color w:val="000000"/>
                <w:sz w:val="18"/>
                <w:szCs w:val="18"/>
              </w:rPr>
            </w:pPr>
            <w:ins w:id="2320" w:author="temp" w:date="2016-02-17T17:27:00Z">
              <w:r>
                <w:rPr>
                  <w:rFonts w:ascii="微软雅黑" w:eastAsia="微软雅黑" w:hAnsi="微软雅黑" w:hint="eastAsia"/>
                  <w:color w:val="000000"/>
                  <w:sz w:val="18"/>
                  <w:szCs w:val="18"/>
                </w:rPr>
                <w:t>备注</w:t>
              </w:r>
            </w:ins>
          </w:p>
        </w:tc>
      </w:tr>
      <w:tr w:rsidR="0099371D">
        <w:trPr>
          <w:trHeight w:val="417"/>
          <w:ins w:id="2321" w:author="temp" w:date="2016-02-17T17:27:00Z"/>
        </w:trPr>
        <w:tc>
          <w:tcPr>
            <w:tcW w:w="851" w:type="dxa"/>
            <w:vMerge w:val="restart"/>
            <w:shd w:val="clear" w:color="auto" w:fill="auto"/>
            <w:vAlign w:val="center"/>
          </w:tcPr>
          <w:p w:rsidR="0099371D" w:rsidRDefault="0099371D">
            <w:pPr>
              <w:jc w:val="center"/>
              <w:rPr>
                <w:ins w:id="2322"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2323" w:author="temp" w:date="2016-02-17T17:27:00Z"/>
        </w:trPr>
        <w:tc>
          <w:tcPr>
            <w:tcW w:w="851" w:type="dxa"/>
            <w:vMerge/>
            <w:shd w:val="clear" w:color="auto" w:fill="auto"/>
          </w:tcPr>
          <w:p w:rsidR="0099371D" w:rsidRDefault="0099371D">
            <w:pPr>
              <w:rPr>
                <w:ins w:id="2324"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2325" w:author="temp" w:date="2016-02-17T17:27:00Z"/>
        </w:trPr>
        <w:tc>
          <w:tcPr>
            <w:tcW w:w="851" w:type="dxa"/>
            <w:vMerge/>
          </w:tcPr>
          <w:p w:rsidR="0099371D" w:rsidRDefault="0099371D">
            <w:pPr>
              <w:rPr>
                <w:ins w:id="2326" w:author="temp" w:date="2016-02-17T17:27:00Z"/>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countryCnName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国家中文名称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ins w:id="2327" w:author="temp" w:date="2016-02-17T17:27:00Z"/>
                <w:rFonts w:ascii="微软雅黑" w:eastAsia="微软雅黑" w:hAnsi="微软雅黑"/>
                <w:color w:val="000000"/>
                <w:sz w:val="18"/>
                <w:szCs w:val="18"/>
              </w:rPr>
            </w:pPr>
          </w:p>
        </w:tc>
      </w:tr>
    </w:tbl>
    <w:p w:rsidR="0099371D" w:rsidRDefault="0099371D">
      <w:pPr>
        <w:rPr>
          <w:ins w:id="2328" w:author="temp" w:date="2016-02-17T17:27:00Z"/>
        </w:rPr>
      </w:pPr>
    </w:p>
    <w:p w:rsidR="0099371D" w:rsidRDefault="002A4916">
      <w:pPr>
        <w:pStyle w:val="30"/>
        <w:rPr>
          <w:ins w:id="2329" w:author="temp" w:date="2016-02-17T17:27:00Z"/>
        </w:rPr>
      </w:pPr>
      <w:bookmarkStart w:id="2330" w:name="_Toc508982705"/>
      <w:ins w:id="2331" w:author="temp" w:date="2016-02-17T17:27:00Z">
        <w:r>
          <w:rPr>
            <w:rFonts w:hint="eastAsia"/>
          </w:rPr>
          <w:lastRenderedPageBreak/>
          <w:t>响应报文</w:t>
        </w:r>
        <w:bookmarkEnd w:id="233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332" w:author="temp" w:date="2016-02-17T17:27:00Z"/>
        </w:trPr>
        <w:tc>
          <w:tcPr>
            <w:tcW w:w="851" w:type="dxa"/>
            <w:shd w:val="clear" w:color="auto" w:fill="E6E6E6"/>
          </w:tcPr>
          <w:p w:rsidR="0099371D" w:rsidRDefault="002A4916">
            <w:pPr>
              <w:jc w:val="center"/>
              <w:rPr>
                <w:ins w:id="2333" w:author="temp" w:date="2016-02-17T17:27:00Z"/>
                <w:rFonts w:ascii="微软雅黑" w:eastAsia="微软雅黑" w:hAnsi="微软雅黑"/>
                <w:color w:val="000000"/>
                <w:sz w:val="18"/>
                <w:szCs w:val="18"/>
              </w:rPr>
            </w:pPr>
            <w:ins w:id="233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335" w:author="temp" w:date="2016-02-17T17:27:00Z"/>
                <w:rFonts w:ascii="微软雅黑" w:eastAsia="微软雅黑" w:hAnsi="微软雅黑"/>
                <w:color w:val="000000"/>
                <w:sz w:val="18"/>
                <w:szCs w:val="18"/>
              </w:rPr>
            </w:pPr>
            <w:ins w:id="233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337" w:author="temp" w:date="2016-02-17T17:27:00Z"/>
                <w:rFonts w:ascii="微软雅黑" w:eastAsia="微软雅黑" w:hAnsi="微软雅黑"/>
                <w:color w:val="000000"/>
                <w:sz w:val="18"/>
                <w:szCs w:val="18"/>
              </w:rPr>
            </w:pPr>
            <w:ins w:id="233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339" w:author="temp" w:date="2016-02-17T17:27:00Z"/>
                <w:rFonts w:ascii="微软雅黑" w:eastAsia="微软雅黑" w:hAnsi="微软雅黑"/>
                <w:color w:val="000000"/>
                <w:sz w:val="18"/>
                <w:szCs w:val="18"/>
              </w:rPr>
            </w:pPr>
            <w:ins w:id="234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341" w:author="temp" w:date="2016-02-17T17:27:00Z"/>
                <w:rFonts w:ascii="微软雅黑" w:eastAsia="微软雅黑" w:hAnsi="微软雅黑"/>
                <w:color w:val="000000"/>
                <w:sz w:val="18"/>
                <w:szCs w:val="18"/>
              </w:rPr>
            </w:pPr>
            <w:ins w:id="234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343" w:author="temp" w:date="2016-02-17T17:27:00Z"/>
                <w:rFonts w:ascii="微软雅黑" w:eastAsia="微软雅黑" w:hAnsi="微软雅黑"/>
                <w:color w:val="000000"/>
                <w:sz w:val="18"/>
                <w:szCs w:val="18"/>
              </w:rPr>
            </w:pPr>
            <w:ins w:id="234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345" w:author="temp" w:date="2016-02-17T17:27:00Z"/>
                <w:rFonts w:ascii="微软雅黑" w:eastAsia="微软雅黑" w:hAnsi="微软雅黑"/>
                <w:color w:val="000000"/>
                <w:sz w:val="18"/>
                <w:szCs w:val="18"/>
              </w:rPr>
            </w:pPr>
            <w:ins w:id="2346"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2347" w:author="temp" w:date="2016-02-17T17:27:00Z"/>
        </w:trPr>
        <w:tc>
          <w:tcPr>
            <w:tcW w:w="851" w:type="dxa"/>
            <w:vMerge w:val="restart"/>
            <w:shd w:val="clear" w:color="auto" w:fill="auto"/>
            <w:vAlign w:val="center"/>
          </w:tcPr>
          <w:p w:rsidR="0099371D" w:rsidRDefault="002A4916">
            <w:pPr>
              <w:jc w:val="center"/>
              <w:rPr>
                <w:ins w:id="2348" w:author="temp" w:date="2016-02-17T17:27:00Z"/>
                <w:rStyle w:val="shorttext"/>
              </w:rPr>
            </w:pPr>
            <w:r>
              <w:t>body.</w:t>
            </w:r>
            <w:r>
              <w:rPr>
                <w:rFonts w:hint="eastAsia"/>
              </w:rPr>
              <w:t>country</w:t>
            </w:r>
            <w:r>
              <w:t>InfoList []</w:t>
            </w:r>
          </w:p>
        </w:tc>
        <w:tc>
          <w:tcPr>
            <w:tcW w:w="1559" w:type="dxa"/>
            <w:shd w:val="clear" w:color="auto" w:fill="auto"/>
          </w:tcPr>
          <w:p w:rsidR="0099371D" w:rsidRDefault="002A4916">
            <w:pPr>
              <w:jc w:val="center"/>
              <w:rPr>
                <w:ins w:id="234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countryId</w:t>
            </w:r>
          </w:p>
        </w:tc>
        <w:tc>
          <w:tcPr>
            <w:tcW w:w="1296" w:type="dxa"/>
            <w:shd w:val="clear" w:color="auto" w:fill="auto"/>
          </w:tcPr>
          <w:p w:rsidR="0099371D" w:rsidRDefault="002A4916">
            <w:pPr>
              <w:jc w:val="center"/>
              <w:rPr>
                <w:ins w:id="235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国家ID</w:t>
            </w:r>
          </w:p>
        </w:tc>
        <w:tc>
          <w:tcPr>
            <w:tcW w:w="1029" w:type="dxa"/>
            <w:shd w:val="clear" w:color="auto" w:fill="auto"/>
          </w:tcPr>
          <w:p w:rsidR="0099371D" w:rsidRDefault="002A4916">
            <w:pPr>
              <w:jc w:val="center"/>
              <w:rPr>
                <w:ins w:id="2351" w:author="temp" w:date="2016-02-14T11:10:00Z"/>
                <w:rFonts w:ascii="微软雅黑" w:eastAsia="微软雅黑" w:hAnsi="微软雅黑"/>
                <w:color w:val="000000"/>
                <w:sz w:val="18"/>
                <w:szCs w:val="18"/>
              </w:rPr>
            </w:pPr>
            <w:ins w:id="235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35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354" w:author="temp" w:date="2016-02-14T11:10:00Z"/>
                <w:rFonts w:ascii="微软雅黑" w:eastAsia="微软雅黑" w:hAnsi="微软雅黑"/>
                <w:color w:val="000000"/>
                <w:sz w:val="18"/>
                <w:szCs w:val="18"/>
              </w:rPr>
            </w:pPr>
            <w:ins w:id="2355"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2356" w:author="temp" w:date="2016-02-14T11:10:00Z"/>
                <w:rFonts w:ascii="微软雅黑" w:eastAsia="微软雅黑" w:hAnsi="微软雅黑"/>
                <w:color w:val="000000"/>
                <w:sz w:val="18"/>
                <w:szCs w:val="18"/>
              </w:rPr>
            </w:pPr>
          </w:p>
        </w:tc>
      </w:tr>
      <w:tr w:rsidR="0099371D">
        <w:trPr>
          <w:trHeight w:val="417"/>
          <w:ins w:id="2357" w:author="temp" w:date="2016-02-17T17:27:00Z"/>
        </w:trPr>
        <w:tc>
          <w:tcPr>
            <w:tcW w:w="851" w:type="dxa"/>
            <w:vMerge/>
            <w:shd w:val="clear" w:color="auto" w:fill="auto"/>
          </w:tcPr>
          <w:p w:rsidR="0099371D" w:rsidRDefault="0099371D">
            <w:pPr>
              <w:jc w:val="center"/>
              <w:rPr>
                <w:ins w:id="2358" w:author="temp" w:date="2016-02-17T17:27:00Z"/>
                <w:rStyle w:val="shorttext"/>
              </w:rPr>
            </w:pPr>
          </w:p>
        </w:tc>
        <w:tc>
          <w:tcPr>
            <w:tcW w:w="1559" w:type="dxa"/>
            <w:shd w:val="clear" w:color="auto" w:fill="auto"/>
          </w:tcPr>
          <w:p w:rsidR="0099371D" w:rsidRDefault="002A4916">
            <w:pPr>
              <w:jc w:val="center"/>
              <w:rPr>
                <w:ins w:id="235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countryEn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236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国家英文名称</w:t>
            </w:r>
          </w:p>
        </w:tc>
        <w:tc>
          <w:tcPr>
            <w:tcW w:w="1029" w:type="dxa"/>
            <w:shd w:val="clear" w:color="auto" w:fill="auto"/>
          </w:tcPr>
          <w:p w:rsidR="0099371D" w:rsidRDefault="002A4916">
            <w:pPr>
              <w:jc w:val="center"/>
              <w:rPr>
                <w:ins w:id="2361" w:author="temp" w:date="2016-02-14T11:10:00Z"/>
                <w:rFonts w:ascii="微软雅黑" w:eastAsia="微软雅黑" w:hAnsi="微软雅黑"/>
                <w:color w:val="000000"/>
                <w:sz w:val="18"/>
                <w:szCs w:val="18"/>
              </w:rPr>
            </w:pPr>
            <w:ins w:id="236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36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236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2365" w:author="temp" w:date="2016-02-14T11:10:00Z"/>
                <w:rFonts w:ascii="微软雅黑" w:eastAsia="微软雅黑" w:hAnsi="微软雅黑"/>
                <w:color w:val="000000"/>
                <w:sz w:val="18"/>
                <w:szCs w:val="18"/>
              </w:rPr>
            </w:pPr>
          </w:p>
        </w:tc>
      </w:tr>
      <w:tr w:rsidR="0099371D">
        <w:trPr>
          <w:trHeight w:val="417"/>
          <w:ins w:id="2366" w:author="temp" w:date="2016-02-17T17:27:00Z"/>
        </w:trPr>
        <w:tc>
          <w:tcPr>
            <w:tcW w:w="851" w:type="dxa"/>
            <w:vMerge/>
            <w:shd w:val="clear" w:color="auto" w:fill="auto"/>
          </w:tcPr>
          <w:p w:rsidR="0099371D" w:rsidRDefault="0099371D">
            <w:pPr>
              <w:jc w:val="center"/>
              <w:rPr>
                <w:ins w:id="2367" w:author="temp" w:date="2016-02-17T17:27:00Z"/>
                <w:rStyle w:val="shorttext"/>
              </w:rPr>
            </w:pPr>
          </w:p>
        </w:tc>
        <w:tc>
          <w:tcPr>
            <w:tcW w:w="1559" w:type="dxa"/>
            <w:shd w:val="clear" w:color="auto" w:fill="auto"/>
          </w:tcPr>
          <w:p w:rsidR="0099371D" w:rsidRDefault="002A4916">
            <w:pPr>
              <w:jc w:val="center"/>
              <w:rPr>
                <w:ins w:id="236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countryCn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236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国家中文名称</w:t>
            </w:r>
          </w:p>
        </w:tc>
        <w:tc>
          <w:tcPr>
            <w:tcW w:w="1029" w:type="dxa"/>
            <w:shd w:val="clear" w:color="auto" w:fill="auto"/>
          </w:tcPr>
          <w:p w:rsidR="0099371D" w:rsidRDefault="002A4916">
            <w:pPr>
              <w:jc w:val="center"/>
              <w:rPr>
                <w:ins w:id="2370" w:author="temp" w:date="2016-02-14T11:10:00Z"/>
                <w:rFonts w:ascii="微软雅黑" w:eastAsia="微软雅黑" w:hAnsi="微软雅黑"/>
                <w:color w:val="000000"/>
                <w:sz w:val="18"/>
                <w:szCs w:val="18"/>
              </w:rPr>
            </w:pPr>
            <w:ins w:id="2371"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37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2373" w:author="temp" w:date="2016-02-14T11:10:00Z"/>
                <w:rFonts w:ascii="微软雅黑" w:eastAsia="微软雅黑" w:hAnsi="微软雅黑"/>
                <w:color w:val="000000"/>
                <w:sz w:val="18"/>
                <w:szCs w:val="18"/>
              </w:rPr>
            </w:pPr>
            <w:ins w:id="2374"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2375" w:author="temp" w:date="2016-02-14T11:10:00Z"/>
                <w:rFonts w:ascii="微软雅黑" w:eastAsia="微软雅黑" w:hAnsi="微软雅黑"/>
                <w:color w:val="000000"/>
                <w:sz w:val="18"/>
                <w:szCs w:val="18"/>
              </w:rPr>
            </w:pPr>
          </w:p>
        </w:tc>
      </w:tr>
      <w:tr w:rsidR="0099371D">
        <w:trPr>
          <w:trHeight w:val="417"/>
          <w:ins w:id="2376" w:author="temp" w:date="2016-02-17T17:27:00Z"/>
        </w:trPr>
        <w:tc>
          <w:tcPr>
            <w:tcW w:w="851" w:type="dxa"/>
            <w:vMerge/>
            <w:shd w:val="clear" w:color="auto" w:fill="auto"/>
          </w:tcPr>
          <w:p w:rsidR="0099371D" w:rsidRDefault="0099371D">
            <w:pPr>
              <w:jc w:val="center"/>
              <w:rPr>
                <w:ins w:id="2377" w:author="temp" w:date="2016-02-17T17:27:00Z"/>
                <w:rStyle w:val="shorttext"/>
              </w:rPr>
            </w:pPr>
          </w:p>
        </w:tc>
        <w:tc>
          <w:tcPr>
            <w:tcW w:w="1559" w:type="dxa"/>
            <w:shd w:val="clear" w:color="auto" w:fill="auto"/>
          </w:tcPr>
          <w:p w:rsidR="0099371D" w:rsidRDefault="002A4916">
            <w:pPr>
              <w:jc w:val="center"/>
              <w:rPr>
                <w:ins w:id="237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countryShort</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237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国家简称</w:t>
            </w:r>
          </w:p>
        </w:tc>
        <w:tc>
          <w:tcPr>
            <w:tcW w:w="1029" w:type="dxa"/>
            <w:shd w:val="clear" w:color="auto" w:fill="auto"/>
          </w:tcPr>
          <w:p w:rsidR="0099371D" w:rsidRDefault="002A4916">
            <w:pPr>
              <w:jc w:val="center"/>
              <w:rPr>
                <w:ins w:id="2380" w:author="temp" w:date="2016-02-14T11:10:00Z"/>
                <w:rFonts w:ascii="微软雅黑" w:eastAsia="微软雅黑" w:hAnsi="微软雅黑"/>
                <w:color w:val="000000"/>
                <w:sz w:val="18"/>
                <w:szCs w:val="18"/>
              </w:rPr>
            </w:pPr>
            <w:ins w:id="2381"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38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238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2384"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countryAb</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国家拼音缩写</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2385" w:author="temp" w:date="2016-02-17T17:27:00Z"/>
        </w:rPr>
      </w:pPr>
      <w:bookmarkStart w:id="2386" w:name="_Toc508982706"/>
      <w:r>
        <w:rPr>
          <w:rFonts w:hint="eastAsia"/>
        </w:rPr>
        <w:t>国家信息新增或更新</w:t>
      </w:r>
      <w:ins w:id="2387" w:author="temp" w:date="2016-02-17T17:27:00Z">
        <w:r>
          <w:rPr>
            <w:rFonts w:hint="eastAsia"/>
          </w:rPr>
          <w:t>接口</w:t>
        </w:r>
        <w:bookmarkEnd w:id="2386"/>
      </w:ins>
    </w:p>
    <w:p w:rsidR="0099371D" w:rsidRDefault="002A4916">
      <w:pPr>
        <w:pStyle w:val="30"/>
        <w:rPr>
          <w:ins w:id="2388" w:author="temp" w:date="2016-02-17T17:27:00Z"/>
        </w:rPr>
      </w:pPr>
      <w:bookmarkStart w:id="2389" w:name="_Toc508982707"/>
      <w:ins w:id="2390" w:author="temp" w:date="2016-02-17T17:27:00Z">
        <w:r>
          <w:rPr>
            <w:rFonts w:hint="eastAsia"/>
          </w:rPr>
          <w:t>接口名称：</w:t>
        </w:r>
      </w:ins>
      <w:r>
        <w:rPr>
          <w:rFonts w:hint="eastAsia"/>
        </w:rPr>
        <w:t>base</w:t>
      </w:r>
      <w:r>
        <w:t>ment</w:t>
      </w:r>
      <w:r>
        <w:rPr>
          <w:rFonts w:hint="eastAsia"/>
        </w:rPr>
        <w:t>/country</w:t>
      </w:r>
      <w:r>
        <w:t>/</w:t>
      </w:r>
      <w:r>
        <w:rPr>
          <w:rFonts w:hint="eastAsia"/>
        </w:rPr>
        <w:t>country</w:t>
      </w:r>
      <w:r>
        <w:t>InfoInsertOrUpdate</w:t>
      </w:r>
      <w:r>
        <w:rPr>
          <w:rFonts w:hint="eastAsia"/>
        </w:rPr>
        <w:t>.</w:t>
      </w:r>
      <w:r>
        <w:t>do</w:t>
      </w:r>
      <w:bookmarkEnd w:id="2389"/>
    </w:p>
    <w:p w:rsidR="0099371D" w:rsidRDefault="002A4916">
      <w:pPr>
        <w:pStyle w:val="30"/>
        <w:rPr>
          <w:ins w:id="2391" w:author="temp" w:date="2016-02-17T17:27:00Z"/>
        </w:rPr>
      </w:pPr>
      <w:bookmarkStart w:id="2392" w:name="_Toc508982708"/>
      <w:ins w:id="2393" w:author="temp" w:date="2016-02-17T17:27:00Z">
        <w:r>
          <w:rPr>
            <w:rFonts w:hint="eastAsia"/>
          </w:rPr>
          <w:t>请求报文</w:t>
        </w:r>
        <w:bookmarkEnd w:id="2392"/>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394" w:author="temp" w:date="2016-02-17T17:27:00Z"/>
        </w:trPr>
        <w:tc>
          <w:tcPr>
            <w:tcW w:w="851" w:type="dxa"/>
            <w:shd w:val="clear" w:color="auto" w:fill="E6E6E6"/>
          </w:tcPr>
          <w:p w:rsidR="0099371D" w:rsidRDefault="002A4916">
            <w:pPr>
              <w:jc w:val="center"/>
              <w:rPr>
                <w:ins w:id="2395" w:author="temp" w:date="2016-02-17T17:27:00Z"/>
                <w:rFonts w:ascii="微软雅黑" w:eastAsia="微软雅黑" w:hAnsi="微软雅黑"/>
                <w:color w:val="000000"/>
                <w:sz w:val="18"/>
                <w:szCs w:val="18"/>
              </w:rPr>
            </w:pPr>
            <w:ins w:id="2396"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397" w:author="temp" w:date="2016-02-17T17:27:00Z"/>
                <w:rFonts w:ascii="微软雅黑" w:eastAsia="微软雅黑" w:hAnsi="微软雅黑"/>
                <w:color w:val="000000"/>
                <w:sz w:val="18"/>
                <w:szCs w:val="18"/>
              </w:rPr>
            </w:pPr>
            <w:ins w:id="2398"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399" w:author="temp" w:date="2016-02-17T17:27:00Z"/>
                <w:rFonts w:ascii="微软雅黑" w:eastAsia="微软雅黑" w:hAnsi="微软雅黑"/>
                <w:color w:val="000000"/>
                <w:sz w:val="18"/>
                <w:szCs w:val="18"/>
              </w:rPr>
            </w:pPr>
            <w:ins w:id="2400"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401" w:author="temp" w:date="2016-02-17T17:27:00Z"/>
                <w:rFonts w:ascii="微软雅黑" w:eastAsia="微软雅黑" w:hAnsi="微软雅黑"/>
                <w:color w:val="000000"/>
                <w:sz w:val="18"/>
                <w:szCs w:val="18"/>
              </w:rPr>
            </w:pPr>
            <w:ins w:id="2402"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403" w:author="temp" w:date="2016-02-17T17:27:00Z"/>
                <w:rFonts w:ascii="微软雅黑" w:eastAsia="微软雅黑" w:hAnsi="微软雅黑"/>
                <w:color w:val="000000"/>
                <w:sz w:val="18"/>
                <w:szCs w:val="18"/>
              </w:rPr>
            </w:pPr>
            <w:ins w:id="2404"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405" w:author="temp" w:date="2016-02-17T17:27:00Z"/>
                <w:rFonts w:ascii="微软雅黑" w:eastAsia="微软雅黑" w:hAnsi="微软雅黑"/>
                <w:color w:val="000000"/>
                <w:sz w:val="18"/>
                <w:szCs w:val="18"/>
              </w:rPr>
            </w:pPr>
            <w:ins w:id="2406"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407" w:author="temp" w:date="2016-02-17T17:27:00Z"/>
                <w:rFonts w:ascii="微软雅黑" w:eastAsia="微软雅黑" w:hAnsi="微软雅黑"/>
                <w:color w:val="000000"/>
                <w:sz w:val="18"/>
                <w:szCs w:val="18"/>
              </w:rPr>
            </w:pPr>
            <w:ins w:id="2408" w:author="temp" w:date="2016-02-17T17:27:00Z">
              <w:r>
                <w:rPr>
                  <w:rFonts w:ascii="微软雅黑" w:eastAsia="微软雅黑" w:hAnsi="微软雅黑" w:hint="eastAsia"/>
                  <w:color w:val="000000"/>
                  <w:sz w:val="18"/>
                  <w:szCs w:val="18"/>
                </w:rPr>
                <w:t>备注</w:t>
              </w:r>
            </w:ins>
          </w:p>
        </w:tc>
      </w:tr>
      <w:tr w:rsidR="0099371D">
        <w:trPr>
          <w:trHeight w:val="417"/>
          <w:ins w:id="2409" w:author="temp" w:date="2016-02-17T17:27:00Z"/>
        </w:trPr>
        <w:tc>
          <w:tcPr>
            <w:tcW w:w="851" w:type="dxa"/>
            <w:vMerge w:val="restart"/>
            <w:shd w:val="clear" w:color="auto" w:fill="auto"/>
          </w:tcPr>
          <w:p w:rsidR="0099371D" w:rsidRDefault="0099371D">
            <w:pPr>
              <w:rPr>
                <w:ins w:id="2410" w:author="temp" w:date="2016-02-17T17:27:00Z"/>
                <w:rStyle w:val="shorttext"/>
              </w:rPr>
            </w:pPr>
          </w:p>
        </w:tc>
        <w:tc>
          <w:tcPr>
            <w:tcW w:w="1559" w:type="dxa"/>
            <w:shd w:val="clear" w:color="auto" w:fill="auto"/>
          </w:tcPr>
          <w:p w:rsidR="0099371D" w:rsidRDefault="002A4916">
            <w:pPr>
              <w:jc w:val="center"/>
              <w:rPr>
                <w:ins w:id="241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countryId</w:t>
            </w:r>
          </w:p>
        </w:tc>
        <w:tc>
          <w:tcPr>
            <w:tcW w:w="1296" w:type="dxa"/>
            <w:shd w:val="clear" w:color="auto" w:fill="auto"/>
          </w:tcPr>
          <w:p w:rsidR="0099371D" w:rsidRDefault="002A4916">
            <w:pPr>
              <w:jc w:val="center"/>
              <w:rPr>
                <w:ins w:id="241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国家ID</w:t>
            </w:r>
          </w:p>
        </w:tc>
        <w:tc>
          <w:tcPr>
            <w:tcW w:w="1029" w:type="dxa"/>
            <w:shd w:val="clear" w:color="auto" w:fill="auto"/>
          </w:tcPr>
          <w:p w:rsidR="0099371D" w:rsidRDefault="002A4916">
            <w:pPr>
              <w:jc w:val="center"/>
              <w:rPr>
                <w:ins w:id="2413" w:author="temp" w:date="2016-02-14T11:10:00Z"/>
                <w:rFonts w:ascii="微软雅黑" w:eastAsia="微软雅黑" w:hAnsi="微软雅黑"/>
                <w:color w:val="000000"/>
                <w:sz w:val="18"/>
                <w:szCs w:val="18"/>
              </w:rPr>
            </w:pPr>
            <w:ins w:id="2414"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41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41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ins w:id="2417"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有值为更新， 无值为新增</w:t>
            </w:r>
          </w:p>
        </w:tc>
      </w:tr>
      <w:tr w:rsidR="0099371D">
        <w:trPr>
          <w:trHeight w:val="417"/>
          <w:ins w:id="2418" w:author="temp" w:date="2016-02-17T17:27:00Z"/>
        </w:trPr>
        <w:tc>
          <w:tcPr>
            <w:tcW w:w="851" w:type="dxa"/>
            <w:vMerge/>
          </w:tcPr>
          <w:p w:rsidR="0099371D" w:rsidRDefault="0099371D">
            <w:pPr>
              <w:rPr>
                <w:ins w:id="2419" w:author="temp" w:date="2016-02-17T17:27:00Z"/>
                <w:rFonts w:ascii="微软雅黑" w:eastAsia="微软雅黑" w:hAnsi="微软雅黑"/>
                <w:color w:val="000000"/>
                <w:sz w:val="18"/>
                <w:szCs w:val="18"/>
              </w:rPr>
            </w:pPr>
          </w:p>
        </w:tc>
        <w:tc>
          <w:tcPr>
            <w:tcW w:w="1559" w:type="dxa"/>
          </w:tcPr>
          <w:p w:rsidR="0099371D" w:rsidRDefault="002A4916">
            <w:pPr>
              <w:jc w:val="center"/>
              <w:rPr>
                <w:ins w:id="242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countryEn</w:t>
            </w:r>
            <w:r>
              <w:rPr>
                <w:rFonts w:ascii="微软雅黑" w:eastAsia="微软雅黑" w:hAnsi="微软雅黑" w:hint="eastAsia"/>
                <w:color w:val="000000"/>
                <w:sz w:val="18"/>
                <w:szCs w:val="18"/>
              </w:rPr>
              <w:t>Name</w:t>
            </w:r>
          </w:p>
        </w:tc>
        <w:tc>
          <w:tcPr>
            <w:tcW w:w="1296" w:type="dxa"/>
          </w:tcPr>
          <w:p w:rsidR="0099371D" w:rsidRDefault="002A4916">
            <w:pPr>
              <w:jc w:val="center"/>
              <w:rPr>
                <w:ins w:id="242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国家英文名称</w:t>
            </w:r>
          </w:p>
        </w:tc>
        <w:tc>
          <w:tcPr>
            <w:tcW w:w="1029" w:type="dxa"/>
          </w:tcPr>
          <w:p w:rsidR="0099371D" w:rsidRDefault="002A4916">
            <w:pPr>
              <w:jc w:val="center"/>
              <w:rPr>
                <w:ins w:id="2422" w:author="temp" w:date="2016-02-14T11:10:00Z"/>
                <w:rFonts w:ascii="微软雅黑" w:eastAsia="微软雅黑" w:hAnsi="微软雅黑"/>
                <w:color w:val="000000"/>
                <w:sz w:val="18"/>
                <w:szCs w:val="18"/>
              </w:rPr>
            </w:pPr>
            <w:ins w:id="2423"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ins w:id="242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ins w:id="242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ins w:id="2426" w:author="temp" w:date="2016-02-14T11:10:00Z"/>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countryCn</w:t>
            </w:r>
            <w:r>
              <w:rPr>
                <w:rFonts w:ascii="微软雅黑" w:eastAsia="微软雅黑" w:hAnsi="微软雅黑" w:hint="eastAsia"/>
                <w:color w:val="000000"/>
                <w:sz w:val="18"/>
                <w:szCs w:val="18"/>
              </w:rPr>
              <w: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国家中文名称</w:t>
            </w:r>
          </w:p>
        </w:tc>
        <w:tc>
          <w:tcPr>
            <w:tcW w:w="1029" w:type="dxa"/>
          </w:tcPr>
          <w:p w:rsidR="0099371D" w:rsidRDefault="002A4916">
            <w:pPr>
              <w:jc w:val="center"/>
              <w:rPr>
                <w:rFonts w:ascii="微软雅黑" w:eastAsia="微软雅黑" w:hAnsi="微软雅黑"/>
                <w:color w:val="000000"/>
                <w:sz w:val="18"/>
                <w:szCs w:val="18"/>
              </w:rPr>
            </w:pPr>
            <w:ins w:id="2427"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ins w:id="2428" w:author="temp" w:date="2016-02-14T11:10:00Z">
              <w:r>
                <w:rPr>
                  <w:rFonts w:ascii="微软雅黑" w:eastAsia="微软雅黑" w:hAnsi="微软雅黑" w:hint="eastAsia"/>
                  <w:color w:val="000000"/>
                  <w:sz w:val="18"/>
                  <w:szCs w:val="18"/>
                </w:rPr>
                <w:t>M</w:t>
              </w:r>
            </w:ins>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countryShort</w:t>
            </w:r>
            <w:r>
              <w:rPr>
                <w:rFonts w:ascii="微软雅黑" w:eastAsia="微软雅黑" w:hAnsi="微软雅黑" w:hint="eastAsia"/>
                <w:color w:val="000000"/>
                <w:sz w:val="18"/>
                <w:szCs w:val="18"/>
              </w:rPr>
              <w: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国家简称</w:t>
            </w:r>
          </w:p>
        </w:tc>
        <w:tc>
          <w:tcPr>
            <w:tcW w:w="1029" w:type="dxa"/>
          </w:tcPr>
          <w:p w:rsidR="0099371D" w:rsidRDefault="002A4916">
            <w:pPr>
              <w:jc w:val="center"/>
              <w:rPr>
                <w:rFonts w:ascii="微软雅黑" w:eastAsia="微软雅黑" w:hAnsi="微软雅黑"/>
                <w:color w:val="000000"/>
                <w:sz w:val="18"/>
                <w:szCs w:val="18"/>
              </w:rPr>
            </w:pPr>
            <w:ins w:id="2429"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countryAb</w:t>
            </w:r>
            <w:r>
              <w:rPr>
                <w:rFonts w:ascii="微软雅黑" w:eastAsia="微软雅黑" w:hAnsi="微软雅黑" w:hint="eastAsia"/>
                <w:color w:val="000000"/>
                <w:sz w:val="18"/>
                <w:szCs w:val="18"/>
              </w:rPr>
              <w: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国家拼音缩写</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rPr>
          <w:ins w:id="2430" w:author="temp" w:date="2016-02-17T17:27:00Z"/>
        </w:rPr>
      </w:pPr>
    </w:p>
    <w:p w:rsidR="0099371D" w:rsidRDefault="002A4916">
      <w:pPr>
        <w:pStyle w:val="30"/>
        <w:rPr>
          <w:ins w:id="2431" w:author="temp" w:date="2016-02-17T17:27:00Z"/>
        </w:rPr>
      </w:pPr>
      <w:bookmarkStart w:id="2432" w:name="_Toc508982709"/>
      <w:ins w:id="2433" w:author="temp" w:date="2016-02-17T17:27:00Z">
        <w:r>
          <w:rPr>
            <w:rFonts w:hint="eastAsia"/>
          </w:rPr>
          <w:t>响应报文</w:t>
        </w:r>
        <w:bookmarkEnd w:id="2432"/>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434" w:author="temp" w:date="2016-02-17T17:27:00Z"/>
        </w:trPr>
        <w:tc>
          <w:tcPr>
            <w:tcW w:w="851" w:type="dxa"/>
            <w:shd w:val="clear" w:color="auto" w:fill="E6E6E6"/>
          </w:tcPr>
          <w:p w:rsidR="0099371D" w:rsidRDefault="002A4916">
            <w:pPr>
              <w:jc w:val="center"/>
              <w:rPr>
                <w:ins w:id="2435" w:author="temp" w:date="2016-02-17T17:27:00Z"/>
                <w:rFonts w:ascii="微软雅黑" w:eastAsia="微软雅黑" w:hAnsi="微软雅黑"/>
                <w:color w:val="000000"/>
                <w:sz w:val="18"/>
                <w:szCs w:val="18"/>
              </w:rPr>
            </w:pPr>
            <w:ins w:id="2436"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437" w:author="temp" w:date="2016-02-17T17:27:00Z"/>
                <w:rFonts w:ascii="微软雅黑" w:eastAsia="微软雅黑" w:hAnsi="微软雅黑"/>
                <w:color w:val="000000"/>
                <w:sz w:val="18"/>
                <w:szCs w:val="18"/>
              </w:rPr>
            </w:pPr>
            <w:ins w:id="2438"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439" w:author="temp" w:date="2016-02-17T17:27:00Z"/>
                <w:rFonts w:ascii="微软雅黑" w:eastAsia="微软雅黑" w:hAnsi="微软雅黑"/>
                <w:color w:val="000000"/>
                <w:sz w:val="18"/>
                <w:szCs w:val="18"/>
              </w:rPr>
            </w:pPr>
            <w:ins w:id="2440"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441" w:author="temp" w:date="2016-02-17T17:27:00Z"/>
                <w:rFonts w:ascii="微软雅黑" w:eastAsia="微软雅黑" w:hAnsi="微软雅黑"/>
                <w:color w:val="000000"/>
                <w:sz w:val="18"/>
                <w:szCs w:val="18"/>
              </w:rPr>
            </w:pPr>
            <w:ins w:id="2442"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443" w:author="temp" w:date="2016-02-17T17:27:00Z"/>
                <w:rFonts w:ascii="微软雅黑" w:eastAsia="微软雅黑" w:hAnsi="微软雅黑"/>
                <w:color w:val="000000"/>
                <w:sz w:val="18"/>
                <w:szCs w:val="18"/>
              </w:rPr>
            </w:pPr>
            <w:ins w:id="2444"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445" w:author="temp" w:date="2016-02-17T17:27:00Z"/>
                <w:rFonts w:ascii="微软雅黑" w:eastAsia="微软雅黑" w:hAnsi="微软雅黑"/>
                <w:color w:val="000000"/>
                <w:sz w:val="18"/>
                <w:szCs w:val="18"/>
              </w:rPr>
            </w:pPr>
            <w:ins w:id="2446"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447" w:author="temp" w:date="2016-02-17T17:27:00Z"/>
                <w:rFonts w:ascii="微软雅黑" w:eastAsia="微软雅黑" w:hAnsi="微软雅黑"/>
                <w:color w:val="000000"/>
                <w:sz w:val="18"/>
                <w:szCs w:val="18"/>
              </w:rPr>
            </w:pPr>
            <w:ins w:id="2448"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lastRenderedPageBreak/>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ins w:id="2449" w:author="temp" w:date="2016-02-17T17:27:00Z"/>
        </w:trPr>
        <w:tc>
          <w:tcPr>
            <w:tcW w:w="851" w:type="dxa"/>
            <w:vMerge/>
            <w:shd w:val="clear" w:color="auto" w:fill="auto"/>
            <w:vAlign w:val="center"/>
          </w:tcPr>
          <w:p w:rsidR="0099371D" w:rsidRDefault="0099371D">
            <w:pPr>
              <w:jc w:val="center"/>
              <w:rPr>
                <w:ins w:id="2450"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2451" w:author="temp" w:date="2016-02-17T17:27:00Z"/>
        </w:trPr>
        <w:tc>
          <w:tcPr>
            <w:tcW w:w="851" w:type="dxa"/>
            <w:shd w:val="clear" w:color="auto" w:fill="auto"/>
          </w:tcPr>
          <w:p w:rsidR="0099371D" w:rsidRDefault="002A4916">
            <w:pPr>
              <w:jc w:val="center"/>
              <w:rPr>
                <w:ins w:id="2452" w:author="temp" w:date="2016-02-17T17:27:00Z"/>
                <w:rStyle w:val="shorttext"/>
              </w:rPr>
            </w:pPr>
            <w:r>
              <w:rPr>
                <w:rStyle w:val="shorttext"/>
                <w:rFonts w:hint="eastAsia"/>
              </w:rPr>
              <w:t>body</w:t>
            </w:r>
          </w:p>
        </w:tc>
        <w:tc>
          <w:tcPr>
            <w:tcW w:w="1559" w:type="dxa"/>
            <w:shd w:val="clear" w:color="auto" w:fill="auto"/>
          </w:tcPr>
          <w:p w:rsidR="0099371D" w:rsidRDefault="002A4916">
            <w:pPr>
              <w:jc w:val="center"/>
              <w:rPr>
                <w:ins w:id="245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countryId</w:t>
            </w:r>
          </w:p>
        </w:tc>
        <w:tc>
          <w:tcPr>
            <w:tcW w:w="1296" w:type="dxa"/>
            <w:shd w:val="clear" w:color="auto" w:fill="auto"/>
          </w:tcPr>
          <w:p w:rsidR="0099371D" w:rsidRDefault="002A4916">
            <w:pPr>
              <w:jc w:val="center"/>
              <w:rPr>
                <w:ins w:id="245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国家ID</w:t>
            </w:r>
          </w:p>
        </w:tc>
        <w:tc>
          <w:tcPr>
            <w:tcW w:w="1029" w:type="dxa"/>
            <w:shd w:val="clear" w:color="auto" w:fill="auto"/>
          </w:tcPr>
          <w:p w:rsidR="0099371D" w:rsidRDefault="002A4916">
            <w:pPr>
              <w:jc w:val="center"/>
              <w:rPr>
                <w:ins w:id="2455" w:author="temp" w:date="2016-02-14T11:10:00Z"/>
                <w:rFonts w:ascii="微软雅黑" w:eastAsia="微软雅黑" w:hAnsi="微软雅黑"/>
                <w:color w:val="000000"/>
                <w:sz w:val="18"/>
                <w:szCs w:val="18"/>
              </w:rPr>
            </w:pPr>
            <w:ins w:id="245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45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458"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ins w:id="2459" w:author="temp" w:date="2016-02-14T11:10:00Z"/>
                <w:rFonts w:ascii="微软雅黑" w:eastAsia="微软雅黑" w:hAnsi="微软雅黑"/>
                <w:color w:val="000000"/>
                <w:sz w:val="18"/>
                <w:szCs w:val="18"/>
              </w:rPr>
            </w:pPr>
          </w:p>
        </w:tc>
      </w:tr>
    </w:tbl>
    <w:p w:rsidR="0099371D" w:rsidRDefault="0099371D"/>
    <w:p w:rsidR="0099371D" w:rsidRDefault="002A4916">
      <w:pPr>
        <w:pStyle w:val="2"/>
        <w:rPr>
          <w:ins w:id="2460" w:author="temp" w:date="2016-02-17T17:27:00Z"/>
        </w:rPr>
      </w:pPr>
      <w:bookmarkStart w:id="2461" w:name="_Toc508982710"/>
      <w:r>
        <w:rPr>
          <w:rFonts w:hint="eastAsia"/>
        </w:rPr>
        <w:t>国家信息查询</w:t>
      </w:r>
      <w:ins w:id="2462" w:author="temp" w:date="2016-02-17T17:27:00Z">
        <w:r>
          <w:rPr>
            <w:rFonts w:hint="eastAsia"/>
          </w:rPr>
          <w:t>接口</w:t>
        </w:r>
        <w:bookmarkEnd w:id="2461"/>
      </w:ins>
    </w:p>
    <w:p w:rsidR="0099371D" w:rsidRDefault="002A4916">
      <w:pPr>
        <w:pStyle w:val="30"/>
        <w:rPr>
          <w:ins w:id="2463" w:author="temp" w:date="2016-02-17T17:27:00Z"/>
        </w:rPr>
      </w:pPr>
      <w:bookmarkStart w:id="2464" w:name="_Toc508982711"/>
      <w:ins w:id="2465" w:author="temp" w:date="2016-02-17T17:27:00Z">
        <w:r>
          <w:rPr>
            <w:rFonts w:hint="eastAsia"/>
          </w:rPr>
          <w:t>接口名称：</w:t>
        </w:r>
      </w:ins>
      <w:r>
        <w:rPr>
          <w:rFonts w:hint="eastAsia"/>
        </w:rPr>
        <w:t>base</w:t>
      </w:r>
      <w:r>
        <w:t>ment</w:t>
      </w:r>
      <w:r>
        <w:rPr>
          <w:rFonts w:hint="eastAsia"/>
        </w:rPr>
        <w:t>/country</w:t>
      </w:r>
      <w:r>
        <w:t>/</w:t>
      </w:r>
      <w:r>
        <w:rPr>
          <w:rFonts w:hint="eastAsia"/>
        </w:rPr>
        <w:t>country</w:t>
      </w:r>
      <w:r>
        <w:t>Info</w:t>
      </w:r>
      <w:r>
        <w:rPr>
          <w:rFonts w:hint="eastAsia"/>
        </w:rPr>
        <w:t>.</w:t>
      </w:r>
      <w:r>
        <w:t>do</w:t>
      </w:r>
      <w:bookmarkEnd w:id="2464"/>
    </w:p>
    <w:p w:rsidR="0099371D" w:rsidRDefault="002A4916">
      <w:pPr>
        <w:pStyle w:val="30"/>
        <w:rPr>
          <w:ins w:id="2466" w:author="temp" w:date="2016-02-17T17:27:00Z"/>
        </w:rPr>
      </w:pPr>
      <w:bookmarkStart w:id="2467" w:name="_Toc508982712"/>
      <w:ins w:id="2468" w:author="temp" w:date="2016-02-17T17:27:00Z">
        <w:r>
          <w:rPr>
            <w:rFonts w:hint="eastAsia"/>
          </w:rPr>
          <w:t>请求报文</w:t>
        </w:r>
        <w:bookmarkEnd w:id="2467"/>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469" w:author="temp" w:date="2016-02-17T17:27:00Z"/>
        </w:trPr>
        <w:tc>
          <w:tcPr>
            <w:tcW w:w="851" w:type="dxa"/>
            <w:shd w:val="clear" w:color="auto" w:fill="E6E6E6"/>
          </w:tcPr>
          <w:p w:rsidR="0099371D" w:rsidRDefault="002A4916">
            <w:pPr>
              <w:jc w:val="center"/>
              <w:rPr>
                <w:ins w:id="2470" w:author="temp" w:date="2016-02-17T17:27:00Z"/>
                <w:rFonts w:ascii="微软雅黑" w:eastAsia="微软雅黑" w:hAnsi="微软雅黑"/>
                <w:color w:val="000000"/>
                <w:sz w:val="18"/>
                <w:szCs w:val="18"/>
              </w:rPr>
            </w:pPr>
            <w:ins w:id="2471"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472" w:author="temp" w:date="2016-02-17T17:27:00Z"/>
                <w:rFonts w:ascii="微软雅黑" w:eastAsia="微软雅黑" w:hAnsi="微软雅黑"/>
                <w:color w:val="000000"/>
                <w:sz w:val="18"/>
                <w:szCs w:val="18"/>
              </w:rPr>
            </w:pPr>
            <w:ins w:id="2473"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474" w:author="temp" w:date="2016-02-17T17:27:00Z"/>
                <w:rFonts w:ascii="微软雅黑" w:eastAsia="微软雅黑" w:hAnsi="微软雅黑"/>
                <w:color w:val="000000"/>
                <w:sz w:val="18"/>
                <w:szCs w:val="18"/>
              </w:rPr>
            </w:pPr>
            <w:ins w:id="2475"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476" w:author="temp" w:date="2016-02-17T17:27:00Z"/>
                <w:rFonts w:ascii="微软雅黑" w:eastAsia="微软雅黑" w:hAnsi="微软雅黑"/>
                <w:color w:val="000000"/>
                <w:sz w:val="18"/>
                <w:szCs w:val="18"/>
              </w:rPr>
            </w:pPr>
            <w:ins w:id="2477"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478" w:author="temp" w:date="2016-02-17T17:27:00Z"/>
                <w:rFonts w:ascii="微软雅黑" w:eastAsia="微软雅黑" w:hAnsi="微软雅黑"/>
                <w:color w:val="000000"/>
                <w:sz w:val="18"/>
                <w:szCs w:val="18"/>
              </w:rPr>
            </w:pPr>
            <w:ins w:id="2479"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480" w:author="temp" w:date="2016-02-17T17:27:00Z"/>
                <w:rFonts w:ascii="微软雅黑" w:eastAsia="微软雅黑" w:hAnsi="微软雅黑"/>
                <w:color w:val="000000"/>
                <w:sz w:val="18"/>
                <w:szCs w:val="18"/>
              </w:rPr>
            </w:pPr>
            <w:ins w:id="2481"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482" w:author="temp" w:date="2016-02-17T17:27:00Z"/>
                <w:rFonts w:ascii="微软雅黑" w:eastAsia="微软雅黑" w:hAnsi="微软雅黑"/>
                <w:color w:val="000000"/>
                <w:sz w:val="18"/>
                <w:szCs w:val="18"/>
              </w:rPr>
            </w:pPr>
            <w:ins w:id="2483" w:author="temp" w:date="2016-02-17T17:27:00Z">
              <w:r>
                <w:rPr>
                  <w:rFonts w:ascii="微软雅黑" w:eastAsia="微软雅黑" w:hAnsi="微软雅黑" w:hint="eastAsia"/>
                  <w:color w:val="000000"/>
                  <w:sz w:val="18"/>
                  <w:szCs w:val="18"/>
                </w:rPr>
                <w:t>备注</w:t>
              </w:r>
            </w:ins>
          </w:p>
        </w:tc>
      </w:tr>
      <w:tr w:rsidR="0099371D">
        <w:trPr>
          <w:trHeight w:val="417"/>
          <w:ins w:id="2484" w:author="temp" w:date="2016-02-17T17:27:00Z"/>
        </w:trPr>
        <w:tc>
          <w:tcPr>
            <w:tcW w:w="851" w:type="dxa"/>
            <w:shd w:val="clear" w:color="auto" w:fill="auto"/>
            <w:vAlign w:val="center"/>
          </w:tcPr>
          <w:p w:rsidR="0099371D" w:rsidRDefault="0099371D">
            <w:pPr>
              <w:jc w:val="center"/>
              <w:rPr>
                <w:ins w:id="2485" w:author="temp" w:date="2016-02-17T17:27:00Z"/>
                <w:rStyle w:val="shorttext"/>
              </w:rPr>
            </w:pPr>
          </w:p>
        </w:tc>
        <w:tc>
          <w:tcPr>
            <w:tcW w:w="1559" w:type="dxa"/>
            <w:shd w:val="clear" w:color="auto" w:fill="auto"/>
          </w:tcPr>
          <w:p w:rsidR="0099371D" w:rsidRDefault="002A4916">
            <w:pPr>
              <w:jc w:val="center"/>
              <w:rPr>
                <w:ins w:id="248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countryId</w:t>
            </w:r>
          </w:p>
        </w:tc>
        <w:tc>
          <w:tcPr>
            <w:tcW w:w="1296" w:type="dxa"/>
            <w:shd w:val="clear" w:color="auto" w:fill="auto"/>
          </w:tcPr>
          <w:p w:rsidR="0099371D" w:rsidRDefault="002A4916">
            <w:pPr>
              <w:jc w:val="center"/>
              <w:rPr>
                <w:ins w:id="2487"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国家ID</w:t>
            </w:r>
          </w:p>
        </w:tc>
        <w:tc>
          <w:tcPr>
            <w:tcW w:w="1029" w:type="dxa"/>
            <w:shd w:val="clear" w:color="auto" w:fill="auto"/>
          </w:tcPr>
          <w:p w:rsidR="0099371D" w:rsidRDefault="002A4916">
            <w:pPr>
              <w:jc w:val="center"/>
              <w:rPr>
                <w:ins w:id="2488" w:author="temp" w:date="2016-02-14T11:10:00Z"/>
                <w:rFonts w:ascii="微软雅黑" w:eastAsia="微软雅黑" w:hAnsi="微软雅黑"/>
                <w:color w:val="000000"/>
                <w:sz w:val="18"/>
                <w:szCs w:val="18"/>
              </w:rPr>
            </w:pPr>
            <w:ins w:id="2489"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49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49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ins w:id="2492" w:author="temp" w:date="2016-02-14T11:10:00Z"/>
                <w:rFonts w:ascii="微软雅黑" w:eastAsia="微软雅黑" w:hAnsi="微软雅黑"/>
                <w:color w:val="000000"/>
                <w:sz w:val="18"/>
                <w:szCs w:val="18"/>
              </w:rPr>
            </w:pPr>
          </w:p>
        </w:tc>
      </w:tr>
    </w:tbl>
    <w:p w:rsidR="0099371D" w:rsidRDefault="0099371D">
      <w:pPr>
        <w:rPr>
          <w:ins w:id="2493" w:author="temp" w:date="2016-02-17T17:27:00Z"/>
        </w:rPr>
      </w:pPr>
    </w:p>
    <w:p w:rsidR="0099371D" w:rsidRDefault="002A4916">
      <w:pPr>
        <w:pStyle w:val="30"/>
        <w:rPr>
          <w:ins w:id="2494" w:author="temp" w:date="2016-02-17T17:27:00Z"/>
        </w:rPr>
      </w:pPr>
      <w:bookmarkStart w:id="2495" w:name="_Toc508982713"/>
      <w:ins w:id="2496" w:author="temp" w:date="2016-02-17T17:27:00Z">
        <w:r>
          <w:rPr>
            <w:rFonts w:hint="eastAsia"/>
          </w:rPr>
          <w:t>响应报文</w:t>
        </w:r>
        <w:bookmarkEnd w:id="2495"/>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497" w:author="temp" w:date="2016-02-17T17:27:00Z"/>
        </w:trPr>
        <w:tc>
          <w:tcPr>
            <w:tcW w:w="851" w:type="dxa"/>
            <w:shd w:val="clear" w:color="auto" w:fill="E6E6E6"/>
          </w:tcPr>
          <w:p w:rsidR="0099371D" w:rsidRDefault="002A4916">
            <w:pPr>
              <w:jc w:val="center"/>
              <w:rPr>
                <w:ins w:id="2498" w:author="temp" w:date="2016-02-17T17:27:00Z"/>
                <w:rFonts w:ascii="微软雅黑" w:eastAsia="微软雅黑" w:hAnsi="微软雅黑"/>
                <w:color w:val="000000"/>
                <w:sz w:val="18"/>
                <w:szCs w:val="18"/>
              </w:rPr>
            </w:pPr>
            <w:ins w:id="2499"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500" w:author="temp" w:date="2016-02-17T17:27:00Z"/>
                <w:rFonts w:ascii="微软雅黑" w:eastAsia="微软雅黑" w:hAnsi="微软雅黑"/>
                <w:color w:val="000000"/>
                <w:sz w:val="18"/>
                <w:szCs w:val="18"/>
              </w:rPr>
            </w:pPr>
            <w:ins w:id="2501"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502" w:author="temp" w:date="2016-02-17T17:27:00Z"/>
                <w:rFonts w:ascii="微软雅黑" w:eastAsia="微软雅黑" w:hAnsi="微软雅黑"/>
                <w:color w:val="000000"/>
                <w:sz w:val="18"/>
                <w:szCs w:val="18"/>
              </w:rPr>
            </w:pPr>
            <w:ins w:id="2503"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504" w:author="temp" w:date="2016-02-17T17:27:00Z"/>
                <w:rFonts w:ascii="微软雅黑" w:eastAsia="微软雅黑" w:hAnsi="微软雅黑"/>
                <w:color w:val="000000"/>
                <w:sz w:val="18"/>
                <w:szCs w:val="18"/>
              </w:rPr>
            </w:pPr>
            <w:ins w:id="2505"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506" w:author="temp" w:date="2016-02-17T17:27:00Z"/>
                <w:rFonts w:ascii="微软雅黑" w:eastAsia="微软雅黑" w:hAnsi="微软雅黑"/>
                <w:color w:val="000000"/>
                <w:sz w:val="18"/>
                <w:szCs w:val="18"/>
              </w:rPr>
            </w:pPr>
            <w:ins w:id="2507"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508" w:author="temp" w:date="2016-02-17T17:27:00Z"/>
                <w:rFonts w:ascii="微软雅黑" w:eastAsia="微软雅黑" w:hAnsi="微软雅黑"/>
                <w:color w:val="000000"/>
                <w:sz w:val="18"/>
                <w:szCs w:val="18"/>
              </w:rPr>
            </w:pPr>
            <w:ins w:id="2509"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510" w:author="temp" w:date="2016-02-17T17:27:00Z"/>
                <w:rFonts w:ascii="微软雅黑" w:eastAsia="微软雅黑" w:hAnsi="微软雅黑"/>
                <w:color w:val="000000"/>
                <w:sz w:val="18"/>
                <w:szCs w:val="18"/>
              </w:rPr>
            </w:pPr>
            <w:ins w:id="2511"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countryId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国家ID</w:t>
            </w:r>
          </w:p>
        </w:tc>
        <w:tc>
          <w:tcPr>
            <w:tcW w:w="1029" w:type="dxa"/>
            <w:shd w:val="clear" w:color="auto" w:fill="auto"/>
          </w:tcPr>
          <w:p w:rsidR="0099371D" w:rsidRDefault="002A4916">
            <w:pPr>
              <w:jc w:val="center"/>
              <w:rPr>
                <w:rFonts w:ascii="微软雅黑" w:eastAsia="微软雅黑" w:hAnsi="微软雅黑"/>
                <w:color w:val="000000"/>
                <w:sz w:val="18"/>
                <w:szCs w:val="18"/>
              </w:rPr>
            </w:pPr>
            <w:ins w:id="251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ins w:id="2513"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2514" w:author="temp" w:date="2016-02-17T17:27:00Z"/>
        </w:trPr>
        <w:tc>
          <w:tcPr>
            <w:tcW w:w="851" w:type="dxa"/>
            <w:vMerge/>
            <w:shd w:val="clear" w:color="auto" w:fill="auto"/>
            <w:vAlign w:val="center"/>
          </w:tcPr>
          <w:p w:rsidR="0099371D" w:rsidRDefault="0099371D">
            <w:pPr>
              <w:jc w:val="center"/>
              <w:rPr>
                <w:ins w:id="2515" w:author="temp" w:date="2016-02-17T17:27:00Z"/>
                <w:rStyle w:val="shorttext"/>
              </w:rPr>
            </w:pPr>
          </w:p>
        </w:tc>
        <w:tc>
          <w:tcPr>
            <w:tcW w:w="1559" w:type="dxa"/>
            <w:shd w:val="clear" w:color="auto" w:fill="auto"/>
          </w:tcPr>
          <w:p w:rsidR="0099371D" w:rsidRDefault="002A4916">
            <w:pPr>
              <w:jc w:val="center"/>
              <w:rPr>
                <w:ins w:id="251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countryEn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2517"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国家英文名称</w:t>
            </w:r>
          </w:p>
        </w:tc>
        <w:tc>
          <w:tcPr>
            <w:tcW w:w="1029" w:type="dxa"/>
            <w:shd w:val="clear" w:color="auto" w:fill="auto"/>
          </w:tcPr>
          <w:p w:rsidR="0099371D" w:rsidRDefault="002A4916">
            <w:pPr>
              <w:jc w:val="center"/>
              <w:rPr>
                <w:ins w:id="2518" w:author="temp" w:date="2016-02-14T11:10:00Z"/>
                <w:rFonts w:ascii="微软雅黑" w:eastAsia="微软雅黑" w:hAnsi="微软雅黑"/>
                <w:color w:val="000000"/>
                <w:sz w:val="18"/>
                <w:szCs w:val="18"/>
              </w:rPr>
            </w:pPr>
            <w:ins w:id="2519"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52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252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2522" w:author="temp" w:date="2016-02-14T11:10:00Z"/>
                <w:rFonts w:ascii="微软雅黑" w:eastAsia="微软雅黑" w:hAnsi="微软雅黑"/>
                <w:color w:val="000000"/>
                <w:sz w:val="18"/>
                <w:szCs w:val="18"/>
              </w:rPr>
            </w:pPr>
          </w:p>
        </w:tc>
      </w:tr>
      <w:tr w:rsidR="0099371D">
        <w:trPr>
          <w:trHeight w:val="417"/>
          <w:ins w:id="2523" w:author="temp" w:date="2016-02-17T17:27:00Z"/>
        </w:trPr>
        <w:tc>
          <w:tcPr>
            <w:tcW w:w="851" w:type="dxa"/>
            <w:vMerge/>
            <w:shd w:val="clear" w:color="auto" w:fill="auto"/>
          </w:tcPr>
          <w:p w:rsidR="0099371D" w:rsidRDefault="0099371D">
            <w:pPr>
              <w:jc w:val="center"/>
              <w:rPr>
                <w:ins w:id="2524" w:author="temp" w:date="2016-02-17T17:27:00Z"/>
                <w:rStyle w:val="shorttext"/>
              </w:rPr>
            </w:pPr>
          </w:p>
        </w:tc>
        <w:tc>
          <w:tcPr>
            <w:tcW w:w="1559" w:type="dxa"/>
            <w:shd w:val="clear" w:color="auto" w:fill="auto"/>
          </w:tcPr>
          <w:p w:rsidR="0099371D" w:rsidRDefault="002A4916">
            <w:pPr>
              <w:jc w:val="center"/>
              <w:rPr>
                <w:ins w:id="252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countryCn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252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国家中文名称</w:t>
            </w:r>
          </w:p>
        </w:tc>
        <w:tc>
          <w:tcPr>
            <w:tcW w:w="1029" w:type="dxa"/>
            <w:shd w:val="clear" w:color="auto" w:fill="auto"/>
          </w:tcPr>
          <w:p w:rsidR="0099371D" w:rsidRDefault="002A4916">
            <w:pPr>
              <w:jc w:val="center"/>
              <w:rPr>
                <w:ins w:id="2527" w:author="temp" w:date="2016-02-14T11:10:00Z"/>
                <w:rFonts w:ascii="微软雅黑" w:eastAsia="微软雅黑" w:hAnsi="微软雅黑"/>
                <w:color w:val="000000"/>
                <w:sz w:val="18"/>
                <w:szCs w:val="18"/>
              </w:rPr>
            </w:pPr>
            <w:ins w:id="2528"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52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2530" w:author="temp" w:date="2016-02-14T11:10:00Z"/>
                <w:rFonts w:ascii="微软雅黑" w:eastAsia="微软雅黑" w:hAnsi="微软雅黑"/>
                <w:color w:val="000000"/>
                <w:sz w:val="18"/>
                <w:szCs w:val="18"/>
              </w:rPr>
            </w:pPr>
            <w:ins w:id="2531"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2532"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countryShort</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国家简称</w:t>
            </w:r>
          </w:p>
        </w:tc>
        <w:tc>
          <w:tcPr>
            <w:tcW w:w="1029" w:type="dxa"/>
            <w:shd w:val="clear" w:color="auto" w:fill="auto"/>
          </w:tcPr>
          <w:p w:rsidR="0099371D" w:rsidRDefault="002A4916">
            <w:pPr>
              <w:jc w:val="center"/>
              <w:rPr>
                <w:rFonts w:ascii="微软雅黑" w:eastAsia="微软雅黑" w:hAnsi="微软雅黑"/>
                <w:color w:val="000000"/>
                <w:sz w:val="18"/>
                <w:szCs w:val="18"/>
              </w:rPr>
            </w:pPr>
            <w:ins w:id="2533"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countryAb</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国家拼音缩写</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2534" w:author="temp" w:date="2016-02-17T17:27:00Z"/>
        </w:rPr>
      </w:pPr>
      <w:bookmarkStart w:id="2535" w:name="_Toc508982714"/>
      <w:r>
        <w:lastRenderedPageBreak/>
        <w:t>Banner</w:t>
      </w:r>
      <w:r>
        <w:rPr>
          <w:rFonts w:hint="eastAsia"/>
        </w:rPr>
        <w:t>图信息列表</w:t>
      </w:r>
      <w:ins w:id="2536" w:author="temp" w:date="2016-02-17T17:27:00Z">
        <w:r>
          <w:rPr>
            <w:rFonts w:hint="eastAsia"/>
          </w:rPr>
          <w:t>接口</w:t>
        </w:r>
      </w:ins>
      <w:r>
        <w:rPr>
          <w:rFonts w:hint="eastAsia"/>
        </w:rPr>
        <w:t>(作废</w:t>
      </w:r>
      <w:r>
        <w:t>)</w:t>
      </w:r>
      <w:bookmarkEnd w:id="2535"/>
    </w:p>
    <w:p w:rsidR="0099371D" w:rsidRDefault="002A4916">
      <w:pPr>
        <w:pStyle w:val="30"/>
        <w:rPr>
          <w:ins w:id="2537" w:author="temp" w:date="2016-02-17T17:27:00Z"/>
        </w:rPr>
      </w:pPr>
      <w:bookmarkStart w:id="2538" w:name="_Toc508982715"/>
      <w:ins w:id="2539" w:author="temp" w:date="2016-02-17T17:27:00Z">
        <w:r>
          <w:rPr>
            <w:rFonts w:hint="eastAsia"/>
          </w:rPr>
          <w:t>接口名称：</w:t>
        </w:r>
      </w:ins>
      <w:r>
        <w:t>advertisement</w:t>
      </w:r>
      <w:r>
        <w:rPr>
          <w:rFonts w:hint="eastAsia"/>
        </w:rPr>
        <w:t>/</w:t>
      </w:r>
      <w:r>
        <w:t>banner/banner</w:t>
      </w:r>
      <w:r>
        <w:rPr>
          <w:rFonts w:hint="eastAsia"/>
        </w:rPr>
        <w:t>Pic</w:t>
      </w:r>
      <w:r>
        <w:t>InfoList</w:t>
      </w:r>
      <w:r>
        <w:rPr>
          <w:rFonts w:hint="eastAsia"/>
        </w:rPr>
        <w:t>.</w:t>
      </w:r>
      <w:r>
        <w:t>do</w:t>
      </w:r>
      <w:bookmarkEnd w:id="2538"/>
    </w:p>
    <w:p w:rsidR="0099371D" w:rsidRDefault="002A4916">
      <w:pPr>
        <w:pStyle w:val="30"/>
        <w:rPr>
          <w:ins w:id="2540" w:author="temp" w:date="2016-02-17T17:27:00Z"/>
        </w:rPr>
      </w:pPr>
      <w:bookmarkStart w:id="2541" w:name="_Toc508982716"/>
      <w:ins w:id="2542" w:author="temp" w:date="2016-02-17T17:27:00Z">
        <w:r>
          <w:rPr>
            <w:rFonts w:hint="eastAsia"/>
          </w:rPr>
          <w:t>请求报文</w:t>
        </w:r>
        <w:bookmarkEnd w:id="2541"/>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543" w:author="temp" w:date="2016-02-17T17:27:00Z"/>
        </w:trPr>
        <w:tc>
          <w:tcPr>
            <w:tcW w:w="851" w:type="dxa"/>
            <w:shd w:val="clear" w:color="auto" w:fill="E6E6E6"/>
          </w:tcPr>
          <w:p w:rsidR="0099371D" w:rsidRDefault="002A4916">
            <w:pPr>
              <w:jc w:val="center"/>
              <w:rPr>
                <w:ins w:id="2544" w:author="temp" w:date="2016-02-17T17:27:00Z"/>
                <w:rFonts w:ascii="微软雅黑" w:eastAsia="微软雅黑" w:hAnsi="微软雅黑"/>
                <w:color w:val="000000"/>
                <w:sz w:val="18"/>
                <w:szCs w:val="18"/>
              </w:rPr>
            </w:pPr>
            <w:ins w:id="2545"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546" w:author="temp" w:date="2016-02-17T17:27:00Z"/>
                <w:rFonts w:ascii="微软雅黑" w:eastAsia="微软雅黑" w:hAnsi="微软雅黑"/>
                <w:color w:val="000000"/>
                <w:sz w:val="18"/>
                <w:szCs w:val="18"/>
              </w:rPr>
            </w:pPr>
            <w:ins w:id="2547"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548" w:author="temp" w:date="2016-02-17T17:27:00Z"/>
                <w:rFonts w:ascii="微软雅黑" w:eastAsia="微软雅黑" w:hAnsi="微软雅黑"/>
                <w:color w:val="000000"/>
                <w:sz w:val="18"/>
                <w:szCs w:val="18"/>
              </w:rPr>
            </w:pPr>
            <w:ins w:id="2549"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550" w:author="temp" w:date="2016-02-17T17:27:00Z"/>
                <w:rFonts w:ascii="微软雅黑" w:eastAsia="微软雅黑" w:hAnsi="微软雅黑"/>
                <w:color w:val="000000"/>
                <w:sz w:val="18"/>
                <w:szCs w:val="18"/>
              </w:rPr>
            </w:pPr>
            <w:ins w:id="2551"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552" w:author="temp" w:date="2016-02-17T17:27:00Z"/>
                <w:rFonts w:ascii="微软雅黑" w:eastAsia="微软雅黑" w:hAnsi="微软雅黑"/>
                <w:color w:val="000000"/>
                <w:sz w:val="18"/>
                <w:szCs w:val="18"/>
              </w:rPr>
            </w:pPr>
            <w:ins w:id="2553"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554" w:author="temp" w:date="2016-02-17T17:27:00Z"/>
                <w:rFonts w:ascii="微软雅黑" w:eastAsia="微软雅黑" w:hAnsi="微软雅黑"/>
                <w:color w:val="000000"/>
                <w:sz w:val="18"/>
                <w:szCs w:val="18"/>
              </w:rPr>
            </w:pPr>
            <w:ins w:id="2555"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556" w:author="temp" w:date="2016-02-17T17:27:00Z"/>
                <w:rFonts w:ascii="微软雅黑" w:eastAsia="微软雅黑" w:hAnsi="微软雅黑"/>
                <w:color w:val="000000"/>
                <w:sz w:val="18"/>
                <w:szCs w:val="18"/>
              </w:rPr>
            </w:pPr>
            <w:ins w:id="2557" w:author="temp" w:date="2016-02-17T17:27:00Z">
              <w:r>
                <w:rPr>
                  <w:rFonts w:ascii="微软雅黑" w:eastAsia="微软雅黑" w:hAnsi="微软雅黑" w:hint="eastAsia"/>
                  <w:color w:val="000000"/>
                  <w:sz w:val="18"/>
                  <w:szCs w:val="18"/>
                </w:rPr>
                <w:t>备注</w:t>
              </w:r>
            </w:ins>
          </w:p>
        </w:tc>
      </w:tr>
      <w:tr w:rsidR="0099371D">
        <w:trPr>
          <w:trHeight w:val="417"/>
          <w:ins w:id="2558" w:author="temp" w:date="2016-02-17T17:27:00Z"/>
        </w:trPr>
        <w:tc>
          <w:tcPr>
            <w:tcW w:w="851" w:type="dxa"/>
            <w:vMerge w:val="restart"/>
            <w:shd w:val="clear" w:color="auto" w:fill="auto"/>
            <w:vAlign w:val="center"/>
          </w:tcPr>
          <w:p w:rsidR="0099371D" w:rsidRDefault="0099371D">
            <w:pPr>
              <w:jc w:val="center"/>
              <w:rPr>
                <w:ins w:id="2559"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2560" w:author="temp" w:date="2016-02-17T17:27:00Z"/>
        </w:trPr>
        <w:tc>
          <w:tcPr>
            <w:tcW w:w="851" w:type="dxa"/>
            <w:vMerge/>
            <w:shd w:val="clear" w:color="auto" w:fill="auto"/>
          </w:tcPr>
          <w:p w:rsidR="0099371D" w:rsidRDefault="0099371D">
            <w:pPr>
              <w:rPr>
                <w:ins w:id="2561"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2562" w:author="temp" w:date="2016-02-17T17:27:00Z"/>
        </w:trPr>
        <w:tc>
          <w:tcPr>
            <w:tcW w:w="851" w:type="dxa"/>
            <w:vMerge/>
          </w:tcPr>
          <w:p w:rsidR="0099371D" w:rsidRDefault="0099371D">
            <w:pPr>
              <w:rPr>
                <w:ins w:id="2563" w:author="temp" w:date="2016-02-17T17:27:00Z"/>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billName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ins w:id="2564" w:author="temp" w:date="2016-02-17T17:27:00Z"/>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billPage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所属页面</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billPost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页面中的位置</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依次从上到下，从左到右 1/2/3/4/5/6</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广告状态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广告所属商户ID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rPr>
          <w:ins w:id="2565" w:author="temp" w:date="2016-02-17T17:27:00Z"/>
        </w:rPr>
      </w:pPr>
    </w:p>
    <w:p w:rsidR="0099371D" w:rsidRDefault="002A4916">
      <w:pPr>
        <w:pStyle w:val="30"/>
        <w:rPr>
          <w:ins w:id="2566" w:author="temp" w:date="2016-02-17T17:27:00Z"/>
        </w:rPr>
      </w:pPr>
      <w:bookmarkStart w:id="2567" w:name="_Toc508982717"/>
      <w:ins w:id="2568" w:author="temp" w:date="2016-02-17T17:27:00Z">
        <w:r>
          <w:rPr>
            <w:rFonts w:hint="eastAsia"/>
          </w:rPr>
          <w:t>响应报文</w:t>
        </w:r>
        <w:bookmarkEnd w:id="2567"/>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569" w:author="temp" w:date="2016-02-17T17:27:00Z"/>
        </w:trPr>
        <w:tc>
          <w:tcPr>
            <w:tcW w:w="851" w:type="dxa"/>
            <w:shd w:val="clear" w:color="auto" w:fill="E6E6E6"/>
          </w:tcPr>
          <w:p w:rsidR="0099371D" w:rsidRDefault="002A4916">
            <w:pPr>
              <w:jc w:val="center"/>
              <w:rPr>
                <w:ins w:id="2570" w:author="temp" w:date="2016-02-17T17:27:00Z"/>
                <w:rFonts w:ascii="微软雅黑" w:eastAsia="微软雅黑" w:hAnsi="微软雅黑"/>
                <w:color w:val="000000"/>
                <w:sz w:val="18"/>
                <w:szCs w:val="18"/>
              </w:rPr>
            </w:pPr>
            <w:ins w:id="2571"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572" w:author="temp" w:date="2016-02-17T17:27:00Z"/>
                <w:rFonts w:ascii="微软雅黑" w:eastAsia="微软雅黑" w:hAnsi="微软雅黑"/>
                <w:color w:val="000000"/>
                <w:sz w:val="18"/>
                <w:szCs w:val="18"/>
              </w:rPr>
            </w:pPr>
            <w:ins w:id="2573"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574" w:author="temp" w:date="2016-02-17T17:27:00Z"/>
                <w:rFonts w:ascii="微软雅黑" w:eastAsia="微软雅黑" w:hAnsi="微软雅黑"/>
                <w:color w:val="000000"/>
                <w:sz w:val="18"/>
                <w:szCs w:val="18"/>
              </w:rPr>
            </w:pPr>
            <w:ins w:id="2575"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576" w:author="temp" w:date="2016-02-17T17:27:00Z"/>
                <w:rFonts w:ascii="微软雅黑" w:eastAsia="微软雅黑" w:hAnsi="微软雅黑"/>
                <w:color w:val="000000"/>
                <w:sz w:val="18"/>
                <w:szCs w:val="18"/>
              </w:rPr>
            </w:pPr>
            <w:ins w:id="2577"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578" w:author="temp" w:date="2016-02-17T17:27:00Z"/>
                <w:rFonts w:ascii="微软雅黑" w:eastAsia="微软雅黑" w:hAnsi="微软雅黑"/>
                <w:color w:val="000000"/>
                <w:sz w:val="18"/>
                <w:szCs w:val="18"/>
              </w:rPr>
            </w:pPr>
            <w:ins w:id="2579"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580" w:author="temp" w:date="2016-02-17T17:27:00Z"/>
                <w:rFonts w:ascii="微软雅黑" w:eastAsia="微软雅黑" w:hAnsi="微软雅黑"/>
                <w:color w:val="000000"/>
                <w:sz w:val="18"/>
                <w:szCs w:val="18"/>
              </w:rPr>
            </w:pPr>
            <w:ins w:id="2581"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582" w:author="temp" w:date="2016-02-17T17:27:00Z"/>
                <w:rFonts w:ascii="微软雅黑" w:eastAsia="微软雅黑" w:hAnsi="微软雅黑"/>
                <w:color w:val="000000"/>
                <w:sz w:val="18"/>
                <w:szCs w:val="18"/>
              </w:rPr>
            </w:pPr>
            <w:ins w:id="2583"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2584" w:author="temp" w:date="2016-02-17T17:27:00Z"/>
        </w:trPr>
        <w:tc>
          <w:tcPr>
            <w:tcW w:w="851" w:type="dxa"/>
            <w:vMerge w:val="restart"/>
            <w:shd w:val="clear" w:color="auto" w:fill="auto"/>
            <w:vAlign w:val="center"/>
          </w:tcPr>
          <w:p w:rsidR="0099371D" w:rsidRDefault="002A4916">
            <w:pPr>
              <w:jc w:val="center"/>
              <w:rPr>
                <w:ins w:id="2585" w:author="temp" w:date="2016-02-17T17:27:00Z"/>
                <w:rStyle w:val="shorttext"/>
              </w:rPr>
            </w:pPr>
            <w:r>
              <w:t>body.banner</w:t>
            </w:r>
            <w:r>
              <w:rPr>
                <w:rFonts w:hint="eastAsia"/>
              </w:rPr>
              <w:t>Pic</w:t>
            </w:r>
            <w:r>
              <w:t>InfoList []</w:t>
            </w:r>
          </w:p>
        </w:tc>
        <w:tc>
          <w:tcPr>
            <w:tcW w:w="1559" w:type="dxa"/>
            <w:shd w:val="clear" w:color="auto" w:fill="auto"/>
          </w:tcPr>
          <w:p w:rsidR="0099371D" w:rsidRDefault="002A4916">
            <w:pPr>
              <w:jc w:val="center"/>
              <w:rPr>
                <w:ins w:id="258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billId</w:t>
            </w:r>
          </w:p>
        </w:tc>
        <w:tc>
          <w:tcPr>
            <w:tcW w:w="1296" w:type="dxa"/>
            <w:shd w:val="clear" w:color="auto" w:fill="auto"/>
          </w:tcPr>
          <w:p w:rsidR="0099371D" w:rsidRDefault="002A4916">
            <w:pPr>
              <w:jc w:val="center"/>
              <w:rPr>
                <w:ins w:id="2587"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广告ID</w:t>
            </w:r>
          </w:p>
        </w:tc>
        <w:tc>
          <w:tcPr>
            <w:tcW w:w="1029" w:type="dxa"/>
            <w:shd w:val="clear" w:color="auto" w:fill="auto"/>
          </w:tcPr>
          <w:p w:rsidR="0099371D" w:rsidRDefault="002A4916">
            <w:pPr>
              <w:jc w:val="center"/>
              <w:rPr>
                <w:ins w:id="2588" w:author="temp" w:date="2016-02-14T11:10:00Z"/>
                <w:rFonts w:ascii="微软雅黑" w:eastAsia="微软雅黑" w:hAnsi="微软雅黑"/>
                <w:color w:val="000000"/>
                <w:sz w:val="18"/>
                <w:szCs w:val="18"/>
              </w:rPr>
            </w:pPr>
            <w:ins w:id="2589"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59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591" w:author="temp" w:date="2016-02-14T11:10:00Z"/>
                <w:rFonts w:ascii="微软雅黑" w:eastAsia="微软雅黑" w:hAnsi="微软雅黑"/>
                <w:color w:val="000000"/>
                <w:sz w:val="18"/>
                <w:szCs w:val="18"/>
              </w:rPr>
            </w:pPr>
            <w:ins w:id="2592"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2593" w:author="temp" w:date="2016-02-14T11:10:00Z"/>
                <w:rFonts w:ascii="微软雅黑" w:eastAsia="微软雅黑" w:hAnsi="微软雅黑"/>
                <w:color w:val="000000"/>
                <w:sz w:val="18"/>
                <w:szCs w:val="18"/>
              </w:rPr>
            </w:pPr>
          </w:p>
        </w:tc>
      </w:tr>
      <w:tr w:rsidR="0099371D">
        <w:trPr>
          <w:trHeight w:val="417"/>
          <w:ins w:id="2594" w:author="temp" w:date="2016-02-17T17:27:00Z"/>
        </w:trPr>
        <w:tc>
          <w:tcPr>
            <w:tcW w:w="851" w:type="dxa"/>
            <w:vMerge/>
            <w:shd w:val="clear" w:color="auto" w:fill="auto"/>
          </w:tcPr>
          <w:p w:rsidR="0099371D" w:rsidRDefault="0099371D">
            <w:pPr>
              <w:jc w:val="center"/>
              <w:rPr>
                <w:ins w:id="2595" w:author="temp" w:date="2016-02-17T17:27:00Z"/>
                <w:rStyle w:val="shorttext"/>
              </w:rPr>
            </w:pPr>
          </w:p>
        </w:tc>
        <w:tc>
          <w:tcPr>
            <w:tcW w:w="1559" w:type="dxa"/>
            <w:shd w:val="clear" w:color="auto" w:fill="auto"/>
          </w:tcPr>
          <w:p w:rsidR="0099371D" w:rsidRDefault="002A4916">
            <w:pPr>
              <w:jc w:val="center"/>
              <w:rPr>
                <w:ins w:id="259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billName</w:t>
            </w:r>
          </w:p>
        </w:tc>
        <w:tc>
          <w:tcPr>
            <w:tcW w:w="1296" w:type="dxa"/>
            <w:shd w:val="clear" w:color="auto" w:fill="auto"/>
          </w:tcPr>
          <w:p w:rsidR="0099371D" w:rsidRDefault="002A4916">
            <w:pPr>
              <w:jc w:val="center"/>
              <w:rPr>
                <w:ins w:id="2597"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广告名称</w:t>
            </w:r>
          </w:p>
        </w:tc>
        <w:tc>
          <w:tcPr>
            <w:tcW w:w="1029" w:type="dxa"/>
            <w:shd w:val="clear" w:color="auto" w:fill="auto"/>
          </w:tcPr>
          <w:p w:rsidR="0099371D" w:rsidRDefault="002A4916">
            <w:pPr>
              <w:jc w:val="center"/>
              <w:rPr>
                <w:ins w:id="2598" w:author="temp" w:date="2016-02-14T11:10:00Z"/>
                <w:rFonts w:ascii="微软雅黑" w:eastAsia="微软雅黑" w:hAnsi="微软雅黑"/>
                <w:color w:val="000000"/>
                <w:sz w:val="18"/>
                <w:szCs w:val="18"/>
              </w:rPr>
            </w:pPr>
            <w:ins w:id="2599"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60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260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2602" w:author="temp" w:date="2016-02-14T11:10:00Z"/>
                <w:rFonts w:ascii="微软雅黑" w:eastAsia="微软雅黑" w:hAnsi="微软雅黑"/>
                <w:color w:val="000000"/>
                <w:sz w:val="18"/>
                <w:szCs w:val="18"/>
              </w:rPr>
            </w:pPr>
          </w:p>
        </w:tc>
      </w:tr>
      <w:tr w:rsidR="0099371D">
        <w:trPr>
          <w:trHeight w:val="417"/>
          <w:ins w:id="2603" w:author="temp" w:date="2016-02-17T17:27:00Z"/>
        </w:trPr>
        <w:tc>
          <w:tcPr>
            <w:tcW w:w="851" w:type="dxa"/>
            <w:vMerge/>
            <w:shd w:val="clear" w:color="auto" w:fill="auto"/>
          </w:tcPr>
          <w:p w:rsidR="0099371D" w:rsidRDefault="0099371D">
            <w:pPr>
              <w:jc w:val="center"/>
              <w:rPr>
                <w:ins w:id="2604" w:author="temp" w:date="2016-02-17T17:27:00Z"/>
                <w:rStyle w:val="shorttext"/>
              </w:rPr>
            </w:pPr>
          </w:p>
        </w:tc>
        <w:tc>
          <w:tcPr>
            <w:tcW w:w="1559" w:type="dxa"/>
            <w:shd w:val="clear" w:color="auto" w:fill="auto"/>
          </w:tcPr>
          <w:p w:rsidR="0099371D" w:rsidRDefault="002A4916">
            <w:pPr>
              <w:jc w:val="center"/>
              <w:rPr>
                <w:ins w:id="260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billPic</w:t>
            </w:r>
          </w:p>
        </w:tc>
        <w:tc>
          <w:tcPr>
            <w:tcW w:w="1296" w:type="dxa"/>
            <w:shd w:val="clear" w:color="auto" w:fill="auto"/>
          </w:tcPr>
          <w:p w:rsidR="0099371D" w:rsidRDefault="002A4916">
            <w:pPr>
              <w:jc w:val="center"/>
              <w:rPr>
                <w:ins w:id="260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广告图片</w:t>
            </w:r>
          </w:p>
        </w:tc>
        <w:tc>
          <w:tcPr>
            <w:tcW w:w="1029" w:type="dxa"/>
            <w:shd w:val="clear" w:color="auto" w:fill="auto"/>
          </w:tcPr>
          <w:p w:rsidR="0099371D" w:rsidRDefault="002A4916">
            <w:pPr>
              <w:jc w:val="center"/>
              <w:rPr>
                <w:ins w:id="2607" w:author="temp" w:date="2016-02-14T11:10:00Z"/>
                <w:rFonts w:ascii="微软雅黑" w:eastAsia="微软雅黑" w:hAnsi="微软雅黑"/>
                <w:color w:val="000000"/>
                <w:sz w:val="18"/>
                <w:szCs w:val="18"/>
              </w:rPr>
            </w:pPr>
            <w:ins w:id="2608"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60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261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2611" w:author="temp" w:date="2016-02-14T11:10:00Z"/>
                <w:rFonts w:ascii="微软雅黑" w:eastAsia="微软雅黑" w:hAnsi="微软雅黑"/>
                <w:color w:val="000000"/>
                <w:sz w:val="18"/>
                <w:szCs w:val="18"/>
              </w:rPr>
            </w:pPr>
          </w:p>
        </w:tc>
      </w:tr>
      <w:tr w:rsidR="0099371D">
        <w:trPr>
          <w:trHeight w:val="417"/>
          <w:ins w:id="2612" w:author="temp" w:date="2016-02-17T17:27:00Z"/>
        </w:trPr>
        <w:tc>
          <w:tcPr>
            <w:tcW w:w="851" w:type="dxa"/>
            <w:vMerge/>
            <w:shd w:val="clear" w:color="auto" w:fill="auto"/>
          </w:tcPr>
          <w:p w:rsidR="0099371D" w:rsidRDefault="0099371D">
            <w:pPr>
              <w:jc w:val="center"/>
              <w:rPr>
                <w:ins w:id="2613" w:author="temp" w:date="2016-02-17T17:27:00Z"/>
                <w:rStyle w:val="shorttext"/>
              </w:rPr>
            </w:pPr>
          </w:p>
        </w:tc>
        <w:tc>
          <w:tcPr>
            <w:tcW w:w="1559" w:type="dxa"/>
            <w:shd w:val="clear" w:color="auto" w:fill="auto"/>
          </w:tcPr>
          <w:p w:rsidR="0099371D" w:rsidRDefault="002A4916">
            <w:pPr>
              <w:jc w:val="center"/>
              <w:rPr>
                <w:ins w:id="261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billUrl</w:t>
            </w:r>
          </w:p>
        </w:tc>
        <w:tc>
          <w:tcPr>
            <w:tcW w:w="1296" w:type="dxa"/>
            <w:shd w:val="clear" w:color="auto" w:fill="auto"/>
          </w:tcPr>
          <w:p w:rsidR="0099371D" w:rsidRDefault="002A4916">
            <w:pPr>
              <w:jc w:val="center"/>
              <w:rPr>
                <w:ins w:id="261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图片的超链接URL</w:t>
            </w:r>
          </w:p>
        </w:tc>
        <w:tc>
          <w:tcPr>
            <w:tcW w:w="1029" w:type="dxa"/>
            <w:shd w:val="clear" w:color="auto" w:fill="auto"/>
          </w:tcPr>
          <w:p w:rsidR="0099371D" w:rsidRDefault="002A4916">
            <w:pPr>
              <w:jc w:val="center"/>
              <w:rPr>
                <w:ins w:id="2616" w:author="temp" w:date="2016-02-14T11:10:00Z"/>
                <w:rFonts w:ascii="微软雅黑" w:eastAsia="微软雅黑" w:hAnsi="微软雅黑"/>
                <w:color w:val="000000"/>
                <w:sz w:val="18"/>
                <w:szCs w:val="18"/>
              </w:rPr>
            </w:pPr>
            <w:ins w:id="2617"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61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261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2620"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billPage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所属页面</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1首页 2积分商城 3积分互换 4登录页 5注册页</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billPost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页面中的位置</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依次从上到下，从左到右 1/2/3/4/5/6</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viewOrder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显示顺序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默认0，越大越优先</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广告所属商户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approveMessage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2621" w:author="temp" w:date="2016-02-17T17:27:00Z"/>
        </w:rPr>
      </w:pPr>
      <w:bookmarkStart w:id="2622" w:name="_Toc508982718"/>
      <w:r>
        <w:t>Banner</w:t>
      </w:r>
      <w:r>
        <w:rPr>
          <w:rFonts w:hint="eastAsia"/>
        </w:rPr>
        <w:t>图信息新增或更新</w:t>
      </w:r>
      <w:ins w:id="2623" w:author="temp" w:date="2016-02-17T17:27:00Z">
        <w:r>
          <w:rPr>
            <w:rFonts w:hint="eastAsia"/>
          </w:rPr>
          <w:t>接口</w:t>
        </w:r>
      </w:ins>
      <w:r>
        <w:rPr>
          <w:rFonts w:hint="eastAsia"/>
        </w:rPr>
        <w:t>（作废）</w:t>
      </w:r>
      <w:bookmarkEnd w:id="2622"/>
    </w:p>
    <w:p w:rsidR="0099371D" w:rsidRDefault="002A4916">
      <w:pPr>
        <w:pStyle w:val="30"/>
        <w:rPr>
          <w:ins w:id="2624" w:author="temp" w:date="2016-02-17T17:27:00Z"/>
        </w:rPr>
      </w:pPr>
      <w:bookmarkStart w:id="2625" w:name="_Toc508982719"/>
      <w:ins w:id="2626" w:author="temp" w:date="2016-02-17T17:27:00Z">
        <w:r>
          <w:rPr>
            <w:rFonts w:hint="eastAsia"/>
          </w:rPr>
          <w:t>接口名称：</w:t>
        </w:r>
      </w:ins>
      <w:r>
        <w:t>advertisement</w:t>
      </w:r>
      <w:r>
        <w:rPr>
          <w:rFonts w:hint="eastAsia"/>
        </w:rPr>
        <w:t>/</w:t>
      </w:r>
      <w:r>
        <w:t>banner/banner</w:t>
      </w:r>
      <w:r>
        <w:rPr>
          <w:rFonts w:hint="eastAsia"/>
        </w:rPr>
        <w:t>Pic</w:t>
      </w:r>
      <w:r>
        <w:t>Info</w:t>
      </w:r>
      <w:r>
        <w:rPr>
          <w:rFonts w:hint="eastAsia"/>
        </w:rPr>
        <w:t>InsertOr</w:t>
      </w:r>
      <w:r>
        <w:t>Update</w:t>
      </w:r>
      <w:r>
        <w:rPr>
          <w:rFonts w:hint="eastAsia"/>
        </w:rPr>
        <w:t>.</w:t>
      </w:r>
      <w:r>
        <w:t>do</w:t>
      </w:r>
      <w:bookmarkEnd w:id="2625"/>
    </w:p>
    <w:p w:rsidR="0099371D" w:rsidRDefault="002A4916">
      <w:pPr>
        <w:pStyle w:val="30"/>
        <w:rPr>
          <w:ins w:id="2627" w:author="temp" w:date="2016-02-17T17:27:00Z"/>
        </w:rPr>
      </w:pPr>
      <w:bookmarkStart w:id="2628" w:name="_Toc508982720"/>
      <w:ins w:id="2629" w:author="temp" w:date="2016-02-17T17:27:00Z">
        <w:r>
          <w:rPr>
            <w:rFonts w:hint="eastAsia"/>
          </w:rPr>
          <w:t>请求报文</w:t>
        </w:r>
        <w:bookmarkEnd w:id="2628"/>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630" w:author="temp" w:date="2016-02-17T17:27:00Z"/>
        </w:trPr>
        <w:tc>
          <w:tcPr>
            <w:tcW w:w="851" w:type="dxa"/>
            <w:shd w:val="clear" w:color="auto" w:fill="E6E6E6"/>
          </w:tcPr>
          <w:p w:rsidR="0099371D" w:rsidRDefault="002A4916">
            <w:pPr>
              <w:jc w:val="center"/>
              <w:rPr>
                <w:ins w:id="2631" w:author="temp" w:date="2016-02-17T17:27:00Z"/>
                <w:rFonts w:ascii="微软雅黑" w:eastAsia="微软雅黑" w:hAnsi="微软雅黑"/>
                <w:color w:val="000000"/>
                <w:sz w:val="18"/>
                <w:szCs w:val="18"/>
              </w:rPr>
            </w:pPr>
            <w:ins w:id="2632"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633" w:author="temp" w:date="2016-02-17T17:27:00Z"/>
                <w:rFonts w:ascii="微软雅黑" w:eastAsia="微软雅黑" w:hAnsi="微软雅黑"/>
                <w:color w:val="000000"/>
                <w:sz w:val="18"/>
                <w:szCs w:val="18"/>
              </w:rPr>
            </w:pPr>
            <w:ins w:id="2634"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635" w:author="temp" w:date="2016-02-17T17:27:00Z"/>
                <w:rFonts w:ascii="微软雅黑" w:eastAsia="微软雅黑" w:hAnsi="微软雅黑"/>
                <w:color w:val="000000"/>
                <w:sz w:val="18"/>
                <w:szCs w:val="18"/>
              </w:rPr>
            </w:pPr>
            <w:ins w:id="2636"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637" w:author="temp" w:date="2016-02-17T17:27:00Z"/>
                <w:rFonts w:ascii="微软雅黑" w:eastAsia="微软雅黑" w:hAnsi="微软雅黑"/>
                <w:color w:val="000000"/>
                <w:sz w:val="18"/>
                <w:szCs w:val="18"/>
              </w:rPr>
            </w:pPr>
            <w:ins w:id="2638"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639" w:author="temp" w:date="2016-02-17T17:27:00Z"/>
                <w:rFonts w:ascii="微软雅黑" w:eastAsia="微软雅黑" w:hAnsi="微软雅黑"/>
                <w:color w:val="000000"/>
                <w:sz w:val="18"/>
                <w:szCs w:val="18"/>
              </w:rPr>
            </w:pPr>
            <w:ins w:id="2640"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641" w:author="temp" w:date="2016-02-17T17:27:00Z"/>
                <w:rFonts w:ascii="微软雅黑" w:eastAsia="微软雅黑" w:hAnsi="微软雅黑"/>
                <w:color w:val="000000"/>
                <w:sz w:val="18"/>
                <w:szCs w:val="18"/>
              </w:rPr>
            </w:pPr>
            <w:ins w:id="2642"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643" w:author="temp" w:date="2016-02-17T17:27:00Z"/>
                <w:rFonts w:ascii="微软雅黑" w:eastAsia="微软雅黑" w:hAnsi="微软雅黑"/>
                <w:color w:val="000000"/>
                <w:sz w:val="18"/>
                <w:szCs w:val="18"/>
              </w:rPr>
            </w:pPr>
            <w:ins w:id="2644" w:author="temp" w:date="2016-02-17T17:27:00Z">
              <w:r>
                <w:rPr>
                  <w:rFonts w:ascii="微软雅黑" w:eastAsia="微软雅黑" w:hAnsi="微软雅黑" w:hint="eastAsia"/>
                  <w:color w:val="000000"/>
                  <w:sz w:val="18"/>
                  <w:szCs w:val="18"/>
                </w:rPr>
                <w:t>备注</w:t>
              </w:r>
            </w:ins>
          </w:p>
        </w:tc>
      </w:tr>
      <w:tr w:rsidR="0099371D">
        <w:trPr>
          <w:trHeight w:val="417"/>
          <w:ins w:id="2645" w:author="temp" w:date="2016-02-17T17:27:00Z"/>
        </w:trPr>
        <w:tc>
          <w:tcPr>
            <w:tcW w:w="851" w:type="dxa"/>
            <w:vMerge w:val="restart"/>
          </w:tcPr>
          <w:p w:rsidR="0099371D" w:rsidRDefault="0099371D">
            <w:pPr>
              <w:rPr>
                <w:ins w:id="2646" w:author="temp" w:date="2016-02-17T17:27:00Z"/>
                <w:rFonts w:ascii="微软雅黑" w:eastAsia="微软雅黑" w:hAnsi="微软雅黑"/>
                <w:color w:val="000000"/>
                <w:sz w:val="18"/>
                <w:szCs w:val="18"/>
              </w:rPr>
            </w:pPr>
          </w:p>
        </w:tc>
        <w:tc>
          <w:tcPr>
            <w:tcW w:w="1559" w:type="dxa"/>
          </w:tcPr>
          <w:p w:rsidR="0099371D" w:rsidRDefault="002A4916">
            <w:pPr>
              <w:jc w:val="center"/>
              <w:rPr>
                <w:ins w:id="264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billId</w:t>
            </w:r>
          </w:p>
        </w:tc>
        <w:tc>
          <w:tcPr>
            <w:tcW w:w="1296" w:type="dxa"/>
          </w:tcPr>
          <w:p w:rsidR="0099371D" w:rsidRDefault="002A4916">
            <w:pPr>
              <w:jc w:val="center"/>
              <w:rPr>
                <w:ins w:id="2648"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广告ID</w:t>
            </w:r>
          </w:p>
        </w:tc>
        <w:tc>
          <w:tcPr>
            <w:tcW w:w="1029" w:type="dxa"/>
          </w:tcPr>
          <w:p w:rsidR="0099371D" w:rsidRDefault="002A4916">
            <w:pPr>
              <w:jc w:val="center"/>
              <w:rPr>
                <w:ins w:id="2649" w:author="temp" w:date="2016-02-14T11:10:00Z"/>
                <w:rFonts w:ascii="微软雅黑" w:eastAsia="微软雅黑" w:hAnsi="微软雅黑"/>
                <w:color w:val="000000"/>
                <w:sz w:val="18"/>
                <w:szCs w:val="18"/>
              </w:rPr>
            </w:pPr>
            <w:ins w:id="2650"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ins w:id="265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ins w:id="265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ins w:id="265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有值为更新， 无值为新增</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billName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广告名称</w:t>
            </w:r>
          </w:p>
        </w:tc>
        <w:tc>
          <w:tcPr>
            <w:tcW w:w="1029" w:type="dxa"/>
          </w:tcPr>
          <w:p w:rsidR="0099371D" w:rsidRDefault="002A4916">
            <w:pPr>
              <w:jc w:val="center"/>
              <w:rPr>
                <w:rFonts w:ascii="微软雅黑" w:eastAsia="微软雅黑" w:hAnsi="微软雅黑"/>
                <w:color w:val="000000"/>
                <w:sz w:val="18"/>
                <w:szCs w:val="18"/>
              </w:rPr>
            </w:pPr>
            <w:ins w:id="2654"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billPic</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广告图片</w:t>
            </w:r>
          </w:p>
        </w:tc>
        <w:tc>
          <w:tcPr>
            <w:tcW w:w="1029" w:type="dxa"/>
          </w:tcPr>
          <w:p w:rsidR="0099371D" w:rsidRDefault="002A4916">
            <w:pPr>
              <w:jc w:val="center"/>
              <w:rPr>
                <w:rFonts w:ascii="微软雅黑" w:eastAsia="微软雅黑" w:hAnsi="微软雅黑"/>
                <w:color w:val="000000"/>
                <w:sz w:val="18"/>
                <w:szCs w:val="18"/>
              </w:rPr>
            </w:pPr>
            <w:ins w:id="2655"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billUrl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图片的超链接URL</w:t>
            </w:r>
          </w:p>
        </w:tc>
        <w:tc>
          <w:tcPr>
            <w:tcW w:w="1029" w:type="dxa"/>
          </w:tcPr>
          <w:p w:rsidR="0099371D" w:rsidRDefault="002A4916">
            <w:pPr>
              <w:jc w:val="center"/>
              <w:rPr>
                <w:rFonts w:ascii="微软雅黑" w:eastAsia="微软雅黑" w:hAnsi="微软雅黑"/>
                <w:color w:val="000000"/>
                <w:sz w:val="18"/>
                <w:szCs w:val="18"/>
              </w:rPr>
            </w:pPr>
            <w:ins w:id="2656"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billPage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所属页面</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1首页 2积分商城 3积分互换 4登录页 5注册页</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billPost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页面中的位置</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依次从上到下，从左到右 1/2/3/4/5/6</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viewOrder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显示顺序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默认0，越大越优先</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广告状态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广告所属商户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approveMessage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rPr>
          <w:ins w:id="2657" w:author="temp" w:date="2016-02-17T17:27:00Z"/>
        </w:rPr>
      </w:pPr>
    </w:p>
    <w:p w:rsidR="0099371D" w:rsidRDefault="002A4916">
      <w:pPr>
        <w:pStyle w:val="30"/>
        <w:rPr>
          <w:ins w:id="2658" w:author="temp" w:date="2016-02-17T17:27:00Z"/>
        </w:rPr>
      </w:pPr>
      <w:bookmarkStart w:id="2659" w:name="_Toc508982721"/>
      <w:ins w:id="2660" w:author="temp" w:date="2016-02-17T17:27:00Z">
        <w:r>
          <w:rPr>
            <w:rFonts w:hint="eastAsia"/>
          </w:rPr>
          <w:lastRenderedPageBreak/>
          <w:t>响应报文</w:t>
        </w:r>
        <w:bookmarkEnd w:id="2659"/>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661" w:author="temp" w:date="2016-02-17T17:27:00Z"/>
        </w:trPr>
        <w:tc>
          <w:tcPr>
            <w:tcW w:w="851" w:type="dxa"/>
            <w:shd w:val="clear" w:color="auto" w:fill="E6E6E6"/>
          </w:tcPr>
          <w:p w:rsidR="0099371D" w:rsidRDefault="002A4916">
            <w:pPr>
              <w:jc w:val="center"/>
              <w:rPr>
                <w:ins w:id="2662" w:author="temp" w:date="2016-02-17T17:27:00Z"/>
                <w:rFonts w:ascii="微软雅黑" w:eastAsia="微软雅黑" w:hAnsi="微软雅黑"/>
                <w:color w:val="000000"/>
                <w:sz w:val="18"/>
                <w:szCs w:val="18"/>
              </w:rPr>
            </w:pPr>
            <w:ins w:id="2663"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664" w:author="temp" w:date="2016-02-17T17:27:00Z"/>
                <w:rFonts w:ascii="微软雅黑" w:eastAsia="微软雅黑" w:hAnsi="微软雅黑"/>
                <w:color w:val="000000"/>
                <w:sz w:val="18"/>
                <w:szCs w:val="18"/>
              </w:rPr>
            </w:pPr>
            <w:ins w:id="2665"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666" w:author="temp" w:date="2016-02-17T17:27:00Z"/>
                <w:rFonts w:ascii="微软雅黑" w:eastAsia="微软雅黑" w:hAnsi="微软雅黑"/>
                <w:color w:val="000000"/>
                <w:sz w:val="18"/>
                <w:szCs w:val="18"/>
              </w:rPr>
            </w:pPr>
            <w:ins w:id="2667"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668" w:author="temp" w:date="2016-02-17T17:27:00Z"/>
                <w:rFonts w:ascii="微软雅黑" w:eastAsia="微软雅黑" w:hAnsi="微软雅黑"/>
                <w:color w:val="000000"/>
                <w:sz w:val="18"/>
                <w:szCs w:val="18"/>
              </w:rPr>
            </w:pPr>
            <w:ins w:id="2669"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670" w:author="temp" w:date="2016-02-17T17:27:00Z"/>
                <w:rFonts w:ascii="微软雅黑" w:eastAsia="微软雅黑" w:hAnsi="微软雅黑"/>
                <w:color w:val="000000"/>
                <w:sz w:val="18"/>
                <w:szCs w:val="18"/>
              </w:rPr>
            </w:pPr>
            <w:ins w:id="2671"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672" w:author="temp" w:date="2016-02-17T17:27:00Z"/>
                <w:rFonts w:ascii="微软雅黑" w:eastAsia="微软雅黑" w:hAnsi="微软雅黑"/>
                <w:color w:val="000000"/>
                <w:sz w:val="18"/>
                <w:szCs w:val="18"/>
              </w:rPr>
            </w:pPr>
            <w:ins w:id="2673"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674" w:author="temp" w:date="2016-02-17T17:27:00Z"/>
                <w:rFonts w:ascii="微软雅黑" w:eastAsia="微软雅黑" w:hAnsi="微软雅黑"/>
                <w:color w:val="000000"/>
                <w:sz w:val="18"/>
                <w:szCs w:val="18"/>
              </w:rPr>
            </w:pPr>
            <w:ins w:id="2675"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ins w:id="2676" w:author="temp" w:date="2016-02-17T17:27:00Z"/>
        </w:trPr>
        <w:tc>
          <w:tcPr>
            <w:tcW w:w="851" w:type="dxa"/>
            <w:vMerge/>
            <w:shd w:val="clear" w:color="auto" w:fill="auto"/>
            <w:vAlign w:val="center"/>
          </w:tcPr>
          <w:p w:rsidR="0099371D" w:rsidRDefault="0099371D">
            <w:pPr>
              <w:jc w:val="center"/>
              <w:rPr>
                <w:ins w:id="2677"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2678" w:author="temp" w:date="2016-02-17T17:27:00Z"/>
        </w:trPr>
        <w:tc>
          <w:tcPr>
            <w:tcW w:w="851" w:type="dxa"/>
            <w:shd w:val="clear" w:color="auto" w:fill="auto"/>
          </w:tcPr>
          <w:p w:rsidR="0099371D" w:rsidRDefault="002A4916">
            <w:pPr>
              <w:jc w:val="center"/>
              <w:rPr>
                <w:ins w:id="2679" w:author="temp" w:date="2016-02-17T17:27:00Z"/>
                <w:rStyle w:val="shorttext"/>
              </w:rPr>
            </w:pPr>
            <w:r>
              <w:rPr>
                <w:rStyle w:val="shorttext"/>
                <w:rFonts w:hint="eastAsia"/>
              </w:rPr>
              <w:t>body</w:t>
            </w:r>
          </w:p>
        </w:tc>
        <w:tc>
          <w:tcPr>
            <w:tcW w:w="1559" w:type="dxa"/>
            <w:shd w:val="clear" w:color="auto" w:fill="auto"/>
          </w:tcPr>
          <w:p w:rsidR="0099371D" w:rsidRDefault="002A4916">
            <w:pPr>
              <w:jc w:val="center"/>
              <w:rPr>
                <w:ins w:id="268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billId</w:t>
            </w:r>
          </w:p>
        </w:tc>
        <w:tc>
          <w:tcPr>
            <w:tcW w:w="1296" w:type="dxa"/>
            <w:shd w:val="clear" w:color="auto" w:fill="auto"/>
          </w:tcPr>
          <w:p w:rsidR="0099371D" w:rsidRDefault="002A4916">
            <w:pPr>
              <w:jc w:val="center"/>
              <w:rPr>
                <w:ins w:id="268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广告ID</w:t>
            </w:r>
          </w:p>
        </w:tc>
        <w:tc>
          <w:tcPr>
            <w:tcW w:w="1029" w:type="dxa"/>
            <w:shd w:val="clear" w:color="auto" w:fill="auto"/>
          </w:tcPr>
          <w:p w:rsidR="0099371D" w:rsidRDefault="002A4916">
            <w:pPr>
              <w:jc w:val="center"/>
              <w:rPr>
                <w:ins w:id="2682" w:author="temp" w:date="2016-02-14T11:10:00Z"/>
                <w:rFonts w:ascii="微软雅黑" w:eastAsia="微软雅黑" w:hAnsi="微软雅黑"/>
                <w:color w:val="000000"/>
                <w:sz w:val="18"/>
                <w:szCs w:val="18"/>
              </w:rPr>
            </w:pPr>
            <w:ins w:id="2683"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68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68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ins w:id="2686" w:author="temp" w:date="2016-02-14T11:10:00Z"/>
                <w:rFonts w:ascii="微软雅黑" w:eastAsia="微软雅黑" w:hAnsi="微软雅黑"/>
                <w:color w:val="000000"/>
                <w:sz w:val="18"/>
                <w:szCs w:val="18"/>
              </w:rPr>
            </w:pPr>
          </w:p>
        </w:tc>
      </w:tr>
    </w:tbl>
    <w:p w:rsidR="0099371D" w:rsidRDefault="0099371D"/>
    <w:p w:rsidR="0099371D" w:rsidRDefault="002A4916">
      <w:pPr>
        <w:pStyle w:val="2"/>
        <w:rPr>
          <w:ins w:id="2687" w:author="temp" w:date="2016-02-17T17:27:00Z"/>
        </w:rPr>
      </w:pPr>
      <w:bookmarkStart w:id="2688" w:name="_Toc508982722"/>
      <w:r>
        <w:t>Banner</w:t>
      </w:r>
      <w:r>
        <w:rPr>
          <w:rFonts w:hint="eastAsia"/>
        </w:rPr>
        <w:t>图信息查询</w:t>
      </w:r>
      <w:ins w:id="2689" w:author="temp" w:date="2016-02-17T17:27:00Z">
        <w:r>
          <w:rPr>
            <w:rFonts w:hint="eastAsia"/>
          </w:rPr>
          <w:t>接口</w:t>
        </w:r>
      </w:ins>
      <w:r>
        <w:rPr>
          <w:rFonts w:hint="eastAsia"/>
        </w:rPr>
        <w:t>（作废）</w:t>
      </w:r>
      <w:bookmarkEnd w:id="2688"/>
    </w:p>
    <w:p w:rsidR="0099371D" w:rsidRDefault="002A4916">
      <w:pPr>
        <w:pStyle w:val="30"/>
        <w:rPr>
          <w:ins w:id="2690" w:author="temp" w:date="2016-02-17T17:27:00Z"/>
        </w:rPr>
      </w:pPr>
      <w:bookmarkStart w:id="2691" w:name="_Toc508982723"/>
      <w:ins w:id="2692" w:author="temp" w:date="2016-02-17T17:27:00Z">
        <w:r>
          <w:rPr>
            <w:rFonts w:hint="eastAsia"/>
          </w:rPr>
          <w:t>接口名称：</w:t>
        </w:r>
      </w:ins>
      <w:r>
        <w:t>advertisement</w:t>
      </w:r>
      <w:r>
        <w:rPr>
          <w:rFonts w:hint="eastAsia"/>
        </w:rPr>
        <w:t>/</w:t>
      </w:r>
      <w:r>
        <w:t>banner/banner</w:t>
      </w:r>
      <w:r>
        <w:rPr>
          <w:rFonts w:hint="eastAsia"/>
        </w:rPr>
        <w:t>Pic</w:t>
      </w:r>
      <w:r>
        <w:t>Info</w:t>
      </w:r>
      <w:r>
        <w:rPr>
          <w:rFonts w:hint="eastAsia"/>
        </w:rPr>
        <w:t>.</w:t>
      </w:r>
      <w:r>
        <w:t>do</w:t>
      </w:r>
      <w:bookmarkEnd w:id="2691"/>
    </w:p>
    <w:p w:rsidR="0099371D" w:rsidRDefault="002A4916">
      <w:pPr>
        <w:pStyle w:val="30"/>
        <w:rPr>
          <w:ins w:id="2693" w:author="temp" w:date="2016-02-17T17:27:00Z"/>
        </w:rPr>
      </w:pPr>
      <w:bookmarkStart w:id="2694" w:name="_Toc508982724"/>
      <w:ins w:id="2695" w:author="temp" w:date="2016-02-17T17:27:00Z">
        <w:r>
          <w:rPr>
            <w:rFonts w:hint="eastAsia"/>
          </w:rPr>
          <w:t>请求报文</w:t>
        </w:r>
        <w:bookmarkEnd w:id="2694"/>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696" w:author="temp" w:date="2016-02-17T17:27:00Z"/>
        </w:trPr>
        <w:tc>
          <w:tcPr>
            <w:tcW w:w="851" w:type="dxa"/>
            <w:shd w:val="clear" w:color="auto" w:fill="E6E6E6"/>
          </w:tcPr>
          <w:p w:rsidR="0099371D" w:rsidRDefault="002A4916">
            <w:pPr>
              <w:jc w:val="center"/>
              <w:rPr>
                <w:ins w:id="2697" w:author="temp" w:date="2016-02-17T17:27:00Z"/>
                <w:rFonts w:ascii="微软雅黑" w:eastAsia="微软雅黑" w:hAnsi="微软雅黑"/>
                <w:color w:val="000000"/>
                <w:sz w:val="18"/>
                <w:szCs w:val="18"/>
              </w:rPr>
            </w:pPr>
            <w:ins w:id="2698"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699" w:author="temp" w:date="2016-02-17T17:27:00Z"/>
                <w:rFonts w:ascii="微软雅黑" w:eastAsia="微软雅黑" w:hAnsi="微软雅黑"/>
                <w:color w:val="000000"/>
                <w:sz w:val="18"/>
                <w:szCs w:val="18"/>
              </w:rPr>
            </w:pPr>
            <w:ins w:id="2700"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701" w:author="temp" w:date="2016-02-17T17:27:00Z"/>
                <w:rFonts w:ascii="微软雅黑" w:eastAsia="微软雅黑" w:hAnsi="微软雅黑"/>
                <w:color w:val="000000"/>
                <w:sz w:val="18"/>
                <w:szCs w:val="18"/>
              </w:rPr>
            </w:pPr>
            <w:ins w:id="2702"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703" w:author="temp" w:date="2016-02-17T17:27:00Z"/>
                <w:rFonts w:ascii="微软雅黑" w:eastAsia="微软雅黑" w:hAnsi="微软雅黑"/>
                <w:color w:val="000000"/>
                <w:sz w:val="18"/>
                <w:szCs w:val="18"/>
              </w:rPr>
            </w:pPr>
            <w:ins w:id="2704"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705" w:author="temp" w:date="2016-02-17T17:27:00Z"/>
                <w:rFonts w:ascii="微软雅黑" w:eastAsia="微软雅黑" w:hAnsi="微软雅黑"/>
                <w:color w:val="000000"/>
                <w:sz w:val="18"/>
                <w:szCs w:val="18"/>
              </w:rPr>
            </w:pPr>
            <w:ins w:id="2706"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707" w:author="temp" w:date="2016-02-17T17:27:00Z"/>
                <w:rFonts w:ascii="微软雅黑" w:eastAsia="微软雅黑" w:hAnsi="微软雅黑"/>
                <w:color w:val="000000"/>
                <w:sz w:val="18"/>
                <w:szCs w:val="18"/>
              </w:rPr>
            </w:pPr>
            <w:ins w:id="2708"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709" w:author="temp" w:date="2016-02-17T17:27:00Z"/>
                <w:rFonts w:ascii="微软雅黑" w:eastAsia="微软雅黑" w:hAnsi="微软雅黑"/>
                <w:color w:val="000000"/>
                <w:sz w:val="18"/>
                <w:szCs w:val="18"/>
              </w:rPr>
            </w:pPr>
            <w:ins w:id="2710" w:author="temp" w:date="2016-02-17T17:27:00Z">
              <w:r>
                <w:rPr>
                  <w:rFonts w:ascii="微软雅黑" w:eastAsia="微软雅黑" w:hAnsi="微软雅黑" w:hint="eastAsia"/>
                  <w:color w:val="000000"/>
                  <w:sz w:val="18"/>
                  <w:szCs w:val="18"/>
                </w:rPr>
                <w:t>备注</w:t>
              </w:r>
            </w:ins>
          </w:p>
        </w:tc>
      </w:tr>
      <w:tr w:rsidR="0099371D">
        <w:trPr>
          <w:trHeight w:val="417"/>
          <w:ins w:id="2711" w:author="temp" w:date="2016-02-17T17:27:00Z"/>
        </w:trPr>
        <w:tc>
          <w:tcPr>
            <w:tcW w:w="851" w:type="dxa"/>
            <w:shd w:val="clear" w:color="auto" w:fill="auto"/>
            <w:vAlign w:val="center"/>
          </w:tcPr>
          <w:p w:rsidR="0099371D" w:rsidRDefault="0099371D">
            <w:pPr>
              <w:jc w:val="center"/>
              <w:rPr>
                <w:ins w:id="2712" w:author="temp" w:date="2016-02-17T17:27:00Z"/>
                <w:rStyle w:val="shorttext"/>
              </w:rPr>
            </w:pPr>
          </w:p>
        </w:tc>
        <w:tc>
          <w:tcPr>
            <w:tcW w:w="1559" w:type="dxa"/>
            <w:shd w:val="clear" w:color="auto" w:fill="auto"/>
          </w:tcPr>
          <w:p w:rsidR="0099371D" w:rsidRDefault="002A4916">
            <w:pPr>
              <w:jc w:val="center"/>
              <w:rPr>
                <w:ins w:id="271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billId</w:t>
            </w:r>
          </w:p>
        </w:tc>
        <w:tc>
          <w:tcPr>
            <w:tcW w:w="1296" w:type="dxa"/>
            <w:shd w:val="clear" w:color="auto" w:fill="auto"/>
          </w:tcPr>
          <w:p w:rsidR="0099371D" w:rsidRDefault="002A4916">
            <w:pPr>
              <w:jc w:val="center"/>
              <w:rPr>
                <w:ins w:id="271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广告ID</w:t>
            </w:r>
          </w:p>
        </w:tc>
        <w:tc>
          <w:tcPr>
            <w:tcW w:w="1029" w:type="dxa"/>
            <w:shd w:val="clear" w:color="auto" w:fill="auto"/>
          </w:tcPr>
          <w:p w:rsidR="0099371D" w:rsidRDefault="002A4916">
            <w:pPr>
              <w:jc w:val="center"/>
              <w:rPr>
                <w:ins w:id="2715" w:author="temp" w:date="2016-02-14T11:10:00Z"/>
                <w:rFonts w:ascii="微软雅黑" w:eastAsia="微软雅黑" w:hAnsi="微软雅黑"/>
                <w:color w:val="000000"/>
                <w:sz w:val="18"/>
                <w:szCs w:val="18"/>
              </w:rPr>
            </w:pPr>
            <w:ins w:id="271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71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718"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ins w:id="2719" w:author="temp" w:date="2016-02-14T11:10:00Z"/>
                <w:rFonts w:ascii="微软雅黑" w:eastAsia="微软雅黑" w:hAnsi="微软雅黑"/>
                <w:color w:val="000000"/>
                <w:sz w:val="18"/>
                <w:szCs w:val="18"/>
              </w:rPr>
            </w:pPr>
          </w:p>
        </w:tc>
      </w:tr>
    </w:tbl>
    <w:p w:rsidR="0099371D" w:rsidRDefault="0099371D">
      <w:pPr>
        <w:rPr>
          <w:ins w:id="2720" w:author="temp" w:date="2016-02-17T17:27:00Z"/>
        </w:rPr>
      </w:pPr>
    </w:p>
    <w:p w:rsidR="0099371D" w:rsidRDefault="002A4916">
      <w:pPr>
        <w:pStyle w:val="30"/>
        <w:rPr>
          <w:ins w:id="2721" w:author="temp" w:date="2016-02-17T17:27:00Z"/>
        </w:rPr>
      </w:pPr>
      <w:bookmarkStart w:id="2722" w:name="_Toc508982725"/>
      <w:ins w:id="2723" w:author="temp" w:date="2016-02-17T17:27:00Z">
        <w:r>
          <w:rPr>
            <w:rFonts w:hint="eastAsia"/>
          </w:rPr>
          <w:t>响应报文</w:t>
        </w:r>
        <w:bookmarkEnd w:id="2722"/>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724" w:author="temp" w:date="2016-02-17T17:27:00Z"/>
        </w:trPr>
        <w:tc>
          <w:tcPr>
            <w:tcW w:w="851" w:type="dxa"/>
            <w:shd w:val="clear" w:color="auto" w:fill="E6E6E6"/>
          </w:tcPr>
          <w:p w:rsidR="0099371D" w:rsidRDefault="002A4916">
            <w:pPr>
              <w:jc w:val="center"/>
              <w:rPr>
                <w:ins w:id="2725" w:author="temp" w:date="2016-02-17T17:27:00Z"/>
                <w:rFonts w:ascii="微软雅黑" w:eastAsia="微软雅黑" w:hAnsi="微软雅黑"/>
                <w:color w:val="000000"/>
                <w:sz w:val="18"/>
                <w:szCs w:val="18"/>
              </w:rPr>
            </w:pPr>
            <w:ins w:id="2726"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727" w:author="temp" w:date="2016-02-17T17:27:00Z"/>
                <w:rFonts w:ascii="微软雅黑" w:eastAsia="微软雅黑" w:hAnsi="微软雅黑"/>
                <w:color w:val="000000"/>
                <w:sz w:val="18"/>
                <w:szCs w:val="18"/>
              </w:rPr>
            </w:pPr>
            <w:ins w:id="2728"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729" w:author="temp" w:date="2016-02-17T17:27:00Z"/>
                <w:rFonts w:ascii="微软雅黑" w:eastAsia="微软雅黑" w:hAnsi="微软雅黑"/>
                <w:color w:val="000000"/>
                <w:sz w:val="18"/>
                <w:szCs w:val="18"/>
              </w:rPr>
            </w:pPr>
            <w:ins w:id="2730"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731" w:author="temp" w:date="2016-02-17T17:27:00Z"/>
                <w:rFonts w:ascii="微软雅黑" w:eastAsia="微软雅黑" w:hAnsi="微软雅黑"/>
                <w:color w:val="000000"/>
                <w:sz w:val="18"/>
                <w:szCs w:val="18"/>
              </w:rPr>
            </w:pPr>
            <w:ins w:id="2732"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733" w:author="temp" w:date="2016-02-17T17:27:00Z"/>
                <w:rFonts w:ascii="微软雅黑" w:eastAsia="微软雅黑" w:hAnsi="微软雅黑"/>
                <w:color w:val="000000"/>
                <w:sz w:val="18"/>
                <w:szCs w:val="18"/>
              </w:rPr>
            </w:pPr>
            <w:ins w:id="2734"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735" w:author="temp" w:date="2016-02-17T17:27:00Z"/>
                <w:rFonts w:ascii="微软雅黑" w:eastAsia="微软雅黑" w:hAnsi="微软雅黑"/>
                <w:color w:val="000000"/>
                <w:sz w:val="18"/>
                <w:szCs w:val="18"/>
              </w:rPr>
            </w:pPr>
            <w:ins w:id="2736"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737" w:author="temp" w:date="2016-02-17T17:27:00Z"/>
                <w:rFonts w:ascii="微软雅黑" w:eastAsia="微软雅黑" w:hAnsi="微软雅黑"/>
                <w:color w:val="000000"/>
                <w:sz w:val="18"/>
                <w:szCs w:val="18"/>
              </w:rPr>
            </w:pPr>
            <w:ins w:id="2738"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billId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广告ID</w:t>
            </w:r>
          </w:p>
        </w:tc>
        <w:tc>
          <w:tcPr>
            <w:tcW w:w="1029" w:type="dxa"/>
            <w:shd w:val="clear" w:color="auto" w:fill="auto"/>
          </w:tcPr>
          <w:p w:rsidR="0099371D" w:rsidRDefault="002A4916">
            <w:pPr>
              <w:jc w:val="center"/>
              <w:rPr>
                <w:rFonts w:ascii="微软雅黑" w:eastAsia="微软雅黑" w:hAnsi="微软雅黑"/>
                <w:color w:val="000000"/>
                <w:sz w:val="18"/>
                <w:szCs w:val="18"/>
              </w:rPr>
            </w:pPr>
            <w:ins w:id="2739"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ins w:id="2740"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2741" w:author="temp" w:date="2016-02-17T17:27:00Z"/>
        </w:trPr>
        <w:tc>
          <w:tcPr>
            <w:tcW w:w="851" w:type="dxa"/>
            <w:vMerge/>
            <w:shd w:val="clear" w:color="auto" w:fill="auto"/>
            <w:vAlign w:val="center"/>
          </w:tcPr>
          <w:p w:rsidR="0099371D" w:rsidRDefault="0099371D">
            <w:pPr>
              <w:jc w:val="center"/>
              <w:rPr>
                <w:ins w:id="2742" w:author="temp" w:date="2016-02-17T17:27:00Z"/>
                <w:rStyle w:val="shorttext"/>
              </w:rPr>
            </w:pPr>
          </w:p>
        </w:tc>
        <w:tc>
          <w:tcPr>
            <w:tcW w:w="1559" w:type="dxa"/>
            <w:shd w:val="clear" w:color="auto" w:fill="auto"/>
          </w:tcPr>
          <w:p w:rsidR="0099371D" w:rsidRDefault="002A4916">
            <w:pPr>
              <w:jc w:val="center"/>
              <w:rPr>
                <w:ins w:id="274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billName</w:t>
            </w:r>
          </w:p>
        </w:tc>
        <w:tc>
          <w:tcPr>
            <w:tcW w:w="1296" w:type="dxa"/>
            <w:shd w:val="clear" w:color="auto" w:fill="auto"/>
          </w:tcPr>
          <w:p w:rsidR="0099371D" w:rsidRDefault="002A4916">
            <w:pPr>
              <w:jc w:val="center"/>
              <w:rPr>
                <w:ins w:id="274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广告名称</w:t>
            </w:r>
          </w:p>
        </w:tc>
        <w:tc>
          <w:tcPr>
            <w:tcW w:w="1029" w:type="dxa"/>
            <w:shd w:val="clear" w:color="auto" w:fill="auto"/>
          </w:tcPr>
          <w:p w:rsidR="0099371D" w:rsidRDefault="002A4916">
            <w:pPr>
              <w:jc w:val="center"/>
              <w:rPr>
                <w:ins w:id="2745" w:author="temp" w:date="2016-02-14T11:10:00Z"/>
                <w:rFonts w:ascii="微软雅黑" w:eastAsia="微软雅黑" w:hAnsi="微软雅黑"/>
                <w:color w:val="000000"/>
                <w:sz w:val="18"/>
                <w:szCs w:val="18"/>
              </w:rPr>
            </w:pPr>
            <w:ins w:id="274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74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274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2749" w:author="temp" w:date="2016-02-14T11:10:00Z"/>
                <w:rFonts w:ascii="微软雅黑" w:eastAsia="微软雅黑" w:hAnsi="微软雅黑"/>
                <w:color w:val="000000"/>
                <w:sz w:val="18"/>
                <w:szCs w:val="18"/>
              </w:rPr>
            </w:pPr>
          </w:p>
        </w:tc>
      </w:tr>
      <w:tr w:rsidR="0099371D">
        <w:trPr>
          <w:trHeight w:val="417"/>
          <w:ins w:id="2750" w:author="temp" w:date="2016-02-17T17:27:00Z"/>
        </w:trPr>
        <w:tc>
          <w:tcPr>
            <w:tcW w:w="851" w:type="dxa"/>
            <w:vMerge/>
            <w:shd w:val="clear" w:color="auto" w:fill="auto"/>
          </w:tcPr>
          <w:p w:rsidR="0099371D" w:rsidRDefault="0099371D">
            <w:pPr>
              <w:jc w:val="center"/>
              <w:rPr>
                <w:ins w:id="2751" w:author="temp" w:date="2016-02-17T17:27:00Z"/>
                <w:rStyle w:val="shorttext"/>
              </w:rPr>
            </w:pPr>
          </w:p>
        </w:tc>
        <w:tc>
          <w:tcPr>
            <w:tcW w:w="1559" w:type="dxa"/>
            <w:shd w:val="clear" w:color="auto" w:fill="auto"/>
          </w:tcPr>
          <w:p w:rsidR="0099371D" w:rsidRDefault="002A4916">
            <w:pPr>
              <w:jc w:val="center"/>
              <w:rPr>
                <w:ins w:id="275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billPic</w:t>
            </w:r>
          </w:p>
        </w:tc>
        <w:tc>
          <w:tcPr>
            <w:tcW w:w="1296" w:type="dxa"/>
            <w:shd w:val="clear" w:color="auto" w:fill="auto"/>
          </w:tcPr>
          <w:p w:rsidR="0099371D" w:rsidRDefault="002A4916">
            <w:pPr>
              <w:jc w:val="center"/>
              <w:rPr>
                <w:ins w:id="275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广告图片</w:t>
            </w:r>
          </w:p>
        </w:tc>
        <w:tc>
          <w:tcPr>
            <w:tcW w:w="1029" w:type="dxa"/>
            <w:shd w:val="clear" w:color="auto" w:fill="auto"/>
          </w:tcPr>
          <w:p w:rsidR="0099371D" w:rsidRDefault="002A4916">
            <w:pPr>
              <w:jc w:val="center"/>
              <w:rPr>
                <w:ins w:id="2754" w:author="temp" w:date="2016-02-14T11:10:00Z"/>
                <w:rFonts w:ascii="微软雅黑" w:eastAsia="微软雅黑" w:hAnsi="微软雅黑"/>
                <w:color w:val="000000"/>
                <w:sz w:val="18"/>
                <w:szCs w:val="18"/>
              </w:rPr>
            </w:pPr>
            <w:ins w:id="2755"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75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275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2758"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billUrl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图片的超链接URL</w:t>
            </w:r>
          </w:p>
        </w:tc>
        <w:tc>
          <w:tcPr>
            <w:tcW w:w="1029" w:type="dxa"/>
            <w:shd w:val="clear" w:color="auto" w:fill="auto"/>
          </w:tcPr>
          <w:p w:rsidR="0099371D" w:rsidRDefault="002A4916">
            <w:pPr>
              <w:jc w:val="center"/>
              <w:rPr>
                <w:rFonts w:ascii="微软雅黑" w:eastAsia="微软雅黑" w:hAnsi="微软雅黑"/>
                <w:color w:val="000000"/>
                <w:sz w:val="18"/>
                <w:szCs w:val="18"/>
              </w:rPr>
            </w:pPr>
            <w:ins w:id="2759"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billPage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所属页面</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1首页 2积分商城 3积分互换 4登录页 5注册页</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billPost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页面中的位置</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依次从上到下，从左到右 1/2/3/4/5/6</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viewOrder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显示顺序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默认0，越大越优先</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广告所属商户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approveMessage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760" w:name="_Toc508982726"/>
      <w:r>
        <w:rPr>
          <w:rFonts w:hint="eastAsia"/>
        </w:rPr>
        <w:t>订单确认退款接口(实物和电子券)</w:t>
      </w:r>
      <w:bookmarkEnd w:id="2760"/>
    </w:p>
    <w:p w:rsidR="0099371D" w:rsidRDefault="002A4916">
      <w:pPr>
        <w:pStyle w:val="30"/>
      </w:pPr>
      <w:bookmarkStart w:id="2761" w:name="_Toc508982727"/>
      <w:r>
        <w:rPr>
          <w:rFonts w:hint="eastAsia"/>
        </w:rPr>
        <w:t>接口名称：order/product</w:t>
      </w:r>
      <w:r>
        <w:t>/order</w:t>
      </w:r>
      <w:r>
        <w:rPr>
          <w:rFonts w:hint="eastAsia"/>
        </w:rPr>
        <w:t>Refund.do</w:t>
      </w:r>
      <w:bookmarkEnd w:id="2761"/>
    </w:p>
    <w:p w:rsidR="0099371D" w:rsidRDefault="002A4916">
      <w:pPr>
        <w:pStyle w:val="30"/>
      </w:pPr>
      <w:bookmarkStart w:id="2762" w:name="_Toc508982728"/>
      <w:r>
        <w:rPr>
          <w:rFonts w:hint="eastAsia"/>
        </w:rPr>
        <w:t>请求报文</w:t>
      </w:r>
      <w:bookmarkEnd w:id="2762"/>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763" w:name="_Toc508982729"/>
      <w:r>
        <w:rPr>
          <w:rFonts w:hint="eastAsia"/>
        </w:rPr>
        <w:t>响应报文</w:t>
      </w:r>
      <w:bookmarkEnd w:id="2763"/>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2764" w:name="_Toc508982730"/>
      <w:r>
        <w:rPr>
          <w:rFonts w:hint="eastAsia"/>
        </w:rPr>
        <w:t>订单确认退货接口（作废）</w:t>
      </w:r>
      <w:bookmarkEnd w:id="2764"/>
    </w:p>
    <w:p w:rsidR="0099371D" w:rsidRDefault="002A4916">
      <w:pPr>
        <w:pStyle w:val="30"/>
      </w:pPr>
      <w:bookmarkStart w:id="2765" w:name="_Toc508982731"/>
      <w:r>
        <w:rPr>
          <w:rFonts w:hint="eastAsia"/>
        </w:rPr>
        <w:t>接口名称：order/product</w:t>
      </w:r>
      <w:r>
        <w:t>/order</w:t>
      </w:r>
      <w:r>
        <w:rPr>
          <w:rFonts w:hint="eastAsia"/>
        </w:rPr>
        <w:t>Return.do</w:t>
      </w:r>
      <w:bookmarkEnd w:id="2765"/>
    </w:p>
    <w:p w:rsidR="0099371D" w:rsidRDefault="002A4916">
      <w:pPr>
        <w:pStyle w:val="30"/>
      </w:pPr>
      <w:bookmarkStart w:id="2766" w:name="_Toc508982732"/>
      <w:r>
        <w:rPr>
          <w:rFonts w:hint="eastAsia"/>
        </w:rPr>
        <w:t>请求报文</w:t>
      </w:r>
      <w:bookmarkEnd w:id="276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767" w:name="_Toc508982733"/>
      <w:r>
        <w:rPr>
          <w:rFonts w:hint="eastAsia"/>
        </w:rPr>
        <w:t>响应报文</w:t>
      </w:r>
      <w:bookmarkEnd w:id="2767"/>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2768" w:name="_Toc508982734"/>
      <w:r>
        <w:rPr>
          <w:rFonts w:hint="eastAsia"/>
        </w:rPr>
        <w:t>现金支付接口</w:t>
      </w:r>
      <w:bookmarkEnd w:id="2768"/>
    </w:p>
    <w:p w:rsidR="0099371D" w:rsidRDefault="002A4916">
      <w:pPr>
        <w:pStyle w:val="30"/>
      </w:pPr>
      <w:bookmarkStart w:id="2769" w:name="_Toc508982735"/>
      <w:r>
        <w:rPr>
          <w:rFonts w:hint="eastAsia"/>
        </w:rPr>
        <w:t>接口名称：third</w:t>
      </w:r>
      <w:r>
        <w:t>party</w:t>
      </w:r>
      <w:r>
        <w:rPr>
          <w:rFonts w:hint="eastAsia"/>
        </w:rPr>
        <w:t>/</w:t>
      </w:r>
      <w:r>
        <w:t>allinpay/</w:t>
      </w:r>
      <w:r>
        <w:rPr>
          <w:rFonts w:hint="eastAsia"/>
        </w:rPr>
        <w:t>cash</w:t>
      </w:r>
      <w:r>
        <w:t>Pay</w:t>
      </w:r>
      <w:r>
        <w:rPr>
          <w:rFonts w:hint="eastAsia"/>
        </w:rPr>
        <w:t>.do</w:t>
      </w:r>
      <w:bookmarkEnd w:id="2769"/>
    </w:p>
    <w:p w:rsidR="0099371D" w:rsidRDefault="002A4916">
      <w:pPr>
        <w:pStyle w:val="30"/>
      </w:pPr>
      <w:bookmarkStart w:id="2770" w:name="_Toc508982736"/>
      <w:r>
        <w:rPr>
          <w:rFonts w:hint="eastAsia"/>
        </w:rPr>
        <w:t>请求报文</w:t>
      </w:r>
      <w:bookmarkEnd w:id="2770"/>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payWay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支付方式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1在线支付 2支付宝扫码 3微信扫码</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payCash</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支付总金额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单位：分</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不能重复</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产品数量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xt</w:t>
            </w:r>
            <w:r>
              <w:rPr>
                <w:rFonts w:ascii="微软雅黑" w:eastAsia="微软雅黑" w:hAnsi="微软雅黑"/>
                <w:color w:val="000000"/>
                <w:sz w:val="18"/>
                <w:szCs w:val="18"/>
              </w:rPr>
              <w:t>1</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扩展字段1</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1实物 2电子券</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xt2</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扩展字段2</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pickupUrl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付款客户的取货</w:t>
            </w:r>
            <w:r>
              <w:rPr>
                <w:color w:val="000000"/>
                <w:sz w:val="18"/>
                <w:szCs w:val="18"/>
              </w:rPr>
              <w:t>url</w:t>
            </w:r>
            <w:r>
              <w:rPr>
                <w:rFonts w:ascii="宋体" w:hAnsi="宋体" w:hint="eastAsia"/>
                <w:color w:val="000000"/>
                <w:sz w:val="18"/>
                <w:szCs w:val="18"/>
              </w:rPr>
              <w:t>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receiveUrl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服务器接受支付结果的后台地址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宋体" w:hAnsi="宋体" w:hint="eastAsia"/>
                <w:color w:val="000000"/>
                <w:sz w:val="18"/>
                <w:szCs w:val="18"/>
              </w:rPr>
              <w:t>通知商户网站支付结果的</w:t>
            </w:r>
            <w:r>
              <w:rPr>
                <w:color w:val="000000"/>
                <w:sz w:val="18"/>
                <w:szCs w:val="18"/>
              </w:rPr>
              <w:t>url</w:t>
            </w:r>
            <w:r>
              <w:rPr>
                <w:rFonts w:ascii="宋体" w:hAnsi="宋体" w:hint="eastAsia"/>
                <w:color w:val="000000"/>
                <w:sz w:val="18"/>
                <w:szCs w:val="18"/>
              </w:rPr>
              <w:t>地址</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color w:val="000000"/>
                <w:sz w:val="18"/>
                <w:szCs w:val="18"/>
              </w:rPr>
            </w:pPr>
            <w:r>
              <w:rPr>
                <w:rFonts w:hint="eastAsia"/>
                <w:color w:val="000000"/>
                <w:sz w:val="18"/>
                <w:szCs w:val="18"/>
              </w:rPr>
              <w:t>订单创建时间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宋体" w:hAnsi="宋体"/>
                <w:color w:val="000000"/>
                <w:sz w:val="18"/>
                <w:szCs w:val="18"/>
              </w:rPr>
            </w:pPr>
          </w:p>
        </w:tc>
      </w:tr>
    </w:tbl>
    <w:p w:rsidR="0099371D" w:rsidRDefault="0099371D"/>
    <w:p w:rsidR="0099371D" w:rsidRDefault="002A4916">
      <w:pPr>
        <w:pStyle w:val="30"/>
      </w:pPr>
      <w:bookmarkStart w:id="2771" w:name="_Toc508982737"/>
      <w:r>
        <w:rPr>
          <w:rFonts w:hint="eastAsia"/>
        </w:rPr>
        <w:t>响应报文</w:t>
      </w:r>
      <w:bookmarkEnd w:id="2771"/>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lastRenderedPageBreak/>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inputCharset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字符集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默认填1；1代表UTF-8、2代表GBK、3代表GB2312</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pickupUrl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付款客户的取货</w:t>
            </w:r>
            <w:r>
              <w:rPr>
                <w:color w:val="000000"/>
                <w:sz w:val="18"/>
                <w:szCs w:val="18"/>
              </w:rPr>
              <w:t>url</w:t>
            </w:r>
            <w:r>
              <w:rPr>
                <w:rFonts w:ascii="宋体" w:hAnsi="宋体" w:hint="eastAsia"/>
                <w:color w:val="000000"/>
                <w:sz w:val="18"/>
                <w:szCs w:val="18"/>
              </w:rPr>
              <w:t>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receiveUrl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服务器接受支付结果的后台地址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宋体" w:hAnsi="宋体" w:hint="eastAsia"/>
                <w:color w:val="000000"/>
                <w:sz w:val="18"/>
                <w:szCs w:val="18"/>
              </w:rPr>
              <w:t>通知商户网站支付结果的</w:t>
            </w:r>
            <w:r>
              <w:rPr>
                <w:color w:val="000000"/>
                <w:sz w:val="18"/>
                <w:szCs w:val="18"/>
              </w:rPr>
              <w:t>url</w:t>
            </w:r>
            <w:r>
              <w:rPr>
                <w:rFonts w:ascii="宋体" w:hAnsi="宋体" w:hint="eastAsia"/>
                <w:color w:val="000000"/>
                <w:sz w:val="18"/>
                <w:szCs w:val="18"/>
              </w:rPr>
              <w:t>地址</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version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网关接收支付请求接口版本</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固定填v1.0</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language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网关页面显示语言种类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宋体" w:hAnsi="宋体" w:hint="eastAsia"/>
                <w:color w:val="000000"/>
                <w:sz w:val="18"/>
                <w:szCs w:val="18"/>
              </w:rPr>
              <w:t>默认</w:t>
            </w:r>
            <w:r>
              <w:rPr>
                <w:rFonts w:ascii="宋体" w:hAnsi="宋体"/>
                <w:color w:val="000000"/>
                <w:sz w:val="18"/>
                <w:szCs w:val="18"/>
              </w:rPr>
              <w:t>填</w:t>
            </w:r>
            <w:r>
              <w:rPr>
                <w:rFonts w:ascii="宋体" w:hAnsi="宋体" w:hint="eastAsia"/>
                <w:color w:val="000000"/>
                <w:sz w:val="18"/>
                <w:szCs w:val="18"/>
              </w:rPr>
              <w:t>1，固定选择值：</w:t>
            </w:r>
            <w:r>
              <w:rPr>
                <w:color w:val="000000"/>
                <w:sz w:val="18"/>
                <w:szCs w:val="18"/>
              </w:rPr>
              <w:t>1</w:t>
            </w:r>
            <w:r>
              <w:rPr>
                <w:rFonts w:ascii="宋体" w:hAnsi="宋体" w:hint="eastAsia"/>
                <w:color w:val="000000"/>
                <w:sz w:val="18"/>
                <w:szCs w:val="18"/>
              </w:rPr>
              <w:t>；</w:t>
            </w:r>
            <w:r>
              <w:rPr>
                <w:color w:val="000000"/>
                <w:sz w:val="18"/>
                <w:szCs w:val="18"/>
              </w:rPr>
              <w:t>1</w:t>
            </w:r>
            <w:r>
              <w:rPr>
                <w:rFonts w:ascii="宋体" w:hAnsi="宋体" w:hint="eastAsia"/>
                <w:color w:val="000000"/>
                <w:sz w:val="18"/>
                <w:szCs w:val="18"/>
              </w:rPr>
              <w:t>代表简体中文、</w:t>
            </w:r>
            <w:r>
              <w:rPr>
                <w:color w:val="000000"/>
                <w:sz w:val="18"/>
                <w:szCs w:val="18"/>
              </w:rPr>
              <w:t>2</w:t>
            </w:r>
            <w:r>
              <w:rPr>
                <w:rFonts w:ascii="宋体" w:hAnsi="宋体" w:hint="eastAsia"/>
                <w:color w:val="000000"/>
                <w:sz w:val="18"/>
                <w:szCs w:val="18"/>
              </w:rPr>
              <w:t>代表繁体中文、</w:t>
            </w:r>
            <w:r>
              <w:rPr>
                <w:color w:val="000000"/>
                <w:sz w:val="18"/>
                <w:szCs w:val="18"/>
              </w:rPr>
              <w:t>3</w:t>
            </w:r>
            <w:r>
              <w:rPr>
                <w:rFonts w:ascii="宋体" w:hAnsi="宋体" w:hint="eastAsia"/>
                <w:color w:val="000000"/>
                <w:sz w:val="18"/>
                <w:szCs w:val="18"/>
              </w:rPr>
              <w:t>代表英文</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signType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签名类型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默认填1，固定选择值：0、1；</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0表示订单上送和交易结果通知都使用MD5进行签名</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1表示商户用使用MD5算法验签上送订单，通联交易结果通知使用证书签名</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Asp商户不使用通联dll文件签名验签的商户填0</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商户号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color w:val="000000"/>
                <w:sz w:val="18"/>
                <w:szCs w:val="18"/>
              </w:rPr>
              <w:t>数字串，商户在通联申请开户的商户号</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商户订单号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color w:val="000000"/>
                <w:sz w:val="18"/>
                <w:szCs w:val="18"/>
              </w:rPr>
              <w:t>字符串，只允许使用字母、数字、</w:t>
            </w:r>
            <w:r>
              <w:rPr>
                <w:color w:val="000000"/>
                <w:sz w:val="18"/>
                <w:szCs w:val="18"/>
              </w:rPr>
              <w:t xml:space="preserve">- </w:t>
            </w:r>
            <w:r>
              <w:rPr>
                <w:color w:val="000000"/>
                <w:sz w:val="18"/>
                <w:szCs w:val="18"/>
              </w:rPr>
              <w:t>、</w:t>
            </w:r>
            <w:r>
              <w:rPr>
                <w:color w:val="000000"/>
                <w:sz w:val="18"/>
                <w:szCs w:val="18"/>
              </w:rPr>
              <w:t>_,</w:t>
            </w:r>
            <w:r>
              <w:rPr>
                <w:color w:val="000000"/>
                <w:sz w:val="18"/>
                <w:szCs w:val="18"/>
              </w:rPr>
              <w:t>并以字母或数字开头；每商户提交的订单号，必须在当天的该商户所有交易中唯一</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商户订单金额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整型数字，金额与币种有关</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如果是人民币，则单位是分，即10元提交时金额应为1000</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如果是美元，单位是美分，即10美元提交时金额为1000</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orderCurrency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订单金额币种类型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宋体" w:hAnsi="宋体" w:hint="eastAsia"/>
                <w:color w:val="000000"/>
                <w:sz w:val="18"/>
                <w:szCs w:val="18"/>
              </w:rPr>
              <w:t>默认填</w:t>
            </w:r>
            <w:r>
              <w:rPr>
                <w:color w:val="000000"/>
                <w:sz w:val="18"/>
                <w:szCs w:val="18"/>
              </w:rPr>
              <w:t>0</w:t>
            </w:r>
            <w:r>
              <w:rPr>
                <w:rFonts w:ascii="宋体" w:hAnsi="宋体" w:hint="eastAsia"/>
                <w:color w:val="000000"/>
                <w:sz w:val="18"/>
                <w:szCs w:val="18"/>
              </w:rPr>
              <w:br/>
            </w:r>
            <w:r>
              <w:rPr>
                <w:color w:val="000000"/>
                <w:sz w:val="18"/>
                <w:szCs w:val="18"/>
              </w:rPr>
              <w:t>0</w:t>
            </w:r>
            <w:r>
              <w:rPr>
                <w:rFonts w:ascii="宋体" w:hAnsi="宋体" w:hint="eastAsia"/>
                <w:color w:val="000000"/>
                <w:sz w:val="18"/>
                <w:szCs w:val="18"/>
              </w:rPr>
              <w:t>和</w:t>
            </w:r>
            <w:r>
              <w:rPr>
                <w:color w:val="000000"/>
                <w:sz w:val="18"/>
                <w:szCs w:val="18"/>
              </w:rPr>
              <w:t>156</w:t>
            </w:r>
            <w:r>
              <w:rPr>
                <w:rFonts w:ascii="宋体" w:hAnsi="宋体" w:hint="eastAsia"/>
                <w:color w:val="000000"/>
                <w:sz w:val="18"/>
                <w:szCs w:val="18"/>
              </w:rPr>
              <w:t>代表人民币、</w:t>
            </w:r>
            <w:r>
              <w:rPr>
                <w:color w:val="000000"/>
                <w:sz w:val="18"/>
                <w:szCs w:val="18"/>
              </w:rPr>
              <w:t>840</w:t>
            </w:r>
            <w:r>
              <w:rPr>
                <w:rFonts w:ascii="宋体" w:hAnsi="宋体" w:hint="eastAsia"/>
                <w:color w:val="000000"/>
                <w:sz w:val="18"/>
                <w:szCs w:val="18"/>
              </w:rPr>
              <w:t>代表美元、</w:t>
            </w:r>
            <w:r>
              <w:rPr>
                <w:color w:val="000000"/>
                <w:sz w:val="18"/>
                <w:szCs w:val="18"/>
              </w:rPr>
              <w:t>344</w:t>
            </w:r>
            <w:r>
              <w:rPr>
                <w:rFonts w:ascii="宋体" w:hAnsi="宋体" w:hint="eastAsia"/>
                <w:color w:val="000000"/>
                <w:sz w:val="18"/>
                <w:szCs w:val="18"/>
              </w:rPr>
              <w:t>代表港币，跨境支付商户不建议使用0</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orderDatetime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商户订单提交时间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14</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宋体" w:hAnsi="宋体" w:hint="eastAsia"/>
                <w:color w:val="000000"/>
                <w:sz w:val="18"/>
                <w:szCs w:val="18"/>
              </w:rPr>
              <w:t>日期格式：</w:t>
            </w:r>
            <w:r>
              <w:rPr>
                <w:color w:val="000000"/>
                <w:sz w:val="18"/>
                <w:szCs w:val="18"/>
              </w:rPr>
              <w:t>yyyyMMDDhhmmss</w:t>
            </w:r>
            <w:r>
              <w:rPr>
                <w:rFonts w:ascii="宋体" w:hAnsi="宋体" w:hint="eastAsia"/>
                <w:color w:val="000000"/>
                <w:sz w:val="18"/>
                <w:szCs w:val="18"/>
              </w:rPr>
              <w:t>，例如：</w:t>
            </w:r>
            <w:r>
              <w:rPr>
                <w:color w:val="000000"/>
                <w:sz w:val="18"/>
                <w:szCs w:val="18"/>
              </w:rPr>
              <w:t>20121116020101</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商品名称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宋体" w:hAnsi="宋体" w:cs="宋体" w:hint="eastAsia"/>
                <w:sz w:val="18"/>
                <w:szCs w:val="18"/>
              </w:rPr>
              <w:t>整型数字</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商品数量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宋体" w:hAnsi="宋体" w:hint="eastAsia"/>
                <w:color w:val="000000"/>
                <w:sz w:val="18"/>
                <w:szCs w:val="18"/>
              </w:rPr>
              <w:t>整型数字，默认传</w:t>
            </w:r>
            <w:r>
              <w:rPr>
                <w:color w:val="000000"/>
                <w:sz w:val="18"/>
                <w:szCs w:val="18"/>
              </w:rPr>
              <w:t>1</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ext1</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扩展字段</w:t>
            </w:r>
            <w:r>
              <w:rPr>
                <w:color w:val="000000"/>
                <w:sz w:val="18"/>
                <w:szCs w:val="18"/>
              </w:rPr>
              <w:t>1</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128</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color w:val="000000"/>
                <w:sz w:val="18"/>
                <w:szCs w:val="18"/>
              </w:rPr>
              <w:t>英文或中文字符串，支付完成后，按照原样返回给商户</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支付方式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widowControl/>
              <w:rPr>
                <w:color w:val="FF0000"/>
                <w:sz w:val="18"/>
                <w:szCs w:val="18"/>
              </w:rPr>
            </w:pPr>
            <w:r>
              <w:rPr>
                <w:rFonts w:ascii="宋体" w:hAnsi="宋体" w:hint="eastAsia"/>
                <w:color w:val="000000"/>
                <w:sz w:val="18"/>
                <w:szCs w:val="18"/>
              </w:rPr>
              <w:t>固定选择值：</w:t>
            </w:r>
            <w:r>
              <w:rPr>
                <w:color w:val="548DD4"/>
                <w:sz w:val="18"/>
                <w:szCs w:val="18"/>
              </w:rPr>
              <w:t>0</w:t>
            </w:r>
            <w:r>
              <w:rPr>
                <w:rFonts w:ascii="宋体" w:hAnsi="宋体" w:hint="eastAsia"/>
                <w:color w:val="548DD4"/>
                <w:sz w:val="18"/>
                <w:szCs w:val="18"/>
              </w:rPr>
              <w:t>、</w:t>
            </w:r>
            <w:r>
              <w:rPr>
                <w:color w:val="548DD4"/>
                <w:sz w:val="18"/>
                <w:szCs w:val="18"/>
              </w:rPr>
              <w:t>1</w:t>
            </w:r>
            <w:r>
              <w:rPr>
                <w:rFonts w:ascii="宋体" w:hAnsi="宋体" w:hint="eastAsia"/>
                <w:color w:val="548DD4"/>
                <w:sz w:val="18"/>
                <w:szCs w:val="18"/>
              </w:rPr>
              <w:t>、</w:t>
            </w:r>
            <w:r>
              <w:rPr>
                <w:color w:val="548DD4"/>
                <w:sz w:val="18"/>
                <w:szCs w:val="18"/>
              </w:rPr>
              <w:t>4</w:t>
            </w:r>
            <w:r>
              <w:rPr>
                <w:rFonts w:ascii="宋体" w:hAnsi="宋体" w:hint="eastAsia"/>
                <w:color w:val="548DD4"/>
                <w:sz w:val="18"/>
                <w:szCs w:val="18"/>
              </w:rPr>
              <w:t>、</w:t>
            </w:r>
            <w:r>
              <w:rPr>
                <w:color w:val="548DD4"/>
                <w:sz w:val="18"/>
                <w:szCs w:val="18"/>
              </w:rPr>
              <w:t>11</w:t>
            </w:r>
            <w:r>
              <w:rPr>
                <w:rFonts w:ascii="宋体" w:hAnsi="宋体" w:hint="eastAsia"/>
                <w:color w:val="548DD4"/>
                <w:sz w:val="18"/>
                <w:szCs w:val="18"/>
              </w:rPr>
              <w:t>、23、</w:t>
            </w:r>
            <w:r>
              <w:rPr>
                <w:rFonts w:hint="eastAsia"/>
                <w:color w:val="548DD4"/>
                <w:sz w:val="18"/>
                <w:szCs w:val="18"/>
              </w:rPr>
              <w:t>28</w:t>
            </w:r>
          </w:p>
          <w:p w:rsidR="0099371D" w:rsidRDefault="002A4916">
            <w:pPr>
              <w:widowControl/>
              <w:rPr>
                <w:color w:val="FF0000"/>
                <w:sz w:val="18"/>
                <w:szCs w:val="18"/>
              </w:rPr>
            </w:pPr>
            <w:r>
              <w:rPr>
                <w:rFonts w:hint="eastAsia"/>
                <w:color w:val="FF0000"/>
                <w:sz w:val="18"/>
                <w:szCs w:val="18"/>
              </w:rPr>
              <w:t>接入互联网关时，默认为间连模式，填</w:t>
            </w:r>
            <w:r>
              <w:rPr>
                <w:rFonts w:hint="eastAsia"/>
                <w:color w:val="FF0000"/>
                <w:sz w:val="18"/>
                <w:szCs w:val="18"/>
              </w:rPr>
              <w:t>0</w:t>
            </w:r>
          </w:p>
          <w:p w:rsidR="0099371D" w:rsidRDefault="002A4916">
            <w:pPr>
              <w:widowControl/>
              <w:rPr>
                <w:rFonts w:ascii="宋体" w:hAnsi="宋体"/>
                <w:color w:val="548DD4"/>
                <w:sz w:val="18"/>
                <w:szCs w:val="18"/>
              </w:rPr>
            </w:pPr>
            <w:r>
              <w:rPr>
                <w:rFonts w:hint="eastAsia"/>
                <w:color w:val="FF0000"/>
                <w:sz w:val="18"/>
                <w:szCs w:val="18"/>
              </w:rPr>
              <w:t>若</w:t>
            </w:r>
            <w:r>
              <w:rPr>
                <w:color w:val="FF0000"/>
                <w:sz w:val="18"/>
                <w:szCs w:val="18"/>
              </w:rPr>
              <w:t>需接入外卡支付</w:t>
            </w:r>
            <w:r>
              <w:rPr>
                <w:rFonts w:hint="eastAsia"/>
                <w:color w:val="FF0000"/>
                <w:sz w:val="18"/>
                <w:szCs w:val="18"/>
              </w:rPr>
              <w:t>，</w:t>
            </w:r>
            <w:r>
              <w:rPr>
                <w:color w:val="FF0000"/>
                <w:sz w:val="18"/>
                <w:szCs w:val="18"/>
              </w:rPr>
              <w:t>只支持直连模式，即</w:t>
            </w:r>
            <w:r>
              <w:rPr>
                <w:rFonts w:hint="eastAsia"/>
                <w:color w:val="FF0000"/>
                <w:sz w:val="18"/>
                <w:szCs w:val="18"/>
              </w:rPr>
              <w:t>固定</w:t>
            </w:r>
            <w:r>
              <w:rPr>
                <w:color w:val="FF0000"/>
                <w:sz w:val="18"/>
                <w:szCs w:val="18"/>
              </w:rPr>
              <w:t>上送</w:t>
            </w:r>
            <w:r>
              <w:rPr>
                <w:color w:val="FF0000"/>
                <w:sz w:val="18"/>
                <w:szCs w:val="18"/>
              </w:rPr>
              <w:t>payType=23</w:t>
            </w:r>
            <w:r>
              <w:rPr>
                <w:rFonts w:hint="eastAsia"/>
                <w:color w:val="FF0000"/>
                <w:sz w:val="18"/>
                <w:szCs w:val="18"/>
              </w:rPr>
              <w:t>，</w:t>
            </w:r>
            <w:r>
              <w:rPr>
                <w:color w:val="FF0000"/>
                <w:sz w:val="18"/>
                <w:szCs w:val="18"/>
              </w:rPr>
              <w:t>issuerId=visa</w:t>
            </w:r>
            <w:r>
              <w:rPr>
                <w:color w:val="FF0000"/>
                <w:sz w:val="18"/>
                <w:szCs w:val="18"/>
              </w:rPr>
              <w:t>或</w:t>
            </w:r>
            <w:r>
              <w:rPr>
                <w:color w:val="FF0000"/>
                <w:sz w:val="18"/>
                <w:szCs w:val="18"/>
              </w:rPr>
              <w:t>mastercard</w:t>
            </w:r>
            <w:r>
              <w:rPr>
                <w:color w:val="FF0000"/>
                <w:sz w:val="18"/>
                <w:szCs w:val="18"/>
              </w:rPr>
              <w:br/>
            </w:r>
            <w:r>
              <w:rPr>
                <w:color w:val="548DD4"/>
                <w:sz w:val="18"/>
                <w:szCs w:val="18"/>
              </w:rPr>
              <w:t>0</w:t>
            </w:r>
            <w:r>
              <w:rPr>
                <w:rFonts w:hint="eastAsia"/>
                <w:color w:val="548DD4"/>
                <w:sz w:val="18"/>
                <w:szCs w:val="18"/>
              </w:rPr>
              <w:t>代表未指定支付方式，即显示该商户开通的所有支付方式</w:t>
            </w:r>
            <w:r>
              <w:rPr>
                <w:rFonts w:ascii="宋体" w:hAnsi="宋体" w:hint="eastAsia"/>
                <w:color w:val="548DD4"/>
                <w:sz w:val="18"/>
                <w:szCs w:val="18"/>
              </w:rPr>
              <w:br/>
            </w:r>
            <w:r>
              <w:rPr>
                <w:color w:val="548DD4"/>
                <w:sz w:val="18"/>
                <w:szCs w:val="18"/>
              </w:rPr>
              <w:t>1</w:t>
            </w:r>
            <w:r>
              <w:rPr>
                <w:rFonts w:ascii="宋体" w:hAnsi="宋体" w:hint="eastAsia"/>
                <w:color w:val="548DD4"/>
                <w:sz w:val="18"/>
                <w:szCs w:val="18"/>
              </w:rPr>
              <w:t>个人储蓄卡网银支付</w:t>
            </w:r>
            <w:r>
              <w:rPr>
                <w:rFonts w:ascii="宋体" w:hAnsi="宋体" w:hint="eastAsia"/>
                <w:color w:val="548DD4"/>
                <w:sz w:val="18"/>
                <w:szCs w:val="18"/>
              </w:rPr>
              <w:br/>
            </w:r>
            <w:r>
              <w:rPr>
                <w:color w:val="548DD4"/>
                <w:sz w:val="18"/>
                <w:szCs w:val="18"/>
              </w:rPr>
              <w:t>4</w:t>
            </w:r>
            <w:r>
              <w:rPr>
                <w:rFonts w:ascii="宋体" w:hAnsi="宋体" w:hint="eastAsia"/>
                <w:color w:val="548DD4"/>
                <w:sz w:val="18"/>
                <w:szCs w:val="18"/>
              </w:rPr>
              <w:t>企业网银支付</w:t>
            </w:r>
            <w:r>
              <w:rPr>
                <w:rFonts w:ascii="宋体" w:hAnsi="宋体" w:hint="eastAsia"/>
                <w:color w:val="548DD4"/>
                <w:sz w:val="18"/>
                <w:szCs w:val="18"/>
              </w:rPr>
              <w:br/>
            </w:r>
            <w:r>
              <w:rPr>
                <w:color w:val="548DD4"/>
                <w:sz w:val="18"/>
                <w:szCs w:val="18"/>
              </w:rPr>
              <w:t>11</w:t>
            </w:r>
            <w:r>
              <w:rPr>
                <w:rFonts w:hint="eastAsia"/>
                <w:color w:val="548DD4"/>
                <w:sz w:val="18"/>
                <w:szCs w:val="18"/>
              </w:rPr>
              <w:t>个人</w:t>
            </w:r>
            <w:r>
              <w:rPr>
                <w:rFonts w:ascii="宋体" w:hAnsi="宋体" w:hint="eastAsia"/>
                <w:color w:val="548DD4"/>
                <w:sz w:val="18"/>
                <w:szCs w:val="18"/>
              </w:rPr>
              <w:t>信用卡网银支付</w:t>
            </w:r>
          </w:p>
          <w:p w:rsidR="0099371D" w:rsidRDefault="002A4916">
            <w:pPr>
              <w:rPr>
                <w:rFonts w:ascii="微软雅黑" w:eastAsia="微软雅黑" w:hAnsi="微软雅黑"/>
                <w:color w:val="000000"/>
                <w:sz w:val="18"/>
                <w:szCs w:val="18"/>
              </w:rPr>
            </w:pPr>
            <w:r>
              <w:rPr>
                <w:rFonts w:ascii="宋体" w:hAnsi="宋体" w:hint="eastAsia"/>
                <w:color w:val="548DD4"/>
                <w:sz w:val="18"/>
                <w:szCs w:val="18"/>
              </w:rPr>
              <w:t>2</w:t>
            </w:r>
            <w:r>
              <w:rPr>
                <w:rFonts w:ascii="宋体" w:hAnsi="宋体"/>
                <w:color w:val="548DD4"/>
                <w:sz w:val="18"/>
                <w:szCs w:val="18"/>
              </w:rPr>
              <w:t>3</w:t>
            </w:r>
            <w:r>
              <w:rPr>
                <w:rFonts w:ascii="宋体" w:hAnsi="宋体" w:hint="eastAsia"/>
                <w:color w:val="548DD4"/>
                <w:sz w:val="18"/>
                <w:szCs w:val="18"/>
              </w:rPr>
              <w:t>外卡支付</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signMsg</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签名字符串</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1024</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widowControl/>
              <w:rPr>
                <w:rFonts w:ascii="宋体" w:hAnsi="宋体" w:cs="宋体"/>
                <w:color w:val="000000"/>
                <w:sz w:val="18"/>
                <w:szCs w:val="18"/>
              </w:rPr>
            </w:pPr>
            <w:r>
              <w:rPr>
                <w:rFonts w:ascii="宋体" w:hAnsi="宋体" w:cs="宋体" w:hint="eastAsia"/>
                <w:color w:val="000000"/>
                <w:sz w:val="18"/>
                <w:szCs w:val="18"/>
              </w:rPr>
              <w:t>为</w:t>
            </w:r>
            <w:r>
              <w:rPr>
                <w:rFonts w:ascii="宋体" w:hAnsi="宋体" w:cs="宋体"/>
                <w:color w:val="000000"/>
                <w:sz w:val="18"/>
                <w:szCs w:val="18"/>
              </w:rPr>
              <w:t>防止非法篡改要求</w:t>
            </w:r>
            <w:r>
              <w:rPr>
                <w:rFonts w:ascii="宋体" w:hAnsi="宋体" w:cs="宋体" w:hint="eastAsia"/>
                <w:color w:val="000000"/>
                <w:sz w:val="18"/>
                <w:szCs w:val="18"/>
              </w:rPr>
              <w:t>商户</w:t>
            </w:r>
            <w:r>
              <w:rPr>
                <w:rFonts w:ascii="宋体" w:hAnsi="宋体" w:cs="宋体"/>
                <w:color w:val="000000"/>
                <w:sz w:val="18"/>
                <w:szCs w:val="18"/>
              </w:rPr>
              <w:t>对请求内容进行签名，供服务端进行校验</w:t>
            </w:r>
            <w:r>
              <w:rPr>
                <w:rFonts w:ascii="宋体" w:hAnsi="宋体" w:cs="宋体" w:hint="eastAsia"/>
                <w:color w:val="000000"/>
                <w:sz w:val="18"/>
                <w:szCs w:val="18"/>
              </w:rPr>
              <w:t>；</w:t>
            </w:r>
          </w:p>
          <w:p w:rsidR="0099371D" w:rsidRDefault="002A4916">
            <w:pPr>
              <w:rPr>
                <w:rFonts w:ascii="微软雅黑" w:eastAsia="微软雅黑" w:hAnsi="微软雅黑"/>
                <w:color w:val="000000"/>
                <w:sz w:val="18"/>
                <w:szCs w:val="18"/>
              </w:rPr>
            </w:pPr>
            <w:r>
              <w:rPr>
                <w:rFonts w:ascii="宋体" w:hAnsi="宋体" w:cs="宋体" w:hint="eastAsia"/>
                <w:color w:val="000000"/>
                <w:sz w:val="18"/>
                <w:szCs w:val="18"/>
              </w:rPr>
              <w:t>签名</w:t>
            </w:r>
            <w:r>
              <w:rPr>
                <w:rFonts w:ascii="宋体" w:hAnsi="宋体" w:cs="宋体"/>
                <w:color w:val="000000"/>
                <w:sz w:val="18"/>
                <w:szCs w:val="18"/>
              </w:rPr>
              <w:t>串生成机制：</w:t>
            </w:r>
            <w:r>
              <w:rPr>
                <w:rFonts w:ascii="宋体" w:hAnsi="宋体" w:cs="宋体" w:hint="eastAsia"/>
                <w:color w:val="000000"/>
                <w:sz w:val="18"/>
                <w:szCs w:val="18"/>
              </w:rPr>
              <w:t>按上述顺序所有</w:t>
            </w:r>
            <w:r>
              <w:rPr>
                <w:rFonts w:ascii="宋体" w:hAnsi="宋体" w:cs="宋体"/>
                <w:color w:val="000000"/>
                <w:sz w:val="18"/>
                <w:szCs w:val="18"/>
              </w:rPr>
              <w:t>非空参数</w:t>
            </w:r>
            <w:r>
              <w:rPr>
                <w:rFonts w:ascii="宋体" w:hAnsi="宋体" w:cs="宋体" w:hint="eastAsia"/>
                <w:color w:val="000000"/>
                <w:sz w:val="18"/>
                <w:szCs w:val="18"/>
              </w:rPr>
              <w:t>与密钥key组合，经加密后生成signMsg；</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qrcodeContent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二维码内容</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扫码时用</w:t>
            </w:r>
          </w:p>
        </w:tc>
      </w:tr>
    </w:tbl>
    <w:p w:rsidR="0099371D" w:rsidRDefault="0099371D"/>
    <w:p w:rsidR="0099371D" w:rsidRDefault="002A4916">
      <w:pPr>
        <w:pStyle w:val="2"/>
      </w:pPr>
      <w:bookmarkStart w:id="2772" w:name="_Toc508982738"/>
      <w:r>
        <w:rPr>
          <w:rFonts w:hint="eastAsia"/>
        </w:rPr>
        <w:t>产品类别新增或更新接口</w:t>
      </w:r>
      <w:bookmarkEnd w:id="2772"/>
    </w:p>
    <w:p w:rsidR="0099371D" w:rsidRDefault="002A4916">
      <w:pPr>
        <w:pStyle w:val="30"/>
      </w:pPr>
      <w:bookmarkStart w:id="2773" w:name="_Toc508982739"/>
      <w:r>
        <w:rPr>
          <w:rFonts w:hint="eastAsia"/>
        </w:rPr>
        <w:t>接口名称：product/category/</w:t>
      </w:r>
      <w:r>
        <w:t>productCategory</w:t>
      </w:r>
      <w:r>
        <w:rPr>
          <w:rFonts w:hint="eastAsia"/>
        </w:rPr>
        <w:t>InsertOrUpdate.</w:t>
      </w:r>
      <w:r>
        <w:t>do</w:t>
      </w:r>
      <w:bookmarkEnd w:id="2773"/>
    </w:p>
    <w:p w:rsidR="0099371D" w:rsidRDefault="002A4916">
      <w:pPr>
        <w:pStyle w:val="30"/>
      </w:pPr>
      <w:bookmarkStart w:id="2774" w:name="_Toc508982740"/>
      <w:r>
        <w:rPr>
          <w:rFonts w:hint="eastAsia"/>
        </w:rPr>
        <w:t>请求报文</w:t>
      </w:r>
      <w:bookmarkEnd w:id="2774"/>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productCategoryId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有值为更新，无值为插入</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productCategoryName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类别名称</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产品类型</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14</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1实物商品 2电子券</w:t>
            </w:r>
          </w:p>
        </w:tc>
      </w:tr>
      <w:tr w:rsidR="0099371D">
        <w:trPr>
          <w:trHeight w:val="417"/>
        </w:trPr>
        <w:tc>
          <w:tcPr>
            <w:tcW w:w="956" w:type="dxa"/>
            <w:vMerge/>
            <w:shd w:val="clear" w:color="auto" w:fill="auto"/>
          </w:tcPr>
          <w:p w:rsidR="0099371D" w:rsidRDefault="0099371D">
            <w:pP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orderView</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显示顺序</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默认越大越优先显示</w:t>
            </w:r>
          </w:p>
        </w:tc>
      </w:tr>
      <w:tr w:rsidR="0099371D">
        <w:trPr>
          <w:trHeight w:val="417"/>
        </w:trPr>
        <w:tc>
          <w:tcPr>
            <w:tcW w:w="956" w:type="dxa"/>
            <w:vMerge/>
            <w:shd w:val="clear" w:color="auto" w:fill="auto"/>
          </w:tcPr>
          <w:p w:rsidR="0099371D" w:rsidRDefault="0099371D"/>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isView</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是否显示</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 1是</w:t>
            </w:r>
          </w:p>
        </w:tc>
      </w:tr>
      <w:tr w:rsidR="0099371D">
        <w:trPr>
          <w:trHeight w:val="417"/>
        </w:trPr>
        <w:tc>
          <w:tcPr>
            <w:tcW w:w="956" w:type="dxa"/>
            <w:vMerge/>
            <w:shd w:val="clear" w:color="auto" w:fill="auto"/>
          </w:tcPr>
          <w:p w:rsidR="0099371D" w:rsidRDefault="0099371D"/>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advertiseMessage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广告语</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productCategoryParentId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父类别ID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categoryLevel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类别级别</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一级分类 2 二级分类 3三级分类</w:t>
            </w:r>
          </w:p>
        </w:tc>
      </w:tr>
      <w:tr w:rsidR="0099371D">
        <w:trPr>
          <w:trHeight w:val="417"/>
        </w:trPr>
        <w:tc>
          <w:tcPr>
            <w:tcW w:w="956" w:type="dxa"/>
            <w:vMerge/>
            <w:shd w:val="clear" w:color="auto" w:fill="auto"/>
          </w:tcPr>
          <w:p w:rsidR="0099371D" w:rsidRDefault="0099371D"/>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w:t>
            </w:r>
            <w:r>
              <w:rPr>
                <w:rFonts w:ascii="微软雅黑" w:eastAsia="微软雅黑" w:hAnsi="微软雅黑" w:hint="eastAsia"/>
                <w:color w:val="000000"/>
                <w:sz w:val="18"/>
                <w:szCs w:val="18"/>
              </w:rPr>
              <w:t>con</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icon图片</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956" w:type="dxa"/>
            <w:vMerge/>
            <w:shd w:val="clear" w:color="auto" w:fill="auto"/>
          </w:tcPr>
          <w:p w:rsidR="0099371D" w:rsidRDefault="0099371D"/>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956" w:type="dxa"/>
            <w:vMerge/>
            <w:shd w:val="clear" w:color="auto" w:fill="auto"/>
          </w:tcPr>
          <w:p w:rsidR="0099371D" w:rsidRDefault="0099371D"/>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keyword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eo关键字</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775" w:name="_Toc508982741"/>
      <w:r>
        <w:rPr>
          <w:rFonts w:hint="eastAsia"/>
        </w:rPr>
        <w:t>响应报文</w:t>
      </w:r>
      <w:bookmarkEnd w:id="2775"/>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shd w:val="clear" w:color="auto" w:fill="auto"/>
          </w:tcPr>
          <w:p w:rsidR="0099371D" w:rsidRDefault="002A4916">
            <w:pPr>
              <w:jc w:val="center"/>
              <w:rPr>
                <w:rStyle w:val="shorttext"/>
              </w:rPr>
            </w:pPr>
            <w:r>
              <w:rPr>
                <w:rStyle w:val="shorttext"/>
                <w:rFonts w:hint="eastAsia"/>
              </w:rPr>
              <w:t>body</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productCategoryId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 w:rsidR="0099371D" w:rsidRDefault="002A4916">
      <w:pPr>
        <w:pStyle w:val="2"/>
      </w:pPr>
      <w:bookmarkStart w:id="2776" w:name="_Toc508982742"/>
      <w:r>
        <w:rPr>
          <w:rFonts w:hint="eastAsia"/>
        </w:rPr>
        <w:t>产品类别删除接口</w:t>
      </w:r>
      <w:bookmarkEnd w:id="2776"/>
    </w:p>
    <w:p w:rsidR="0099371D" w:rsidRDefault="002A4916">
      <w:pPr>
        <w:pStyle w:val="30"/>
      </w:pPr>
      <w:bookmarkStart w:id="2777" w:name="_Toc508982743"/>
      <w:r>
        <w:rPr>
          <w:rFonts w:hint="eastAsia"/>
        </w:rPr>
        <w:t>接口名称：product/category/</w:t>
      </w:r>
      <w:r>
        <w:t>productCategoryDel</w:t>
      </w:r>
      <w:r>
        <w:rPr>
          <w:rFonts w:hint="eastAsia"/>
        </w:rPr>
        <w:t>.</w:t>
      </w:r>
      <w:r>
        <w:t>do</w:t>
      </w:r>
      <w:bookmarkEnd w:id="2777"/>
    </w:p>
    <w:p w:rsidR="0099371D" w:rsidRDefault="002A4916">
      <w:pPr>
        <w:pStyle w:val="30"/>
      </w:pPr>
      <w:bookmarkStart w:id="2778" w:name="_Toc508982744"/>
      <w:r>
        <w:rPr>
          <w:rFonts w:hint="eastAsia"/>
        </w:rPr>
        <w:t>请求报文</w:t>
      </w:r>
      <w:bookmarkEnd w:id="2778"/>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productCategoryId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779" w:name="_Toc508982745"/>
      <w:r>
        <w:rPr>
          <w:rFonts w:hint="eastAsia"/>
        </w:rPr>
        <w:lastRenderedPageBreak/>
        <w:t>响应报文</w:t>
      </w:r>
      <w:bookmarkEnd w:id="2779"/>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2780" w:name="_Toc508982746"/>
      <w:r>
        <w:rPr>
          <w:rFonts w:hint="eastAsia"/>
        </w:rPr>
        <w:t>产品类别信息查询接口</w:t>
      </w:r>
      <w:bookmarkEnd w:id="2780"/>
    </w:p>
    <w:p w:rsidR="0099371D" w:rsidRDefault="002A4916">
      <w:pPr>
        <w:pStyle w:val="30"/>
      </w:pPr>
      <w:bookmarkStart w:id="2781" w:name="_Toc508982747"/>
      <w:r>
        <w:rPr>
          <w:rFonts w:hint="eastAsia"/>
        </w:rPr>
        <w:t>接口名称：product/category/</w:t>
      </w:r>
      <w:r>
        <w:t>productCategoryInfo</w:t>
      </w:r>
      <w:r>
        <w:rPr>
          <w:rFonts w:hint="eastAsia"/>
        </w:rPr>
        <w:t>.</w:t>
      </w:r>
      <w:r>
        <w:t>do</w:t>
      </w:r>
      <w:bookmarkEnd w:id="2781"/>
    </w:p>
    <w:p w:rsidR="0099371D" w:rsidRDefault="002A4916">
      <w:pPr>
        <w:pStyle w:val="30"/>
      </w:pPr>
      <w:bookmarkStart w:id="2782" w:name="_Toc508982748"/>
      <w:r>
        <w:rPr>
          <w:rFonts w:hint="eastAsia"/>
        </w:rPr>
        <w:t>请求报文</w:t>
      </w:r>
      <w:bookmarkEnd w:id="2782"/>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productCategoryId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783" w:name="_Toc508982749"/>
      <w:r>
        <w:rPr>
          <w:rFonts w:hint="eastAsia"/>
        </w:rPr>
        <w:t>响应报文</w:t>
      </w:r>
      <w:bookmarkEnd w:id="2783"/>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productCategoryId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productCategoryName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类别名称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产品类型</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14</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orderView</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显示顺序</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isView</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是否显示</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advertiseMessage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广告语</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productCategoryParentId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父类别ID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categoryLevel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类别级别</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w:t>
            </w:r>
            <w:r>
              <w:rPr>
                <w:rFonts w:ascii="微软雅黑" w:eastAsia="微软雅黑" w:hAnsi="微软雅黑" w:hint="eastAsia"/>
                <w:color w:val="000000"/>
                <w:sz w:val="18"/>
                <w:szCs w:val="18"/>
              </w:rPr>
              <w:t>con</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icon图片</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keyword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eo关键字</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784" w:name="_Toc508982750"/>
      <w:r>
        <w:rPr>
          <w:rFonts w:hint="eastAsia"/>
        </w:rPr>
        <w:t>实物商品删除接口</w:t>
      </w:r>
      <w:bookmarkEnd w:id="2784"/>
    </w:p>
    <w:p w:rsidR="0099371D" w:rsidRDefault="002A4916">
      <w:pPr>
        <w:pStyle w:val="30"/>
      </w:pPr>
      <w:bookmarkStart w:id="2785" w:name="_Toc508982751"/>
      <w:r>
        <w:rPr>
          <w:rFonts w:hint="eastAsia"/>
        </w:rPr>
        <w:t>接口名称：product/goods/goodsInfoDel.</w:t>
      </w:r>
      <w:r>
        <w:t>do</w:t>
      </w:r>
      <w:bookmarkEnd w:id="2785"/>
    </w:p>
    <w:p w:rsidR="0099371D" w:rsidRDefault="002A4916">
      <w:pPr>
        <w:pStyle w:val="30"/>
      </w:pPr>
      <w:bookmarkStart w:id="2786" w:name="_Toc508982752"/>
      <w:r>
        <w:rPr>
          <w:rFonts w:hint="eastAsia"/>
        </w:rPr>
        <w:t>请求报文</w:t>
      </w:r>
      <w:bookmarkEnd w:id="2786"/>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787" w:name="_Toc508982753"/>
      <w:r>
        <w:rPr>
          <w:rFonts w:hint="eastAsia"/>
        </w:rPr>
        <w:t>响应报文</w:t>
      </w:r>
      <w:bookmarkEnd w:id="2787"/>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2788" w:name="_Toc508982754"/>
      <w:r>
        <w:rPr>
          <w:rFonts w:hint="eastAsia"/>
        </w:rPr>
        <w:t>账号是否存在接口</w:t>
      </w:r>
      <w:bookmarkEnd w:id="2788"/>
    </w:p>
    <w:p w:rsidR="0099371D" w:rsidRDefault="002A4916">
      <w:pPr>
        <w:pStyle w:val="30"/>
      </w:pPr>
      <w:bookmarkStart w:id="2789" w:name="_Toc508982755"/>
      <w:r>
        <w:rPr>
          <w:rFonts w:hint="eastAsia"/>
        </w:rPr>
        <w:t>接口名称：user/</w:t>
      </w:r>
      <w:r>
        <w:t>baseInfo</w:t>
      </w:r>
      <w:r>
        <w:rPr>
          <w:rFonts w:hint="eastAsia"/>
        </w:rPr>
        <w:t>/</w:t>
      </w:r>
      <w:r>
        <w:t>accountExist</w:t>
      </w:r>
      <w:r>
        <w:rPr>
          <w:rFonts w:hint="eastAsia"/>
        </w:rPr>
        <w:t>.</w:t>
      </w:r>
      <w:r>
        <w:t>do</w:t>
      </w:r>
      <w:bookmarkEnd w:id="2789"/>
    </w:p>
    <w:p w:rsidR="0099371D" w:rsidRDefault="002A4916">
      <w:pPr>
        <w:pStyle w:val="30"/>
      </w:pPr>
      <w:bookmarkStart w:id="2790" w:name="_Toc508982756"/>
      <w:r>
        <w:rPr>
          <w:rFonts w:hint="eastAsia"/>
        </w:rPr>
        <w:t>请求报文</w:t>
      </w:r>
      <w:bookmarkEnd w:id="2790"/>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mobile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账号</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791" w:name="_Toc508982757"/>
      <w:r>
        <w:rPr>
          <w:rFonts w:hint="eastAsia"/>
        </w:rPr>
        <w:lastRenderedPageBreak/>
        <w:t>响应报文</w:t>
      </w:r>
      <w:bookmarkEnd w:id="2791"/>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存在；</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2不存在</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shd w:val="clear" w:color="auto" w:fill="auto"/>
            <w:vAlign w:val="center"/>
          </w:tcPr>
          <w:p w:rsidR="0099371D" w:rsidRDefault="002A4916">
            <w:pPr>
              <w:jc w:val="center"/>
              <w:rPr>
                <w:rStyle w:val="shorttext"/>
              </w:rPr>
            </w:pPr>
            <w:r>
              <w:rPr>
                <w:rStyle w:val="shorttext"/>
                <w:rFonts w:hint="eastAsia"/>
              </w:rPr>
              <w:t>body</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userIdEnc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792" w:name="_Toc508982758"/>
      <w:r>
        <w:rPr>
          <w:rFonts w:hint="eastAsia"/>
        </w:rPr>
        <w:t>获取验证码接口</w:t>
      </w:r>
      <w:bookmarkEnd w:id="2792"/>
    </w:p>
    <w:p w:rsidR="0099371D" w:rsidRDefault="002A4916">
      <w:pPr>
        <w:pStyle w:val="30"/>
      </w:pPr>
      <w:bookmarkStart w:id="2793" w:name="_Toc508982759"/>
      <w:r>
        <w:rPr>
          <w:rFonts w:hint="eastAsia"/>
        </w:rPr>
        <w:t>接口名称：user/</w:t>
      </w:r>
      <w:r>
        <w:t>validate/</w:t>
      </w:r>
      <w:r>
        <w:rPr>
          <w:rFonts w:hint="eastAsia"/>
        </w:rPr>
        <w:t>gain</w:t>
      </w:r>
      <w:r>
        <w:t>Validate</w:t>
      </w:r>
      <w:r>
        <w:rPr>
          <w:rFonts w:hint="eastAsia"/>
        </w:rPr>
        <w:t>Code.</w:t>
      </w:r>
      <w:r>
        <w:t>do</w:t>
      </w:r>
      <w:bookmarkEnd w:id="2793"/>
    </w:p>
    <w:p w:rsidR="0099371D" w:rsidRDefault="002A4916">
      <w:pPr>
        <w:pStyle w:val="30"/>
      </w:pPr>
      <w:bookmarkStart w:id="2794" w:name="_Toc508982760"/>
      <w:r>
        <w:rPr>
          <w:rFonts w:hint="eastAsia"/>
        </w:rPr>
        <w:t>请求报文</w:t>
      </w:r>
      <w:bookmarkEnd w:id="2794"/>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加密的用户名</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r>
              <w:rPr>
                <w:rFonts w:ascii="微软雅黑" w:eastAsia="微软雅黑" w:hAnsi="微软雅黑" w:hint="eastAsia"/>
                <w:color w:val="000000"/>
                <w:sz w:val="18"/>
                <w:szCs w:val="18"/>
              </w:rPr>
              <w:t>obile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手机号</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ali</w:t>
            </w:r>
            <w:r>
              <w:rPr>
                <w:rFonts w:ascii="微软雅黑" w:eastAsia="微软雅黑" w:hAnsi="微软雅黑"/>
                <w:color w:val="000000"/>
                <w:sz w:val="18"/>
                <w:szCs w:val="18"/>
              </w:rPr>
              <w:t>dateWay</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验证方式</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1:邮件 2:短信</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validateType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功能类型</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1注册 2积分转赠 3修改登录密码 4重置登录密码 5修改支付密码 6重置支付密码 7获取券码 8积分互换查询 9积分互换转入 10积分互换转出 11话费充值 12流量充值 13加油卡充值 14QQ币充值 15B端企业福利通知 16 微信红包 17 短信登录 18 第三方登录接口绑定 </w:t>
            </w:r>
            <w:r>
              <w:rPr>
                <w:rFonts w:ascii="微软雅黑" w:eastAsia="微软雅黑" w:hAnsi="微软雅黑"/>
                <w:color w:val="000000"/>
                <w:sz w:val="18"/>
                <w:szCs w:val="18"/>
              </w:rPr>
              <w:t xml:space="preserve">19 </w:t>
            </w:r>
            <w:r>
              <w:rPr>
                <w:rFonts w:ascii="微软雅黑" w:eastAsia="微软雅黑" w:hAnsi="微软雅黑" w:hint="eastAsia"/>
                <w:color w:val="000000"/>
                <w:sz w:val="18"/>
                <w:szCs w:val="18"/>
              </w:rPr>
              <w:t>彩票获奖</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requestDate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请求时间</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时间类型</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loseEffectDate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验证码失效日期</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时间类型</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ip</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w:t>
            </w:r>
            <w:r>
              <w:rPr>
                <w:rFonts w:ascii="微软雅黑" w:eastAsia="微软雅黑" w:hAnsi="微软雅黑" w:hint="eastAsia"/>
                <w:color w:val="000000"/>
                <w:sz w:val="18"/>
                <w:szCs w:val="18"/>
              </w:rPr>
              <w:t>p地址</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795" w:name="_Toc508982761"/>
      <w:r>
        <w:rPr>
          <w:rFonts w:hint="eastAsia"/>
        </w:rPr>
        <w:lastRenderedPageBreak/>
        <w:t>响应报文</w:t>
      </w:r>
      <w:bookmarkEnd w:id="2795"/>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99371D"/>
    <w:p w:rsidR="0099371D" w:rsidRDefault="002A4916">
      <w:pPr>
        <w:pStyle w:val="2"/>
      </w:pPr>
      <w:bookmarkStart w:id="2796" w:name="_Toc508982762"/>
      <w:r>
        <w:rPr>
          <w:rFonts w:hint="eastAsia"/>
        </w:rPr>
        <w:t>支付密码验证接口</w:t>
      </w:r>
      <w:bookmarkEnd w:id="2796"/>
    </w:p>
    <w:p w:rsidR="0099371D" w:rsidRDefault="002A4916">
      <w:pPr>
        <w:pStyle w:val="30"/>
      </w:pPr>
      <w:bookmarkStart w:id="2797" w:name="_Toc508982763"/>
      <w:r>
        <w:rPr>
          <w:rFonts w:hint="eastAsia"/>
        </w:rPr>
        <w:t>接口名称：user/</w:t>
      </w:r>
      <w:r>
        <w:t>validate/</w:t>
      </w:r>
      <w:r>
        <w:rPr>
          <w:rFonts w:hint="eastAsia"/>
        </w:rPr>
        <w:t>pay</w:t>
      </w:r>
      <w:r>
        <w:t>PasswordValidate</w:t>
      </w:r>
      <w:r>
        <w:rPr>
          <w:rFonts w:hint="eastAsia"/>
        </w:rPr>
        <w:t>.</w:t>
      </w:r>
      <w:r>
        <w:t>do</w:t>
      </w:r>
      <w:bookmarkEnd w:id="2797"/>
    </w:p>
    <w:p w:rsidR="0099371D" w:rsidRDefault="002A4916">
      <w:pPr>
        <w:pStyle w:val="30"/>
      </w:pPr>
      <w:bookmarkStart w:id="2798" w:name="_Toc508982764"/>
      <w:r>
        <w:rPr>
          <w:rFonts w:hint="eastAsia"/>
        </w:rPr>
        <w:t>请求报文</w:t>
      </w:r>
      <w:bookmarkEnd w:id="2798"/>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加密的用户名</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payPassword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支付密码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默认传123456</w:t>
            </w:r>
          </w:p>
        </w:tc>
      </w:tr>
    </w:tbl>
    <w:p w:rsidR="0099371D" w:rsidRDefault="0099371D"/>
    <w:p w:rsidR="0099371D" w:rsidRDefault="002A4916">
      <w:pPr>
        <w:pStyle w:val="30"/>
      </w:pPr>
      <w:bookmarkStart w:id="2799" w:name="_Toc508982765"/>
      <w:r>
        <w:rPr>
          <w:rFonts w:hint="eastAsia"/>
        </w:rPr>
        <w:t>响应报文</w:t>
      </w:r>
      <w:bookmarkEnd w:id="2799"/>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 xml:space="preserve">3 </w:t>
            </w:r>
            <w:r>
              <w:rPr>
                <w:rFonts w:ascii="微软雅黑" w:eastAsia="微软雅黑" w:hAnsi="微软雅黑" w:hint="eastAsia"/>
                <w:color w:val="000000"/>
                <w:sz w:val="18"/>
                <w:szCs w:val="18"/>
              </w:rPr>
              <w:t>密码未设置</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2800" w:name="_Toc508982766"/>
      <w:r>
        <w:rPr>
          <w:rFonts w:hint="eastAsia"/>
        </w:rPr>
        <w:t>用户银行卡列表接口</w:t>
      </w:r>
      <w:bookmarkEnd w:id="2800"/>
    </w:p>
    <w:p w:rsidR="0099371D" w:rsidRDefault="002A4916">
      <w:pPr>
        <w:pStyle w:val="30"/>
      </w:pPr>
      <w:bookmarkStart w:id="2801" w:name="_Toc508982767"/>
      <w:r>
        <w:rPr>
          <w:rFonts w:hint="eastAsia"/>
        </w:rPr>
        <w:t>接口名称：user/bank</w:t>
      </w:r>
      <w:r>
        <w:t>card/userBankCardList</w:t>
      </w:r>
      <w:r>
        <w:rPr>
          <w:rFonts w:hint="eastAsia"/>
        </w:rPr>
        <w:t>.</w:t>
      </w:r>
      <w:r>
        <w:t>do</w:t>
      </w:r>
      <w:bookmarkEnd w:id="2801"/>
    </w:p>
    <w:p w:rsidR="0099371D" w:rsidRDefault="002A4916">
      <w:pPr>
        <w:pStyle w:val="30"/>
      </w:pPr>
      <w:bookmarkStart w:id="2802" w:name="_Toc508982768"/>
      <w:r>
        <w:rPr>
          <w:rFonts w:hint="eastAsia"/>
        </w:rPr>
        <w:t>请求报文</w:t>
      </w:r>
      <w:bookmarkEnd w:id="2802"/>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加密的用户名</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businessType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业务类型</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1彩票派奖</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cardState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卡状态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1有效</w:t>
            </w:r>
          </w:p>
        </w:tc>
      </w:tr>
    </w:tbl>
    <w:p w:rsidR="0099371D" w:rsidRDefault="0099371D"/>
    <w:p w:rsidR="0099371D" w:rsidRDefault="002A4916">
      <w:pPr>
        <w:pStyle w:val="30"/>
      </w:pPr>
      <w:bookmarkStart w:id="2803" w:name="_Toc508982769"/>
      <w:r>
        <w:rPr>
          <w:rFonts w:hint="eastAsia"/>
        </w:rPr>
        <w:t>响应报文</w:t>
      </w:r>
      <w:bookmarkEnd w:id="2803"/>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shd w:val="clear" w:color="auto" w:fill="auto"/>
            <w:vAlign w:val="center"/>
          </w:tcPr>
          <w:p w:rsidR="0099371D" w:rsidRDefault="002A4916">
            <w:pPr>
              <w:jc w:val="center"/>
              <w:rPr>
                <w:rStyle w:val="shorttext"/>
              </w:rPr>
            </w:pPr>
            <w:r>
              <w:rPr>
                <w:rStyle w:val="shorttext"/>
                <w:rFonts w:hint="eastAsia"/>
              </w:rPr>
              <w:t>body</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Pr>
              <w:t>b</w:t>
            </w:r>
            <w:r>
              <w:rPr>
                <w:rStyle w:val="shorttext"/>
                <w:rFonts w:hint="eastAsia"/>
              </w:rPr>
              <w:t>ody</w:t>
            </w:r>
            <w:r>
              <w:rPr>
                <w:rStyle w:val="shorttext"/>
              </w:rPr>
              <w:t>.</w:t>
            </w:r>
            <w:r>
              <w:t xml:space="preserve"> userBankCardList[]</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cardUserName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卡用户名称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银行卡号</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卡类型</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1借记卡 2贷记卡</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issureBank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发卡银行</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issureBacthBank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开户支行</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businessType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业务类型</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彩票派奖</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cardState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卡状态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1有效</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创建日期</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804" w:name="_Toc508982770"/>
      <w:r>
        <w:rPr>
          <w:rFonts w:hint="eastAsia"/>
        </w:rPr>
        <w:t>用户银行卡新增或更新接口</w:t>
      </w:r>
      <w:bookmarkEnd w:id="2804"/>
    </w:p>
    <w:p w:rsidR="0099371D" w:rsidRDefault="002A4916">
      <w:pPr>
        <w:pStyle w:val="30"/>
      </w:pPr>
      <w:bookmarkStart w:id="2805" w:name="_Toc508982771"/>
      <w:r>
        <w:rPr>
          <w:rFonts w:hint="eastAsia"/>
        </w:rPr>
        <w:t>接口名称：user/bank</w:t>
      </w:r>
      <w:r>
        <w:t>card/</w:t>
      </w:r>
      <w:r>
        <w:rPr>
          <w:rFonts w:hint="eastAsia"/>
        </w:rPr>
        <w:t>bank</w:t>
      </w:r>
      <w:r>
        <w:t>CardInsertOrUpdate</w:t>
      </w:r>
      <w:r>
        <w:rPr>
          <w:rFonts w:hint="eastAsia"/>
        </w:rPr>
        <w:t>.</w:t>
      </w:r>
      <w:r>
        <w:t>do</w:t>
      </w:r>
      <w:bookmarkEnd w:id="2805"/>
    </w:p>
    <w:p w:rsidR="0099371D" w:rsidRDefault="002A4916">
      <w:pPr>
        <w:pStyle w:val="30"/>
      </w:pPr>
      <w:bookmarkStart w:id="2806" w:name="_Toc508982772"/>
      <w:r>
        <w:rPr>
          <w:rFonts w:hint="eastAsia"/>
        </w:rPr>
        <w:t>请求报文</w:t>
      </w:r>
      <w:bookmarkEnd w:id="2806"/>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加密的用户名</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有为更新，无为新增</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cardUserName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卡用户名称</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银行卡号</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卡类型</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1借记卡 2贷记卡</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issureBank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发卡银行</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issureBacthBank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开户支行</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businessType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业务类型</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彩票派奖</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cardState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卡状态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1有效</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创建日期</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807" w:name="_Toc508982773"/>
      <w:r>
        <w:rPr>
          <w:rFonts w:hint="eastAsia"/>
        </w:rPr>
        <w:t>响应报文</w:t>
      </w:r>
      <w:bookmarkEnd w:id="2807"/>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shd w:val="clear" w:color="auto" w:fill="auto"/>
            <w:vAlign w:val="center"/>
          </w:tcPr>
          <w:p w:rsidR="0099371D" w:rsidRDefault="002A4916">
            <w:pPr>
              <w:jc w:val="center"/>
              <w:rPr>
                <w:rStyle w:val="shorttext"/>
              </w:rPr>
            </w:pPr>
            <w:r>
              <w:rPr>
                <w:rStyle w:val="shorttext"/>
                <w:rFonts w:hint="eastAsia"/>
              </w:rPr>
              <w:t>body</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808" w:name="_Toc508982774"/>
      <w:r>
        <w:rPr>
          <w:rFonts w:hint="eastAsia"/>
        </w:rPr>
        <w:t>用户登录密码验证接口</w:t>
      </w:r>
      <w:bookmarkEnd w:id="2808"/>
    </w:p>
    <w:p w:rsidR="0099371D" w:rsidRDefault="002A4916">
      <w:pPr>
        <w:pStyle w:val="30"/>
      </w:pPr>
      <w:bookmarkStart w:id="2809" w:name="_Toc508982775"/>
      <w:r>
        <w:rPr>
          <w:rFonts w:hint="eastAsia"/>
        </w:rPr>
        <w:t>接口名称：user/</w:t>
      </w:r>
      <w:r>
        <w:t>validate/</w:t>
      </w:r>
      <w:r>
        <w:rPr>
          <w:rFonts w:hint="eastAsia"/>
        </w:rPr>
        <w:t>login</w:t>
      </w:r>
      <w:r>
        <w:t>PasswordValidate</w:t>
      </w:r>
      <w:r>
        <w:rPr>
          <w:rFonts w:hint="eastAsia"/>
        </w:rPr>
        <w:t>.</w:t>
      </w:r>
      <w:r>
        <w:t>do</w:t>
      </w:r>
      <w:bookmarkEnd w:id="2809"/>
    </w:p>
    <w:p w:rsidR="0099371D" w:rsidRDefault="002A4916">
      <w:pPr>
        <w:pStyle w:val="30"/>
      </w:pPr>
      <w:bookmarkStart w:id="2810" w:name="_Toc508982776"/>
      <w:r>
        <w:rPr>
          <w:rFonts w:hint="eastAsia"/>
        </w:rPr>
        <w:t>请求报文</w:t>
      </w:r>
      <w:bookmarkEnd w:id="2810"/>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加密的用户名</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loginPassword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登录密码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811" w:name="_Toc508982777"/>
      <w:r>
        <w:rPr>
          <w:rFonts w:hint="eastAsia"/>
        </w:rPr>
        <w:lastRenderedPageBreak/>
        <w:t>响应报文</w:t>
      </w:r>
      <w:bookmarkEnd w:id="2811"/>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99371D"/>
    <w:p w:rsidR="0099371D" w:rsidRDefault="002A4916">
      <w:pPr>
        <w:pStyle w:val="2"/>
      </w:pPr>
      <w:bookmarkStart w:id="2812" w:name="_Toc508982778"/>
      <w:r>
        <w:rPr>
          <w:rFonts w:hint="eastAsia"/>
        </w:rPr>
        <w:t>第三方用户关联接口（业务类型2包含注册）</w:t>
      </w:r>
      <w:bookmarkEnd w:id="2812"/>
    </w:p>
    <w:p w:rsidR="0099371D" w:rsidRDefault="002A4916">
      <w:pPr>
        <w:pStyle w:val="30"/>
      </w:pPr>
      <w:bookmarkStart w:id="2813" w:name="_Toc508982779"/>
      <w:r>
        <w:rPr>
          <w:rFonts w:hint="eastAsia"/>
        </w:rPr>
        <w:t>接口名称：user/third</w:t>
      </w:r>
      <w:r>
        <w:t>/</w:t>
      </w:r>
      <w:r>
        <w:rPr>
          <w:rFonts w:hint="eastAsia"/>
        </w:rPr>
        <w:t>thirdUnion</w:t>
      </w:r>
      <w:r>
        <w:t>I</w:t>
      </w:r>
      <w:r>
        <w:rPr>
          <w:rFonts w:hint="eastAsia"/>
        </w:rPr>
        <w:t>nsert.</w:t>
      </w:r>
      <w:r>
        <w:t>do</w:t>
      </w:r>
      <w:bookmarkEnd w:id="2813"/>
    </w:p>
    <w:p w:rsidR="0099371D" w:rsidRDefault="002A4916">
      <w:pPr>
        <w:pStyle w:val="30"/>
      </w:pPr>
      <w:bookmarkStart w:id="2814" w:name="_Toc508982780"/>
      <w:r>
        <w:rPr>
          <w:rFonts w:hint="eastAsia"/>
        </w:rPr>
        <w:t>请求报文</w:t>
      </w:r>
      <w:bookmarkEnd w:id="2814"/>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加密的用户名</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和mobile必填其一</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openId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第三方用户标识</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mobile</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手机号</w:t>
            </w:r>
          </w:p>
        </w:tc>
        <w:tc>
          <w:tcPr>
            <w:tcW w:w="100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和</w:t>
            </w:r>
            <w:r>
              <w:rPr>
                <w:rFonts w:ascii="微软雅黑" w:eastAsia="微软雅黑" w:hAnsi="微软雅黑"/>
                <w:color w:val="FF0000"/>
                <w:sz w:val="18"/>
                <w:szCs w:val="18"/>
              </w:rPr>
              <w:t>userId</w:t>
            </w:r>
            <w:r>
              <w:rPr>
                <w:rFonts w:ascii="微软雅黑" w:eastAsia="微软雅黑" w:hAnsi="微软雅黑" w:hint="eastAsia"/>
                <w:color w:val="FF0000"/>
                <w:sz w:val="18"/>
                <w:szCs w:val="18"/>
              </w:rPr>
              <w:t>Enc必填其一</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businessType</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业务类型</w:t>
            </w:r>
          </w:p>
        </w:tc>
        <w:tc>
          <w:tcPr>
            <w:tcW w:w="100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1微信公众号绑定 </w:t>
            </w:r>
            <w:r>
              <w:rPr>
                <w:rFonts w:ascii="微软雅黑" w:eastAsia="微软雅黑" w:hAnsi="微软雅黑"/>
                <w:color w:val="FF0000"/>
                <w:sz w:val="18"/>
                <w:szCs w:val="18"/>
              </w:rPr>
              <w:t>2</w:t>
            </w:r>
            <w:r>
              <w:rPr>
                <w:rFonts w:ascii="微软雅黑" w:eastAsia="微软雅黑" w:hAnsi="微软雅黑" w:hint="eastAsia"/>
                <w:color w:val="FF0000"/>
                <w:sz w:val="18"/>
                <w:szCs w:val="18"/>
              </w:rPr>
              <w:t>接口免密兑付绑定 3</w:t>
            </w:r>
            <w:r>
              <w:rPr>
                <w:rFonts w:ascii="微软雅黑" w:eastAsia="微软雅黑" w:hAnsi="微软雅黑"/>
                <w:color w:val="FF0000"/>
                <w:sz w:val="18"/>
                <w:szCs w:val="18"/>
              </w:rPr>
              <w:t xml:space="preserve"> </w:t>
            </w:r>
            <w:r>
              <w:rPr>
                <w:rFonts w:ascii="微软雅黑" w:eastAsia="微软雅黑" w:hAnsi="微软雅黑" w:hint="eastAsia"/>
                <w:color w:val="FF0000"/>
                <w:sz w:val="18"/>
                <w:szCs w:val="18"/>
              </w:rPr>
              <w:t>第三方登录</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nickName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用户名称</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sex</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用户性别</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city</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所在城市</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imgUrl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用户头像</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subscribeTime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关注时间</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unionType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第三方</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51points微信公众号 2 春秋微信公众号  3.用户微信  4.用户微博  5.用户QQ</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815" w:name="_Toc508982781"/>
      <w:r>
        <w:rPr>
          <w:rFonts w:hint="eastAsia"/>
        </w:rPr>
        <w:t>响应报文</w:t>
      </w:r>
      <w:bookmarkEnd w:id="2815"/>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lastRenderedPageBreak/>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2816" w:name="_Toc508982782"/>
      <w:r>
        <w:rPr>
          <w:rFonts w:hint="eastAsia"/>
        </w:rPr>
        <w:t>第三方用户关联信息列表查询接口</w:t>
      </w:r>
      <w:bookmarkEnd w:id="2816"/>
    </w:p>
    <w:p w:rsidR="0099371D" w:rsidRDefault="002A4916">
      <w:pPr>
        <w:pStyle w:val="30"/>
      </w:pPr>
      <w:bookmarkStart w:id="2817" w:name="_Toc508982783"/>
      <w:r>
        <w:rPr>
          <w:rFonts w:hint="eastAsia"/>
        </w:rPr>
        <w:t>接口名称：user/third</w:t>
      </w:r>
      <w:r>
        <w:t>/</w:t>
      </w:r>
      <w:r>
        <w:rPr>
          <w:rFonts w:hint="eastAsia"/>
        </w:rPr>
        <w:t>thirdUnionList.</w:t>
      </w:r>
      <w:r>
        <w:t>do</w:t>
      </w:r>
      <w:bookmarkEnd w:id="2817"/>
    </w:p>
    <w:p w:rsidR="0099371D" w:rsidRDefault="002A4916">
      <w:pPr>
        <w:pStyle w:val="30"/>
      </w:pPr>
      <w:bookmarkStart w:id="2818" w:name="_Toc508982784"/>
      <w:r>
        <w:rPr>
          <w:rFonts w:hint="eastAsia"/>
        </w:rPr>
        <w:t>请求报文</w:t>
      </w:r>
      <w:bookmarkEnd w:id="2818"/>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加密的用户名</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openId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第三方用户标识</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unionType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第三方</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51points微信公众号 2 春秋微信公众号  3.用户微信  4.用户微博  5.用户QQ</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businessType</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业务类型</w:t>
            </w:r>
          </w:p>
        </w:tc>
        <w:tc>
          <w:tcPr>
            <w:tcW w:w="100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1微信公众号绑定 </w:t>
            </w:r>
            <w:r>
              <w:rPr>
                <w:rFonts w:ascii="微软雅黑" w:eastAsia="微软雅黑" w:hAnsi="微软雅黑"/>
                <w:color w:val="FF0000"/>
                <w:sz w:val="18"/>
                <w:szCs w:val="18"/>
              </w:rPr>
              <w:t>2</w:t>
            </w:r>
            <w:r>
              <w:rPr>
                <w:rFonts w:ascii="微软雅黑" w:eastAsia="微软雅黑" w:hAnsi="微软雅黑" w:hint="eastAsia"/>
                <w:color w:val="FF0000"/>
                <w:sz w:val="18"/>
                <w:szCs w:val="18"/>
              </w:rPr>
              <w:t>接口免密兑付绑定 3</w:t>
            </w:r>
            <w:r>
              <w:rPr>
                <w:rFonts w:ascii="微软雅黑" w:eastAsia="微软雅黑" w:hAnsi="微软雅黑"/>
                <w:color w:val="FF0000"/>
                <w:sz w:val="18"/>
                <w:szCs w:val="18"/>
              </w:rPr>
              <w:t xml:space="preserve"> </w:t>
            </w:r>
            <w:r>
              <w:rPr>
                <w:rFonts w:ascii="微软雅黑" w:eastAsia="微软雅黑" w:hAnsi="微软雅黑" w:hint="eastAsia"/>
                <w:color w:val="FF0000"/>
                <w:sz w:val="18"/>
                <w:szCs w:val="18"/>
              </w:rPr>
              <w:t>第三方登录</w:t>
            </w:r>
          </w:p>
        </w:tc>
      </w:tr>
    </w:tbl>
    <w:p w:rsidR="0099371D" w:rsidRDefault="0099371D"/>
    <w:p w:rsidR="0099371D" w:rsidRDefault="002A4916">
      <w:pPr>
        <w:pStyle w:val="30"/>
      </w:pPr>
      <w:bookmarkStart w:id="2819" w:name="_Toc508982785"/>
      <w:r>
        <w:rPr>
          <w:rFonts w:hint="eastAsia"/>
        </w:rPr>
        <w:t>响应报文</w:t>
      </w:r>
      <w:bookmarkEnd w:id="2819"/>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shd w:val="clear" w:color="auto" w:fill="auto"/>
            <w:vAlign w:val="center"/>
          </w:tcPr>
          <w:p w:rsidR="0099371D" w:rsidRDefault="002A4916">
            <w:pPr>
              <w:jc w:val="center"/>
              <w:rPr>
                <w:rStyle w:val="shorttext"/>
              </w:rPr>
            </w:pPr>
            <w:r>
              <w:rPr>
                <w:rStyle w:val="shorttext"/>
                <w:rFonts w:hint="eastAsia"/>
              </w:rPr>
              <w:t>body</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count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Pr>
              <w:t>b</w:t>
            </w:r>
            <w:r>
              <w:rPr>
                <w:rStyle w:val="shorttext"/>
                <w:rFonts w:hint="eastAsia"/>
              </w:rPr>
              <w:t>ody</w:t>
            </w:r>
            <w:r>
              <w:rPr>
                <w:rStyle w:val="shorttext"/>
              </w:rPr>
              <w:t>.</w:t>
            </w:r>
            <w:r>
              <w:rPr>
                <w:rFonts w:hint="eastAsia"/>
              </w:rPr>
              <w:t xml:space="preserve"> thirdUnion</w:t>
            </w:r>
            <w:r>
              <w:t>Info</w:t>
            </w:r>
            <w:r>
              <w:rPr>
                <w:rFonts w:hint="eastAsia"/>
              </w:rPr>
              <w:t>List</w:t>
            </w:r>
            <w:r>
              <w:t>[]</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加密的用户名</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openId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第三方用户标识</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32</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nickName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用户名称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sex</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用户性别</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city</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所在城市</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imgUrl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用户头像</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subscribeTime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关注时间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unionType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第三方</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51points微信公众号 2 春秋微信公众号  3.用户微信  4.用户微博  5.用户QQ</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businessType</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业务类型</w:t>
            </w:r>
          </w:p>
        </w:tc>
        <w:tc>
          <w:tcPr>
            <w:tcW w:w="992"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93"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w:t>
            </w:r>
          </w:p>
        </w:tc>
        <w:tc>
          <w:tcPr>
            <w:tcW w:w="1275"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1微信公众号绑定 </w:t>
            </w:r>
            <w:r>
              <w:rPr>
                <w:rFonts w:ascii="微软雅黑" w:eastAsia="微软雅黑" w:hAnsi="微软雅黑"/>
                <w:color w:val="FF0000"/>
                <w:sz w:val="18"/>
                <w:szCs w:val="18"/>
              </w:rPr>
              <w:t>2</w:t>
            </w:r>
            <w:r>
              <w:rPr>
                <w:rFonts w:ascii="微软雅黑" w:eastAsia="微软雅黑" w:hAnsi="微软雅黑" w:hint="eastAsia"/>
                <w:color w:val="FF0000"/>
                <w:sz w:val="18"/>
                <w:szCs w:val="18"/>
              </w:rPr>
              <w:t>接口免密兑付绑定 3</w:t>
            </w:r>
            <w:r>
              <w:rPr>
                <w:rFonts w:ascii="微软雅黑" w:eastAsia="微软雅黑" w:hAnsi="微软雅黑"/>
                <w:color w:val="FF0000"/>
                <w:sz w:val="18"/>
                <w:szCs w:val="18"/>
              </w:rPr>
              <w:t xml:space="preserve"> </w:t>
            </w:r>
            <w:r>
              <w:rPr>
                <w:rFonts w:ascii="微软雅黑" w:eastAsia="微软雅黑" w:hAnsi="微软雅黑" w:hint="eastAsia"/>
                <w:color w:val="FF0000"/>
                <w:sz w:val="18"/>
                <w:szCs w:val="18"/>
              </w:rPr>
              <w:t>第三方登录</w:t>
            </w:r>
          </w:p>
        </w:tc>
      </w:tr>
    </w:tbl>
    <w:p w:rsidR="0099371D" w:rsidRDefault="0099371D"/>
    <w:p w:rsidR="0099371D" w:rsidRDefault="0099371D"/>
    <w:p w:rsidR="0099371D" w:rsidRDefault="002A4916">
      <w:pPr>
        <w:pStyle w:val="2"/>
      </w:pPr>
      <w:bookmarkStart w:id="2820" w:name="_Toc508982786"/>
      <w:r>
        <w:rPr>
          <w:rFonts w:hint="eastAsia"/>
        </w:rPr>
        <w:t>实物商品基本信息批量更新接口(作废)</w:t>
      </w:r>
      <w:bookmarkEnd w:id="2820"/>
    </w:p>
    <w:p w:rsidR="0099371D" w:rsidRDefault="002A4916">
      <w:pPr>
        <w:pStyle w:val="30"/>
      </w:pPr>
      <w:bookmarkStart w:id="2821" w:name="_Toc508982787"/>
      <w:r>
        <w:rPr>
          <w:rFonts w:hint="eastAsia"/>
        </w:rPr>
        <w:t>接口名称：product/goods/goodsInfoBatch</w:t>
      </w:r>
      <w:r>
        <w:t>Update</w:t>
      </w:r>
      <w:r>
        <w:rPr>
          <w:rFonts w:hint="eastAsia"/>
        </w:rPr>
        <w:t>.</w:t>
      </w:r>
      <w:r>
        <w:t>do</w:t>
      </w:r>
      <w:bookmarkEnd w:id="2821"/>
    </w:p>
    <w:p w:rsidR="0099371D" w:rsidRDefault="002A4916">
      <w:pPr>
        <w:pStyle w:val="30"/>
      </w:pPr>
      <w:bookmarkStart w:id="2822" w:name="_Toc508982788"/>
      <w:r>
        <w:rPr>
          <w:rFonts w:hint="eastAsia"/>
        </w:rPr>
        <w:t>请求报文</w:t>
      </w:r>
      <w:bookmarkEnd w:id="2822"/>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vMerge w:val="restart"/>
            <w:shd w:val="clear" w:color="auto" w:fill="auto"/>
            <w:vAlign w:val="center"/>
          </w:tcPr>
          <w:p w:rsidR="0099371D" w:rsidRDefault="002A4916">
            <w:pPr>
              <w:jc w:val="center"/>
              <w:rPr>
                <w:rStyle w:val="shorttext"/>
              </w:rPr>
            </w:pPr>
            <w:r>
              <w:rPr>
                <w:rStyle w:val="shorttext"/>
                <w:rFonts w:hint="eastAsia"/>
              </w:rPr>
              <w: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更新时必填，否则做插入处理</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商品名称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w:t>
            </w:r>
            <w:r>
              <w:rPr>
                <w:rFonts w:ascii="微软雅黑" w:eastAsia="微软雅黑" w:hAnsi="微软雅黑"/>
                <w:color w:val="000000"/>
                <w:sz w:val="18"/>
                <w:szCs w:val="18"/>
              </w:rPr>
              <w:t>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商品编号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商品状态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w:t>
            </w:r>
            <w:r>
              <w:rPr>
                <w:rFonts w:ascii="微软雅黑" w:eastAsia="微软雅黑" w:hAnsi="微软雅黑" w:hint="eastAsia"/>
                <w:color w:val="000000"/>
                <w:sz w:val="18"/>
                <w:szCs w:val="18"/>
              </w:rPr>
              <w:t>Barcode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商品条码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giantClass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一级类别</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mediumClass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二级类别</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tinyClass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三级分类</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w:t>
            </w:r>
            <w:r>
              <w:rPr>
                <w:rFonts w:ascii="微软雅黑" w:eastAsia="微软雅黑" w:hAnsi="微软雅黑"/>
                <w:color w:val="000000"/>
                <w:sz w:val="18"/>
                <w:szCs w:val="18"/>
              </w:rPr>
              <w:t>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validityDate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商品有效期</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w:t>
            </w:r>
            <w:r>
              <w:rPr>
                <w:rFonts w:ascii="微软雅黑" w:eastAsia="微软雅黑" w:hAnsi="微软雅黑"/>
                <w:color w:val="000000"/>
                <w:sz w:val="18"/>
                <w:szCs w:val="18"/>
              </w:rPr>
              <w:t>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shortName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商品简称</w:t>
            </w:r>
          </w:p>
        </w:tc>
        <w:tc>
          <w:tcPr>
            <w:tcW w:w="113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specification</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规格</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registeTrademark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注册商标</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producePlace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生产地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level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等级</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brand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model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型号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material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材质</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shape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形状</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尺寸</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suitable</w:t>
            </w:r>
            <w:r>
              <w:rPr>
                <w:rFonts w:ascii="微软雅黑" w:eastAsia="微软雅黑" w:hAnsi="微软雅黑"/>
                <w:color w:val="000000"/>
                <w:sz w:val="18"/>
                <w:szCs w:val="18"/>
              </w:rPr>
              <w:t>For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适用对象</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color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颜色</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weight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重量</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goodsPic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商品图片</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多张以逗号分隔</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goodsDescribe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具体描述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advertiseShortMessage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简洁广告语</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advertiseMessage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广告语</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r>
              <w:rPr>
                <w:rFonts w:ascii="微软雅黑" w:eastAsia="微软雅黑" w:hAnsi="微软雅黑"/>
                <w:color w:val="000000"/>
                <w:sz w:val="18"/>
                <w:szCs w:val="18"/>
              </w:rPr>
              <w:t>5</w:t>
            </w:r>
            <w:r>
              <w:rPr>
                <w:rFonts w:ascii="微软雅黑" w:eastAsia="微软雅黑" w:hAnsi="微软雅黑" w:hint="eastAsia"/>
                <w:color w:val="000000"/>
                <w:sz w:val="18"/>
                <w:szCs w:val="18"/>
              </w:rPr>
              <w: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keyword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shd w:val="clear" w:color="auto" w:fill="auto"/>
          </w:tcPr>
          <w:p w:rsidR="0099371D" w:rsidRDefault="002A4916">
            <w:pPr>
              <w:ind w:firstLineChars="100" w:firstLine="180"/>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hasVatInvoice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是否提供发票</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0否1是</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priority</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优先级</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默认0 越大越优先</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approveMessage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channel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渠道来源ID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 w:rsidR="0099371D" w:rsidRDefault="002A4916">
      <w:pPr>
        <w:pStyle w:val="30"/>
      </w:pPr>
      <w:bookmarkStart w:id="2823" w:name="_Toc508982789"/>
      <w:r>
        <w:rPr>
          <w:rFonts w:hint="eastAsia"/>
        </w:rPr>
        <w:t>响应报文</w:t>
      </w:r>
      <w:bookmarkEnd w:id="2823"/>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 xml:space="preserve"> </w:t>
            </w:r>
            <w:r>
              <w:rPr>
                <w:rFonts w:ascii="微软雅黑" w:eastAsia="微软雅黑" w:hAnsi="微软雅黑" w:hint="eastAsia"/>
                <w:color w:val="000000"/>
                <w:sz w:val="18"/>
                <w:szCs w:val="18"/>
              </w:rPr>
              <w:t>新增或</w:t>
            </w:r>
            <w:r>
              <w:rPr>
                <w:rFonts w:ascii="微软雅黑" w:eastAsia="微软雅黑" w:hAnsi="微软雅黑" w:hint="eastAsia"/>
                <w:sz w:val="18"/>
                <w:szCs w:val="18"/>
              </w:rPr>
              <w:t>更新成功；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 新增或更新失败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lastRenderedPageBreak/>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varchat</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新增数据时返回</w:t>
            </w:r>
          </w:p>
        </w:tc>
      </w:tr>
    </w:tbl>
    <w:p w:rsidR="0099371D" w:rsidRDefault="0099371D"/>
    <w:p w:rsidR="0099371D" w:rsidRDefault="0099371D"/>
    <w:p w:rsidR="0099371D" w:rsidRDefault="002A4916">
      <w:pPr>
        <w:pStyle w:val="2"/>
        <w:rPr>
          <w:ins w:id="2824" w:author="temp" w:date="2016-02-01T00:02:00Z"/>
        </w:rPr>
      </w:pPr>
      <w:bookmarkStart w:id="2825" w:name="_Toc508982790"/>
      <w:r>
        <w:rPr>
          <w:rFonts w:hint="eastAsia"/>
        </w:rPr>
        <w:t>用户收货地址删除</w:t>
      </w:r>
      <w:ins w:id="2826" w:author="temp" w:date="2016-02-01T00:02:00Z">
        <w:r>
          <w:rPr>
            <w:rFonts w:hint="eastAsia"/>
          </w:rPr>
          <w:t>接口</w:t>
        </w:r>
        <w:bookmarkEnd w:id="2825"/>
      </w:ins>
    </w:p>
    <w:p w:rsidR="0099371D" w:rsidRDefault="002A4916">
      <w:pPr>
        <w:pStyle w:val="30"/>
        <w:rPr>
          <w:ins w:id="2827" w:author="temp" w:date="2016-02-01T00:02:00Z"/>
        </w:rPr>
      </w:pPr>
      <w:bookmarkStart w:id="2828" w:name="_Toc508982791"/>
      <w:ins w:id="2829" w:author="temp" w:date="2016-02-01T00:02:00Z">
        <w:r>
          <w:rPr>
            <w:rFonts w:hint="eastAsia"/>
          </w:rPr>
          <w:t>接口名称：</w:t>
        </w:r>
      </w:ins>
      <w:r>
        <w:rPr>
          <w:rFonts w:hint="eastAsia"/>
        </w:rPr>
        <w:t>user/user</w:t>
      </w:r>
      <w:r>
        <w:t>Manage/consigneeAddress</w:t>
      </w:r>
      <w:r>
        <w:rPr>
          <w:rFonts w:hint="eastAsia"/>
        </w:rPr>
        <w:t>De</w:t>
      </w:r>
      <w:r>
        <w:t>l</w:t>
      </w:r>
      <w:r>
        <w:rPr>
          <w:rFonts w:hint="eastAsia"/>
        </w:rPr>
        <w:t>.</w:t>
      </w:r>
      <w:r>
        <w:t>do</w:t>
      </w:r>
      <w:bookmarkEnd w:id="2828"/>
    </w:p>
    <w:p w:rsidR="0099371D" w:rsidRDefault="002A4916">
      <w:pPr>
        <w:pStyle w:val="30"/>
        <w:rPr>
          <w:ins w:id="2830" w:author="temp" w:date="2016-02-01T00:02:00Z"/>
        </w:rPr>
      </w:pPr>
      <w:bookmarkStart w:id="2831" w:name="_Toc508982792"/>
      <w:ins w:id="2832" w:author="temp" w:date="2016-02-01T00:02:00Z">
        <w:r>
          <w:rPr>
            <w:rFonts w:hint="eastAsia"/>
          </w:rPr>
          <w:t>请求报文</w:t>
        </w:r>
        <w:bookmarkEnd w:id="2831"/>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833" w:author="temp" w:date="2016-02-01T00:02:00Z"/>
        </w:trPr>
        <w:tc>
          <w:tcPr>
            <w:tcW w:w="851" w:type="dxa"/>
            <w:shd w:val="clear" w:color="auto" w:fill="E6E6E6"/>
          </w:tcPr>
          <w:p w:rsidR="0099371D" w:rsidRDefault="002A4916">
            <w:pPr>
              <w:jc w:val="center"/>
              <w:rPr>
                <w:ins w:id="2834" w:author="temp" w:date="2016-02-01T00:02:00Z"/>
                <w:rFonts w:ascii="微软雅黑" w:eastAsia="微软雅黑" w:hAnsi="微软雅黑"/>
                <w:color w:val="000000"/>
                <w:sz w:val="18"/>
                <w:szCs w:val="18"/>
              </w:rPr>
            </w:pPr>
            <w:ins w:id="2835" w:author="temp" w:date="2016-02-01T00:02: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836" w:author="temp" w:date="2016-02-01T00:02:00Z"/>
                <w:rFonts w:ascii="微软雅黑" w:eastAsia="微软雅黑" w:hAnsi="微软雅黑"/>
                <w:color w:val="000000"/>
                <w:sz w:val="18"/>
                <w:szCs w:val="18"/>
              </w:rPr>
            </w:pPr>
            <w:ins w:id="2837" w:author="temp" w:date="2016-02-01T00:02: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838" w:author="temp" w:date="2016-02-01T00:02:00Z"/>
                <w:rFonts w:ascii="微软雅黑" w:eastAsia="微软雅黑" w:hAnsi="微软雅黑"/>
                <w:color w:val="000000"/>
                <w:sz w:val="18"/>
                <w:szCs w:val="18"/>
              </w:rPr>
            </w:pPr>
            <w:ins w:id="2839" w:author="temp" w:date="2016-02-01T00:02: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840" w:author="temp" w:date="2016-02-01T00:02:00Z"/>
                <w:rFonts w:ascii="微软雅黑" w:eastAsia="微软雅黑" w:hAnsi="微软雅黑"/>
                <w:color w:val="000000"/>
                <w:sz w:val="18"/>
                <w:szCs w:val="18"/>
              </w:rPr>
            </w:pPr>
            <w:ins w:id="2841" w:author="temp" w:date="2016-02-01T00:02: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842" w:author="temp" w:date="2016-02-01T00:02:00Z"/>
                <w:rFonts w:ascii="微软雅黑" w:eastAsia="微软雅黑" w:hAnsi="微软雅黑"/>
                <w:color w:val="000000"/>
                <w:sz w:val="18"/>
                <w:szCs w:val="18"/>
              </w:rPr>
            </w:pPr>
            <w:ins w:id="2843" w:author="temp" w:date="2016-02-01T00:02: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844" w:author="temp" w:date="2016-02-01T00:02:00Z"/>
                <w:rFonts w:ascii="微软雅黑" w:eastAsia="微软雅黑" w:hAnsi="微软雅黑"/>
                <w:color w:val="000000"/>
                <w:sz w:val="18"/>
                <w:szCs w:val="18"/>
              </w:rPr>
            </w:pPr>
            <w:ins w:id="2845" w:author="temp" w:date="2016-02-01T00:02: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846" w:author="temp" w:date="2016-02-01T00:02:00Z"/>
                <w:rFonts w:ascii="微软雅黑" w:eastAsia="微软雅黑" w:hAnsi="微软雅黑"/>
                <w:color w:val="000000"/>
                <w:sz w:val="18"/>
                <w:szCs w:val="18"/>
              </w:rPr>
            </w:pPr>
            <w:ins w:id="2847" w:author="temp" w:date="2016-02-01T00:02:00Z">
              <w:r>
                <w:rPr>
                  <w:rFonts w:ascii="微软雅黑" w:eastAsia="微软雅黑" w:hAnsi="微软雅黑" w:hint="eastAsia"/>
                  <w:color w:val="000000"/>
                  <w:sz w:val="18"/>
                  <w:szCs w:val="18"/>
                </w:rPr>
                <w:t>备注</w:t>
              </w:r>
            </w:ins>
          </w:p>
        </w:tc>
      </w:tr>
      <w:tr w:rsidR="0099371D">
        <w:trPr>
          <w:trHeight w:val="417"/>
          <w:ins w:id="2848" w:author="temp" w:date="2016-02-01T00:02:00Z"/>
        </w:trPr>
        <w:tc>
          <w:tcPr>
            <w:tcW w:w="851" w:type="dxa"/>
            <w:shd w:val="clear" w:color="auto" w:fill="auto"/>
          </w:tcPr>
          <w:p w:rsidR="0099371D" w:rsidRDefault="0099371D">
            <w:pPr>
              <w:jc w:val="center"/>
              <w:rPr>
                <w:ins w:id="2849" w:author="temp" w:date="2016-02-01T00:02:00Z"/>
                <w:rStyle w:val="shorttext"/>
              </w:rPr>
            </w:pPr>
          </w:p>
        </w:tc>
        <w:tc>
          <w:tcPr>
            <w:tcW w:w="1559" w:type="dxa"/>
            <w:shd w:val="clear" w:color="auto" w:fill="auto"/>
          </w:tcPr>
          <w:p w:rsidR="0099371D" w:rsidRDefault="002A4916">
            <w:pPr>
              <w:jc w:val="center"/>
              <w:rPr>
                <w:ins w:id="2850"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addressId</w:t>
            </w:r>
          </w:p>
        </w:tc>
        <w:tc>
          <w:tcPr>
            <w:tcW w:w="1296" w:type="dxa"/>
            <w:shd w:val="clear" w:color="auto" w:fill="auto"/>
          </w:tcPr>
          <w:p w:rsidR="0099371D" w:rsidRDefault="002A4916">
            <w:pPr>
              <w:jc w:val="center"/>
              <w:rPr>
                <w:ins w:id="2851"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地址ID</w:t>
            </w:r>
          </w:p>
        </w:tc>
        <w:tc>
          <w:tcPr>
            <w:tcW w:w="1029" w:type="dxa"/>
            <w:shd w:val="clear" w:color="auto" w:fill="auto"/>
          </w:tcPr>
          <w:p w:rsidR="0099371D" w:rsidRDefault="002A4916">
            <w:pPr>
              <w:jc w:val="center"/>
              <w:rPr>
                <w:ins w:id="2852" w:author="temp" w:date="2016-01-31T01:17:00Z"/>
                <w:rFonts w:ascii="微软雅黑" w:eastAsia="微软雅黑" w:hAnsi="微软雅黑"/>
                <w:color w:val="000000"/>
                <w:sz w:val="18"/>
                <w:szCs w:val="18"/>
              </w:rPr>
            </w:pPr>
            <w:ins w:id="2853" w:author="temp" w:date="2016-01-31T01:1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2854" w:author="temp" w:date="2016-01-31T01:17: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2855" w:author="temp" w:date="2016-01-31T01:17: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ins w:id="2856" w:author="temp" w:date="2016-01-31T01:17:00Z"/>
                <w:rFonts w:ascii="微软雅黑" w:eastAsia="微软雅黑" w:hAnsi="微软雅黑"/>
                <w:color w:val="000000"/>
                <w:sz w:val="18"/>
                <w:szCs w:val="18"/>
              </w:rPr>
            </w:pPr>
          </w:p>
        </w:tc>
      </w:tr>
    </w:tbl>
    <w:p w:rsidR="0099371D" w:rsidRDefault="0099371D">
      <w:pPr>
        <w:rPr>
          <w:ins w:id="2857" w:author="temp" w:date="2016-02-01T00:02:00Z"/>
        </w:rPr>
      </w:pPr>
    </w:p>
    <w:p w:rsidR="0099371D" w:rsidRDefault="002A4916">
      <w:pPr>
        <w:pStyle w:val="30"/>
        <w:rPr>
          <w:ins w:id="2858" w:author="temp" w:date="2016-02-01T00:02:00Z"/>
        </w:rPr>
      </w:pPr>
      <w:bookmarkStart w:id="2859" w:name="_Toc508982793"/>
      <w:ins w:id="2860" w:author="temp" w:date="2016-02-01T00:02:00Z">
        <w:r>
          <w:rPr>
            <w:rFonts w:hint="eastAsia"/>
          </w:rPr>
          <w:t>响应报文</w:t>
        </w:r>
        <w:bookmarkEnd w:id="2859"/>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861" w:author="temp" w:date="2016-02-01T00:02:00Z"/>
        </w:trPr>
        <w:tc>
          <w:tcPr>
            <w:tcW w:w="851" w:type="dxa"/>
            <w:shd w:val="clear" w:color="auto" w:fill="E6E6E6"/>
          </w:tcPr>
          <w:p w:rsidR="0099371D" w:rsidRDefault="002A4916">
            <w:pPr>
              <w:jc w:val="center"/>
              <w:rPr>
                <w:ins w:id="2862" w:author="temp" w:date="2016-02-01T00:02:00Z"/>
                <w:rFonts w:ascii="微软雅黑" w:eastAsia="微软雅黑" w:hAnsi="微软雅黑"/>
                <w:color w:val="000000"/>
                <w:sz w:val="18"/>
                <w:szCs w:val="18"/>
              </w:rPr>
            </w:pPr>
            <w:ins w:id="2863" w:author="temp" w:date="2016-02-01T00:02: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864" w:author="temp" w:date="2016-02-01T00:02:00Z"/>
                <w:rFonts w:ascii="微软雅黑" w:eastAsia="微软雅黑" w:hAnsi="微软雅黑"/>
                <w:color w:val="000000"/>
                <w:sz w:val="18"/>
                <w:szCs w:val="18"/>
              </w:rPr>
            </w:pPr>
            <w:ins w:id="2865" w:author="temp" w:date="2016-02-01T00:02: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866" w:author="temp" w:date="2016-02-01T00:02:00Z"/>
                <w:rFonts w:ascii="微软雅黑" w:eastAsia="微软雅黑" w:hAnsi="微软雅黑"/>
                <w:color w:val="000000"/>
                <w:sz w:val="18"/>
                <w:szCs w:val="18"/>
              </w:rPr>
            </w:pPr>
            <w:ins w:id="2867" w:author="temp" w:date="2016-02-01T00:02: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868" w:author="temp" w:date="2016-02-01T00:02:00Z"/>
                <w:rFonts w:ascii="微软雅黑" w:eastAsia="微软雅黑" w:hAnsi="微软雅黑"/>
                <w:color w:val="000000"/>
                <w:sz w:val="18"/>
                <w:szCs w:val="18"/>
              </w:rPr>
            </w:pPr>
            <w:ins w:id="2869" w:author="temp" w:date="2016-02-01T00:02: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870" w:author="temp" w:date="2016-02-01T00:02:00Z"/>
                <w:rFonts w:ascii="微软雅黑" w:eastAsia="微软雅黑" w:hAnsi="微软雅黑"/>
                <w:color w:val="000000"/>
                <w:sz w:val="18"/>
                <w:szCs w:val="18"/>
              </w:rPr>
            </w:pPr>
            <w:ins w:id="2871" w:author="temp" w:date="2016-02-01T00:02: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872" w:author="temp" w:date="2016-02-01T00:02:00Z"/>
                <w:rFonts w:ascii="微软雅黑" w:eastAsia="微软雅黑" w:hAnsi="微软雅黑"/>
                <w:color w:val="000000"/>
                <w:sz w:val="18"/>
                <w:szCs w:val="18"/>
              </w:rPr>
            </w:pPr>
            <w:ins w:id="2873" w:author="temp" w:date="2016-02-01T00:02: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874" w:author="temp" w:date="2016-02-01T00:02:00Z"/>
                <w:rFonts w:ascii="微软雅黑" w:eastAsia="微软雅黑" w:hAnsi="微软雅黑"/>
                <w:color w:val="000000"/>
                <w:sz w:val="18"/>
                <w:szCs w:val="18"/>
              </w:rPr>
            </w:pPr>
            <w:ins w:id="2875" w:author="temp" w:date="2016-02-01T00:02: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99371D"/>
    <w:p w:rsidR="0099371D" w:rsidRDefault="002A4916">
      <w:pPr>
        <w:pStyle w:val="2"/>
      </w:pPr>
      <w:bookmarkStart w:id="2876" w:name="_Toc508982794"/>
      <w:r>
        <w:rPr>
          <w:rFonts w:hint="eastAsia"/>
        </w:rPr>
        <w:t>订单返奖接口</w:t>
      </w:r>
      <w:bookmarkEnd w:id="2876"/>
    </w:p>
    <w:p w:rsidR="0099371D" w:rsidRDefault="002A4916">
      <w:pPr>
        <w:pStyle w:val="30"/>
      </w:pPr>
      <w:bookmarkStart w:id="2877" w:name="_Toc508982795"/>
      <w:r>
        <w:rPr>
          <w:rFonts w:hint="eastAsia"/>
        </w:rPr>
        <w:t>接口名称：order/product</w:t>
      </w:r>
      <w:r>
        <w:t>/order</w:t>
      </w:r>
      <w:r>
        <w:rPr>
          <w:rFonts w:hint="eastAsia"/>
        </w:rPr>
        <w:t>Rebate.do</w:t>
      </w:r>
      <w:bookmarkEnd w:id="2877"/>
    </w:p>
    <w:p w:rsidR="0099371D" w:rsidRDefault="002A4916">
      <w:pPr>
        <w:pStyle w:val="30"/>
      </w:pPr>
      <w:bookmarkStart w:id="2878" w:name="_Toc508982796"/>
      <w:r>
        <w:rPr>
          <w:rFonts w:hint="eastAsia"/>
        </w:rPr>
        <w:t>请求报文</w:t>
      </w:r>
      <w:bookmarkEnd w:id="2878"/>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2A4916">
      <w:pPr>
        <w:pStyle w:val="30"/>
        <w:rPr>
          <w:ins w:id="2879" w:author="temp" w:date="2016-02-01T00:02:00Z"/>
        </w:rPr>
      </w:pPr>
      <w:bookmarkStart w:id="2880" w:name="_Toc508982797"/>
      <w:ins w:id="2881" w:author="temp" w:date="2016-02-01T00:02:00Z">
        <w:r>
          <w:rPr>
            <w:rFonts w:hint="eastAsia"/>
          </w:rPr>
          <w:t>响应报文</w:t>
        </w:r>
        <w:bookmarkEnd w:id="288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2882" w:author="temp" w:date="2016-02-01T00:02:00Z"/>
        </w:trPr>
        <w:tc>
          <w:tcPr>
            <w:tcW w:w="851" w:type="dxa"/>
            <w:shd w:val="clear" w:color="auto" w:fill="E6E6E6"/>
          </w:tcPr>
          <w:p w:rsidR="0099371D" w:rsidRDefault="002A4916">
            <w:pPr>
              <w:jc w:val="center"/>
              <w:rPr>
                <w:ins w:id="2883" w:author="temp" w:date="2016-02-01T00:02:00Z"/>
                <w:rFonts w:ascii="微软雅黑" w:eastAsia="微软雅黑" w:hAnsi="微软雅黑"/>
                <w:color w:val="000000"/>
                <w:sz w:val="18"/>
                <w:szCs w:val="18"/>
              </w:rPr>
            </w:pPr>
            <w:ins w:id="2884" w:author="temp" w:date="2016-02-01T00:02: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2885" w:author="temp" w:date="2016-02-01T00:02:00Z"/>
                <w:rFonts w:ascii="微软雅黑" w:eastAsia="微软雅黑" w:hAnsi="微软雅黑"/>
                <w:color w:val="000000"/>
                <w:sz w:val="18"/>
                <w:szCs w:val="18"/>
              </w:rPr>
            </w:pPr>
            <w:ins w:id="2886" w:author="temp" w:date="2016-02-01T00:02: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2887" w:author="temp" w:date="2016-02-01T00:02:00Z"/>
                <w:rFonts w:ascii="微软雅黑" w:eastAsia="微软雅黑" w:hAnsi="微软雅黑"/>
                <w:color w:val="000000"/>
                <w:sz w:val="18"/>
                <w:szCs w:val="18"/>
              </w:rPr>
            </w:pPr>
            <w:ins w:id="2888" w:author="temp" w:date="2016-02-01T00:02: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2889" w:author="temp" w:date="2016-02-01T00:02:00Z"/>
                <w:rFonts w:ascii="微软雅黑" w:eastAsia="微软雅黑" w:hAnsi="微软雅黑"/>
                <w:color w:val="000000"/>
                <w:sz w:val="18"/>
                <w:szCs w:val="18"/>
              </w:rPr>
            </w:pPr>
            <w:ins w:id="2890" w:author="temp" w:date="2016-02-01T00:02: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2891" w:author="temp" w:date="2016-02-01T00:02:00Z"/>
                <w:rFonts w:ascii="微软雅黑" w:eastAsia="微软雅黑" w:hAnsi="微软雅黑"/>
                <w:color w:val="000000"/>
                <w:sz w:val="18"/>
                <w:szCs w:val="18"/>
              </w:rPr>
            </w:pPr>
            <w:ins w:id="2892" w:author="temp" w:date="2016-02-01T00:02: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2893" w:author="temp" w:date="2016-02-01T00:02:00Z"/>
                <w:rFonts w:ascii="微软雅黑" w:eastAsia="微软雅黑" w:hAnsi="微软雅黑"/>
                <w:color w:val="000000"/>
                <w:sz w:val="18"/>
                <w:szCs w:val="18"/>
              </w:rPr>
            </w:pPr>
            <w:ins w:id="2894" w:author="temp" w:date="2016-02-01T00:02: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2895" w:author="temp" w:date="2016-02-01T00:02:00Z"/>
                <w:rFonts w:ascii="微软雅黑" w:eastAsia="微软雅黑" w:hAnsi="微软雅黑"/>
                <w:color w:val="000000"/>
                <w:sz w:val="18"/>
                <w:szCs w:val="18"/>
              </w:rPr>
            </w:pPr>
            <w:ins w:id="2896" w:author="temp" w:date="2016-02-01T00:02: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2897" w:name="_Toc508982798"/>
      <w:r>
        <w:rPr>
          <w:rFonts w:hint="eastAsia"/>
        </w:rPr>
        <w:t>B2B2C用户登录密码验证接口</w:t>
      </w:r>
      <w:bookmarkEnd w:id="2897"/>
    </w:p>
    <w:p w:rsidR="0099371D" w:rsidRDefault="002A4916">
      <w:pPr>
        <w:pStyle w:val="30"/>
      </w:pPr>
      <w:bookmarkStart w:id="2898" w:name="_Toc508982799"/>
      <w:r>
        <w:rPr>
          <w:rFonts w:hint="eastAsia"/>
        </w:rPr>
        <w:t>接口名称：user/</w:t>
      </w:r>
      <w:r>
        <w:t>b2b2c/b</w:t>
      </w:r>
      <w:r>
        <w:rPr>
          <w:rFonts w:hint="eastAsia"/>
        </w:rPr>
        <w:t>login</w:t>
      </w:r>
      <w:r>
        <w:t>PasswordValidate</w:t>
      </w:r>
      <w:r>
        <w:rPr>
          <w:rFonts w:hint="eastAsia"/>
        </w:rPr>
        <w:t>.</w:t>
      </w:r>
      <w:r>
        <w:t>do</w:t>
      </w:r>
      <w:bookmarkEnd w:id="2898"/>
    </w:p>
    <w:p w:rsidR="0099371D" w:rsidRDefault="002A4916">
      <w:pPr>
        <w:pStyle w:val="30"/>
      </w:pPr>
      <w:bookmarkStart w:id="2899" w:name="_Toc508982800"/>
      <w:r>
        <w:rPr>
          <w:rFonts w:hint="eastAsia"/>
        </w:rPr>
        <w:t>请求报文</w:t>
      </w:r>
      <w:bookmarkEnd w:id="2899"/>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userP</w:t>
            </w:r>
            <w:r>
              <w:rPr>
                <w:rFonts w:ascii="微软雅黑" w:eastAsia="微软雅黑" w:hAnsi="微软雅黑" w:hint="eastAsia"/>
                <w:color w:val="000000"/>
                <w:sz w:val="18"/>
                <w:szCs w:val="18"/>
              </w:rPr>
              <w:t>assword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登录密码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900" w:name="_Toc508982801"/>
      <w:r>
        <w:rPr>
          <w:rFonts w:hint="eastAsia"/>
        </w:rPr>
        <w:t>响应报文</w:t>
      </w:r>
      <w:bookmarkEnd w:id="2900"/>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99371D"/>
    <w:p w:rsidR="0099371D" w:rsidRDefault="002A4916">
      <w:pPr>
        <w:pStyle w:val="2"/>
      </w:pPr>
      <w:bookmarkStart w:id="2901" w:name="_Toc508982802"/>
      <w:r>
        <w:t>B</w:t>
      </w:r>
      <w:r>
        <w:rPr>
          <w:rFonts w:hint="eastAsia"/>
        </w:rPr>
        <w:t>2</w:t>
      </w:r>
      <w:r>
        <w:t>B2C</w:t>
      </w:r>
      <w:r>
        <w:rPr>
          <w:rFonts w:hint="eastAsia"/>
        </w:rPr>
        <w:t>资源信息删除接口</w:t>
      </w:r>
      <w:bookmarkEnd w:id="2901"/>
    </w:p>
    <w:p w:rsidR="0099371D" w:rsidRDefault="002A4916">
      <w:pPr>
        <w:pStyle w:val="30"/>
      </w:pPr>
      <w:bookmarkStart w:id="2902" w:name="_Toc508982803"/>
      <w:r>
        <w:rPr>
          <w:rFonts w:hint="eastAsia"/>
        </w:rPr>
        <w:t>接口名称：user/</w:t>
      </w:r>
      <w:r>
        <w:t>b2b2</w:t>
      </w:r>
      <w:r>
        <w:rPr>
          <w:rFonts w:hint="eastAsia"/>
        </w:rPr>
        <w:t>c/</w:t>
      </w:r>
      <w:r>
        <w:t>resource</w:t>
      </w:r>
      <w:r>
        <w:rPr>
          <w:rFonts w:hint="eastAsia"/>
        </w:rPr>
        <w:t>InfoDel.</w:t>
      </w:r>
      <w:r>
        <w:t>do</w:t>
      </w:r>
      <w:bookmarkEnd w:id="2902"/>
    </w:p>
    <w:p w:rsidR="0099371D" w:rsidRDefault="002A4916">
      <w:pPr>
        <w:pStyle w:val="30"/>
      </w:pPr>
      <w:bookmarkStart w:id="2903" w:name="_Toc508982804"/>
      <w:r>
        <w:rPr>
          <w:rFonts w:hint="eastAsia"/>
        </w:rPr>
        <w:t>请求报文</w:t>
      </w:r>
      <w:bookmarkEnd w:id="2903"/>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resourceId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资源ID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904" w:name="_Toc508982805"/>
      <w:r>
        <w:rPr>
          <w:rFonts w:hint="eastAsia"/>
        </w:rPr>
        <w:t>响应报文</w:t>
      </w:r>
      <w:bookmarkEnd w:id="2904"/>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lastRenderedPageBreak/>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2905" w:name="_Toc508982806"/>
      <w:r>
        <w:t>B</w:t>
      </w:r>
      <w:r>
        <w:rPr>
          <w:rFonts w:hint="eastAsia"/>
        </w:rPr>
        <w:t>2</w:t>
      </w:r>
      <w:r>
        <w:t>B2C</w:t>
      </w:r>
      <w:r>
        <w:rPr>
          <w:rFonts w:hint="eastAsia"/>
        </w:rPr>
        <w:t>角色信息删除接口</w:t>
      </w:r>
      <w:bookmarkEnd w:id="2905"/>
    </w:p>
    <w:p w:rsidR="0099371D" w:rsidRDefault="002A4916">
      <w:pPr>
        <w:pStyle w:val="30"/>
      </w:pPr>
      <w:bookmarkStart w:id="2906" w:name="_Toc508982807"/>
      <w:r>
        <w:rPr>
          <w:rFonts w:hint="eastAsia"/>
        </w:rPr>
        <w:t>接口名称：user/</w:t>
      </w:r>
      <w:r>
        <w:t>b2b2</w:t>
      </w:r>
      <w:r>
        <w:rPr>
          <w:rFonts w:hint="eastAsia"/>
        </w:rPr>
        <w:t>c/</w:t>
      </w:r>
      <w:r>
        <w:t>role</w:t>
      </w:r>
      <w:r>
        <w:rPr>
          <w:rFonts w:hint="eastAsia"/>
        </w:rPr>
        <w:t>InfoDel.</w:t>
      </w:r>
      <w:r>
        <w:t>do</w:t>
      </w:r>
      <w:bookmarkEnd w:id="2906"/>
    </w:p>
    <w:p w:rsidR="0099371D" w:rsidRDefault="002A4916">
      <w:pPr>
        <w:pStyle w:val="30"/>
      </w:pPr>
      <w:bookmarkStart w:id="2907" w:name="_Toc508982808"/>
      <w:r>
        <w:rPr>
          <w:rFonts w:hint="eastAsia"/>
        </w:rPr>
        <w:t>请求报文</w:t>
      </w:r>
      <w:bookmarkEnd w:id="2907"/>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roleId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角色ID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908" w:name="_Toc508982809"/>
      <w:r>
        <w:rPr>
          <w:rFonts w:hint="eastAsia"/>
        </w:rPr>
        <w:t>响应报文</w:t>
      </w:r>
      <w:bookmarkEnd w:id="2908"/>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99371D"/>
    <w:p w:rsidR="0099371D" w:rsidRDefault="002A4916">
      <w:pPr>
        <w:pStyle w:val="2"/>
      </w:pPr>
      <w:bookmarkStart w:id="2909" w:name="_Toc508982810"/>
      <w:r>
        <w:rPr>
          <w:rFonts w:hint="eastAsia"/>
        </w:rPr>
        <w:t>用户</w:t>
      </w:r>
      <w:r>
        <w:t>积分</w:t>
      </w:r>
      <w:r>
        <w:rPr>
          <w:rFonts w:hint="eastAsia"/>
        </w:rPr>
        <w:t>互换流水查询接口</w:t>
      </w:r>
      <w:bookmarkEnd w:id="2909"/>
    </w:p>
    <w:p w:rsidR="0099371D" w:rsidRDefault="002A4916">
      <w:pPr>
        <w:pStyle w:val="30"/>
      </w:pPr>
      <w:bookmarkStart w:id="2910" w:name="_Toc508982811"/>
      <w:r>
        <w:rPr>
          <w:rFonts w:hint="eastAsia"/>
        </w:rPr>
        <w:t>接口名称：user/points</w:t>
      </w:r>
      <w:r>
        <w:t>/</w:t>
      </w:r>
      <w:r>
        <w:rPr>
          <w:rFonts w:hint="eastAsia"/>
        </w:rPr>
        <w:t>pointsExchangeFlow</w:t>
      </w:r>
      <w:r>
        <w:t>List</w:t>
      </w:r>
      <w:r>
        <w:rPr>
          <w:rFonts w:hint="eastAsia"/>
        </w:rPr>
        <w:t>.</w:t>
      </w:r>
      <w:r>
        <w:t>do</w:t>
      </w:r>
      <w:bookmarkEnd w:id="2910"/>
    </w:p>
    <w:p w:rsidR="0099371D" w:rsidRDefault="002A4916">
      <w:pPr>
        <w:pStyle w:val="30"/>
      </w:pPr>
      <w:bookmarkStart w:id="2911" w:name="_Toc508982812"/>
      <w:r>
        <w:rPr>
          <w:rFonts w:hint="eastAsia"/>
        </w:rPr>
        <w:t>请求报文</w:t>
      </w:r>
      <w:bookmarkEnd w:id="2911"/>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602D4F">
        <w:trPr>
          <w:trHeight w:val="417"/>
        </w:trPr>
        <w:tc>
          <w:tcPr>
            <w:tcW w:w="956" w:type="dxa"/>
            <w:vMerge/>
            <w:shd w:val="clear" w:color="auto" w:fill="auto"/>
          </w:tcPr>
          <w:p w:rsidR="00602D4F" w:rsidRDefault="00602D4F" w:rsidP="00602D4F">
            <w:pPr>
              <w:jc w:val="center"/>
              <w:rPr>
                <w:rStyle w:val="shorttext"/>
              </w:rPr>
            </w:pPr>
          </w:p>
        </w:tc>
        <w:tc>
          <w:tcPr>
            <w:tcW w:w="1559" w:type="dxa"/>
            <w:shd w:val="clear" w:color="auto" w:fill="auto"/>
          </w:tcPr>
          <w:p w:rsidR="00602D4F" w:rsidRPr="00F05A6C" w:rsidRDefault="00074FEA" w:rsidP="00602D4F">
            <w:pPr>
              <w:jc w:val="center"/>
              <w:rPr>
                <w:rFonts w:ascii="微软雅黑" w:eastAsia="微软雅黑" w:hAnsi="微软雅黑"/>
                <w:color w:val="FF0000"/>
                <w:sz w:val="18"/>
                <w:szCs w:val="18"/>
              </w:rPr>
            </w:pPr>
            <w:r w:rsidRPr="00F05A6C">
              <w:rPr>
                <w:rFonts w:ascii="微软雅黑" w:eastAsia="微软雅黑" w:hAnsi="微软雅黑"/>
                <w:color w:val="FF0000"/>
                <w:sz w:val="18"/>
                <w:szCs w:val="18"/>
              </w:rPr>
              <w:t>flowNo</w:t>
            </w:r>
          </w:p>
        </w:tc>
        <w:tc>
          <w:tcPr>
            <w:tcW w:w="1276" w:type="dxa"/>
            <w:shd w:val="clear" w:color="auto" w:fill="auto"/>
          </w:tcPr>
          <w:p w:rsidR="00602D4F" w:rsidRPr="00F05A6C" w:rsidRDefault="00602D4F" w:rsidP="00602D4F">
            <w:pPr>
              <w:jc w:val="center"/>
              <w:rPr>
                <w:rFonts w:ascii="微软雅黑" w:eastAsia="微软雅黑" w:hAnsi="微软雅黑"/>
                <w:color w:val="FF0000"/>
                <w:sz w:val="18"/>
                <w:szCs w:val="18"/>
              </w:rPr>
            </w:pPr>
            <w:r w:rsidRPr="00F05A6C">
              <w:rPr>
                <w:rFonts w:ascii="微软雅黑" w:eastAsia="微软雅黑" w:hAnsi="微软雅黑" w:hint="eastAsia"/>
                <w:color w:val="FF0000"/>
                <w:sz w:val="18"/>
                <w:szCs w:val="18"/>
              </w:rPr>
              <w:t xml:space="preserve"> </w:t>
            </w:r>
            <w:r w:rsidR="00074FEA" w:rsidRPr="00F05A6C">
              <w:rPr>
                <w:rFonts w:ascii="微软雅黑" w:eastAsia="微软雅黑" w:hAnsi="微软雅黑" w:hint="eastAsia"/>
                <w:color w:val="FF0000"/>
                <w:sz w:val="18"/>
                <w:szCs w:val="18"/>
              </w:rPr>
              <w:t>流水编号</w:t>
            </w:r>
          </w:p>
        </w:tc>
        <w:tc>
          <w:tcPr>
            <w:tcW w:w="1134" w:type="dxa"/>
            <w:shd w:val="clear" w:color="auto" w:fill="auto"/>
          </w:tcPr>
          <w:p w:rsidR="00602D4F" w:rsidRPr="00F05A6C" w:rsidRDefault="00602D4F" w:rsidP="00602D4F">
            <w:pPr>
              <w:jc w:val="center"/>
              <w:rPr>
                <w:rFonts w:ascii="微软雅黑" w:eastAsia="微软雅黑" w:hAnsi="微软雅黑"/>
                <w:color w:val="FF0000"/>
                <w:sz w:val="18"/>
                <w:szCs w:val="18"/>
              </w:rPr>
            </w:pPr>
            <w:r w:rsidRPr="00F05A6C">
              <w:rPr>
                <w:rFonts w:ascii="微软雅黑" w:eastAsia="微软雅黑" w:hAnsi="微软雅黑" w:hint="eastAsia"/>
                <w:color w:val="FF0000"/>
                <w:sz w:val="18"/>
                <w:szCs w:val="18"/>
              </w:rPr>
              <w:t>varchar</w:t>
            </w:r>
          </w:p>
        </w:tc>
        <w:tc>
          <w:tcPr>
            <w:tcW w:w="850" w:type="dxa"/>
            <w:shd w:val="clear" w:color="auto" w:fill="auto"/>
          </w:tcPr>
          <w:p w:rsidR="00602D4F" w:rsidRPr="00F05A6C" w:rsidRDefault="00602D4F" w:rsidP="00602D4F">
            <w:pPr>
              <w:jc w:val="right"/>
              <w:rPr>
                <w:rFonts w:ascii="微软雅黑" w:eastAsia="微软雅黑" w:hAnsi="微软雅黑"/>
                <w:color w:val="FF0000"/>
                <w:sz w:val="18"/>
                <w:szCs w:val="18"/>
              </w:rPr>
            </w:pPr>
            <w:r w:rsidRPr="00F05A6C">
              <w:rPr>
                <w:rFonts w:ascii="微软雅黑" w:eastAsia="微软雅黑" w:hAnsi="微软雅黑"/>
                <w:color w:val="FF0000"/>
                <w:sz w:val="18"/>
                <w:szCs w:val="18"/>
              </w:rPr>
              <w:t>50</w:t>
            </w:r>
          </w:p>
        </w:tc>
        <w:tc>
          <w:tcPr>
            <w:tcW w:w="1276" w:type="dxa"/>
            <w:shd w:val="clear" w:color="auto" w:fill="auto"/>
          </w:tcPr>
          <w:p w:rsidR="00602D4F" w:rsidRPr="00F05A6C" w:rsidRDefault="00602D4F" w:rsidP="00602D4F">
            <w:pPr>
              <w:jc w:val="center"/>
              <w:rPr>
                <w:rFonts w:ascii="微软雅黑" w:eastAsia="微软雅黑" w:hAnsi="微软雅黑"/>
                <w:color w:val="FF0000"/>
                <w:sz w:val="18"/>
                <w:szCs w:val="18"/>
              </w:rPr>
            </w:pPr>
            <w:r w:rsidRPr="00F05A6C">
              <w:rPr>
                <w:rFonts w:ascii="微软雅黑" w:eastAsia="微软雅黑" w:hAnsi="微软雅黑" w:hint="eastAsia"/>
                <w:color w:val="FF0000"/>
                <w:sz w:val="18"/>
                <w:szCs w:val="18"/>
              </w:rPr>
              <w:t>O</w:t>
            </w:r>
          </w:p>
        </w:tc>
        <w:tc>
          <w:tcPr>
            <w:tcW w:w="2410" w:type="dxa"/>
            <w:shd w:val="clear" w:color="auto" w:fill="auto"/>
          </w:tcPr>
          <w:p w:rsidR="00602D4F" w:rsidRPr="00F05A6C" w:rsidRDefault="00602D4F" w:rsidP="00602D4F">
            <w:pPr>
              <w:rPr>
                <w:rFonts w:ascii="微软雅黑" w:eastAsia="微软雅黑" w:hAnsi="微软雅黑"/>
                <w:color w:val="FF0000"/>
                <w:sz w:val="18"/>
                <w:szCs w:val="18"/>
              </w:rPr>
            </w:pPr>
          </w:p>
        </w:tc>
      </w:tr>
      <w:tr w:rsidR="00602D4F">
        <w:trPr>
          <w:trHeight w:val="417"/>
        </w:trPr>
        <w:tc>
          <w:tcPr>
            <w:tcW w:w="956" w:type="dxa"/>
            <w:vMerge/>
            <w:shd w:val="clear" w:color="auto" w:fill="auto"/>
          </w:tcPr>
          <w:p w:rsidR="00602D4F" w:rsidRDefault="00602D4F" w:rsidP="00602D4F">
            <w:pPr>
              <w:jc w:val="center"/>
              <w:rPr>
                <w:rStyle w:val="shorttext"/>
              </w:rPr>
            </w:pPr>
          </w:p>
        </w:tc>
        <w:tc>
          <w:tcPr>
            <w:tcW w:w="1559"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加密的用户ID</w:t>
            </w:r>
          </w:p>
        </w:tc>
        <w:tc>
          <w:tcPr>
            <w:tcW w:w="1134"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602D4F" w:rsidRDefault="00602D4F" w:rsidP="00602D4F">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602D4F" w:rsidRDefault="00602D4F" w:rsidP="00602D4F">
            <w:pPr>
              <w:rPr>
                <w:rFonts w:ascii="微软雅黑" w:eastAsia="微软雅黑" w:hAnsi="微软雅黑"/>
                <w:color w:val="000000"/>
                <w:sz w:val="18"/>
                <w:szCs w:val="18"/>
              </w:rPr>
            </w:pPr>
          </w:p>
        </w:tc>
      </w:tr>
      <w:tr w:rsidR="00602D4F">
        <w:trPr>
          <w:trHeight w:val="417"/>
        </w:trPr>
        <w:tc>
          <w:tcPr>
            <w:tcW w:w="956" w:type="dxa"/>
            <w:vMerge/>
            <w:shd w:val="clear" w:color="auto" w:fill="auto"/>
          </w:tcPr>
          <w:p w:rsidR="00602D4F" w:rsidRDefault="00602D4F" w:rsidP="00602D4F">
            <w:pPr>
              <w:jc w:val="center"/>
              <w:rPr>
                <w:rStyle w:val="shorttext"/>
              </w:rPr>
            </w:pPr>
          </w:p>
        </w:tc>
        <w:tc>
          <w:tcPr>
            <w:tcW w:w="1559"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createDateStart</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创建开始时间</w:t>
            </w:r>
          </w:p>
        </w:tc>
        <w:tc>
          <w:tcPr>
            <w:tcW w:w="1134"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602D4F" w:rsidRDefault="00602D4F" w:rsidP="00602D4F">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602D4F" w:rsidRDefault="00602D4F" w:rsidP="00602D4F">
            <w:pPr>
              <w:rPr>
                <w:rFonts w:ascii="微软雅黑" w:eastAsia="微软雅黑" w:hAnsi="微软雅黑"/>
                <w:color w:val="000000"/>
                <w:sz w:val="18"/>
                <w:szCs w:val="18"/>
              </w:rPr>
            </w:pPr>
          </w:p>
        </w:tc>
      </w:tr>
      <w:tr w:rsidR="00602D4F">
        <w:trPr>
          <w:trHeight w:val="417"/>
        </w:trPr>
        <w:tc>
          <w:tcPr>
            <w:tcW w:w="956" w:type="dxa"/>
            <w:vMerge/>
            <w:shd w:val="clear" w:color="auto" w:fill="auto"/>
          </w:tcPr>
          <w:p w:rsidR="00602D4F" w:rsidRDefault="00602D4F" w:rsidP="00602D4F">
            <w:pPr>
              <w:jc w:val="center"/>
              <w:rPr>
                <w:rStyle w:val="shorttext"/>
              </w:rPr>
            </w:pPr>
          </w:p>
        </w:tc>
        <w:tc>
          <w:tcPr>
            <w:tcW w:w="1559"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createDateEnd</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创建结束时间</w:t>
            </w:r>
          </w:p>
        </w:tc>
        <w:tc>
          <w:tcPr>
            <w:tcW w:w="1134"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602D4F" w:rsidRDefault="00602D4F" w:rsidP="00602D4F">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602D4F" w:rsidRDefault="00602D4F" w:rsidP="00602D4F">
            <w:pPr>
              <w:rPr>
                <w:rFonts w:ascii="微软雅黑" w:eastAsia="微软雅黑" w:hAnsi="微软雅黑"/>
                <w:color w:val="000000"/>
                <w:sz w:val="18"/>
                <w:szCs w:val="18"/>
              </w:rPr>
            </w:pPr>
          </w:p>
        </w:tc>
      </w:tr>
      <w:tr w:rsidR="00602D4F">
        <w:trPr>
          <w:trHeight w:val="417"/>
        </w:trPr>
        <w:tc>
          <w:tcPr>
            <w:tcW w:w="956" w:type="dxa"/>
            <w:vMerge/>
            <w:shd w:val="clear" w:color="auto" w:fill="auto"/>
          </w:tcPr>
          <w:p w:rsidR="00602D4F" w:rsidRDefault="00602D4F" w:rsidP="00602D4F">
            <w:pPr>
              <w:jc w:val="center"/>
              <w:rPr>
                <w:rStyle w:val="shorttext"/>
              </w:rPr>
            </w:pPr>
          </w:p>
        </w:tc>
        <w:tc>
          <w:tcPr>
            <w:tcW w:w="1559"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exchangeWay</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兑换方式</w:t>
            </w:r>
          </w:p>
        </w:tc>
        <w:tc>
          <w:tcPr>
            <w:tcW w:w="1134"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50" w:type="dxa"/>
            <w:shd w:val="clear" w:color="auto" w:fill="auto"/>
          </w:tcPr>
          <w:p w:rsidR="00602D4F" w:rsidRDefault="00602D4F" w:rsidP="00602D4F">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602D4F" w:rsidRDefault="00602D4F" w:rsidP="00602D4F">
            <w:pPr>
              <w:rPr>
                <w:rFonts w:ascii="微软雅黑" w:eastAsia="微软雅黑" w:hAnsi="微软雅黑"/>
                <w:color w:val="000000"/>
                <w:sz w:val="18"/>
                <w:szCs w:val="18"/>
              </w:rPr>
            </w:pPr>
            <w:r>
              <w:rPr>
                <w:rFonts w:ascii="微软雅黑" w:eastAsia="微软雅黑" w:hAnsi="微软雅黑" w:hint="eastAsia"/>
                <w:color w:val="000000"/>
                <w:sz w:val="18"/>
                <w:szCs w:val="18"/>
              </w:rPr>
              <w:t>1 兑出 表示51points积分主动兑换f发行商积分 2 兑入 表示发行商主动积分兑换51points积分</w:t>
            </w:r>
          </w:p>
        </w:tc>
      </w:tr>
      <w:tr w:rsidR="00602D4F">
        <w:trPr>
          <w:trHeight w:val="417"/>
        </w:trPr>
        <w:tc>
          <w:tcPr>
            <w:tcW w:w="956" w:type="dxa"/>
            <w:vMerge/>
            <w:shd w:val="clear" w:color="auto" w:fill="auto"/>
          </w:tcPr>
          <w:p w:rsidR="00602D4F" w:rsidRDefault="00602D4F" w:rsidP="00602D4F">
            <w:pPr>
              <w:jc w:val="center"/>
              <w:rPr>
                <w:rStyle w:val="shorttext"/>
              </w:rPr>
            </w:pPr>
          </w:p>
        </w:tc>
        <w:tc>
          <w:tcPr>
            <w:tcW w:w="1559"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exchangeType</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积分兑换接口类型</w:t>
            </w:r>
          </w:p>
        </w:tc>
        <w:tc>
          <w:tcPr>
            <w:tcW w:w="1134"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602D4F" w:rsidRDefault="00602D4F" w:rsidP="00602D4F">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602D4F" w:rsidRDefault="00602D4F" w:rsidP="00602D4F">
            <w:pPr>
              <w:rPr>
                <w:rFonts w:ascii="微软雅黑" w:eastAsia="微软雅黑" w:hAnsi="微软雅黑"/>
                <w:color w:val="000000"/>
                <w:sz w:val="18"/>
                <w:szCs w:val="18"/>
              </w:rPr>
            </w:pPr>
            <w:r>
              <w:rPr>
                <w:rFonts w:ascii="微软雅黑" w:eastAsia="微软雅黑" w:hAnsi="微软雅黑" w:hint="eastAsia"/>
                <w:color w:val="000000"/>
                <w:sz w:val="18"/>
                <w:szCs w:val="18"/>
              </w:rPr>
              <w:t>合作渠道</w:t>
            </w:r>
          </w:p>
        </w:tc>
      </w:tr>
      <w:tr w:rsidR="00602D4F">
        <w:trPr>
          <w:trHeight w:val="417"/>
        </w:trPr>
        <w:tc>
          <w:tcPr>
            <w:tcW w:w="956" w:type="dxa"/>
            <w:vMerge/>
            <w:shd w:val="clear" w:color="auto" w:fill="auto"/>
          </w:tcPr>
          <w:p w:rsidR="00602D4F" w:rsidRDefault="00602D4F" w:rsidP="00602D4F">
            <w:pPr>
              <w:jc w:val="center"/>
              <w:rPr>
                <w:rStyle w:val="shorttext"/>
              </w:rPr>
            </w:pPr>
          </w:p>
        </w:tc>
        <w:tc>
          <w:tcPr>
            <w:tcW w:w="1559"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publisherId</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积分发行商ID</w:t>
            </w:r>
          </w:p>
        </w:tc>
        <w:tc>
          <w:tcPr>
            <w:tcW w:w="1134"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602D4F" w:rsidRDefault="00602D4F" w:rsidP="00602D4F">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602D4F" w:rsidRDefault="00602D4F" w:rsidP="00602D4F">
            <w:pPr>
              <w:rPr>
                <w:rFonts w:ascii="微软雅黑" w:eastAsia="微软雅黑" w:hAnsi="微软雅黑"/>
                <w:color w:val="000000"/>
                <w:sz w:val="18"/>
                <w:szCs w:val="18"/>
              </w:rPr>
            </w:pPr>
          </w:p>
        </w:tc>
      </w:tr>
      <w:tr w:rsidR="00602D4F">
        <w:trPr>
          <w:trHeight w:val="417"/>
        </w:trPr>
        <w:tc>
          <w:tcPr>
            <w:tcW w:w="956" w:type="dxa"/>
            <w:vMerge/>
            <w:shd w:val="clear" w:color="auto" w:fill="auto"/>
          </w:tcPr>
          <w:p w:rsidR="00602D4F" w:rsidRDefault="00602D4F" w:rsidP="00602D4F">
            <w:pPr>
              <w:jc w:val="center"/>
              <w:rPr>
                <w:rStyle w:val="shorttext"/>
              </w:rPr>
            </w:pPr>
          </w:p>
        </w:tc>
        <w:tc>
          <w:tcPr>
            <w:tcW w:w="1559"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w:t>
            </w:r>
            <w:r>
              <w:rPr>
                <w:rFonts w:ascii="微软雅黑" w:eastAsia="微软雅黑" w:hAnsi="微软雅黑"/>
                <w:color w:val="000000"/>
                <w:sz w:val="18"/>
                <w:szCs w:val="18"/>
              </w:rPr>
              <w:t>1</w:t>
            </w:r>
            <w:r>
              <w:rPr>
                <w:rFonts w:ascii="微软雅黑" w:eastAsia="微软雅黑" w:hAnsi="微软雅黑" w:hint="eastAsia"/>
                <w:color w:val="000000"/>
                <w:sz w:val="18"/>
                <w:szCs w:val="18"/>
              </w:rPr>
              <w:t>points账号</w:t>
            </w:r>
          </w:p>
        </w:tc>
        <w:tc>
          <w:tcPr>
            <w:tcW w:w="1134"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602D4F" w:rsidRDefault="00602D4F" w:rsidP="00602D4F">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602D4F" w:rsidRDefault="00602D4F" w:rsidP="00602D4F">
            <w:pPr>
              <w:rPr>
                <w:rFonts w:ascii="微软雅黑" w:eastAsia="微软雅黑" w:hAnsi="微软雅黑"/>
                <w:color w:val="000000"/>
                <w:sz w:val="18"/>
                <w:szCs w:val="18"/>
              </w:rPr>
            </w:pPr>
          </w:p>
        </w:tc>
      </w:tr>
      <w:tr w:rsidR="00602D4F">
        <w:trPr>
          <w:trHeight w:val="417"/>
        </w:trPr>
        <w:tc>
          <w:tcPr>
            <w:tcW w:w="956" w:type="dxa"/>
            <w:vMerge/>
            <w:shd w:val="clear" w:color="auto" w:fill="auto"/>
          </w:tcPr>
          <w:p w:rsidR="00602D4F" w:rsidRDefault="00602D4F" w:rsidP="00602D4F">
            <w:pPr>
              <w:jc w:val="center"/>
              <w:rPr>
                <w:rStyle w:val="shorttext"/>
              </w:rPr>
            </w:pPr>
          </w:p>
        </w:tc>
        <w:tc>
          <w:tcPr>
            <w:tcW w:w="1559"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publisherUserAccount</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发行商用户账号</w:t>
            </w:r>
          </w:p>
        </w:tc>
        <w:tc>
          <w:tcPr>
            <w:tcW w:w="1134"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602D4F" w:rsidRDefault="00602D4F" w:rsidP="00602D4F">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602D4F" w:rsidRDefault="00602D4F" w:rsidP="00602D4F">
            <w:pPr>
              <w:rPr>
                <w:rFonts w:ascii="微软雅黑" w:eastAsia="微软雅黑" w:hAnsi="微软雅黑"/>
                <w:color w:val="000000"/>
                <w:sz w:val="18"/>
                <w:szCs w:val="18"/>
              </w:rPr>
            </w:pPr>
          </w:p>
        </w:tc>
      </w:tr>
      <w:tr w:rsidR="00602D4F">
        <w:trPr>
          <w:trHeight w:val="417"/>
        </w:trPr>
        <w:tc>
          <w:tcPr>
            <w:tcW w:w="956" w:type="dxa"/>
            <w:vMerge/>
            <w:shd w:val="clear" w:color="auto" w:fill="auto"/>
          </w:tcPr>
          <w:p w:rsidR="00602D4F" w:rsidRDefault="00602D4F" w:rsidP="00602D4F">
            <w:pPr>
              <w:jc w:val="center"/>
              <w:rPr>
                <w:rStyle w:val="shorttext"/>
              </w:rPr>
            </w:pPr>
          </w:p>
        </w:tc>
        <w:tc>
          <w:tcPr>
            <w:tcW w:w="1559"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stateStr</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134"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602D4F" w:rsidRDefault="00602D4F" w:rsidP="00602D4F">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shd w:val="clear" w:color="auto" w:fill="auto"/>
          </w:tcPr>
          <w:p w:rsidR="00602D4F" w:rsidRDefault="00602D4F"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602D4F" w:rsidRDefault="00602D4F" w:rsidP="00602D4F">
            <w:pPr>
              <w:rPr>
                <w:rFonts w:ascii="微软雅黑" w:eastAsia="微软雅黑" w:hAnsi="微软雅黑"/>
                <w:color w:val="000000"/>
                <w:sz w:val="18"/>
                <w:szCs w:val="18"/>
              </w:rPr>
            </w:pPr>
            <w:r>
              <w:rPr>
                <w:rFonts w:ascii="微软雅黑" w:eastAsia="微软雅黑" w:hAnsi="微软雅黑" w:hint="eastAsia"/>
                <w:color w:val="000000"/>
                <w:sz w:val="18"/>
                <w:szCs w:val="18"/>
              </w:rPr>
              <w:t>1 受理中 2成功 3失败 4文件已生成 5已上传 多个状态逗号分隔</w:t>
            </w:r>
          </w:p>
        </w:tc>
      </w:tr>
    </w:tbl>
    <w:p w:rsidR="0099371D" w:rsidRDefault="0099371D"/>
    <w:p w:rsidR="0099371D" w:rsidRDefault="002A4916">
      <w:pPr>
        <w:pStyle w:val="30"/>
      </w:pPr>
      <w:bookmarkStart w:id="2912" w:name="_Toc508982813"/>
      <w:r>
        <w:rPr>
          <w:rFonts w:hint="eastAsia"/>
        </w:rPr>
        <w:t>响应报文</w:t>
      </w:r>
      <w:bookmarkEnd w:id="2912"/>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Pr>
              <w:t>body.</w:t>
            </w:r>
            <w:r>
              <w:rPr>
                <w:rFonts w:hint="eastAsia"/>
              </w:rPr>
              <w:t xml:space="preserve"> pointsExchangeFlow</w:t>
            </w:r>
            <w:r>
              <w:t>List</w:t>
            </w:r>
            <w:r>
              <w:rPr>
                <w:rStyle w:val="shorttext"/>
                <w:rFonts w:hint="eastAsia"/>
              </w:rPr>
              <w:t xml:space="preserve"> []</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flowN</w:t>
            </w:r>
            <w:r>
              <w:rPr>
                <w:rFonts w:ascii="微软雅黑" w:eastAsia="微软雅黑" w:hAnsi="微软雅黑" w:hint="eastAsia"/>
                <w:color w:val="000000"/>
                <w:sz w:val="18"/>
                <w:szCs w:val="18"/>
              </w:rPr>
              <w:t>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订单编号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pointsVal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w:t>
            </w:r>
            <w:r>
              <w:rPr>
                <w:rFonts w:ascii="微软雅黑" w:eastAsia="微软雅黑" w:hAnsi="微软雅黑"/>
                <w:color w:val="000000"/>
                <w:sz w:val="18"/>
                <w:szCs w:val="18"/>
              </w:rPr>
              <w:t>1points</w:t>
            </w:r>
            <w:r>
              <w:rPr>
                <w:rFonts w:ascii="微软雅黑" w:eastAsia="微软雅黑" w:hAnsi="微软雅黑" w:hint="eastAsia"/>
                <w:color w:val="000000"/>
                <w:sz w:val="18"/>
                <w:szCs w:val="18"/>
              </w:rPr>
              <w:t>积分值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publisherUserAccount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发行商用户账号</w:t>
            </w:r>
          </w:p>
        </w:tc>
        <w:tc>
          <w:tcPr>
            <w:tcW w:w="1029" w:type="dxa"/>
            <w:shd w:val="clear" w:color="auto" w:fill="auto"/>
          </w:tcPr>
          <w:p w:rsidR="0099371D" w:rsidRDefault="002A4916">
            <w:pPr>
              <w:jc w:val="center"/>
              <w:rPr>
                <w:rFonts w:ascii="微软雅黑" w:eastAsia="微软雅黑" w:hAnsi="微软雅黑"/>
                <w:color w:val="000000"/>
                <w:sz w:val="18"/>
                <w:szCs w:val="18"/>
              </w:rPr>
            </w:pPr>
            <w:ins w:id="2913" w:author="temp" w:date="2016-01-31T00:5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ins w:id="2914" w:author="temp" w:date="2016-01-31T00:57: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publisherN</w:t>
            </w:r>
            <w:r>
              <w:rPr>
                <w:rFonts w:ascii="微软雅黑" w:eastAsia="微软雅黑" w:hAnsi="微软雅黑" w:hint="eastAsia"/>
                <w:color w:val="000000"/>
                <w:sz w:val="18"/>
                <w:szCs w:val="18"/>
              </w:rPr>
              <w:t>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2915" w:author="temp" w:date="2016-02-02T13:51:00Z"/>
        </w:trPr>
        <w:tc>
          <w:tcPr>
            <w:tcW w:w="1607" w:type="dxa"/>
            <w:vMerge/>
            <w:shd w:val="clear" w:color="auto" w:fill="auto"/>
          </w:tcPr>
          <w:p w:rsidR="0099371D" w:rsidRDefault="0099371D">
            <w:pPr>
              <w:jc w:val="center"/>
              <w:rPr>
                <w:ins w:id="2916" w:author="temp" w:date="2016-02-02T13:51: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publisherPointsVal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发行商积分值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2917" w:author="temp" w:date="2016-02-02T13:51:00Z"/>
        </w:trPr>
        <w:tc>
          <w:tcPr>
            <w:tcW w:w="1607" w:type="dxa"/>
            <w:vMerge/>
            <w:shd w:val="clear" w:color="auto" w:fill="auto"/>
          </w:tcPr>
          <w:p w:rsidR="0099371D" w:rsidRDefault="0099371D">
            <w:pPr>
              <w:jc w:val="center"/>
              <w:rPr>
                <w:ins w:id="2918" w:author="temp" w:date="2016-02-02T13:51: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points</w:t>
            </w:r>
            <w:r>
              <w:rPr>
                <w:rFonts w:ascii="微软雅黑" w:eastAsia="微软雅黑" w:hAnsi="微软雅黑"/>
                <w:color w:val="000000"/>
                <w:sz w:val="18"/>
                <w:szCs w:val="18"/>
              </w:rPr>
              <w:t>H</w:t>
            </w:r>
            <w:r>
              <w:rPr>
                <w:rFonts w:ascii="微软雅黑" w:eastAsia="微软雅黑" w:hAnsi="微软雅黑" w:hint="eastAsia"/>
                <w:color w:val="000000"/>
                <w:sz w:val="18"/>
                <w:szCs w:val="18"/>
              </w:rPr>
              <w:t>andlingFree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51</w:t>
            </w:r>
            <w:r>
              <w:rPr>
                <w:rFonts w:ascii="微软雅黑" w:eastAsia="微软雅黑" w:hAnsi="微软雅黑"/>
                <w:color w:val="000000"/>
                <w:sz w:val="18"/>
                <w:szCs w:val="18"/>
              </w:rPr>
              <w:t>points</w:t>
            </w:r>
            <w:r>
              <w:rPr>
                <w:rFonts w:ascii="微软雅黑" w:eastAsia="微软雅黑" w:hAnsi="微软雅黑" w:hint="eastAsia"/>
                <w:color w:val="000000"/>
                <w:sz w:val="18"/>
                <w:szCs w:val="18"/>
              </w:rPr>
              <w:t>手续费</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默认0</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publisherH</w:t>
            </w:r>
            <w:r>
              <w:rPr>
                <w:rFonts w:ascii="微软雅黑" w:eastAsia="微软雅黑" w:hAnsi="微软雅黑" w:hint="eastAsia"/>
                <w:color w:val="000000"/>
                <w:sz w:val="18"/>
                <w:szCs w:val="18"/>
              </w:rPr>
              <w:t>andlingFree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发行商手续费</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默认0</w:t>
            </w:r>
          </w:p>
        </w:tc>
      </w:tr>
      <w:tr w:rsidR="0099371D">
        <w:trPr>
          <w:trHeight w:val="417"/>
          <w:ins w:id="2919" w:author="temp" w:date="2016-02-02T13:51:00Z"/>
        </w:trPr>
        <w:tc>
          <w:tcPr>
            <w:tcW w:w="1607" w:type="dxa"/>
            <w:vMerge/>
            <w:shd w:val="clear" w:color="auto" w:fill="auto"/>
          </w:tcPr>
          <w:p w:rsidR="0099371D" w:rsidRDefault="0099371D">
            <w:pPr>
              <w:jc w:val="center"/>
              <w:rPr>
                <w:ins w:id="2920" w:author="temp" w:date="2016-02-02T13:51:00Z"/>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exchangeRate</w:t>
            </w:r>
            <w:r>
              <w:rPr>
                <w:rFonts w:ascii="微软雅黑" w:eastAsia="微软雅黑" w:hAnsi="微软雅黑" w:hint="eastAsia"/>
                <w:color w:val="FF0000"/>
                <w:sz w:val="18"/>
                <w:szCs w:val="18"/>
              </w:rPr>
              <w:t>Points</w:t>
            </w:r>
            <w:r>
              <w:rPr>
                <w:rFonts w:ascii="微软雅黑" w:eastAsia="微软雅黑" w:hAnsi="微软雅黑"/>
                <w:color w:val="FF0000"/>
                <w:sz w:val="18"/>
                <w:szCs w:val="18"/>
              </w:rPr>
              <w:t>Val</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兑换汇率51points积分数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兑换汇率 一份51Points积分数</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exchangeRateOtherVal</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兑换汇率积分商积分数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兑换汇率 兑换一份51Points积分所需的站外积分数</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pointsHandling</w:t>
            </w:r>
            <w:r>
              <w:rPr>
                <w:rFonts w:ascii="微软雅黑" w:eastAsia="微软雅黑" w:hAnsi="微软雅黑" w:hint="eastAsia"/>
                <w:color w:val="FF0000"/>
                <w:sz w:val="18"/>
                <w:szCs w:val="18"/>
              </w:rPr>
              <w:t>Rate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51points手续费率</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51points手续费率 单位%</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publisherHandlingRate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积分发行商手续费率</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积分发行商换手续费率 单位%</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exchangeWay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兑换方式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兑出 表示51points积分主动兑换f发行商积分 2 兑入 表示发行商主动积分兑换51points积分</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exchangeType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积分兑换接口类型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1.国航里程 2.凌网科技 </w:t>
            </w:r>
            <w:r>
              <w:rPr>
                <w:rFonts w:ascii="微软雅黑" w:eastAsia="微软雅黑" w:hAnsi="微软雅黑"/>
                <w:color w:val="000000"/>
                <w:sz w:val="18"/>
                <w:szCs w:val="18"/>
              </w:rPr>
              <w:t>3</w:t>
            </w:r>
            <w:r>
              <w:rPr>
                <w:rFonts w:ascii="微软雅黑" w:eastAsia="微软雅黑" w:hAnsi="微软雅黑" w:hint="eastAsia"/>
                <w:color w:val="000000"/>
                <w:sz w:val="18"/>
                <w:szCs w:val="18"/>
              </w:rPr>
              <w:t>春秋</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兑换是否成功</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1 受理中 2成功 3失败 4文件已生成 5已上传 </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contents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内容描述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xing</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英文姓氏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ming</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英文名字</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filePath</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文件路径</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921" w:name="_Toc508982814"/>
      <w:r>
        <w:rPr>
          <w:rFonts w:hint="eastAsia"/>
        </w:rPr>
        <w:t>获取序列号接口</w:t>
      </w:r>
      <w:bookmarkEnd w:id="2921"/>
    </w:p>
    <w:p w:rsidR="0099371D" w:rsidRDefault="002A4916">
      <w:pPr>
        <w:pStyle w:val="30"/>
      </w:pPr>
      <w:bookmarkStart w:id="2922" w:name="_Toc508982815"/>
      <w:r>
        <w:rPr>
          <w:rFonts w:hint="eastAsia"/>
        </w:rPr>
        <w:t>接口名称：basement/s</w:t>
      </w:r>
      <w:r>
        <w:t>equence/gainSequence</w:t>
      </w:r>
      <w:r>
        <w:rPr>
          <w:rFonts w:hint="eastAsia"/>
        </w:rPr>
        <w:t>.</w:t>
      </w:r>
      <w:r>
        <w:t>do</w:t>
      </w:r>
      <w:bookmarkEnd w:id="2922"/>
    </w:p>
    <w:p w:rsidR="0099371D" w:rsidRDefault="002A4916">
      <w:pPr>
        <w:pStyle w:val="30"/>
      </w:pPr>
      <w:bookmarkStart w:id="2923" w:name="_Toc508982816"/>
      <w:r>
        <w:rPr>
          <w:rFonts w:hint="eastAsia"/>
        </w:rPr>
        <w:t>请求报文</w:t>
      </w:r>
      <w:bookmarkEnd w:id="2923"/>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1实物商品编号 2渠道编号3电子券编号</w:t>
            </w:r>
          </w:p>
        </w:tc>
      </w:tr>
    </w:tbl>
    <w:p w:rsidR="0099371D" w:rsidRDefault="002A4916">
      <w:pPr>
        <w:pStyle w:val="30"/>
      </w:pPr>
      <w:bookmarkStart w:id="2924" w:name="_Toc508982817"/>
      <w:r>
        <w:rPr>
          <w:rFonts w:hint="eastAsia"/>
        </w:rPr>
        <w:t>响应报文</w:t>
      </w:r>
      <w:bookmarkEnd w:id="2924"/>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lastRenderedPageBreak/>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shd w:val="clear" w:color="auto" w:fill="auto"/>
            <w:vAlign w:val="center"/>
          </w:tcPr>
          <w:p w:rsidR="0099371D" w:rsidRDefault="002A4916">
            <w:pPr>
              <w:jc w:val="center"/>
              <w:rPr>
                <w:rStyle w:val="shorttext"/>
              </w:rPr>
            </w:pPr>
            <w:r>
              <w:rPr>
                <w:rStyle w:val="shorttext"/>
              </w:rPr>
              <w:t>body</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sequence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序列号</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925" w:name="_Toc508982818"/>
      <w:r>
        <w:rPr>
          <w:rFonts w:hint="eastAsia"/>
        </w:rPr>
        <w:t>定时任务信息列表接口</w:t>
      </w:r>
      <w:bookmarkEnd w:id="2925"/>
    </w:p>
    <w:p w:rsidR="0099371D" w:rsidRDefault="002A4916">
      <w:pPr>
        <w:pStyle w:val="30"/>
      </w:pPr>
      <w:bookmarkStart w:id="2926" w:name="_Toc508982819"/>
      <w:r>
        <w:rPr>
          <w:rFonts w:hint="eastAsia"/>
        </w:rPr>
        <w:t>接口名称：</w:t>
      </w:r>
      <w:r>
        <w:t>schedule</w:t>
      </w:r>
      <w:r>
        <w:rPr>
          <w:rFonts w:hint="eastAsia"/>
        </w:rPr>
        <w:t>/job</w:t>
      </w:r>
      <w:r>
        <w:t>s/scheduleJobList</w:t>
      </w:r>
      <w:r>
        <w:rPr>
          <w:rFonts w:hint="eastAsia"/>
        </w:rPr>
        <w:t>.</w:t>
      </w:r>
      <w:r>
        <w:t>do</w:t>
      </w:r>
      <w:bookmarkEnd w:id="2926"/>
    </w:p>
    <w:p w:rsidR="0099371D" w:rsidRDefault="002A4916">
      <w:pPr>
        <w:pStyle w:val="30"/>
      </w:pPr>
      <w:bookmarkStart w:id="2927" w:name="_Toc508982820"/>
      <w:r>
        <w:rPr>
          <w:rFonts w:hint="eastAsia"/>
        </w:rPr>
        <w:t>请求报文</w:t>
      </w:r>
      <w:bookmarkEnd w:id="2927"/>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jobCnName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任务英文名称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jobState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任务状态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2A4916">
      <w:pPr>
        <w:pStyle w:val="30"/>
      </w:pPr>
      <w:bookmarkStart w:id="2928" w:name="_Toc508982821"/>
      <w:r>
        <w:rPr>
          <w:rFonts w:hint="eastAsia"/>
        </w:rPr>
        <w:t>响应报文</w:t>
      </w:r>
      <w:bookmarkEnd w:id="2928"/>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shd w:val="clear" w:color="auto" w:fill="auto"/>
            <w:vAlign w:val="center"/>
          </w:tcPr>
          <w:p w:rsidR="0099371D" w:rsidRDefault="002A4916">
            <w:pPr>
              <w:jc w:val="center"/>
              <w:rPr>
                <w:rStyle w:val="shorttext"/>
              </w:rPr>
            </w:pPr>
            <w:r>
              <w:rPr>
                <w:rStyle w:val="shorttext"/>
              </w:rPr>
              <w:t>body</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Pr>
              <w:t>b</w:t>
            </w:r>
            <w:r>
              <w:rPr>
                <w:rStyle w:val="shorttext"/>
                <w:rFonts w:hint="eastAsia"/>
              </w:rPr>
              <w:t>ody.</w:t>
            </w:r>
            <w:r>
              <w:t xml:space="preserve"> scheduleJobList[]</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scheduleId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定时任务ID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jobCnName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任务名称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任务英文名称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jobClassName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任务Java类</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jobGroup</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任务组英文名称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jobState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任务状态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0未启动 1启动</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triggerExpression</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触发器corn表达式</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triggerGroup</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触发器组英文名称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groupOrder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排序</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默认0，越大越优先</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w:t>
            </w:r>
            <w:r>
              <w:rPr>
                <w:rFonts w:ascii="微软雅黑" w:eastAsia="微软雅黑" w:hAnsi="微软雅黑" w:hint="eastAsia"/>
                <w:color w:val="000000"/>
                <w:sz w:val="18"/>
                <w:szCs w:val="18"/>
              </w:rPr>
              <w:t>ri</w:t>
            </w:r>
            <w:r>
              <w:rPr>
                <w:rFonts w:ascii="微软雅黑" w:eastAsia="微软雅黑" w:hAnsi="微软雅黑"/>
                <w:color w:val="000000"/>
                <w:sz w:val="18"/>
                <w:szCs w:val="18"/>
              </w:rPr>
              <w:t>ggerName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触发器英文名称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w:t>
            </w:r>
            <w:r>
              <w:rPr>
                <w:rFonts w:ascii="微软雅黑" w:eastAsia="微软雅黑" w:hAnsi="微软雅黑"/>
                <w:color w:val="000000"/>
                <w:sz w:val="18"/>
                <w:szCs w:val="18"/>
              </w:rPr>
              <w:t>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929" w:name="_Toc508982822"/>
      <w:r>
        <w:rPr>
          <w:rFonts w:hint="eastAsia"/>
        </w:rPr>
        <w:t>定时任务信息新增或更新接口</w:t>
      </w:r>
      <w:bookmarkEnd w:id="2929"/>
    </w:p>
    <w:p w:rsidR="0099371D" w:rsidRDefault="002A4916">
      <w:pPr>
        <w:pStyle w:val="30"/>
      </w:pPr>
      <w:bookmarkStart w:id="2930" w:name="_Toc508982823"/>
      <w:r>
        <w:rPr>
          <w:rFonts w:hint="eastAsia"/>
        </w:rPr>
        <w:t>接口名称：</w:t>
      </w:r>
      <w:r>
        <w:t>schedule</w:t>
      </w:r>
      <w:r>
        <w:rPr>
          <w:rFonts w:hint="eastAsia"/>
        </w:rPr>
        <w:t>/job</w:t>
      </w:r>
      <w:r>
        <w:t>s/scheduleJobInsertOrUpdate</w:t>
      </w:r>
      <w:r>
        <w:rPr>
          <w:rFonts w:hint="eastAsia"/>
        </w:rPr>
        <w:t>.</w:t>
      </w:r>
      <w:r>
        <w:t>do</w:t>
      </w:r>
      <w:bookmarkEnd w:id="2930"/>
    </w:p>
    <w:p w:rsidR="0099371D" w:rsidRDefault="002A4916">
      <w:pPr>
        <w:pStyle w:val="30"/>
      </w:pPr>
      <w:bookmarkStart w:id="2931" w:name="_Toc508982824"/>
      <w:r>
        <w:rPr>
          <w:rFonts w:hint="eastAsia"/>
        </w:rPr>
        <w:t>请求报文</w:t>
      </w:r>
      <w:bookmarkEnd w:id="2931"/>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scheduleId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定时任务ID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有值为更新，无值为新增</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jobCnName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任务名称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任务英文名称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jobClassName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任务Java类</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jobGroup</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任务组英文名称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jobState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任务状态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0未启动 1启动</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triggerExpression</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触发器corn表达式</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triggerGroup</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触发器组英文名称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groupOrder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排序</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默认0，越大越优先</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w:t>
            </w:r>
            <w:r>
              <w:rPr>
                <w:rFonts w:ascii="微软雅黑" w:eastAsia="微软雅黑" w:hAnsi="微软雅黑" w:hint="eastAsia"/>
                <w:color w:val="000000"/>
                <w:sz w:val="18"/>
                <w:szCs w:val="18"/>
              </w:rPr>
              <w:t>ri</w:t>
            </w:r>
            <w:r>
              <w:rPr>
                <w:rFonts w:ascii="微软雅黑" w:eastAsia="微软雅黑" w:hAnsi="微软雅黑"/>
                <w:color w:val="000000"/>
                <w:sz w:val="18"/>
                <w:szCs w:val="18"/>
              </w:rPr>
              <w:t>ggerName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触发器英文名称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w:t>
            </w:r>
            <w:r>
              <w:rPr>
                <w:rFonts w:ascii="微软雅黑" w:eastAsia="微软雅黑" w:hAnsi="微软雅黑"/>
                <w:color w:val="000000"/>
                <w:sz w:val="18"/>
                <w:szCs w:val="18"/>
              </w:rPr>
              <w:t>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2A4916">
      <w:pPr>
        <w:pStyle w:val="30"/>
      </w:pPr>
      <w:bookmarkStart w:id="2932" w:name="_Toc508982825"/>
      <w:r>
        <w:rPr>
          <w:rFonts w:hint="eastAsia"/>
        </w:rPr>
        <w:t>响应报文</w:t>
      </w:r>
      <w:bookmarkEnd w:id="2932"/>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shd w:val="clear" w:color="auto" w:fill="auto"/>
            <w:vAlign w:val="center"/>
          </w:tcPr>
          <w:p w:rsidR="0099371D" w:rsidRDefault="002A4916">
            <w:pPr>
              <w:jc w:val="center"/>
              <w:rPr>
                <w:rStyle w:val="shorttext"/>
              </w:rPr>
            </w:pPr>
            <w:r>
              <w:rPr>
                <w:rStyle w:val="shorttext"/>
              </w:rPr>
              <w:t>body</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scheduleId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定时任务ID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2"/>
      </w:pPr>
      <w:bookmarkStart w:id="2933" w:name="_Toc508982826"/>
      <w:r>
        <w:rPr>
          <w:rFonts w:hint="eastAsia"/>
        </w:rPr>
        <w:t>定时任务信息查询接口</w:t>
      </w:r>
      <w:bookmarkEnd w:id="2933"/>
    </w:p>
    <w:p w:rsidR="0099371D" w:rsidRDefault="002A4916">
      <w:pPr>
        <w:pStyle w:val="30"/>
      </w:pPr>
      <w:bookmarkStart w:id="2934" w:name="_Toc508982827"/>
      <w:r>
        <w:rPr>
          <w:rFonts w:hint="eastAsia"/>
        </w:rPr>
        <w:t>接口名称：</w:t>
      </w:r>
      <w:r>
        <w:t>schedule</w:t>
      </w:r>
      <w:r>
        <w:rPr>
          <w:rFonts w:hint="eastAsia"/>
        </w:rPr>
        <w:t>/job</w:t>
      </w:r>
      <w:r>
        <w:t>s/scheduleJob</w:t>
      </w:r>
      <w:r>
        <w:rPr>
          <w:rFonts w:hint="eastAsia"/>
        </w:rPr>
        <w:t>.</w:t>
      </w:r>
      <w:r>
        <w:t>do</w:t>
      </w:r>
      <w:bookmarkEnd w:id="2934"/>
    </w:p>
    <w:p w:rsidR="0099371D" w:rsidRDefault="002A4916">
      <w:pPr>
        <w:pStyle w:val="30"/>
      </w:pPr>
      <w:bookmarkStart w:id="2935" w:name="_Toc508982828"/>
      <w:r>
        <w:rPr>
          <w:rFonts w:hint="eastAsia"/>
        </w:rPr>
        <w:t>请求报文</w:t>
      </w:r>
      <w:bookmarkEnd w:id="2935"/>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scheduleId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定时任务ID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2A4916">
      <w:pPr>
        <w:pStyle w:val="30"/>
      </w:pPr>
      <w:bookmarkStart w:id="2936" w:name="_Toc508982829"/>
      <w:r>
        <w:rPr>
          <w:rFonts w:hint="eastAsia"/>
        </w:rPr>
        <w:t>响应报文</w:t>
      </w:r>
      <w:bookmarkEnd w:id="2936"/>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Pr>
              <w:t>body</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scheduleId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定时任务ID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有值为更新，无值为新增</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jobCnName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任务名称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任务英文名称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jobClassName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任务Java类</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jobGroup</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任务组英文名称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jobState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任务状态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0未启动 1启动</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triggerExpression</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触发器corn表达式</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triggerGroup</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触发器组英文名称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groupOrder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排序</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默认0，越大越优先</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w:t>
            </w:r>
            <w:r>
              <w:rPr>
                <w:rFonts w:ascii="微软雅黑" w:eastAsia="微软雅黑" w:hAnsi="微软雅黑" w:hint="eastAsia"/>
                <w:color w:val="000000"/>
                <w:sz w:val="18"/>
                <w:szCs w:val="18"/>
              </w:rPr>
              <w:t>ri</w:t>
            </w:r>
            <w:r>
              <w:rPr>
                <w:rFonts w:ascii="微软雅黑" w:eastAsia="微软雅黑" w:hAnsi="微软雅黑"/>
                <w:color w:val="000000"/>
                <w:sz w:val="18"/>
                <w:szCs w:val="18"/>
              </w:rPr>
              <w:t>ggerName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触发器英文名称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w:t>
            </w:r>
            <w:r>
              <w:rPr>
                <w:rFonts w:ascii="微软雅黑" w:eastAsia="微软雅黑" w:hAnsi="微软雅黑"/>
                <w:color w:val="000000"/>
                <w:sz w:val="18"/>
                <w:szCs w:val="18"/>
              </w:rPr>
              <w:t>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2"/>
      </w:pPr>
      <w:bookmarkStart w:id="2937" w:name="_Toc508982830"/>
      <w:r>
        <w:rPr>
          <w:rFonts w:hint="eastAsia"/>
        </w:rPr>
        <w:t>电子券列表接口</w:t>
      </w:r>
      <w:bookmarkEnd w:id="2937"/>
    </w:p>
    <w:p w:rsidR="0099371D" w:rsidRDefault="002A4916">
      <w:pPr>
        <w:pStyle w:val="30"/>
      </w:pPr>
      <w:bookmarkStart w:id="2938" w:name="_Toc508982831"/>
      <w:r>
        <w:rPr>
          <w:rFonts w:hint="eastAsia"/>
        </w:rPr>
        <w:t>接口地址：product/coupon/</w:t>
      </w:r>
      <w:r>
        <w:t>couponList</w:t>
      </w:r>
      <w:r>
        <w:rPr>
          <w:rFonts w:hint="eastAsia"/>
        </w:rPr>
        <w:t>.</w:t>
      </w:r>
      <w:r>
        <w:t>do</w:t>
      </w:r>
      <w:bookmarkEnd w:id="2938"/>
    </w:p>
    <w:p w:rsidR="0099371D" w:rsidRDefault="002A4916">
      <w:pPr>
        <w:pStyle w:val="30"/>
      </w:pPr>
      <w:bookmarkStart w:id="2939" w:name="_Toc508982832"/>
      <w:r>
        <w:rPr>
          <w:rFonts w:hint="eastAsia"/>
        </w:rPr>
        <w:t>请求报文</w:t>
      </w:r>
      <w:bookmarkEnd w:id="2939"/>
    </w:p>
    <w:tbl>
      <w:tblPr>
        <w:tblW w:w="102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777"/>
        <w:gridCol w:w="1296"/>
        <w:gridCol w:w="1056"/>
        <w:gridCol w:w="983"/>
        <w:gridCol w:w="1116"/>
        <w:gridCol w:w="3042"/>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77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8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11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304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2E65A6">
        <w:trPr>
          <w:trHeight w:val="417"/>
        </w:trPr>
        <w:tc>
          <w:tcPr>
            <w:tcW w:w="956" w:type="dxa"/>
            <w:vMerge w:val="restart"/>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3042" w:type="dxa"/>
          </w:tcPr>
          <w:p w:rsidR="002E65A6" w:rsidRDefault="002E65A6">
            <w:pPr>
              <w:rPr>
                <w:rFonts w:ascii="微软雅黑" w:eastAsia="微软雅黑" w:hAnsi="微软雅黑"/>
                <w:color w:val="000000"/>
                <w:sz w:val="18"/>
                <w:szCs w:val="18"/>
              </w:rPr>
            </w:pP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3042" w:type="dxa"/>
          </w:tcPr>
          <w:p w:rsidR="002E65A6" w:rsidRDefault="002E65A6">
            <w:pPr>
              <w:rPr>
                <w:rFonts w:ascii="微软雅黑" w:eastAsia="微软雅黑" w:hAnsi="微软雅黑"/>
                <w:color w:val="000000"/>
                <w:sz w:val="18"/>
                <w:szCs w:val="18"/>
              </w:rPr>
            </w:pP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ortBy</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按属性排序</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2E65A6" w:rsidRDefault="002E65A6">
            <w:pPr>
              <w:rPr>
                <w:rFonts w:ascii="微软雅黑" w:eastAsia="微软雅黑" w:hAnsi="微软雅黑"/>
                <w:color w:val="000000"/>
                <w:sz w:val="18"/>
                <w:szCs w:val="18"/>
              </w:rPr>
            </w:pPr>
            <w:r>
              <w:rPr>
                <w:rFonts w:ascii="微软雅黑" w:eastAsia="微软雅黑" w:hAnsi="微软雅黑" w:hint="eastAsia"/>
                <w:color w:val="000000"/>
                <w:sz w:val="18"/>
                <w:szCs w:val="18"/>
              </w:rPr>
              <w:t>1创建时间 2 价格 3上架时间  4库存 默认为1</w:t>
            </w: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sort</w:t>
            </w:r>
            <w:r>
              <w:rPr>
                <w:rFonts w:ascii="微软雅黑" w:eastAsia="微软雅黑" w:hAnsi="微软雅黑"/>
                <w:color w:val="000000"/>
                <w:sz w:val="18"/>
                <w:szCs w:val="18"/>
              </w:rPr>
              <w:t>Way</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排序方式</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2E65A6" w:rsidRDefault="002E65A6">
            <w:pPr>
              <w:rPr>
                <w:rFonts w:ascii="微软雅黑" w:eastAsia="微软雅黑" w:hAnsi="微软雅黑"/>
                <w:color w:val="000000"/>
                <w:sz w:val="18"/>
                <w:szCs w:val="18"/>
              </w:rPr>
            </w:pPr>
            <w:r>
              <w:rPr>
                <w:rFonts w:ascii="微软雅黑" w:eastAsia="微软雅黑" w:hAnsi="微软雅黑" w:hint="eastAsia"/>
                <w:color w:val="000000"/>
                <w:sz w:val="18"/>
                <w:szCs w:val="18"/>
              </w:rPr>
              <w:t>1降序 2 升序 默认1</w:t>
            </w: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w:t>
            </w:r>
            <w:r>
              <w:rPr>
                <w:rFonts w:ascii="微软雅黑" w:eastAsia="微软雅黑" w:hAnsi="微软雅黑"/>
                <w:color w:val="000000"/>
                <w:sz w:val="18"/>
                <w:szCs w:val="18"/>
              </w:rPr>
              <w:t>iantClass</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一级类别</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2E65A6" w:rsidRDefault="002E65A6">
            <w:pPr>
              <w:rPr>
                <w:rFonts w:ascii="微软雅黑" w:eastAsia="微软雅黑" w:hAnsi="微软雅黑"/>
                <w:color w:val="000000"/>
                <w:sz w:val="18"/>
                <w:szCs w:val="18"/>
              </w:rPr>
            </w:pPr>
            <w:r>
              <w:rPr>
                <w:rFonts w:ascii="微软雅黑" w:eastAsia="微软雅黑" w:hAnsi="微软雅黑" w:hint="eastAsia"/>
                <w:color w:val="000000"/>
                <w:sz w:val="18"/>
                <w:szCs w:val="18"/>
              </w:rPr>
              <w:t>默认全部</w:t>
            </w: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w:t>
            </w:r>
            <w:r>
              <w:rPr>
                <w:rFonts w:ascii="微软雅黑" w:eastAsia="微软雅黑" w:hAnsi="微软雅黑"/>
                <w:color w:val="000000"/>
                <w:sz w:val="18"/>
                <w:szCs w:val="18"/>
              </w:rPr>
              <w:t>diumClass</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二级类别</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2E65A6" w:rsidRDefault="002E65A6">
            <w:pPr>
              <w:rPr>
                <w:rFonts w:ascii="微软雅黑" w:eastAsia="微软雅黑" w:hAnsi="微软雅黑"/>
                <w:color w:val="000000"/>
                <w:sz w:val="18"/>
                <w:szCs w:val="18"/>
              </w:rPr>
            </w:pPr>
            <w:r>
              <w:rPr>
                <w:rFonts w:ascii="微软雅黑" w:eastAsia="微软雅黑" w:hAnsi="微软雅黑" w:hint="eastAsia"/>
                <w:color w:val="000000"/>
                <w:sz w:val="18"/>
                <w:szCs w:val="18"/>
              </w:rPr>
              <w:t>有值时，一级类别必填</w:t>
            </w: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ti</w:t>
            </w:r>
            <w:r>
              <w:rPr>
                <w:rFonts w:ascii="微软雅黑" w:eastAsia="微软雅黑" w:hAnsi="微软雅黑"/>
                <w:color w:val="000000"/>
                <w:sz w:val="18"/>
                <w:szCs w:val="18"/>
              </w:rPr>
              <w:t>nyClass</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三级类别</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8</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2E65A6" w:rsidRDefault="002E65A6">
            <w:pPr>
              <w:rPr>
                <w:rFonts w:ascii="微软雅黑" w:eastAsia="微软雅黑" w:hAnsi="微软雅黑"/>
                <w:color w:val="000000"/>
                <w:sz w:val="18"/>
                <w:szCs w:val="18"/>
              </w:rPr>
            </w:pPr>
            <w:r>
              <w:rPr>
                <w:rFonts w:ascii="微软雅黑" w:eastAsia="微软雅黑" w:hAnsi="微软雅黑" w:hint="eastAsia"/>
                <w:color w:val="000000"/>
                <w:sz w:val="18"/>
                <w:szCs w:val="18"/>
              </w:rPr>
              <w:t>有值时，一、二级类别必填</w:t>
            </w: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color w:val="000000"/>
                <w:sz w:val="18"/>
                <w:szCs w:val="18"/>
              </w:rPr>
              <w:t>b</w:t>
            </w:r>
            <w:r>
              <w:rPr>
                <w:rFonts w:ascii="微软雅黑" w:eastAsia="微软雅黑" w:hAnsi="微软雅黑" w:hint="eastAsia"/>
                <w:color w:val="000000"/>
                <w:sz w:val="18"/>
                <w:szCs w:val="18"/>
              </w:rPr>
              <w:t>rand</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2E65A6" w:rsidRDefault="002E65A6">
            <w:pPr>
              <w:rPr>
                <w:rFonts w:ascii="微软雅黑" w:eastAsia="微软雅黑" w:hAnsi="微软雅黑"/>
                <w:color w:val="000000"/>
                <w:sz w:val="18"/>
                <w:szCs w:val="18"/>
              </w:rPr>
            </w:pP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color w:val="000000"/>
                <w:sz w:val="18"/>
                <w:szCs w:val="18"/>
              </w:rPr>
              <w:t>keyword</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2E65A6" w:rsidRDefault="002E65A6">
            <w:pPr>
              <w:rPr>
                <w:rFonts w:ascii="微软雅黑" w:eastAsia="微软雅黑" w:hAnsi="微软雅黑"/>
                <w:color w:val="000000"/>
                <w:sz w:val="18"/>
                <w:szCs w:val="18"/>
              </w:rPr>
            </w:pP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color w:val="000000"/>
                <w:sz w:val="18"/>
                <w:szCs w:val="18"/>
              </w:rPr>
              <w:t>couponN</w:t>
            </w:r>
            <w:r>
              <w:rPr>
                <w:rFonts w:ascii="微软雅黑" w:eastAsia="微软雅黑" w:hAnsi="微软雅黑" w:hint="eastAsia"/>
                <w:color w:val="000000"/>
                <w:sz w:val="18"/>
                <w:szCs w:val="18"/>
              </w:rPr>
              <w:t>ame</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电子券名称</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2E65A6" w:rsidRDefault="002E65A6">
            <w:pPr>
              <w:rPr>
                <w:rFonts w:ascii="微软雅黑" w:eastAsia="微软雅黑" w:hAnsi="微软雅黑"/>
                <w:color w:val="000000"/>
                <w:sz w:val="18"/>
                <w:szCs w:val="18"/>
              </w:rPr>
            </w:pP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couponCode</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商品编号</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2E65A6" w:rsidRDefault="002E65A6">
            <w:pPr>
              <w:rPr>
                <w:rFonts w:ascii="微软雅黑" w:eastAsia="微软雅黑" w:hAnsi="微软雅黑"/>
                <w:color w:val="000000"/>
                <w:sz w:val="18"/>
                <w:szCs w:val="18"/>
              </w:rPr>
            </w:pP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r>
              <w:rPr>
                <w:rFonts w:ascii="微软雅黑" w:eastAsia="微软雅黑" w:hAnsi="微软雅黑"/>
                <w:color w:val="000000"/>
                <w:sz w:val="18"/>
                <w:szCs w:val="18"/>
              </w:rPr>
              <w:t>Str</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2E65A6" w:rsidRDefault="002E65A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 5</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 xml:space="preserve">审核未通过 </w:t>
            </w:r>
            <w:r>
              <w:rPr>
                <w:rFonts w:ascii="微软雅黑" w:eastAsia="微软雅黑" w:hAnsi="微软雅黑"/>
                <w:color w:val="000000"/>
                <w:sz w:val="18"/>
                <w:szCs w:val="18"/>
              </w:rPr>
              <w:t xml:space="preserve">6 </w:t>
            </w:r>
            <w:r>
              <w:rPr>
                <w:rFonts w:ascii="微软雅黑" w:eastAsia="微软雅黑" w:hAnsi="微软雅黑" w:hint="eastAsia"/>
                <w:color w:val="000000"/>
                <w:sz w:val="18"/>
                <w:szCs w:val="18"/>
              </w:rPr>
              <w:t>从未上架 7</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售完待上架 多个状态逗号分隔</w:t>
            </w: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lastModifyDateStart</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最后更新开始时间</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2E65A6" w:rsidRDefault="002E65A6">
            <w:pPr>
              <w:rPr>
                <w:rFonts w:ascii="微软雅黑" w:eastAsia="微软雅黑" w:hAnsi="微软雅黑"/>
                <w:color w:val="000000"/>
                <w:sz w:val="18"/>
                <w:szCs w:val="18"/>
              </w:rPr>
            </w:pP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lastModifyDateEnd</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最后更新结束时间</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2E65A6" w:rsidRDefault="002E65A6">
            <w:pPr>
              <w:rPr>
                <w:rFonts w:ascii="微软雅黑" w:eastAsia="微软雅黑" w:hAnsi="微软雅黑"/>
                <w:color w:val="000000"/>
                <w:sz w:val="18"/>
                <w:szCs w:val="18"/>
              </w:rPr>
            </w:pP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panPriceStart</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积分开始价格</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2E65A6" w:rsidRDefault="002E65A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panPriceEnd</w:t>
            </w:r>
          </w:p>
        </w:tc>
        <w:tc>
          <w:tcPr>
            <w:tcW w:w="129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积分结束价格</w:t>
            </w:r>
          </w:p>
        </w:tc>
        <w:tc>
          <w:tcPr>
            <w:tcW w:w="105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2E65A6" w:rsidRDefault="002E65A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116" w:type="dxa"/>
          </w:tcPr>
          <w:p w:rsidR="002E65A6" w:rsidRDefault="002E65A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2E65A6" w:rsidRDefault="002E65A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2E65A6">
        <w:trPr>
          <w:trHeight w:val="417"/>
        </w:trPr>
        <w:tc>
          <w:tcPr>
            <w:tcW w:w="956" w:type="dxa"/>
            <w:vMerge/>
          </w:tcPr>
          <w:p w:rsidR="002E65A6" w:rsidRDefault="002E65A6">
            <w:pPr>
              <w:rPr>
                <w:rFonts w:ascii="微软雅黑" w:eastAsia="微软雅黑" w:hAnsi="微软雅黑"/>
                <w:color w:val="000000"/>
                <w:sz w:val="18"/>
                <w:szCs w:val="18"/>
              </w:rPr>
            </w:pPr>
          </w:p>
        </w:tc>
        <w:tc>
          <w:tcPr>
            <w:tcW w:w="1777" w:type="dxa"/>
          </w:tcPr>
          <w:p w:rsidR="002E65A6" w:rsidRDefault="002E65A6">
            <w:pPr>
              <w:jc w:val="center"/>
              <w:rPr>
                <w:rFonts w:ascii="微软雅黑" w:eastAsia="微软雅黑" w:hAnsi="微软雅黑"/>
                <w:color w:val="FF0000"/>
                <w:sz w:val="18"/>
                <w:szCs w:val="18"/>
              </w:rPr>
            </w:pPr>
            <w:r>
              <w:rPr>
                <w:rFonts w:ascii="微软雅黑" w:eastAsia="微软雅黑" w:hAnsi="微软雅黑"/>
                <w:color w:val="FF0000"/>
                <w:sz w:val="18"/>
                <w:szCs w:val="18"/>
              </w:rPr>
              <w:t>display</w:t>
            </w:r>
          </w:p>
        </w:tc>
        <w:tc>
          <w:tcPr>
            <w:tcW w:w="1296" w:type="dxa"/>
          </w:tcPr>
          <w:p w:rsidR="002E65A6" w:rsidRDefault="002E65A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5</w:t>
            </w:r>
            <w:r>
              <w:rPr>
                <w:rFonts w:ascii="微软雅黑" w:eastAsia="微软雅黑" w:hAnsi="微软雅黑"/>
                <w:color w:val="FF0000"/>
                <w:sz w:val="18"/>
                <w:szCs w:val="18"/>
              </w:rPr>
              <w:t>1</w:t>
            </w:r>
            <w:r>
              <w:rPr>
                <w:rFonts w:ascii="微软雅黑" w:eastAsia="微软雅黑" w:hAnsi="微软雅黑" w:hint="eastAsia"/>
                <w:color w:val="FF0000"/>
                <w:sz w:val="18"/>
                <w:szCs w:val="18"/>
              </w:rPr>
              <w:t>points平台是否显示</w:t>
            </w:r>
          </w:p>
        </w:tc>
        <w:tc>
          <w:tcPr>
            <w:tcW w:w="1056" w:type="dxa"/>
          </w:tcPr>
          <w:p w:rsidR="002E65A6" w:rsidRDefault="002E65A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983" w:type="dxa"/>
          </w:tcPr>
          <w:p w:rsidR="002E65A6" w:rsidRDefault="002E65A6">
            <w:pPr>
              <w:jc w:val="center"/>
              <w:rPr>
                <w:rFonts w:ascii="微软雅黑" w:eastAsia="微软雅黑" w:hAnsi="微软雅黑"/>
                <w:color w:val="FF0000"/>
                <w:sz w:val="18"/>
                <w:szCs w:val="18"/>
              </w:rPr>
            </w:pPr>
            <w:r>
              <w:rPr>
                <w:rFonts w:ascii="微软雅黑" w:eastAsia="微软雅黑" w:hAnsi="微软雅黑"/>
                <w:color w:val="FF0000"/>
                <w:sz w:val="18"/>
                <w:szCs w:val="18"/>
              </w:rPr>
              <w:t>2</w:t>
            </w:r>
          </w:p>
        </w:tc>
        <w:tc>
          <w:tcPr>
            <w:tcW w:w="1116" w:type="dxa"/>
          </w:tcPr>
          <w:p w:rsidR="002E65A6" w:rsidRDefault="002E65A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3042" w:type="dxa"/>
          </w:tcPr>
          <w:p w:rsidR="002E65A6" w:rsidRDefault="002E65A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0不显示 </w:t>
            </w:r>
            <w:r>
              <w:rPr>
                <w:rFonts w:ascii="微软雅黑" w:eastAsia="微软雅黑" w:hAnsi="微软雅黑"/>
                <w:color w:val="FF0000"/>
                <w:sz w:val="18"/>
                <w:szCs w:val="18"/>
              </w:rPr>
              <w:t>1</w:t>
            </w:r>
            <w:r>
              <w:rPr>
                <w:rFonts w:ascii="微软雅黑" w:eastAsia="微软雅黑" w:hAnsi="微软雅黑" w:hint="eastAsia"/>
                <w:color w:val="FF0000"/>
                <w:sz w:val="18"/>
                <w:szCs w:val="18"/>
              </w:rPr>
              <w:t xml:space="preserve">显示 </w:t>
            </w:r>
            <w:r>
              <w:rPr>
                <w:rFonts w:ascii="微软雅黑" w:eastAsia="微软雅黑" w:hAnsi="微软雅黑"/>
                <w:color w:val="FF0000"/>
                <w:sz w:val="18"/>
                <w:szCs w:val="18"/>
              </w:rPr>
              <w:t>2</w:t>
            </w:r>
            <w:r>
              <w:rPr>
                <w:rFonts w:ascii="微软雅黑" w:eastAsia="微软雅黑" w:hAnsi="微软雅黑" w:hint="eastAsia"/>
                <w:color w:val="FF0000"/>
                <w:sz w:val="18"/>
                <w:szCs w:val="18"/>
              </w:rPr>
              <w:t xml:space="preserve">该字段不作为查询条件 </w:t>
            </w:r>
            <w:r>
              <w:rPr>
                <w:rFonts w:ascii="微软雅黑" w:eastAsia="微软雅黑" w:hAnsi="微软雅黑"/>
                <w:color w:val="FF0000"/>
                <w:sz w:val="18"/>
                <w:szCs w:val="18"/>
              </w:rPr>
              <w:t xml:space="preserve"> </w:t>
            </w:r>
            <w:r>
              <w:rPr>
                <w:rFonts w:ascii="微软雅黑" w:eastAsia="微软雅黑" w:hAnsi="微软雅黑" w:hint="eastAsia"/>
                <w:color w:val="FF0000"/>
                <w:sz w:val="18"/>
                <w:szCs w:val="18"/>
              </w:rPr>
              <w:t>不传默认1</w:t>
            </w:r>
          </w:p>
        </w:tc>
      </w:tr>
      <w:tr w:rsidR="00B95787">
        <w:trPr>
          <w:trHeight w:val="417"/>
        </w:trPr>
        <w:tc>
          <w:tcPr>
            <w:tcW w:w="956" w:type="dxa"/>
            <w:vMerge/>
          </w:tcPr>
          <w:p w:rsidR="00B95787" w:rsidRDefault="00B95787" w:rsidP="00B95787">
            <w:pPr>
              <w:rPr>
                <w:rFonts w:ascii="微软雅黑" w:eastAsia="微软雅黑" w:hAnsi="微软雅黑"/>
                <w:color w:val="000000"/>
                <w:sz w:val="18"/>
                <w:szCs w:val="18"/>
              </w:rPr>
            </w:pPr>
          </w:p>
        </w:tc>
        <w:tc>
          <w:tcPr>
            <w:tcW w:w="1777" w:type="dxa"/>
          </w:tcPr>
          <w:p w:rsidR="00B95787" w:rsidRDefault="00B95787" w:rsidP="00B95787">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channelCode</w:t>
            </w:r>
          </w:p>
        </w:tc>
        <w:tc>
          <w:tcPr>
            <w:tcW w:w="1296" w:type="dxa"/>
          </w:tcPr>
          <w:p w:rsidR="00B95787" w:rsidRDefault="00B95787" w:rsidP="00B95787">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渠道编号</w:t>
            </w:r>
          </w:p>
        </w:tc>
        <w:tc>
          <w:tcPr>
            <w:tcW w:w="1056" w:type="dxa"/>
          </w:tcPr>
          <w:p w:rsidR="00B95787" w:rsidRDefault="00B95787" w:rsidP="00B95787">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83" w:type="dxa"/>
          </w:tcPr>
          <w:p w:rsidR="00B95787" w:rsidRDefault="00B95787" w:rsidP="00B95787">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116" w:type="dxa"/>
          </w:tcPr>
          <w:p w:rsidR="00B95787" w:rsidRDefault="00B95787" w:rsidP="00B95787">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3042" w:type="dxa"/>
          </w:tcPr>
          <w:p w:rsidR="00B95787" w:rsidRDefault="00B95787" w:rsidP="00B95787">
            <w:pPr>
              <w:rPr>
                <w:rFonts w:ascii="微软雅黑" w:eastAsia="微软雅黑" w:hAnsi="微软雅黑"/>
                <w:color w:val="FF0000"/>
                <w:sz w:val="18"/>
                <w:szCs w:val="18"/>
              </w:rPr>
            </w:pPr>
          </w:p>
        </w:tc>
      </w:tr>
    </w:tbl>
    <w:p w:rsidR="0099371D" w:rsidRDefault="0099371D"/>
    <w:p w:rsidR="0099371D" w:rsidRDefault="002A4916">
      <w:pPr>
        <w:pStyle w:val="30"/>
      </w:pPr>
      <w:bookmarkStart w:id="2940" w:name="_Toc508982833"/>
      <w:r>
        <w:rPr>
          <w:rFonts w:hint="eastAsia"/>
        </w:rPr>
        <w:t>响应报文</w:t>
      </w:r>
      <w:bookmarkEnd w:id="2940"/>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 xml:space="preserve"> 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r>
              <w:rPr>
                <w:rStyle w:val="shorttext"/>
              </w:rPr>
              <w:t xml:space="preserve"> .</w:t>
            </w:r>
            <w:r>
              <w:rPr>
                <w:rStyle w:val="shorttext"/>
                <w:rFonts w:hint="eastAsia"/>
              </w:rPr>
              <w:t>coupon</w:t>
            </w:r>
            <w:r>
              <w:rPr>
                <w:rStyle w:val="shorttext"/>
              </w:rPr>
              <w:t>InfoList</w:t>
            </w:r>
            <w:r>
              <w:rPr>
                <w:rStyle w:val="shorttext"/>
                <w:rFonts w:hint="eastAsia"/>
              </w:rPr>
              <w: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积分价格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w:t>
            </w:r>
            <w:r>
              <w:rPr>
                <w:rFonts w:ascii="微软雅黑" w:eastAsia="微软雅黑" w:hAnsi="微软雅黑"/>
                <w:color w:val="000000"/>
                <w:sz w:val="18"/>
                <w:szCs w:val="18"/>
              </w:rPr>
              <w:t>vertiseShortMessage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简短的广告语</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Pic</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电子券图片</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多张图片逗号分隔</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generateType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券生成方式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1文件导入 2自动生成 3优方券码库</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faceValue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电子券编号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商品状态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 5</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 xml:space="preserve">审核未通过 </w:t>
            </w:r>
            <w:r>
              <w:rPr>
                <w:rFonts w:ascii="微软雅黑" w:eastAsia="微软雅黑" w:hAnsi="微软雅黑"/>
                <w:color w:val="000000"/>
                <w:sz w:val="18"/>
                <w:szCs w:val="18"/>
              </w:rPr>
              <w:t xml:space="preserve">6 </w:t>
            </w:r>
            <w:r>
              <w:rPr>
                <w:rFonts w:ascii="微软雅黑" w:eastAsia="微软雅黑" w:hAnsi="微软雅黑" w:hint="eastAsia"/>
                <w:color w:val="000000"/>
                <w:sz w:val="18"/>
                <w:szCs w:val="18"/>
              </w:rPr>
              <w:t>从未上架 7</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售完待上架</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stock</w:t>
            </w:r>
            <w:r>
              <w:rPr>
                <w:rFonts w:ascii="微软雅黑" w:eastAsia="微软雅黑" w:hAnsi="微软雅黑"/>
                <w:color w:val="000000"/>
                <w:sz w:val="18"/>
                <w:szCs w:val="18"/>
              </w:rPr>
              <w:t>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库存数量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salseNum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销量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chan</w:t>
            </w:r>
            <w:r>
              <w:rPr>
                <w:rFonts w:ascii="微软雅黑" w:eastAsia="微软雅黑" w:hAnsi="微软雅黑"/>
                <w:color w:val="000000"/>
                <w:sz w:val="18"/>
                <w:szCs w:val="18"/>
              </w:rPr>
              <w:t>n</w:t>
            </w:r>
            <w:r>
              <w:rPr>
                <w:rFonts w:ascii="微软雅黑" w:eastAsia="微软雅黑" w:hAnsi="微软雅黑" w:hint="eastAsia"/>
                <w:color w:val="000000"/>
                <w:sz w:val="18"/>
                <w:szCs w:val="18"/>
              </w:rPr>
              <w:t>el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chan</w:t>
            </w:r>
            <w:r>
              <w:rPr>
                <w:rFonts w:ascii="微软雅黑" w:eastAsia="微软雅黑" w:hAnsi="微软雅黑"/>
                <w:color w:val="000000"/>
                <w:sz w:val="18"/>
                <w:szCs w:val="18"/>
              </w:rPr>
              <w:t>n</w:t>
            </w:r>
            <w:r>
              <w:rPr>
                <w:rFonts w:ascii="微软雅黑" w:eastAsia="微软雅黑" w:hAnsi="微软雅黑" w:hint="eastAsia"/>
                <w:color w:val="000000"/>
                <w:sz w:val="18"/>
                <w:szCs w:val="18"/>
              </w:rPr>
              <w:t>elName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941" w:name="_Toc508982834"/>
      <w:r>
        <w:rPr>
          <w:rFonts w:hint="eastAsia"/>
        </w:rPr>
        <w:t>电子券基本信息接口</w:t>
      </w:r>
      <w:bookmarkEnd w:id="2941"/>
    </w:p>
    <w:p w:rsidR="0099371D" w:rsidRDefault="002A4916">
      <w:pPr>
        <w:pStyle w:val="30"/>
      </w:pPr>
      <w:bookmarkStart w:id="2942" w:name="_Toc508982835"/>
      <w:r>
        <w:rPr>
          <w:rFonts w:hint="eastAsia"/>
        </w:rPr>
        <w:t>接口地址：product/coupon/couponInfo.</w:t>
      </w:r>
      <w:r>
        <w:t>do</w:t>
      </w:r>
      <w:bookmarkEnd w:id="2942"/>
    </w:p>
    <w:p w:rsidR="0099371D" w:rsidRDefault="002A4916">
      <w:pPr>
        <w:pStyle w:val="30"/>
      </w:pPr>
      <w:bookmarkStart w:id="2943" w:name="_Toc508982836"/>
      <w:r>
        <w:rPr>
          <w:rFonts w:hint="eastAsia"/>
        </w:rPr>
        <w:t>请求报文</w:t>
      </w:r>
      <w:bookmarkEnd w:id="2943"/>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944" w:name="_Toc508982837"/>
      <w:r>
        <w:rPr>
          <w:rFonts w:hint="eastAsia"/>
        </w:rPr>
        <w:t>响应报文</w:t>
      </w:r>
      <w:bookmarkEnd w:id="2944"/>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otherCouponCode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站外电子券编号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4:已删除（逻辑删除）5</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 xml:space="preserve">审核未通过 </w:t>
            </w:r>
            <w:r>
              <w:rPr>
                <w:rFonts w:ascii="微软雅黑" w:eastAsia="微软雅黑" w:hAnsi="微软雅黑"/>
                <w:color w:val="000000"/>
                <w:sz w:val="18"/>
                <w:szCs w:val="18"/>
              </w:rPr>
              <w:t xml:space="preserve">6 </w:t>
            </w:r>
            <w:r>
              <w:rPr>
                <w:rFonts w:ascii="微软雅黑" w:eastAsia="微软雅黑" w:hAnsi="微软雅黑" w:hint="eastAsia"/>
                <w:color w:val="000000"/>
                <w:sz w:val="18"/>
                <w:szCs w:val="18"/>
              </w:rPr>
              <w:t>从未上架 7</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售完待上架</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giantClass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一级类别</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mediumClass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二级类别</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tinyClass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三级分类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w:t>
            </w:r>
            <w:r>
              <w:rPr>
                <w:rFonts w:ascii="微软雅黑" w:eastAsia="微软雅黑" w:hAnsi="微软雅黑"/>
                <w:color w:val="000000"/>
                <w:sz w:val="18"/>
                <w:szCs w:val="18"/>
              </w:rPr>
              <w:t>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shortName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电子券简称</w:t>
            </w:r>
          </w:p>
        </w:tc>
        <w:tc>
          <w:tcPr>
            <w:tcW w:w="10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couponPic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电子券图片</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多张以逗号分隔</w:t>
            </w: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w:t>
            </w:r>
            <w:r>
              <w:rPr>
                <w:rFonts w:ascii="微软雅黑" w:eastAsia="微软雅黑" w:hAnsi="微软雅黑" w:hint="eastAsia"/>
                <w:color w:val="000000"/>
                <w:sz w:val="18"/>
                <w:szCs w:val="18"/>
              </w:rPr>
              <w:t>rand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generateType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券生成方式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1文件导入 2自动生成 3优方券码库</w:t>
            </w: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faceValue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couponDescribe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具体描述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advertiseShortMessage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简洁广告语</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advertiseMessage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广告语</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r>
              <w:rPr>
                <w:rFonts w:ascii="微软雅黑" w:eastAsia="微软雅黑" w:hAnsi="微软雅黑"/>
                <w:color w:val="000000"/>
                <w:sz w:val="18"/>
                <w:szCs w:val="18"/>
              </w:rPr>
              <w:t>5</w:t>
            </w:r>
            <w:r>
              <w:rPr>
                <w:rFonts w:ascii="微软雅黑" w:eastAsia="微软雅黑" w:hAnsi="微软雅黑" w:hint="eastAsia"/>
                <w:color w:val="000000"/>
                <w:sz w:val="18"/>
                <w:szCs w:val="18"/>
              </w:rPr>
              <w:t>~</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keyword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shd w:val="clear" w:color="auto" w:fill="auto"/>
          </w:tcPr>
          <w:p w:rsidR="0099371D" w:rsidRDefault="002A4916">
            <w:pPr>
              <w:ind w:firstLineChars="100" w:firstLine="180"/>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priority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优先级</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默认0 越大越优先</w:t>
            </w: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approveMessage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w:t>
            </w:r>
            <w:r>
              <w:rPr>
                <w:rFonts w:ascii="微软雅黑" w:eastAsia="微软雅黑" w:hAnsi="微软雅黑"/>
                <w:color w:val="000000"/>
                <w:sz w:val="18"/>
                <w:szCs w:val="18"/>
              </w:rPr>
              <w:t>File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适用门店文件</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channel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渠道来源ID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display</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5</w:t>
            </w:r>
            <w:r>
              <w:rPr>
                <w:rFonts w:ascii="微软雅黑" w:eastAsia="微软雅黑" w:hAnsi="微软雅黑"/>
                <w:color w:val="FF0000"/>
                <w:sz w:val="18"/>
                <w:szCs w:val="18"/>
              </w:rPr>
              <w:t>1</w:t>
            </w:r>
            <w:r>
              <w:rPr>
                <w:rFonts w:ascii="微软雅黑" w:eastAsia="微软雅黑" w:hAnsi="微软雅黑" w:hint="eastAsia"/>
                <w:color w:val="FF0000"/>
                <w:sz w:val="18"/>
                <w:szCs w:val="18"/>
              </w:rPr>
              <w:t>points平台是否显示</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2</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0不显示 </w:t>
            </w:r>
            <w:r>
              <w:rPr>
                <w:rFonts w:ascii="微软雅黑" w:eastAsia="微软雅黑" w:hAnsi="微软雅黑"/>
                <w:color w:val="FF0000"/>
                <w:sz w:val="18"/>
                <w:szCs w:val="18"/>
              </w:rPr>
              <w:t>1</w:t>
            </w:r>
            <w:r>
              <w:rPr>
                <w:rFonts w:ascii="微软雅黑" w:eastAsia="微软雅黑" w:hAnsi="微软雅黑" w:hint="eastAsia"/>
                <w:color w:val="FF0000"/>
                <w:sz w:val="18"/>
                <w:szCs w:val="18"/>
              </w:rPr>
              <w:t>显示</w:t>
            </w:r>
          </w:p>
        </w:tc>
      </w:tr>
    </w:tbl>
    <w:p w:rsidR="0099371D" w:rsidRDefault="0099371D"/>
    <w:p w:rsidR="0099371D" w:rsidRDefault="002A4916">
      <w:pPr>
        <w:pStyle w:val="2"/>
      </w:pPr>
      <w:bookmarkStart w:id="2945" w:name="_Toc508982838"/>
      <w:r>
        <w:rPr>
          <w:rFonts w:hint="eastAsia"/>
        </w:rPr>
        <w:t>电子券价格信息接口</w:t>
      </w:r>
      <w:bookmarkEnd w:id="2945"/>
    </w:p>
    <w:p w:rsidR="0099371D" w:rsidRDefault="002A4916">
      <w:pPr>
        <w:pStyle w:val="30"/>
      </w:pPr>
      <w:bookmarkStart w:id="2946" w:name="_Toc508982839"/>
      <w:r>
        <w:rPr>
          <w:rFonts w:hint="eastAsia"/>
        </w:rPr>
        <w:t>接口地址：product/coupon/couponPrice.</w:t>
      </w:r>
      <w:r>
        <w:t>do</w:t>
      </w:r>
      <w:bookmarkEnd w:id="2946"/>
    </w:p>
    <w:p w:rsidR="0099371D" w:rsidRDefault="002A4916">
      <w:pPr>
        <w:pStyle w:val="30"/>
      </w:pPr>
      <w:bookmarkStart w:id="2947" w:name="_Toc508982840"/>
      <w:r>
        <w:rPr>
          <w:rFonts w:hint="eastAsia"/>
        </w:rPr>
        <w:t>请求报文</w:t>
      </w:r>
      <w:bookmarkEnd w:id="2947"/>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948" w:name="_Toc508982841"/>
      <w:r>
        <w:rPr>
          <w:rFonts w:hint="eastAsia"/>
        </w:rPr>
        <w:t>响应报文</w:t>
      </w:r>
      <w:bookmarkEnd w:id="2948"/>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lastRenderedPageBreak/>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r>
              <w:rPr>
                <w:rFonts w:ascii="微软雅黑" w:eastAsia="微软雅黑" w:hAnsi="微软雅黑" w:hint="eastAsia"/>
                <w:color w:val="000000"/>
                <w:sz w:val="18"/>
                <w:szCs w:val="18"/>
              </w:rPr>
              <w:t>ar</w:t>
            </w:r>
            <w:r>
              <w:rPr>
                <w:rFonts w:ascii="微软雅黑" w:eastAsia="微软雅黑" w:hAnsi="微软雅黑"/>
                <w:color w:val="000000"/>
                <w:sz w:val="18"/>
                <w:szCs w:val="18"/>
              </w:rPr>
              <w:t>kPrice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市场价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advisePrice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建议售价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costPrice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进货价格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积分价格</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钡</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bottomPayPan</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最低支付积分</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钡   默认 0 用于积分和现金混合支付时使用</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1-纯积分支付;2-积分现金混合支付</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ind w:left="2"/>
      </w:pPr>
    </w:p>
    <w:p w:rsidR="0099371D" w:rsidRDefault="002A4916">
      <w:pPr>
        <w:pStyle w:val="2"/>
      </w:pPr>
      <w:bookmarkStart w:id="2949" w:name="_Toc508982842"/>
      <w:r>
        <w:rPr>
          <w:rFonts w:hint="eastAsia"/>
        </w:rPr>
        <w:t>电子券销售信息接口</w:t>
      </w:r>
      <w:bookmarkEnd w:id="2949"/>
    </w:p>
    <w:p w:rsidR="0099371D" w:rsidRDefault="002A4916">
      <w:pPr>
        <w:pStyle w:val="30"/>
      </w:pPr>
      <w:bookmarkStart w:id="2950" w:name="_Toc508982843"/>
      <w:r>
        <w:rPr>
          <w:rFonts w:hint="eastAsia"/>
        </w:rPr>
        <w:t>接口名称：product/coupon/couponOn</w:t>
      </w:r>
      <w:r>
        <w:t>Sell</w:t>
      </w:r>
      <w:r>
        <w:rPr>
          <w:rFonts w:hint="eastAsia"/>
        </w:rPr>
        <w:t>.</w:t>
      </w:r>
      <w:r>
        <w:t>do</w:t>
      </w:r>
      <w:bookmarkEnd w:id="2950"/>
    </w:p>
    <w:p w:rsidR="0099371D" w:rsidRDefault="002A4916">
      <w:pPr>
        <w:pStyle w:val="30"/>
      </w:pPr>
      <w:bookmarkStart w:id="2951" w:name="_Toc508982844"/>
      <w:r>
        <w:rPr>
          <w:rFonts w:hint="eastAsia"/>
        </w:rPr>
        <w:t>请求报文</w:t>
      </w:r>
      <w:bookmarkEnd w:id="2951"/>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952" w:name="_Toc508982845"/>
      <w:r>
        <w:rPr>
          <w:rFonts w:hint="eastAsia"/>
        </w:rPr>
        <w:t>响应报文</w:t>
      </w:r>
      <w:bookmarkEnd w:id="2952"/>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stockNum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库存数量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stockWarnNum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库存预警点</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isReturn</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是否允许退货</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 1是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onSellDate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上架时间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该字段是给自动跑批用的，不是真正的上架时间</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offSellDate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下架时间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该字段是给自动跑批用的，不是真正的下架时间</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99371D">
            <w:pPr>
              <w:jc w:val="center"/>
              <w:rPr>
                <w:rFonts w:ascii="微软雅黑" w:eastAsia="微软雅黑" w:hAnsi="微软雅黑"/>
                <w:color w:val="000000"/>
                <w:sz w:val="18"/>
                <w:szCs w:val="18"/>
              </w:rPr>
            </w:pP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maxReward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最高奖励</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rewardType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奖励类型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1-按比例分配;2-固定奖励</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isReward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是否给奖</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0-否;1-是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953" w:name="_Toc508982846"/>
      <w:r>
        <w:rPr>
          <w:rFonts w:hint="eastAsia"/>
        </w:rPr>
        <w:t>电子券详情接口（包括销售、价格、sku）</w:t>
      </w:r>
      <w:bookmarkEnd w:id="2953"/>
    </w:p>
    <w:p w:rsidR="0099371D" w:rsidRDefault="002A4916">
      <w:pPr>
        <w:pStyle w:val="30"/>
      </w:pPr>
      <w:bookmarkStart w:id="2954" w:name="_Toc508982847"/>
      <w:r>
        <w:rPr>
          <w:rFonts w:hint="eastAsia"/>
        </w:rPr>
        <w:t>接口名称：product/coupon/couponD</w:t>
      </w:r>
      <w:r>
        <w:t>etail</w:t>
      </w:r>
      <w:r>
        <w:rPr>
          <w:rFonts w:hint="eastAsia"/>
        </w:rPr>
        <w:t>.</w:t>
      </w:r>
      <w:r>
        <w:t>do</w:t>
      </w:r>
      <w:bookmarkEnd w:id="2954"/>
    </w:p>
    <w:p w:rsidR="0099371D" w:rsidRDefault="002A4916">
      <w:pPr>
        <w:pStyle w:val="30"/>
      </w:pPr>
      <w:bookmarkStart w:id="2955" w:name="_Toc508982848"/>
      <w:r>
        <w:rPr>
          <w:rFonts w:hint="eastAsia"/>
        </w:rPr>
        <w:t>请求报文</w:t>
      </w:r>
      <w:bookmarkEnd w:id="2955"/>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843"/>
        <w:gridCol w:w="1096"/>
        <w:gridCol w:w="1030"/>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84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0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3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shd w:val="clear" w:color="auto" w:fill="auto"/>
            <w:vAlign w:val="center"/>
          </w:tcPr>
          <w:p w:rsidR="0099371D" w:rsidRDefault="0099371D">
            <w:pPr>
              <w:jc w:val="center"/>
              <w:rPr>
                <w:rStyle w:val="shorttext"/>
              </w:rPr>
            </w:pPr>
          </w:p>
        </w:tc>
        <w:tc>
          <w:tcPr>
            <w:tcW w:w="1843"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0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956" w:name="_Toc508982849"/>
      <w:r>
        <w:rPr>
          <w:rFonts w:hint="eastAsia"/>
        </w:rPr>
        <w:t>响应报文</w:t>
      </w:r>
      <w:bookmarkEnd w:id="2956"/>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796"/>
        <w:gridCol w:w="1059"/>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7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0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7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0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7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0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7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0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Pr>
              <w:t>body.</w:t>
            </w:r>
            <w:r>
              <w:rPr>
                <w:rStyle w:val="shorttext"/>
                <w:rFonts w:hint="eastAsia"/>
              </w:rPr>
              <w:t>couponInfo</w:t>
            </w:r>
          </w:p>
        </w:tc>
        <w:tc>
          <w:tcPr>
            <w:tcW w:w="17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Name</w:t>
            </w:r>
          </w:p>
        </w:tc>
        <w:tc>
          <w:tcPr>
            <w:tcW w:w="10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Style w:val="shorttext"/>
              </w:rPr>
            </w:pPr>
          </w:p>
        </w:tc>
        <w:tc>
          <w:tcPr>
            <w:tcW w:w="17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couponCode</w:t>
            </w:r>
          </w:p>
        </w:tc>
        <w:tc>
          <w:tcPr>
            <w:tcW w:w="10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Style w:val="shorttext"/>
              </w:rPr>
            </w:pPr>
          </w:p>
        </w:tc>
        <w:tc>
          <w:tcPr>
            <w:tcW w:w="17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otherCouponCode</w:t>
            </w:r>
          </w:p>
        </w:tc>
        <w:tc>
          <w:tcPr>
            <w:tcW w:w="10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站外电子券编号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Style w:val="shorttext"/>
              </w:rPr>
            </w:pPr>
          </w:p>
        </w:tc>
        <w:tc>
          <w:tcPr>
            <w:tcW w:w="17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0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电子券状</w:t>
            </w:r>
            <w:r>
              <w:rPr>
                <w:rFonts w:ascii="微软雅黑" w:eastAsia="微软雅黑" w:hAnsi="微软雅黑" w:hint="eastAsia"/>
                <w:color w:val="000000"/>
                <w:sz w:val="18"/>
                <w:szCs w:val="18"/>
              </w:rPr>
              <w:lastRenderedPageBreak/>
              <w:t>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w:t>
            </w:r>
            <w:r>
              <w:rPr>
                <w:rFonts w:ascii="微软雅黑" w:eastAsia="微软雅黑" w:hAnsi="微软雅黑" w:hint="eastAsia"/>
                <w:color w:val="000000"/>
                <w:sz w:val="18"/>
                <w:szCs w:val="18"/>
              </w:rPr>
              <w:lastRenderedPageBreak/>
              <w:t>架 4:已删除（逻辑删除）5</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 xml:space="preserve">审核未通过 </w:t>
            </w:r>
            <w:r>
              <w:rPr>
                <w:rFonts w:ascii="微软雅黑" w:eastAsia="微软雅黑" w:hAnsi="微软雅黑"/>
                <w:color w:val="000000"/>
                <w:sz w:val="18"/>
                <w:szCs w:val="18"/>
              </w:rPr>
              <w:t xml:space="preserve">6 </w:t>
            </w:r>
            <w:r>
              <w:rPr>
                <w:rFonts w:ascii="微软雅黑" w:eastAsia="微软雅黑" w:hAnsi="微软雅黑" w:hint="eastAsia"/>
                <w:color w:val="000000"/>
                <w:sz w:val="18"/>
                <w:szCs w:val="18"/>
              </w:rPr>
              <w:t>从未上架 7</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售完待上架</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merchantName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giantClass</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一级类别</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mediumClass</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二级类别</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tinyClass</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三级分类</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w:t>
            </w:r>
            <w:r>
              <w:rPr>
                <w:rFonts w:ascii="微软雅黑" w:eastAsia="微软雅黑" w:hAnsi="微软雅黑"/>
                <w:color w:val="000000"/>
                <w:sz w:val="18"/>
                <w:szCs w:val="18"/>
              </w:rPr>
              <w:t>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shortName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电子券简称</w:t>
            </w:r>
          </w:p>
        </w:tc>
        <w:tc>
          <w:tcPr>
            <w:tcW w:w="10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couponPic</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电子券图片</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多张以逗号分隔</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w:t>
            </w:r>
            <w:r>
              <w:rPr>
                <w:rFonts w:ascii="微软雅黑" w:eastAsia="微软雅黑" w:hAnsi="微软雅黑" w:hint="eastAsia"/>
                <w:color w:val="000000"/>
                <w:sz w:val="18"/>
                <w:szCs w:val="18"/>
              </w:rPr>
              <w:t>rand</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generateType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券生成方式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1文件导入 2自动生成 3优方券码库</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faceValue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couponDescribe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具体描述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advertiseShortMessage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简洁广告语</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advertiseMessage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广告语</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r>
              <w:rPr>
                <w:rFonts w:ascii="微软雅黑" w:eastAsia="微软雅黑" w:hAnsi="微软雅黑"/>
                <w:color w:val="000000"/>
                <w:sz w:val="18"/>
                <w:szCs w:val="18"/>
              </w:rPr>
              <w:t>5</w:t>
            </w:r>
            <w:r>
              <w:rPr>
                <w:rFonts w:ascii="微软雅黑" w:eastAsia="微软雅黑" w:hAnsi="微软雅黑" w:hint="eastAsia"/>
                <w:color w:val="000000"/>
                <w:sz w:val="18"/>
                <w:szCs w:val="18"/>
              </w:rPr>
              <w:t>~</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keyword</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059" w:type="dxa"/>
          </w:tcPr>
          <w:p w:rsidR="0099371D" w:rsidRDefault="002A4916">
            <w:pPr>
              <w:ind w:firstLineChars="100" w:firstLine="180"/>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priority</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优先级</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默认0 越大越优先</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approveMessage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couponLabel</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电子券标签</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w:t>
            </w:r>
            <w:r>
              <w:rPr>
                <w:rFonts w:ascii="微软雅黑" w:eastAsia="微软雅黑" w:hAnsi="微软雅黑"/>
                <w:color w:val="000000"/>
                <w:sz w:val="18"/>
                <w:szCs w:val="18"/>
              </w:rPr>
              <w:t>File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适用门店文件</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channel</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渠道来源ID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display</w:t>
            </w:r>
          </w:p>
        </w:tc>
        <w:tc>
          <w:tcPr>
            <w:tcW w:w="10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5</w:t>
            </w:r>
            <w:r>
              <w:rPr>
                <w:rFonts w:ascii="微软雅黑" w:eastAsia="微软雅黑" w:hAnsi="微软雅黑"/>
                <w:color w:val="FF0000"/>
                <w:sz w:val="18"/>
                <w:szCs w:val="18"/>
              </w:rPr>
              <w:t>1</w:t>
            </w:r>
            <w:r>
              <w:rPr>
                <w:rFonts w:ascii="微软雅黑" w:eastAsia="微软雅黑" w:hAnsi="微软雅黑" w:hint="eastAsia"/>
                <w:color w:val="FF0000"/>
                <w:sz w:val="18"/>
                <w:szCs w:val="18"/>
              </w:rPr>
              <w:t>points平台是否显示</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2</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0不显示 </w:t>
            </w:r>
            <w:r>
              <w:rPr>
                <w:rFonts w:ascii="微软雅黑" w:eastAsia="微软雅黑" w:hAnsi="微软雅黑"/>
                <w:color w:val="FF0000"/>
                <w:sz w:val="18"/>
                <w:szCs w:val="18"/>
              </w:rPr>
              <w:t>1</w:t>
            </w:r>
            <w:r>
              <w:rPr>
                <w:rFonts w:ascii="微软雅黑" w:eastAsia="微软雅黑" w:hAnsi="微软雅黑" w:hint="eastAsia"/>
                <w:color w:val="FF0000"/>
                <w:sz w:val="18"/>
                <w:szCs w:val="18"/>
              </w:rPr>
              <w:t>显示</w:t>
            </w:r>
          </w:p>
        </w:tc>
      </w:tr>
      <w:tr w:rsidR="0099371D">
        <w:trPr>
          <w:trHeight w:val="417"/>
        </w:trPr>
        <w:tc>
          <w:tcPr>
            <w:tcW w:w="1607" w:type="dxa"/>
            <w:vMerge w:val="restart"/>
            <w:shd w:val="clear" w:color="auto" w:fill="auto"/>
            <w:vAlign w:val="center"/>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body.coupon</w:t>
            </w:r>
            <w:r>
              <w:rPr>
                <w:rFonts w:ascii="微软雅黑" w:eastAsia="微软雅黑" w:hAnsi="微软雅黑" w:hint="eastAsia"/>
                <w:color w:val="000000"/>
                <w:sz w:val="18"/>
                <w:szCs w:val="18"/>
              </w:rPr>
              <w:t>Pri</w:t>
            </w:r>
            <w:r>
              <w:rPr>
                <w:rFonts w:ascii="微软雅黑" w:eastAsia="微软雅黑" w:hAnsi="微软雅黑" w:hint="eastAsia"/>
                <w:color w:val="000000"/>
                <w:sz w:val="18"/>
                <w:szCs w:val="18"/>
              </w:rPr>
              <w:lastRenderedPageBreak/>
              <w:t>ce</w:t>
            </w: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lastRenderedPageBreak/>
              <w:t>m</w:t>
            </w:r>
            <w:r>
              <w:rPr>
                <w:rFonts w:ascii="微软雅黑" w:eastAsia="微软雅黑" w:hAnsi="微软雅黑" w:hint="eastAsia"/>
                <w:color w:val="000000"/>
                <w:sz w:val="18"/>
                <w:szCs w:val="18"/>
              </w:rPr>
              <w:t>ar</w:t>
            </w:r>
            <w:r>
              <w:rPr>
                <w:rFonts w:ascii="微软雅黑" w:eastAsia="微软雅黑" w:hAnsi="微软雅黑"/>
                <w:color w:val="000000"/>
                <w:sz w:val="18"/>
                <w:szCs w:val="18"/>
              </w:rPr>
              <w:t>kPrice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市场价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advisePrice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建议售价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costPrice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进货价格</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积分价格</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钡</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bottomPayPan</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最低支付积分</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钡   默认 0 用于积分和现金混合支付时使用</w:t>
            </w:r>
          </w:p>
        </w:tc>
      </w:tr>
      <w:tr w:rsidR="0099371D">
        <w:trPr>
          <w:trHeight w:val="417"/>
        </w:trPr>
        <w:tc>
          <w:tcPr>
            <w:tcW w:w="1607" w:type="dxa"/>
            <w:vMerge/>
            <w:shd w:val="clear" w:color="auto" w:fill="auto"/>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payType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1-纯积分支付;2-积分现金混合支付</w:t>
            </w:r>
          </w:p>
        </w:tc>
      </w:tr>
      <w:tr w:rsidR="0099371D">
        <w:trPr>
          <w:trHeight w:val="417"/>
        </w:trPr>
        <w:tc>
          <w:tcPr>
            <w:tcW w:w="1607" w:type="dxa"/>
            <w:vMerge w:val="restart"/>
            <w:shd w:val="clear" w:color="auto" w:fill="auto"/>
            <w:vAlign w:val="center"/>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body.couponOnSell</w:t>
            </w: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stockNum</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库存数量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stockWarnNum</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库存预警点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isReturn</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是否允许退货</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 1是</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onSellDate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上架时间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该字段是给自动跑批用的，不是真正的上架时间</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offSellDate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下架时间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该字段是给自动跑批用的，不是真正的下架时间</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99371D">
            <w:pPr>
              <w:jc w:val="center"/>
              <w:rPr>
                <w:rFonts w:ascii="微软雅黑" w:eastAsia="微软雅黑" w:hAnsi="微软雅黑"/>
                <w:color w:val="000000"/>
                <w:sz w:val="18"/>
                <w:szCs w:val="18"/>
              </w:rPr>
            </w:pP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maxReward</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最高奖励</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rewardType</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奖励类型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1-按比例分配;2-固定奖励</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isReward</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是否给奖</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0-否;1-是</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vAlign w:val="center"/>
          </w:tcPr>
          <w:p w:rsidR="0099371D" w:rsidRDefault="0099371D">
            <w:pPr>
              <w:jc w:val="center"/>
              <w:rPr>
                <w:rFonts w:ascii="微软雅黑" w:eastAsia="微软雅黑" w:hAnsi="微软雅黑"/>
                <w:color w:val="000000"/>
                <w:sz w:val="18"/>
                <w:szCs w:val="18"/>
              </w:rPr>
            </w:pPr>
          </w:p>
          <w:p w:rsidR="0099371D" w:rsidRDefault="0099371D">
            <w:pPr>
              <w:jc w:val="center"/>
              <w:rPr>
                <w:rFonts w:ascii="微软雅黑" w:eastAsia="微软雅黑" w:hAnsi="微软雅黑"/>
                <w:color w:val="000000"/>
                <w:sz w:val="18"/>
                <w:szCs w:val="18"/>
              </w:rPr>
            </w:pPr>
          </w:p>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w:t>
            </w:r>
            <w:r>
              <w:rPr>
                <w:rFonts w:ascii="微软雅黑" w:eastAsia="微软雅黑" w:hAnsi="微软雅黑" w:hint="eastAsia"/>
                <w:color w:val="000000"/>
                <w:sz w:val="18"/>
                <w:szCs w:val="18"/>
              </w:rPr>
              <w:t>ody.</w:t>
            </w:r>
            <w:r>
              <w:rPr>
                <w:rFonts w:ascii="微软雅黑" w:eastAsia="微软雅黑" w:hAnsi="微软雅黑"/>
                <w:color w:val="000000"/>
                <w:sz w:val="18"/>
                <w:szCs w:val="18"/>
              </w:rPr>
              <w:t>couponPro</w:t>
            </w: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ouponProPic</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电子券属性图片</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ouponPro1</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电子券SKU属性1</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如颜色、尺寸</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ouponProVal1</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电子券SKU属性值1</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如红色、185</w:t>
            </w: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ouponPro2</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电子券SKU属性2</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ouponProVal2</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电子券SKU属性值2</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ouponPro3</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电子券SKU属性3</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ouponProVal3</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电子券SKU属性值3</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ouponPro4</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w:t>
            </w:r>
            <w:r>
              <w:rPr>
                <w:rFonts w:ascii="微软雅黑" w:eastAsia="微软雅黑" w:hAnsi="微软雅黑"/>
                <w:color w:val="000000"/>
                <w:sz w:val="18"/>
                <w:szCs w:val="18"/>
              </w:rPr>
              <w:t>4</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ouponProVal4</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电子券SKU属性值</w:t>
            </w:r>
            <w:r>
              <w:rPr>
                <w:rFonts w:ascii="微软雅黑" w:eastAsia="微软雅黑" w:hAnsi="微软雅黑"/>
                <w:color w:val="000000"/>
                <w:sz w:val="18"/>
                <w:szCs w:val="18"/>
              </w:rPr>
              <w:t>4</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ouponPro5</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w:t>
            </w:r>
            <w:r>
              <w:rPr>
                <w:rFonts w:ascii="微软雅黑" w:eastAsia="微软雅黑" w:hAnsi="微软雅黑"/>
                <w:color w:val="000000"/>
                <w:sz w:val="18"/>
                <w:szCs w:val="18"/>
              </w:rPr>
              <w:t>5</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Fonts w:ascii="微软雅黑" w:eastAsia="微软雅黑" w:hAnsi="微软雅黑"/>
                <w:color w:val="000000"/>
                <w:sz w:val="18"/>
                <w:szCs w:val="18"/>
              </w:rPr>
            </w:pPr>
          </w:p>
        </w:tc>
        <w:tc>
          <w:tcPr>
            <w:tcW w:w="17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ouponProVal5</w:t>
            </w:r>
          </w:p>
        </w:tc>
        <w:tc>
          <w:tcPr>
            <w:tcW w:w="10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电子券SKU属性值</w:t>
            </w:r>
            <w:r>
              <w:rPr>
                <w:rFonts w:ascii="微软雅黑" w:eastAsia="微软雅黑" w:hAnsi="微软雅黑"/>
                <w:color w:val="000000"/>
                <w:sz w:val="18"/>
                <w:szCs w:val="18"/>
              </w:rPr>
              <w:t>5</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957" w:name="_Toc508982850"/>
      <w:r>
        <w:rPr>
          <w:rFonts w:hint="eastAsia"/>
        </w:rPr>
        <w:t>电子券基本信息新增或更新接口</w:t>
      </w:r>
      <w:bookmarkEnd w:id="2957"/>
    </w:p>
    <w:p w:rsidR="0099371D" w:rsidRDefault="002A4916">
      <w:pPr>
        <w:pStyle w:val="30"/>
      </w:pPr>
      <w:bookmarkStart w:id="2958" w:name="_Toc508982851"/>
      <w:r>
        <w:rPr>
          <w:rFonts w:hint="eastAsia"/>
        </w:rPr>
        <w:t>接口名称：product/coupon/couponInfo</w:t>
      </w:r>
      <w:r>
        <w:t>InsertOrUpdate</w:t>
      </w:r>
      <w:r>
        <w:rPr>
          <w:rFonts w:hint="eastAsia"/>
        </w:rPr>
        <w:t>.</w:t>
      </w:r>
      <w:r>
        <w:t>do</w:t>
      </w:r>
      <w:bookmarkEnd w:id="2958"/>
    </w:p>
    <w:p w:rsidR="0099371D" w:rsidRDefault="002A4916">
      <w:pPr>
        <w:pStyle w:val="30"/>
      </w:pPr>
      <w:bookmarkStart w:id="2959" w:name="_Toc508982852"/>
      <w:r>
        <w:rPr>
          <w:rFonts w:hint="eastAsia"/>
        </w:rPr>
        <w:t>请求报文</w:t>
      </w:r>
      <w:bookmarkEnd w:id="2959"/>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有值为更新，无值为新增</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电子券名称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电子券编号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电子券状态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4:已删除（逻辑删除）5</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 xml:space="preserve">审核未通过 </w:t>
            </w:r>
            <w:r>
              <w:rPr>
                <w:rFonts w:ascii="微软雅黑" w:eastAsia="微软雅黑" w:hAnsi="微软雅黑"/>
                <w:color w:val="000000"/>
                <w:sz w:val="18"/>
                <w:szCs w:val="18"/>
              </w:rPr>
              <w:t xml:space="preserve">6 </w:t>
            </w:r>
            <w:r>
              <w:rPr>
                <w:rFonts w:ascii="微软雅黑" w:eastAsia="微软雅黑" w:hAnsi="微软雅黑" w:hint="eastAsia"/>
                <w:color w:val="000000"/>
                <w:sz w:val="18"/>
                <w:szCs w:val="18"/>
              </w:rPr>
              <w:t>从未上架 7</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售完待上架</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otherCouponCode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站外电子券编号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giantClass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一级类别</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mediumClass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二级类别</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tinyClass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三级分类</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w:t>
            </w:r>
            <w:r>
              <w:rPr>
                <w:rFonts w:ascii="微软雅黑" w:eastAsia="微软雅黑" w:hAnsi="微软雅黑"/>
                <w:color w:val="000000"/>
                <w:sz w:val="18"/>
                <w:szCs w:val="18"/>
              </w:rPr>
              <w:t>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shortName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电子券简称</w:t>
            </w:r>
          </w:p>
        </w:tc>
        <w:tc>
          <w:tcPr>
            <w:tcW w:w="113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couponPic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电子券图片</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多张以逗号分隔</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w:t>
            </w:r>
            <w:r>
              <w:rPr>
                <w:rFonts w:ascii="微软雅黑" w:eastAsia="微软雅黑" w:hAnsi="微软雅黑" w:hint="eastAsia"/>
                <w:color w:val="000000"/>
                <w:sz w:val="18"/>
                <w:szCs w:val="18"/>
              </w:rPr>
              <w:t>rand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generateType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券生成方式</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1文件导入 2自动生成 3优方券码库</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faceValue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couponDescribe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具体描述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advertiseShortMessage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简洁广告语</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advertiseMessage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广告语</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r>
              <w:rPr>
                <w:rFonts w:ascii="微软雅黑" w:eastAsia="微软雅黑" w:hAnsi="微软雅黑"/>
                <w:color w:val="000000"/>
                <w:sz w:val="18"/>
                <w:szCs w:val="18"/>
              </w:rPr>
              <w:t>5</w:t>
            </w:r>
            <w:r>
              <w:rPr>
                <w:rFonts w:ascii="微软雅黑" w:eastAsia="微软雅黑" w:hAnsi="微软雅黑" w:hint="eastAsia"/>
                <w:color w:val="000000"/>
                <w:sz w:val="18"/>
                <w:szCs w:val="18"/>
              </w:rPr>
              <w: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keyword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shd w:val="clear" w:color="auto" w:fill="auto"/>
          </w:tcPr>
          <w:p w:rsidR="0099371D" w:rsidRDefault="002A4916">
            <w:pPr>
              <w:ind w:firstLineChars="100" w:firstLine="180"/>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priority</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优先级</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默认0 越大越优先</w:t>
            </w: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approveMessage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couponLabel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电子券标签</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w:t>
            </w:r>
            <w:r>
              <w:rPr>
                <w:rFonts w:ascii="微软雅黑" w:eastAsia="微软雅黑" w:hAnsi="微软雅黑"/>
                <w:color w:val="000000"/>
                <w:sz w:val="18"/>
                <w:szCs w:val="18"/>
              </w:rPr>
              <w:t>File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适用门店文件</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channel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渠道来源ID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display</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5</w:t>
            </w:r>
            <w:r>
              <w:rPr>
                <w:rFonts w:ascii="微软雅黑" w:eastAsia="微软雅黑" w:hAnsi="微软雅黑"/>
                <w:color w:val="FF0000"/>
                <w:sz w:val="18"/>
                <w:szCs w:val="18"/>
              </w:rPr>
              <w:t>1</w:t>
            </w:r>
            <w:r>
              <w:rPr>
                <w:rFonts w:ascii="微软雅黑" w:eastAsia="微软雅黑" w:hAnsi="微软雅黑" w:hint="eastAsia"/>
                <w:color w:val="FF0000"/>
                <w:sz w:val="18"/>
                <w:szCs w:val="18"/>
              </w:rPr>
              <w:t>points平台是否显示</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85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2</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0不显示 </w:t>
            </w:r>
            <w:r>
              <w:rPr>
                <w:rFonts w:ascii="微软雅黑" w:eastAsia="微软雅黑" w:hAnsi="微软雅黑"/>
                <w:color w:val="FF0000"/>
                <w:sz w:val="18"/>
                <w:szCs w:val="18"/>
              </w:rPr>
              <w:t>1</w:t>
            </w:r>
            <w:r>
              <w:rPr>
                <w:rFonts w:ascii="微软雅黑" w:eastAsia="微软雅黑" w:hAnsi="微软雅黑" w:hint="eastAsia"/>
                <w:color w:val="FF0000"/>
                <w:sz w:val="18"/>
                <w:szCs w:val="18"/>
              </w:rPr>
              <w:t>显示</w:t>
            </w:r>
          </w:p>
        </w:tc>
      </w:tr>
    </w:tbl>
    <w:p w:rsidR="0099371D" w:rsidRDefault="0099371D"/>
    <w:p w:rsidR="0099371D" w:rsidRDefault="002A4916">
      <w:pPr>
        <w:pStyle w:val="30"/>
      </w:pPr>
      <w:bookmarkStart w:id="2960" w:name="_Toc508982853"/>
      <w:r>
        <w:rPr>
          <w:rFonts w:hint="eastAsia"/>
        </w:rPr>
        <w:t>响应报文</w:t>
      </w:r>
      <w:bookmarkEnd w:id="2960"/>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 xml:space="preserve"> </w:t>
            </w:r>
            <w:r>
              <w:rPr>
                <w:rFonts w:ascii="微软雅黑" w:eastAsia="微软雅黑" w:hAnsi="微软雅黑" w:hint="eastAsia"/>
                <w:color w:val="000000"/>
                <w:sz w:val="18"/>
                <w:szCs w:val="18"/>
              </w:rPr>
              <w:t>新增或</w:t>
            </w:r>
            <w:r>
              <w:rPr>
                <w:rFonts w:ascii="微软雅黑" w:eastAsia="微软雅黑" w:hAnsi="微软雅黑" w:hint="eastAsia"/>
                <w:sz w:val="18"/>
                <w:szCs w:val="18"/>
              </w:rPr>
              <w:t>更新成功；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 新增或更新失败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961" w:name="_Toc508982854"/>
      <w:r>
        <w:rPr>
          <w:rFonts w:hint="eastAsia"/>
        </w:rPr>
        <w:lastRenderedPageBreak/>
        <w:t>电子券价格信息新增或更新接口</w:t>
      </w:r>
      <w:bookmarkEnd w:id="2961"/>
    </w:p>
    <w:p w:rsidR="0099371D" w:rsidRDefault="002A4916">
      <w:pPr>
        <w:pStyle w:val="30"/>
      </w:pPr>
      <w:bookmarkStart w:id="2962" w:name="_Toc508982855"/>
      <w:r>
        <w:rPr>
          <w:rFonts w:hint="eastAsia"/>
        </w:rPr>
        <w:t>接口名称：product/coupon/couponP</w:t>
      </w:r>
      <w:r>
        <w:t>riceInsertOrUpdate</w:t>
      </w:r>
      <w:r>
        <w:rPr>
          <w:rFonts w:hint="eastAsia"/>
        </w:rPr>
        <w:t>.</w:t>
      </w:r>
      <w:r>
        <w:t>do</w:t>
      </w:r>
      <w:bookmarkEnd w:id="2962"/>
    </w:p>
    <w:p w:rsidR="0099371D" w:rsidRDefault="002A4916">
      <w:pPr>
        <w:pStyle w:val="30"/>
      </w:pPr>
      <w:bookmarkStart w:id="2963" w:name="_Toc508982856"/>
      <w:r>
        <w:rPr>
          <w:rFonts w:hint="eastAsia"/>
        </w:rPr>
        <w:t>请求报文</w:t>
      </w:r>
      <w:bookmarkEnd w:id="2963"/>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operation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操作</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1新增  2更新</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r>
              <w:rPr>
                <w:rFonts w:ascii="微软雅黑" w:eastAsia="微软雅黑" w:hAnsi="微软雅黑" w:hint="eastAsia"/>
                <w:color w:val="000000"/>
                <w:sz w:val="18"/>
                <w:szCs w:val="18"/>
              </w:rPr>
              <w:t>ar</w:t>
            </w:r>
            <w:r>
              <w:rPr>
                <w:rFonts w:ascii="微软雅黑" w:eastAsia="微软雅黑" w:hAnsi="微软雅黑"/>
                <w:color w:val="000000"/>
                <w:sz w:val="18"/>
                <w:szCs w:val="18"/>
              </w:rPr>
              <w:t>kPrice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市场价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advisePrice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建议售价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costPrice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进货价格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积分价格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钡</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bottomPayPan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最低支付积分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钡   默认 0 用于积分和现金混合支付时使用</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1-纯积分支付;2-积分现金混合支付</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964" w:name="_Toc508982857"/>
      <w:r>
        <w:rPr>
          <w:rFonts w:hint="eastAsia"/>
        </w:rPr>
        <w:t>响应报文</w:t>
      </w:r>
      <w:bookmarkEnd w:id="2964"/>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 xml:space="preserve"> </w:t>
            </w:r>
            <w:r>
              <w:rPr>
                <w:rFonts w:ascii="微软雅黑" w:eastAsia="微软雅黑" w:hAnsi="微软雅黑" w:hint="eastAsia"/>
                <w:color w:val="000000"/>
                <w:sz w:val="18"/>
                <w:szCs w:val="18"/>
              </w:rPr>
              <w:t>新增或</w:t>
            </w:r>
            <w:r>
              <w:rPr>
                <w:rFonts w:ascii="微软雅黑" w:eastAsia="微软雅黑" w:hAnsi="微软雅黑" w:hint="eastAsia"/>
                <w:sz w:val="18"/>
                <w:szCs w:val="18"/>
              </w:rPr>
              <w:t>更新成功；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 新增或更新失败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2965" w:name="_Toc508982858"/>
      <w:r>
        <w:rPr>
          <w:rFonts w:hint="eastAsia"/>
        </w:rPr>
        <w:lastRenderedPageBreak/>
        <w:t>电子券销售信息新增或更新接口</w:t>
      </w:r>
      <w:bookmarkEnd w:id="2965"/>
    </w:p>
    <w:p w:rsidR="0099371D" w:rsidRDefault="002A4916">
      <w:pPr>
        <w:pStyle w:val="30"/>
      </w:pPr>
      <w:bookmarkStart w:id="2966" w:name="_Toc508982859"/>
      <w:r>
        <w:rPr>
          <w:rFonts w:hint="eastAsia"/>
        </w:rPr>
        <w:t>接口名称：product/coupon/couponOnSell</w:t>
      </w:r>
      <w:r>
        <w:t>InsertOrUpdate</w:t>
      </w:r>
      <w:r>
        <w:rPr>
          <w:rFonts w:hint="eastAsia"/>
        </w:rPr>
        <w:t>.</w:t>
      </w:r>
      <w:r>
        <w:t>do</w:t>
      </w:r>
      <w:bookmarkEnd w:id="2966"/>
    </w:p>
    <w:p w:rsidR="0099371D" w:rsidRDefault="002A4916">
      <w:pPr>
        <w:pStyle w:val="30"/>
      </w:pPr>
      <w:bookmarkStart w:id="2967" w:name="_Toc508982860"/>
      <w:r>
        <w:rPr>
          <w:rFonts w:hint="eastAsia"/>
        </w:rPr>
        <w:t>请求报文</w:t>
      </w:r>
      <w:bookmarkEnd w:id="2967"/>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operation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操作</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1新增  2更新</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stockNum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库存数量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stockWarnNum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库存预警点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isReturn</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是否允许退货</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 1是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onSellDate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上架时间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该字段是给自动跑批用的，不是真正的上架时间</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offSellDate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下架时间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该字段是给自动跑批用的，不是真正的下架时间</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99371D">
            <w:pPr>
              <w:jc w:val="center"/>
              <w:rPr>
                <w:rFonts w:ascii="微软雅黑" w:eastAsia="微软雅黑" w:hAnsi="微软雅黑"/>
                <w:color w:val="000000"/>
                <w:sz w:val="18"/>
                <w:szCs w:val="18"/>
              </w:rPr>
            </w:pP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maxReward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最高奖励</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rewardType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奖励类型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1-按比例分配;2-固定奖励</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isReward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是否给奖</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0-否;1-是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968" w:name="_Toc508982861"/>
      <w:r>
        <w:rPr>
          <w:rFonts w:hint="eastAsia"/>
        </w:rPr>
        <w:t>响应报文</w:t>
      </w:r>
      <w:bookmarkEnd w:id="2968"/>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 xml:space="preserve"> </w:t>
            </w:r>
            <w:r>
              <w:rPr>
                <w:rFonts w:ascii="微软雅黑" w:eastAsia="微软雅黑" w:hAnsi="微软雅黑" w:hint="eastAsia"/>
                <w:color w:val="000000"/>
                <w:sz w:val="18"/>
                <w:szCs w:val="18"/>
              </w:rPr>
              <w:t>新增或</w:t>
            </w:r>
            <w:r>
              <w:rPr>
                <w:rFonts w:ascii="微软雅黑" w:eastAsia="微软雅黑" w:hAnsi="微软雅黑" w:hint="eastAsia"/>
                <w:sz w:val="18"/>
                <w:szCs w:val="18"/>
              </w:rPr>
              <w:t>更新成功；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 新增或更新失败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99371D"/>
    <w:p w:rsidR="0099371D" w:rsidRDefault="002A4916">
      <w:pPr>
        <w:pStyle w:val="2"/>
      </w:pPr>
      <w:bookmarkStart w:id="2969" w:name="_Toc508982862"/>
      <w:r>
        <w:rPr>
          <w:rFonts w:hint="eastAsia"/>
        </w:rPr>
        <w:lastRenderedPageBreak/>
        <w:t>电子券删除接口</w:t>
      </w:r>
      <w:bookmarkEnd w:id="2969"/>
    </w:p>
    <w:p w:rsidR="0099371D" w:rsidRDefault="002A4916">
      <w:pPr>
        <w:pStyle w:val="30"/>
      </w:pPr>
      <w:bookmarkStart w:id="2970" w:name="_Toc508982863"/>
      <w:r>
        <w:rPr>
          <w:rFonts w:hint="eastAsia"/>
        </w:rPr>
        <w:t>接口名称：product/coupon/couponInfoDel.</w:t>
      </w:r>
      <w:r>
        <w:t>do</w:t>
      </w:r>
      <w:bookmarkEnd w:id="2970"/>
    </w:p>
    <w:p w:rsidR="0099371D" w:rsidRDefault="002A4916">
      <w:pPr>
        <w:pStyle w:val="30"/>
      </w:pPr>
      <w:bookmarkStart w:id="2971" w:name="_Toc508982864"/>
      <w:r>
        <w:rPr>
          <w:rFonts w:hint="eastAsia"/>
        </w:rPr>
        <w:t>请求报文</w:t>
      </w:r>
      <w:bookmarkEnd w:id="2971"/>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972" w:name="_Toc508982865"/>
      <w:r>
        <w:rPr>
          <w:rFonts w:hint="eastAsia"/>
        </w:rPr>
        <w:t>响应报文</w:t>
      </w:r>
      <w:bookmarkEnd w:id="2972"/>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2973" w:name="_Toc508982866"/>
      <w:r>
        <w:rPr>
          <w:rFonts w:hint="eastAsia"/>
        </w:rPr>
        <w:t>电子券券码新增接口(返回失败的列表)</w:t>
      </w:r>
      <w:bookmarkEnd w:id="2973"/>
    </w:p>
    <w:p w:rsidR="0099371D" w:rsidRDefault="002A4916">
      <w:pPr>
        <w:pStyle w:val="30"/>
      </w:pPr>
      <w:bookmarkStart w:id="2974" w:name="_Toc508982867"/>
      <w:r>
        <w:rPr>
          <w:rFonts w:hint="eastAsia"/>
        </w:rPr>
        <w:t>接口名称：product/coupon/couponCode</w:t>
      </w:r>
      <w:r>
        <w:t>Insert</w:t>
      </w:r>
      <w:r>
        <w:rPr>
          <w:rFonts w:hint="eastAsia"/>
        </w:rPr>
        <w:t>.</w:t>
      </w:r>
      <w:r>
        <w:t>do</w:t>
      </w:r>
      <w:bookmarkEnd w:id="2974"/>
    </w:p>
    <w:p w:rsidR="0099371D" w:rsidRDefault="002A4916">
      <w:pPr>
        <w:pStyle w:val="30"/>
      </w:pPr>
      <w:bookmarkStart w:id="2975" w:name="_Toc508982868"/>
      <w:r>
        <w:rPr>
          <w:rFonts w:hint="eastAsia"/>
        </w:rPr>
        <w:t>请求报文</w:t>
      </w:r>
      <w:bookmarkEnd w:id="2975"/>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w:t>
            </w: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电子券券码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couponPasswd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电子券密码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useState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1无效 2有效 3已领取</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validateStart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有效期开始时期</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validateEnd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有效期结束时间</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976" w:name="_Toc508982869"/>
      <w:r>
        <w:rPr>
          <w:rFonts w:hint="eastAsia"/>
        </w:rPr>
        <w:t>响应报文</w:t>
      </w:r>
      <w:bookmarkEnd w:id="2976"/>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Pr>
              <w:t>b</w:t>
            </w:r>
            <w:r>
              <w:rPr>
                <w:rStyle w:val="shorttext"/>
                <w:rFonts w:hint="eastAsia"/>
              </w:rPr>
              <w:t>ody</w:t>
            </w:r>
            <w:r>
              <w:rPr>
                <w:rStyle w:val="shorttext"/>
              </w:rPr>
              <w:t>[]</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电子券券码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couponPasswd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电子券密码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validateStart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有效期开始时期</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validateEnd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有效期结束时间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977" w:name="_Toc508982870"/>
      <w:r>
        <w:rPr>
          <w:rFonts w:hint="eastAsia"/>
        </w:rPr>
        <w:t>电子券券码列表接口</w:t>
      </w:r>
      <w:bookmarkEnd w:id="2977"/>
    </w:p>
    <w:p w:rsidR="0099371D" w:rsidRDefault="002A4916">
      <w:pPr>
        <w:pStyle w:val="30"/>
      </w:pPr>
      <w:bookmarkStart w:id="2978" w:name="_Toc508982871"/>
      <w:r>
        <w:rPr>
          <w:rFonts w:hint="eastAsia"/>
        </w:rPr>
        <w:t>接口名称：product/coupon/couponCodeList.</w:t>
      </w:r>
      <w:r>
        <w:t>do</w:t>
      </w:r>
      <w:bookmarkEnd w:id="2978"/>
    </w:p>
    <w:p w:rsidR="0099371D" w:rsidRDefault="002A4916">
      <w:pPr>
        <w:pStyle w:val="30"/>
      </w:pPr>
      <w:bookmarkStart w:id="2979" w:name="_Toc508982872"/>
      <w:r>
        <w:rPr>
          <w:rFonts w:hint="eastAsia"/>
        </w:rPr>
        <w:t>请求报文</w:t>
      </w:r>
      <w:bookmarkEnd w:id="2979"/>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电子券券码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couponPasswd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电子券密码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useState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1无效 2有效 3已领取</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validateStartStart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有效期开始时期下限</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validateStartEnd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有效期开始时期上限</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validateEnd</w:t>
            </w:r>
            <w:r>
              <w:rPr>
                <w:rFonts w:ascii="微软雅黑" w:eastAsia="微软雅黑" w:hAnsi="微软雅黑"/>
                <w:color w:val="000000"/>
                <w:sz w:val="18"/>
                <w:szCs w:val="18"/>
              </w:rPr>
              <w:t>Start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有效期结束时间下限</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validateEndEn</w:t>
            </w:r>
            <w:r>
              <w:rPr>
                <w:rFonts w:ascii="微软雅黑" w:eastAsia="微软雅黑" w:hAnsi="微软雅黑" w:hint="eastAsia"/>
                <w:color w:val="000000"/>
                <w:sz w:val="18"/>
                <w:szCs w:val="18"/>
              </w:rPr>
              <w:lastRenderedPageBreak/>
              <w:t>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有效期结束</w:t>
            </w:r>
            <w:r>
              <w:rPr>
                <w:rFonts w:ascii="微软雅黑" w:eastAsia="微软雅黑" w:hAnsi="微软雅黑" w:hint="eastAsia"/>
                <w:color w:val="000000"/>
                <w:sz w:val="18"/>
                <w:szCs w:val="18"/>
              </w:rPr>
              <w:lastRenderedPageBreak/>
              <w:t>时间上限</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lastRenderedPageBreak/>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w:t>
            </w:r>
            <w:r>
              <w:rPr>
                <w:rFonts w:ascii="微软雅黑" w:eastAsia="微软雅黑" w:hAnsi="微软雅黑" w:hint="eastAsia"/>
                <w:color w:val="000000"/>
                <w:sz w:val="18"/>
                <w:szCs w:val="18"/>
              </w:rPr>
              <w:t>DateStart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创建开始时间</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w:t>
            </w:r>
            <w:r>
              <w:rPr>
                <w:rFonts w:ascii="微软雅黑" w:eastAsia="微软雅黑" w:hAnsi="微软雅黑" w:hint="eastAsia"/>
                <w:color w:val="000000"/>
                <w:sz w:val="18"/>
                <w:szCs w:val="18"/>
              </w:rPr>
              <w:t>DateEnd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创建结束时间</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980" w:name="_Toc508982873"/>
      <w:r>
        <w:rPr>
          <w:rFonts w:hint="eastAsia"/>
        </w:rPr>
        <w:t>响应报文</w:t>
      </w:r>
      <w:bookmarkEnd w:id="2980"/>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shd w:val="clear" w:color="auto" w:fill="auto"/>
            <w:vAlign w:val="center"/>
          </w:tcPr>
          <w:p w:rsidR="0099371D" w:rsidRDefault="002A4916">
            <w:pPr>
              <w:jc w:val="center"/>
              <w:rPr>
                <w:rStyle w:val="shorttext"/>
              </w:rPr>
            </w:pPr>
            <w:r>
              <w:rPr>
                <w:rStyle w:val="shorttext"/>
                <w:rFonts w:hint="eastAsia"/>
              </w:rPr>
              <w:t>body</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Pr>
              <w:t>b</w:t>
            </w:r>
            <w:r>
              <w:rPr>
                <w:rStyle w:val="shorttext"/>
                <w:rFonts w:hint="eastAsia"/>
              </w:rPr>
              <w:t>ody</w:t>
            </w:r>
            <w:r>
              <w:rPr>
                <w:rStyle w:val="shorttext"/>
              </w:rPr>
              <w:t>.</w:t>
            </w:r>
            <w:r>
              <w:rPr>
                <w:rFonts w:hint="eastAsia"/>
              </w:rPr>
              <w:t xml:space="preserve"> couponCodeList</w:t>
            </w:r>
            <w:r>
              <w:rPr>
                <w:rStyle w:val="shorttext"/>
              </w:rPr>
              <w:t xml:space="preserve"> []</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电子券券码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couponPasswd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电子券密码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useState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1无效 2有效 3已领取</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validateStart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有效期开始时期</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validateEnd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有效期结束时间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981" w:name="_Toc508982874"/>
      <w:r>
        <w:rPr>
          <w:rFonts w:hint="eastAsia"/>
        </w:rPr>
        <w:t>电子券券码删除接口</w:t>
      </w:r>
      <w:bookmarkEnd w:id="2981"/>
    </w:p>
    <w:p w:rsidR="0099371D" w:rsidRDefault="002A4916">
      <w:pPr>
        <w:pStyle w:val="30"/>
      </w:pPr>
      <w:bookmarkStart w:id="2982" w:name="_Toc508982875"/>
      <w:r>
        <w:rPr>
          <w:rFonts w:hint="eastAsia"/>
        </w:rPr>
        <w:t>接口名称：product/coupon/couponCode</w:t>
      </w:r>
      <w:r>
        <w:t>Del</w:t>
      </w:r>
      <w:r>
        <w:rPr>
          <w:rFonts w:hint="eastAsia"/>
        </w:rPr>
        <w:t>.</w:t>
      </w:r>
      <w:r>
        <w:t>do</w:t>
      </w:r>
      <w:bookmarkEnd w:id="2982"/>
    </w:p>
    <w:p w:rsidR="0099371D" w:rsidRDefault="002A4916">
      <w:pPr>
        <w:pStyle w:val="30"/>
      </w:pPr>
      <w:bookmarkStart w:id="2983" w:name="_Toc508982876"/>
      <w:r>
        <w:rPr>
          <w:rFonts w:hint="eastAsia"/>
        </w:rPr>
        <w:t>请求报文</w:t>
      </w:r>
      <w:bookmarkEnd w:id="2983"/>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984" w:name="_Toc508982877"/>
      <w:r>
        <w:rPr>
          <w:rFonts w:hint="eastAsia"/>
        </w:rPr>
        <w:t>响应报文</w:t>
      </w:r>
      <w:bookmarkEnd w:id="2984"/>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2985" w:name="_Toc508982878"/>
      <w:r>
        <w:rPr>
          <w:rFonts w:hint="eastAsia"/>
        </w:rPr>
        <w:t>电子券门店信息新增接口</w:t>
      </w:r>
      <w:bookmarkEnd w:id="2985"/>
    </w:p>
    <w:p w:rsidR="0099371D" w:rsidRDefault="002A4916">
      <w:pPr>
        <w:pStyle w:val="30"/>
      </w:pPr>
      <w:bookmarkStart w:id="2986" w:name="_Toc508982879"/>
      <w:r>
        <w:rPr>
          <w:rFonts w:hint="eastAsia"/>
        </w:rPr>
        <w:t>接口名称：product/coupon/coupon</w:t>
      </w:r>
      <w:r>
        <w:t>StoreInsert</w:t>
      </w:r>
      <w:r>
        <w:rPr>
          <w:rFonts w:hint="eastAsia"/>
        </w:rPr>
        <w:t>.</w:t>
      </w:r>
      <w:r>
        <w:t>do</w:t>
      </w:r>
      <w:bookmarkEnd w:id="2986"/>
    </w:p>
    <w:p w:rsidR="0099371D" w:rsidRDefault="002A4916">
      <w:pPr>
        <w:pStyle w:val="30"/>
      </w:pPr>
      <w:bookmarkStart w:id="2987" w:name="_Toc508982880"/>
      <w:r>
        <w:rPr>
          <w:rFonts w:hint="eastAsia"/>
        </w:rPr>
        <w:t>请求报文</w:t>
      </w:r>
      <w:bookmarkEnd w:id="2987"/>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w:t>
            </w: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省份</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city</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area</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区域</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storeShortName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门店简称</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storeAddress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门店地址</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storePhone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门店电话</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988" w:name="_Toc508982881"/>
      <w:r>
        <w:rPr>
          <w:rFonts w:hint="eastAsia"/>
        </w:rPr>
        <w:t>响应报文</w:t>
      </w:r>
      <w:bookmarkEnd w:id="2988"/>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Style w:val="shorttext"/>
                <w:rFonts w:hint="eastAsia"/>
              </w:rPr>
              <w:t>body</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成功插入条数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2989" w:name="_Toc508982882"/>
      <w:r>
        <w:rPr>
          <w:rFonts w:hint="eastAsia"/>
        </w:rPr>
        <w:t>电子券门店列表接口</w:t>
      </w:r>
      <w:bookmarkEnd w:id="2989"/>
    </w:p>
    <w:p w:rsidR="0099371D" w:rsidRDefault="002A4916">
      <w:pPr>
        <w:pStyle w:val="30"/>
      </w:pPr>
      <w:bookmarkStart w:id="2990" w:name="_Toc508982883"/>
      <w:r>
        <w:rPr>
          <w:rFonts w:hint="eastAsia"/>
        </w:rPr>
        <w:t>接口名称：product/coupon/couponS</w:t>
      </w:r>
      <w:r>
        <w:t>tore</w:t>
      </w:r>
      <w:r>
        <w:rPr>
          <w:rFonts w:hint="eastAsia"/>
        </w:rPr>
        <w:t>List.</w:t>
      </w:r>
      <w:r>
        <w:t>do</w:t>
      </w:r>
      <w:bookmarkEnd w:id="2990"/>
    </w:p>
    <w:p w:rsidR="0099371D" w:rsidRDefault="002A4916">
      <w:pPr>
        <w:pStyle w:val="30"/>
      </w:pPr>
      <w:bookmarkStart w:id="2991" w:name="_Toc508982884"/>
      <w:r>
        <w:rPr>
          <w:rFonts w:hint="eastAsia"/>
        </w:rPr>
        <w:t>请求报文</w:t>
      </w:r>
      <w:bookmarkEnd w:id="2991"/>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ity</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w:t>
            </w:r>
            <w:r>
              <w:rPr>
                <w:rFonts w:ascii="微软雅黑" w:eastAsia="微软雅黑" w:hAnsi="微软雅黑" w:hint="eastAsia"/>
                <w:color w:val="000000"/>
                <w:sz w:val="18"/>
                <w:szCs w:val="18"/>
              </w:rPr>
              <w:t>rea</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所属区域</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2992" w:name="_Toc508982885"/>
      <w:r>
        <w:rPr>
          <w:rFonts w:hint="eastAsia"/>
        </w:rPr>
        <w:t>响应报文</w:t>
      </w:r>
      <w:bookmarkEnd w:id="2992"/>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shd w:val="clear" w:color="auto" w:fill="auto"/>
            <w:vAlign w:val="center"/>
          </w:tcPr>
          <w:p w:rsidR="0099371D" w:rsidRDefault="002A4916">
            <w:pPr>
              <w:jc w:val="center"/>
              <w:rPr>
                <w:rStyle w:val="shorttext"/>
              </w:rPr>
            </w:pPr>
            <w:r>
              <w:rPr>
                <w:rStyle w:val="shorttext"/>
                <w:rFonts w:hint="eastAsia"/>
              </w:rPr>
              <w:t>body</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Pr>
              <w:t>b</w:t>
            </w:r>
            <w:r>
              <w:rPr>
                <w:rStyle w:val="shorttext"/>
                <w:rFonts w:hint="eastAsia"/>
              </w:rPr>
              <w:t>ody</w:t>
            </w:r>
            <w:r>
              <w:rPr>
                <w:rStyle w:val="shorttext"/>
              </w:rPr>
              <w:t>.</w:t>
            </w:r>
            <w:r>
              <w:rPr>
                <w:rFonts w:hint="eastAsia"/>
              </w:rPr>
              <w:t xml:space="preserve"> couponStoreList</w:t>
            </w:r>
            <w:r>
              <w:rPr>
                <w:rStyle w:val="shorttext"/>
              </w:rPr>
              <w:t xml:space="preserve"> []</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province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省份</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city</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area</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区域</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storeShortName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门店简称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storeAddress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门店地址</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storePhone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门店电话</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2"/>
      </w:pPr>
      <w:bookmarkStart w:id="2993" w:name="_Toc508982886"/>
      <w:r>
        <w:rPr>
          <w:rFonts w:hint="eastAsia"/>
        </w:rPr>
        <w:t>按已有产品查询品牌信息列表接口</w:t>
      </w:r>
      <w:bookmarkEnd w:id="2993"/>
    </w:p>
    <w:p w:rsidR="0099371D" w:rsidRDefault="002A4916">
      <w:pPr>
        <w:pStyle w:val="30"/>
      </w:pPr>
      <w:bookmarkStart w:id="2994" w:name="_Toc508982887"/>
      <w:r>
        <w:rPr>
          <w:rFonts w:hint="eastAsia"/>
        </w:rPr>
        <w:t>接口名称：brand</w:t>
      </w:r>
      <w:r>
        <w:t>/</w:t>
      </w:r>
      <w:r>
        <w:rPr>
          <w:rFonts w:hint="eastAsia"/>
        </w:rPr>
        <w:t>brand</w:t>
      </w:r>
      <w:r>
        <w:t>Manage</w:t>
      </w:r>
      <w:r>
        <w:rPr>
          <w:rFonts w:hint="eastAsia"/>
        </w:rPr>
        <w:t>/brand</w:t>
      </w:r>
      <w:r>
        <w:t>Info</w:t>
      </w:r>
      <w:r>
        <w:rPr>
          <w:rFonts w:hint="eastAsia"/>
        </w:rPr>
        <w:t>ListBy</w:t>
      </w:r>
      <w:r>
        <w:t>Product</w:t>
      </w:r>
      <w:r>
        <w:rPr>
          <w:rFonts w:hint="eastAsia"/>
        </w:rPr>
        <w:t>.</w:t>
      </w:r>
      <w:r>
        <w:t>do</w:t>
      </w:r>
      <w:bookmarkEnd w:id="2994"/>
    </w:p>
    <w:p w:rsidR="0099371D" w:rsidRDefault="002A4916">
      <w:pPr>
        <w:pStyle w:val="30"/>
      </w:pPr>
      <w:bookmarkStart w:id="2995" w:name="_Toc508982888"/>
      <w:r>
        <w:rPr>
          <w:rFonts w:hint="eastAsia"/>
        </w:rPr>
        <w:t>请求报文</w:t>
      </w:r>
      <w:bookmarkEnd w:id="2995"/>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w:t>
            </w:r>
            <w:r>
              <w:rPr>
                <w:rFonts w:ascii="微软雅黑" w:eastAsia="微软雅黑" w:hAnsi="微软雅黑"/>
                <w:color w:val="000000"/>
                <w:sz w:val="18"/>
                <w:szCs w:val="18"/>
              </w:rPr>
              <w:t>iantClass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一级类别ID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产品类型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1实物商品 2电子券</w:t>
            </w:r>
          </w:p>
        </w:tc>
      </w:tr>
    </w:tbl>
    <w:p w:rsidR="0099371D" w:rsidRDefault="0099371D"/>
    <w:p w:rsidR="0099371D" w:rsidRDefault="002A4916">
      <w:pPr>
        <w:pStyle w:val="30"/>
      </w:pPr>
      <w:bookmarkStart w:id="2996" w:name="_Toc508982889"/>
      <w:r>
        <w:rPr>
          <w:rFonts w:hint="eastAsia"/>
        </w:rPr>
        <w:t>响应报文</w:t>
      </w:r>
      <w:bookmarkEnd w:id="299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vAlign w:val="center"/>
          </w:tcPr>
          <w:p w:rsidR="0099371D" w:rsidRDefault="002A4916">
            <w:pPr>
              <w:jc w:val="center"/>
              <w:rPr>
                <w:rStyle w:val="shorttext"/>
              </w:rPr>
            </w:pPr>
            <w:r>
              <w:t>body.</w:t>
            </w:r>
            <w:r>
              <w:rPr>
                <w:rFonts w:hint="eastAsia"/>
              </w:rPr>
              <w:t>brand</w:t>
            </w:r>
            <w:r>
              <w:t>Info</w:t>
            </w:r>
            <w:r>
              <w:rPr>
                <w:rFonts w:hint="eastAsia"/>
              </w:rPr>
              <w:t>List</w:t>
            </w:r>
            <w:r>
              <w:rPr>
                <w:rStyle w:val="shorttext"/>
                <w:rFonts w:hint="eastAsia"/>
              </w:rPr>
              <w:t xml:space="preserve"> []</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brandOrder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显示顺序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默认越大越优先显示</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brandPic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品牌logo</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2997" w:author="temp" w:date="2016-02-17T17:27:00Z"/>
        </w:rPr>
      </w:pPr>
      <w:bookmarkStart w:id="2998" w:name="_Toc508982890"/>
      <w:r>
        <w:rPr>
          <w:rFonts w:hint="eastAsia"/>
        </w:rPr>
        <w:t>彩票历史信息列表</w:t>
      </w:r>
      <w:ins w:id="2999" w:author="temp" w:date="2016-02-17T17:27:00Z">
        <w:r>
          <w:rPr>
            <w:rFonts w:hint="eastAsia"/>
          </w:rPr>
          <w:t>接口</w:t>
        </w:r>
        <w:bookmarkEnd w:id="2998"/>
      </w:ins>
    </w:p>
    <w:p w:rsidR="0099371D" w:rsidRDefault="002A4916">
      <w:pPr>
        <w:pStyle w:val="30"/>
        <w:rPr>
          <w:ins w:id="3000" w:author="temp" w:date="2016-02-17T17:27:00Z"/>
        </w:rPr>
      </w:pPr>
      <w:bookmarkStart w:id="3001" w:name="_Toc508982891"/>
      <w:ins w:id="3002" w:author="temp" w:date="2016-02-17T17:27:00Z">
        <w:r>
          <w:rPr>
            <w:rFonts w:hint="eastAsia"/>
          </w:rPr>
          <w:t>接口名称：</w:t>
        </w:r>
      </w:ins>
      <w:r>
        <w:t>product/virtual/</w:t>
      </w:r>
      <w:r>
        <w:rPr>
          <w:rFonts w:hint="eastAsia"/>
        </w:rPr>
        <w:t>lottery</w:t>
      </w:r>
      <w:r>
        <w:t>HistoryInfoList</w:t>
      </w:r>
      <w:r>
        <w:rPr>
          <w:rFonts w:hint="eastAsia"/>
        </w:rPr>
        <w:t>.</w:t>
      </w:r>
      <w:r>
        <w:t>do</w:t>
      </w:r>
      <w:bookmarkEnd w:id="3001"/>
    </w:p>
    <w:p w:rsidR="0099371D" w:rsidRDefault="002A4916">
      <w:pPr>
        <w:pStyle w:val="30"/>
        <w:rPr>
          <w:ins w:id="3003" w:author="temp" w:date="2016-02-17T17:27:00Z"/>
        </w:rPr>
      </w:pPr>
      <w:bookmarkStart w:id="3004" w:name="_Toc508982892"/>
      <w:ins w:id="3005" w:author="temp" w:date="2016-02-17T17:27:00Z">
        <w:r>
          <w:rPr>
            <w:rFonts w:hint="eastAsia"/>
          </w:rPr>
          <w:t>请求报文</w:t>
        </w:r>
        <w:bookmarkEnd w:id="3004"/>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006" w:author="temp" w:date="2016-02-17T17:27:00Z"/>
        </w:trPr>
        <w:tc>
          <w:tcPr>
            <w:tcW w:w="851" w:type="dxa"/>
            <w:shd w:val="clear" w:color="auto" w:fill="E6E6E6"/>
          </w:tcPr>
          <w:p w:rsidR="0099371D" w:rsidRDefault="002A4916">
            <w:pPr>
              <w:jc w:val="center"/>
              <w:rPr>
                <w:ins w:id="3007" w:author="temp" w:date="2016-02-17T17:27:00Z"/>
                <w:rFonts w:ascii="微软雅黑" w:eastAsia="微软雅黑" w:hAnsi="微软雅黑"/>
                <w:color w:val="000000"/>
                <w:sz w:val="18"/>
                <w:szCs w:val="18"/>
              </w:rPr>
            </w:pPr>
            <w:ins w:id="3008"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009" w:author="temp" w:date="2016-02-17T17:27:00Z"/>
                <w:rFonts w:ascii="微软雅黑" w:eastAsia="微软雅黑" w:hAnsi="微软雅黑"/>
                <w:color w:val="000000"/>
                <w:sz w:val="18"/>
                <w:szCs w:val="18"/>
              </w:rPr>
            </w:pPr>
            <w:ins w:id="3010"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011" w:author="temp" w:date="2016-02-17T17:27:00Z"/>
                <w:rFonts w:ascii="微软雅黑" w:eastAsia="微软雅黑" w:hAnsi="微软雅黑"/>
                <w:color w:val="000000"/>
                <w:sz w:val="18"/>
                <w:szCs w:val="18"/>
              </w:rPr>
            </w:pPr>
            <w:ins w:id="3012"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013" w:author="temp" w:date="2016-02-17T17:27:00Z"/>
                <w:rFonts w:ascii="微软雅黑" w:eastAsia="微软雅黑" w:hAnsi="微软雅黑"/>
                <w:color w:val="000000"/>
                <w:sz w:val="18"/>
                <w:szCs w:val="18"/>
              </w:rPr>
            </w:pPr>
            <w:ins w:id="3014"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015" w:author="temp" w:date="2016-02-17T17:27:00Z"/>
                <w:rFonts w:ascii="微软雅黑" w:eastAsia="微软雅黑" w:hAnsi="微软雅黑"/>
                <w:color w:val="000000"/>
                <w:sz w:val="18"/>
                <w:szCs w:val="18"/>
              </w:rPr>
            </w:pPr>
            <w:ins w:id="3016"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017" w:author="temp" w:date="2016-02-17T17:27:00Z"/>
                <w:rFonts w:ascii="微软雅黑" w:eastAsia="微软雅黑" w:hAnsi="微软雅黑"/>
                <w:color w:val="000000"/>
                <w:sz w:val="18"/>
                <w:szCs w:val="18"/>
              </w:rPr>
            </w:pPr>
            <w:ins w:id="3018"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019" w:author="temp" w:date="2016-02-17T17:27:00Z"/>
                <w:rFonts w:ascii="微软雅黑" w:eastAsia="微软雅黑" w:hAnsi="微软雅黑"/>
                <w:color w:val="000000"/>
                <w:sz w:val="18"/>
                <w:szCs w:val="18"/>
              </w:rPr>
            </w:pPr>
            <w:ins w:id="3020" w:author="temp" w:date="2016-02-17T17:27:00Z">
              <w:r>
                <w:rPr>
                  <w:rFonts w:ascii="微软雅黑" w:eastAsia="微软雅黑" w:hAnsi="微软雅黑" w:hint="eastAsia"/>
                  <w:color w:val="000000"/>
                  <w:sz w:val="18"/>
                  <w:szCs w:val="18"/>
                </w:rPr>
                <w:t>备注</w:t>
              </w:r>
            </w:ins>
          </w:p>
        </w:tc>
      </w:tr>
      <w:tr w:rsidR="0099371D">
        <w:trPr>
          <w:trHeight w:val="417"/>
          <w:ins w:id="3021" w:author="temp" w:date="2016-02-17T17:27:00Z"/>
        </w:trPr>
        <w:tc>
          <w:tcPr>
            <w:tcW w:w="851" w:type="dxa"/>
            <w:vMerge w:val="restart"/>
            <w:shd w:val="clear" w:color="auto" w:fill="auto"/>
            <w:vAlign w:val="center"/>
          </w:tcPr>
          <w:p w:rsidR="0099371D" w:rsidRDefault="0099371D">
            <w:pPr>
              <w:jc w:val="center"/>
              <w:rPr>
                <w:ins w:id="3022"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3023" w:author="temp" w:date="2016-02-17T17:27:00Z"/>
        </w:trPr>
        <w:tc>
          <w:tcPr>
            <w:tcW w:w="851" w:type="dxa"/>
            <w:vMerge/>
            <w:shd w:val="clear" w:color="auto" w:fill="auto"/>
          </w:tcPr>
          <w:p w:rsidR="0099371D" w:rsidRDefault="0099371D">
            <w:pPr>
              <w:rPr>
                <w:ins w:id="3024"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3025" w:author="temp" w:date="2016-02-17T17:27:00Z"/>
        </w:trPr>
        <w:tc>
          <w:tcPr>
            <w:tcW w:w="851" w:type="dxa"/>
            <w:vMerge/>
          </w:tcPr>
          <w:p w:rsidR="0099371D" w:rsidRDefault="0099371D">
            <w:pPr>
              <w:rPr>
                <w:ins w:id="3026" w:author="temp" w:date="2016-02-17T17:27:00Z"/>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issue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期号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ins w:id="3027" w:author="temp" w:date="2016-02-17T17:27:00Z"/>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business</w:t>
            </w:r>
            <w:r>
              <w:rPr>
                <w:rFonts w:ascii="微软雅黑" w:eastAsia="微软雅黑" w:hAnsi="微软雅黑"/>
                <w:color w:val="000000"/>
                <w:sz w:val="18"/>
                <w:szCs w:val="18"/>
              </w:rPr>
              <w:t>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彩种</w:t>
            </w:r>
          </w:p>
        </w:tc>
        <w:tc>
          <w:tcPr>
            <w:tcW w:w="1029" w:type="dxa"/>
          </w:tcPr>
          <w:p w:rsidR="0099371D" w:rsidRDefault="002A4916">
            <w:pPr>
              <w:jc w:val="center"/>
              <w:rPr>
                <w:rFonts w:ascii="微软雅黑" w:eastAsia="微软雅黑" w:hAnsi="微软雅黑"/>
                <w:color w:val="000000"/>
                <w:sz w:val="18"/>
                <w:szCs w:val="18"/>
              </w:rPr>
            </w:pPr>
            <w:ins w:id="3028"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1,双色球 2七乐彩</w:t>
            </w:r>
          </w:p>
        </w:tc>
      </w:tr>
    </w:tbl>
    <w:p w:rsidR="0099371D" w:rsidRDefault="0099371D">
      <w:pPr>
        <w:rPr>
          <w:ins w:id="3029" w:author="temp" w:date="2016-02-17T17:27:00Z"/>
        </w:rPr>
      </w:pPr>
    </w:p>
    <w:p w:rsidR="0099371D" w:rsidRDefault="002A4916">
      <w:pPr>
        <w:pStyle w:val="30"/>
        <w:rPr>
          <w:ins w:id="3030" w:author="temp" w:date="2016-02-17T17:27:00Z"/>
        </w:rPr>
      </w:pPr>
      <w:bookmarkStart w:id="3031" w:name="_Toc508982893"/>
      <w:ins w:id="3032" w:author="temp" w:date="2016-02-17T17:27:00Z">
        <w:r>
          <w:rPr>
            <w:rFonts w:hint="eastAsia"/>
          </w:rPr>
          <w:t>响应报文</w:t>
        </w:r>
        <w:bookmarkEnd w:id="3031"/>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033" w:author="temp" w:date="2016-02-17T17:27:00Z"/>
        </w:trPr>
        <w:tc>
          <w:tcPr>
            <w:tcW w:w="851" w:type="dxa"/>
            <w:shd w:val="clear" w:color="auto" w:fill="E6E6E6"/>
          </w:tcPr>
          <w:p w:rsidR="0099371D" w:rsidRDefault="002A4916">
            <w:pPr>
              <w:jc w:val="center"/>
              <w:rPr>
                <w:ins w:id="3034" w:author="temp" w:date="2016-02-17T17:27:00Z"/>
                <w:rFonts w:ascii="微软雅黑" w:eastAsia="微软雅黑" w:hAnsi="微软雅黑"/>
                <w:color w:val="000000"/>
                <w:sz w:val="18"/>
                <w:szCs w:val="18"/>
              </w:rPr>
            </w:pPr>
            <w:ins w:id="3035"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036" w:author="temp" w:date="2016-02-17T17:27:00Z"/>
                <w:rFonts w:ascii="微软雅黑" w:eastAsia="微软雅黑" w:hAnsi="微软雅黑"/>
                <w:color w:val="000000"/>
                <w:sz w:val="18"/>
                <w:szCs w:val="18"/>
              </w:rPr>
            </w:pPr>
            <w:ins w:id="3037"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038" w:author="temp" w:date="2016-02-17T17:27:00Z"/>
                <w:rFonts w:ascii="微软雅黑" w:eastAsia="微软雅黑" w:hAnsi="微软雅黑"/>
                <w:color w:val="000000"/>
                <w:sz w:val="18"/>
                <w:szCs w:val="18"/>
              </w:rPr>
            </w:pPr>
            <w:ins w:id="3039"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040" w:author="temp" w:date="2016-02-17T17:27:00Z"/>
                <w:rFonts w:ascii="微软雅黑" w:eastAsia="微软雅黑" w:hAnsi="微软雅黑"/>
                <w:color w:val="000000"/>
                <w:sz w:val="18"/>
                <w:szCs w:val="18"/>
              </w:rPr>
            </w:pPr>
            <w:ins w:id="3041"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042" w:author="temp" w:date="2016-02-17T17:27:00Z"/>
                <w:rFonts w:ascii="微软雅黑" w:eastAsia="微软雅黑" w:hAnsi="微软雅黑"/>
                <w:color w:val="000000"/>
                <w:sz w:val="18"/>
                <w:szCs w:val="18"/>
              </w:rPr>
            </w:pPr>
            <w:ins w:id="3043"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044" w:author="temp" w:date="2016-02-17T17:27:00Z"/>
                <w:rFonts w:ascii="微软雅黑" w:eastAsia="微软雅黑" w:hAnsi="微软雅黑"/>
                <w:color w:val="000000"/>
                <w:sz w:val="18"/>
                <w:szCs w:val="18"/>
              </w:rPr>
            </w:pPr>
            <w:ins w:id="3045"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046" w:author="temp" w:date="2016-02-17T17:27:00Z"/>
                <w:rFonts w:ascii="微软雅黑" w:eastAsia="微软雅黑" w:hAnsi="微软雅黑"/>
                <w:color w:val="000000"/>
                <w:sz w:val="18"/>
                <w:szCs w:val="18"/>
              </w:rPr>
            </w:pPr>
            <w:ins w:id="3047"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3048" w:author="temp" w:date="2016-02-17T17:27:00Z"/>
        </w:trPr>
        <w:tc>
          <w:tcPr>
            <w:tcW w:w="851" w:type="dxa"/>
            <w:vMerge w:val="restart"/>
            <w:shd w:val="clear" w:color="auto" w:fill="auto"/>
            <w:vAlign w:val="center"/>
          </w:tcPr>
          <w:p w:rsidR="0099371D" w:rsidRDefault="002A4916">
            <w:pPr>
              <w:jc w:val="center"/>
              <w:rPr>
                <w:ins w:id="3049" w:author="temp" w:date="2016-02-17T17:27:00Z"/>
                <w:rStyle w:val="shorttext"/>
              </w:rPr>
            </w:pPr>
            <w:r>
              <w:t>body.</w:t>
            </w:r>
            <w:r>
              <w:rPr>
                <w:rFonts w:hint="eastAsia"/>
              </w:rPr>
              <w:t xml:space="preserve"> lottery</w:t>
            </w:r>
            <w:r>
              <w:t>HistoryInfoList []</w:t>
            </w:r>
          </w:p>
        </w:tc>
        <w:tc>
          <w:tcPr>
            <w:tcW w:w="1559" w:type="dxa"/>
            <w:shd w:val="clear" w:color="auto" w:fill="auto"/>
          </w:tcPr>
          <w:p w:rsidR="0099371D" w:rsidRDefault="002A4916">
            <w:pPr>
              <w:jc w:val="center"/>
              <w:rPr>
                <w:ins w:id="305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96" w:type="dxa"/>
            <w:shd w:val="clear" w:color="auto" w:fill="auto"/>
          </w:tcPr>
          <w:p w:rsidR="0099371D" w:rsidRDefault="002A4916">
            <w:pPr>
              <w:jc w:val="center"/>
              <w:rPr>
                <w:ins w:id="305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029" w:type="dxa"/>
            <w:shd w:val="clear" w:color="auto" w:fill="auto"/>
          </w:tcPr>
          <w:p w:rsidR="0099371D" w:rsidRDefault="002A4916">
            <w:pPr>
              <w:jc w:val="center"/>
              <w:rPr>
                <w:ins w:id="3052" w:author="temp" w:date="2016-02-14T11:10:00Z"/>
                <w:rFonts w:ascii="微软雅黑" w:eastAsia="微软雅黑" w:hAnsi="微软雅黑"/>
                <w:color w:val="000000"/>
                <w:sz w:val="18"/>
                <w:szCs w:val="18"/>
              </w:rPr>
            </w:pPr>
            <w:ins w:id="3053"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05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3055" w:author="temp" w:date="2016-02-14T11:10:00Z"/>
                <w:rFonts w:ascii="微软雅黑" w:eastAsia="微软雅黑" w:hAnsi="微软雅黑"/>
                <w:color w:val="000000"/>
                <w:sz w:val="18"/>
                <w:szCs w:val="18"/>
              </w:rPr>
            </w:pPr>
            <w:ins w:id="3056"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3057" w:author="temp" w:date="2016-02-14T11:10:00Z"/>
                <w:rFonts w:ascii="微软雅黑" w:eastAsia="微软雅黑" w:hAnsi="微软雅黑"/>
                <w:color w:val="000000"/>
                <w:sz w:val="18"/>
                <w:szCs w:val="18"/>
              </w:rPr>
            </w:pPr>
          </w:p>
        </w:tc>
      </w:tr>
      <w:tr w:rsidR="0099371D">
        <w:trPr>
          <w:trHeight w:val="417"/>
          <w:ins w:id="3058" w:author="temp" w:date="2016-02-17T17:27:00Z"/>
        </w:trPr>
        <w:tc>
          <w:tcPr>
            <w:tcW w:w="851" w:type="dxa"/>
            <w:vMerge/>
            <w:shd w:val="clear" w:color="auto" w:fill="auto"/>
          </w:tcPr>
          <w:p w:rsidR="0099371D" w:rsidRDefault="0099371D">
            <w:pPr>
              <w:jc w:val="center"/>
              <w:rPr>
                <w:ins w:id="3059"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issue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期号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3060" w:author="temp" w:date="2016-02-17T17:27:00Z"/>
                <w:rFonts w:ascii="微软雅黑" w:eastAsia="微软雅黑" w:hAnsi="微软雅黑"/>
                <w:color w:val="000000"/>
                <w:sz w:val="18"/>
                <w:szCs w:val="18"/>
              </w:rPr>
            </w:pPr>
          </w:p>
        </w:tc>
      </w:tr>
      <w:tr w:rsidR="0099371D">
        <w:trPr>
          <w:trHeight w:val="417"/>
          <w:ins w:id="3061" w:author="temp" w:date="2016-02-17T17:27:00Z"/>
        </w:trPr>
        <w:tc>
          <w:tcPr>
            <w:tcW w:w="851" w:type="dxa"/>
            <w:vMerge/>
            <w:shd w:val="clear" w:color="auto" w:fill="auto"/>
          </w:tcPr>
          <w:p w:rsidR="0099371D" w:rsidRDefault="0099371D">
            <w:pPr>
              <w:jc w:val="center"/>
              <w:rPr>
                <w:ins w:id="3062" w:author="temp" w:date="2016-02-17T17:27:00Z"/>
                <w:rStyle w:val="shorttext"/>
              </w:rPr>
            </w:pPr>
          </w:p>
        </w:tc>
        <w:tc>
          <w:tcPr>
            <w:tcW w:w="1559" w:type="dxa"/>
            <w:shd w:val="clear" w:color="auto" w:fill="auto"/>
          </w:tcPr>
          <w:p w:rsidR="0099371D" w:rsidRDefault="002A4916">
            <w:pPr>
              <w:jc w:val="center"/>
              <w:rPr>
                <w:ins w:id="306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week</w:t>
            </w:r>
          </w:p>
        </w:tc>
        <w:tc>
          <w:tcPr>
            <w:tcW w:w="1296" w:type="dxa"/>
            <w:shd w:val="clear" w:color="auto" w:fill="auto"/>
          </w:tcPr>
          <w:p w:rsidR="0099371D" w:rsidRDefault="002A4916">
            <w:pPr>
              <w:jc w:val="center"/>
              <w:rPr>
                <w:ins w:id="306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星期</w:t>
            </w:r>
          </w:p>
        </w:tc>
        <w:tc>
          <w:tcPr>
            <w:tcW w:w="1029" w:type="dxa"/>
            <w:shd w:val="clear" w:color="auto" w:fill="auto"/>
          </w:tcPr>
          <w:p w:rsidR="0099371D" w:rsidRDefault="002A4916">
            <w:pPr>
              <w:jc w:val="center"/>
              <w:rPr>
                <w:ins w:id="3065" w:author="temp" w:date="2016-02-14T11:10:00Z"/>
                <w:rFonts w:ascii="微软雅黑" w:eastAsia="微软雅黑" w:hAnsi="微软雅黑"/>
                <w:color w:val="000000"/>
                <w:sz w:val="18"/>
                <w:szCs w:val="18"/>
              </w:rPr>
            </w:pPr>
            <w:ins w:id="306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06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ins w:id="306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3069" w:author="temp" w:date="2016-02-14T11:10:00Z"/>
                <w:rFonts w:ascii="微软雅黑" w:eastAsia="微软雅黑" w:hAnsi="微软雅黑"/>
                <w:color w:val="000000"/>
                <w:sz w:val="18"/>
                <w:szCs w:val="18"/>
              </w:rPr>
            </w:pPr>
          </w:p>
        </w:tc>
      </w:tr>
      <w:tr w:rsidR="0099371D">
        <w:trPr>
          <w:trHeight w:val="417"/>
          <w:ins w:id="3070" w:author="temp" w:date="2016-02-17T17:27:00Z"/>
        </w:trPr>
        <w:tc>
          <w:tcPr>
            <w:tcW w:w="851" w:type="dxa"/>
            <w:vMerge/>
            <w:shd w:val="clear" w:color="auto" w:fill="auto"/>
          </w:tcPr>
          <w:p w:rsidR="0099371D" w:rsidRDefault="0099371D">
            <w:pPr>
              <w:jc w:val="center"/>
              <w:rPr>
                <w:ins w:id="3071" w:author="temp" w:date="2016-02-17T17:27:00Z"/>
                <w:rStyle w:val="shorttext"/>
              </w:rPr>
            </w:pPr>
          </w:p>
        </w:tc>
        <w:tc>
          <w:tcPr>
            <w:tcW w:w="1559" w:type="dxa"/>
            <w:shd w:val="clear" w:color="auto" w:fill="auto"/>
          </w:tcPr>
          <w:p w:rsidR="0099371D" w:rsidRDefault="002A4916">
            <w:pPr>
              <w:jc w:val="center"/>
              <w:rPr>
                <w:ins w:id="307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r</w:t>
            </w:r>
            <w:r>
              <w:rPr>
                <w:rFonts w:ascii="微软雅黑" w:eastAsia="微软雅黑" w:hAnsi="微软雅黑" w:hint="eastAsia"/>
                <w:color w:val="000000"/>
                <w:sz w:val="18"/>
                <w:szCs w:val="18"/>
              </w:rPr>
              <w:t>eward</w:t>
            </w:r>
            <w:r>
              <w:rPr>
                <w:rFonts w:ascii="微软雅黑" w:eastAsia="微软雅黑" w:hAnsi="微软雅黑"/>
                <w:color w:val="000000"/>
                <w:sz w:val="18"/>
                <w:szCs w:val="18"/>
              </w:rPr>
              <w:t>sPool</w:t>
            </w:r>
          </w:p>
        </w:tc>
        <w:tc>
          <w:tcPr>
            <w:tcW w:w="1296" w:type="dxa"/>
            <w:shd w:val="clear" w:color="auto" w:fill="auto"/>
          </w:tcPr>
          <w:p w:rsidR="0099371D" w:rsidRDefault="002A4916">
            <w:pPr>
              <w:jc w:val="center"/>
              <w:rPr>
                <w:ins w:id="307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奖池</w:t>
            </w:r>
          </w:p>
        </w:tc>
        <w:tc>
          <w:tcPr>
            <w:tcW w:w="1029" w:type="dxa"/>
            <w:shd w:val="clear" w:color="auto" w:fill="auto"/>
          </w:tcPr>
          <w:p w:rsidR="0099371D" w:rsidRDefault="002A4916">
            <w:pPr>
              <w:jc w:val="center"/>
              <w:rPr>
                <w:ins w:id="3074" w:author="temp" w:date="2016-02-14T11:10:00Z"/>
                <w:rFonts w:ascii="微软雅黑" w:eastAsia="微软雅黑" w:hAnsi="微软雅黑"/>
                <w:color w:val="000000"/>
                <w:sz w:val="18"/>
                <w:szCs w:val="18"/>
              </w:rPr>
            </w:pPr>
            <w:ins w:id="3075"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07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ins w:id="307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3078"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expirDate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开奖时间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redNo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红球号码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blueNo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蓝球号码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businessType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1,双色球 2七乐彩</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3079" w:author="temp" w:date="2016-02-17T17:27:00Z"/>
        </w:rPr>
      </w:pPr>
      <w:bookmarkStart w:id="3080" w:name="_Toc508982894"/>
      <w:r>
        <w:rPr>
          <w:rFonts w:hint="eastAsia"/>
        </w:rPr>
        <w:lastRenderedPageBreak/>
        <w:t>彩票历史新增或更新</w:t>
      </w:r>
      <w:ins w:id="3081" w:author="temp" w:date="2016-02-17T17:27:00Z">
        <w:r>
          <w:rPr>
            <w:rFonts w:hint="eastAsia"/>
          </w:rPr>
          <w:t>接口</w:t>
        </w:r>
        <w:bookmarkEnd w:id="3080"/>
      </w:ins>
    </w:p>
    <w:p w:rsidR="0099371D" w:rsidRDefault="002A4916">
      <w:pPr>
        <w:pStyle w:val="30"/>
        <w:rPr>
          <w:ins w:id="3082" w:author="temp" w:date="2016-02-17T17:27:00Z"/>
        </w:rPr>
      </w:pPr>
      <w:bookmarkStart w:id="3083" w:name="_Toc508982895"/>
      <w:ins w:id="3084" w:author="temp" w:date="2016-02-17T17:27:00Z">
        <w:r>
          <w:rPr>
            <w:rFonts w:hint="eastAsia"/>
          </w:rPr>
          <w:t>接口名称：</w:t>
        </w:r>
      </w:ins>
      <w:r>
        <w:t>product/virtual/</w:t>
      </w:r>
      <w:r>
        <w:rPr>
          <w:rFonts w:hint="eastAsia"/>
        </w:rPr>
        <w:t>lottery</w:t>
      </w:r>
      <w:r>
        <w:t>HistoryInfoInsertOrUpdate</w:t>
      </w:r>
      <w:r>
        <w:rPr>
          <w:rFonts w:hint="eastAsia"/>
        </w:rPr>
        <w:t>.</w:t>
      </w:r>
      <w:r>
        <w:t>do</w:t>
      </w:r>
      <w:bookmarkEnd w:id="3083"/>
    </w:p>
    <w:p w:rsidR="0099371D" w:rsidRDefault="002A4916">
      <w:pPr>
        <w:pStyle w:val="30"/>
        <w:rPr>
          <w:ins w:id="3085" w:author="temp" w:date="2016-02-17T17:27:00Z"/>
        </w:rPr>
      </w:pPr>
      <w:bookmarkStart w:id="3086" w:name="_Toc508982896"/>
      <w:ins w:id="3087" w:author="temp" w:date="2016-02-17T17:27:00Z">
        <w:r>
          <w:rPr>
            <w:rFonts w:hint="eastAsia"/>
          </w:rPr>
          <w:t>请求报文</w:t>
        </w:r>
        <w:bookmarkEnd w:id="3086"/>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088" w:author="temp" w:date="2016-02-17T17:27:00Z"/>
        </w:trPr>
        <w:tc>
          <w:tcPr>
            <w:tcW w:w="851" w:type="dxa"/>
            <w:shd w:val="clear" w:color="auto" w:fill="E6E6E6"/>
          </w:tcPr>
          <w:p w:rsidR="0099371D" w:rsidRDefault="002A4916">
            <w:pPr>
              <w:jc w:val="center"/>
              <w:rPr>
                <w:ins w:id="3089" w:author="temp" w:date="2016-02-17T17:27:00Z"/>
                <w:rFonts w:ascii="微软雅黑" w:eastAsia="微软雅黑" w:hAnsi="微软雅黑"/>
                <w:color w:val="000000"/>
                <w:sz w:val="18"/>
                <w:szCs w:val="18"/>
              </w:rPr>
            </w:pPr>
            <w:ins w:id="3090"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091" w:author="temp" w:date="2016-02-17T17:27:00Z"/>
                <w:rFonts w:ascii="微软雅黑" w:eastAsia="微软雅黑" w:hAnsi="微软雅黑"/>
                <w:color w:val="000000"/>
                <w:sz w:val="18"/>
                <w:szCs w:val="18"/>
              </w:rPr>
            </w:pPr>
            <w:ins w:id="3092"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093" w:author="temp" w:date="2016-02-17T17:27:00Z"/>
                <w:rFonts w:ascii="微软雅黑" w:eastAsia="微软雅黑" w:hAnsi="微软雅黑"/>
                <w:color w:val="000000"/>
                <w:sz w:val="18"/>
                <w:szCs w:val="18"/>
              </w:rPr>
            </w:pPr>
            <w:ins w:id="3094"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095" w:author="temp" w:date="2016-02-17T17:27:00Z"/>
                <w:rFonts w:ascii="微软雅黑" w:eastAsia="微软雅黑" w:hAnsi="微软雅黑"/>
                <w:color w:val="000000"/>
                <w:sz w:val="18"/>
                <w:szCs w:val="18"/>
              </w:rPr>
            </w:pPr>
            <w:ins w:id="3096"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097" w:author="temp" w:date="2016-02-17T17:27:00Z"/>
                <w:rFonts w:ascii="微软雅黑" w:eastAsia="微软雅黑" w:hAnsi="微软雅黑"/>
                <w:color w:val="000000"/>
                <w:sz w:val="18"/>
                <w:szCs w:val="18"/>
              </w:rPr>
            </w:pPr>
            <w:ins w:id="3098"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099" w:author="temp" w:date="2016-02-17T17:27:00Z"/>
                <w:rFonts w:ascii="微软雅黑" w:eastAsia="微软雅黑" w:hAnsi="微软雅黑"/>
                <w:color w:val="000000"/>
                <w:sz w:val="18"/>
                <w:szCs w:val="18"/>
              </w:rPr>
            </w:pPr>
            <w:ins w:id="3100"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101" w:author="temp" w:date="2016-02-17T17:27:00Z"/>
                <w:rFonts w:ascii="微软雅黑" w:eastAsia="微软雅黑" w:hAnsi="微软雅黑"/>
                <w:color w:val="000000"/>
                <w:sz w:val="18"/>
                <w:szCs w:val="18"/>
              </w:rPr>
            </w:pPr>
            <w:ins w:id="3102" w:author="temp" w:date="2016-02-17T17:27:00Z">
              <w:r>
                <w:rPr>
                  <w:rFonts w:ascii="微软雅黑" w:eastAsia="微软雅黑" w:hAnsi="微软雅黑" w:hint="eastAsia"/>
                  <w:color w:val="000000"/>
                  <w:sz w:val="18"/>
                  <w:szCs w:val="18"/>
                </w:rPr>
                <w:t>备注</w:t>
              </w:r>
            </w:ins>
          </w:p>
        </w:tc>
      </w:tr>
      <w:tr w:rsidR="0099371D">
        <w:trPr>
          <w:trHeight w:val="417"/>
          <w:ins w:id="3103" w:author="temp" w:date="2016-02-17T17:27:00Z"/>
        </w:trPr>
        <w:tc>
          <w:tcPr>
            <w:tcW w:w="851" w:type="dxa"/>
            <w:vMerge w:val="restart"/>
            <w:shd w:val="clear" w:color="auto" w:fill="auto"/>
            <w:vAlign w:val="center"/>
          </w:tcPr>
          <w:p w:rsidR="0099371D" w:rsidRDefault="0099371D">
            <w:pPr>
              <w:jc w:val="center"/>
              <w:rPr>
                <w:ins w:id="3104" w:author="temp" w:date="2016-02-17T17:27:00Z"/>
                <w:rStyle w:val="shorttext"/>
              </w:rPr>
            </w:pPr>
          </w:p>
        </w:tc>
        <w:tc>
          <w:tcPr>
            <w:tcW w:w="1559" w:type="dxa"/>
            <w:shd w:val="clear" w:color="auto" w:fill="auto"/>
          </w:tcPr>
          <w:p w:rsidR="0099371D" w:rsidRDefault="002A4916">
            <w:pPr>
              <w:jc w:val="center"/>
              <w:rPr>
                <w:ins w:id="310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96" w:type="dxa"/>
            <w:shd w:val="clear" w:color="auto" w:fill="auto"/>
          </w:tcPr>
          <w:p w:rsidR="0099371D" w:rsidRDefault="002A4916">
            <w:pPr>
              <w:jc w:val="center"/>
              <w:rPr>
                <w:ins w:id="310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029" w:type="dxa"/>
            <w:shd w:val="clear" w:color="auto" w:fill="auto"/>
          </w:tcPr>
          <w:p w:rsidR="0099371D" w:rsidRDefault="002A4916">
            <w:pPr>
              <w:jc w:val="center"/>
              <w:rPr>
                <w:ins w:id="3107" w:author="temp" w:date="2016-02-14T11:10:00Z"/>
                <w:rFonts w:ascii="微软雅黑" w:eastAsia="微软雅黑" w:hAnsi="微软雅黑"/>
                <w:color w:val="000000"/>
                <w:sz w:val="18"/>
                <w:szCs w:val="18"/>
              </w:rPr>
            </w:pPr>
            <w:ins w:id="3108"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10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3110" w:author="temp" w:date="2016-02-14T11:10:00Z"/>
                <w:rFonts w:ascii="微软雅黑" w:eastAsia="微软雅黑" w:hAnsi="微软雅黑"/>
                <w:color w:val="000000"/>
                <w:sz w:val="18"/>
                <w:szCs w:val="18"/>
              </w:rPr>
            </w:pPr>
            <w:ins w:id="3111"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3112" w:author="temp" w:date="2016-02-14T11:10:00Z"/>
                <w:rFonts w:ascii="微软雅黑" w:eastAsia="微软雅黑" w:hAnsi="微软雅黑"/>
                <w:color w:val="000000"/>
                <w:sz w:val="18"/>
                <w:szCs w:val="18"/>
              </w:rPr>
            </w:pPr>
          </w:p>
        </w:tc>
      </w:tr>
      <w:tr w:rsidR="0099371D">
        <w:trPr>
          <w:trHeight w:val="417"/>
          <w:ins w:id="3113" w:author="temp" w:date="2016-02-17T17:27:00Z"/>
        </w:trPr>
        <w:tc>
          <w:tcPr>
            <w:tcW w:w="851" w:type="dxa"/>
            <w:vMerge/>
            <w:shd w:val="clear" w:color="auto" w:fill="auto"/>
          </w:tcPr>
          <w:p w:rsidR="0099371D" w:rsidRDefault="0099371D">
            <w:pPr>
              <w:rPr>
                <w:ins w:id="3114"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issue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期号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3115" w:author="temp" w:date="2016-02-17T17:27:00Z"/>
                <w:rFonts w:ascii="微软雅黑" w:eastAsia="微软雅黑" w:hAnsi="微软雅黑"/>
                <w:color w:val="000000"/>
                <w:sz w:val="18"/>
                <w:szCs w:val="18"/>
              </w:rPr>
            </w:pPr>
          </w:p>
        </w:tc>
      </w:tr>
      <w:tr w:rsidR="0099371D">
        <w:trPr>
          <w:trHeight w:val="417"/>
          <w:ins w:id="3116" w:author="temp" w:date="2016-02-17T17:27:00Z"/>
        </w:trPr>
        <w:tc>
          <w:tcPr>
            <w:tcW w:w="851" w:type="dxa"/>
            <w:vMerge/>
          </w:tcPr>
          <w:p w:rsidR="0099371D" w:rsidRDefault="0099371D">
            <w:pPr>
              <w:rPr>
                <w:ins w:id="3117" w:author="temp" w:date="2016-02-17T17:27:00Z"/>
                <w:rFonts w:ascii="微软雅黑" w:eastAsia="微软雅黑" w:hAnsi="微软雅黑"/>
                <w:color w:val="000000"/>
                <w:sz w:val="18"/>
                <w:szCs w:val="18"/>
              </w:rPr>
            </w:pPr>
          </w:p>
        </w:tc>
        <w:tc>
          <w:tcPr>
            <w:tcW w:w="1559" w:type="dxa"/>
          </w:tcPr>
          <w:p w:rsidR="0099371D" w:rsidRDefault="002A4916">
            <w:pPr>
              <w:jc w:val="center"/>
              <w:rPr>
                <w:ins w:id="3118"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week</w:t>
            </w:r>
          </w:p>
        </w:tc>
        <w:tc>
          <w:tcPr>
            <w:tcW w:w="1296" w:type="dxa"/>
          </w:tcPr>
          <w:p w:rsidR="0099371D" w:rsidRDefault="002A4916">
            <w:pPr>
              <w:jc w:val="center"/>
              <w:rPr>
                <w:ins w:id="311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星期</w:t>
            </w:r>
          </w:p>
        </w:tc>
        <w:tc>
          <w:tcPr>
            <w:tcW w:w="1029" w:type="dxa"/>
          </w:tcPr>
          <w:p w:rsidR="0099371D" w:rsidRDefault="002A4916">
            <w:pPr>
              <w:jc w:val="center"/>
              <w:rPr>
                <w:ins w:id="3120" w:author="temp" w:date="2016-02-14T11:10:00Z"/>
                <w:rFonts w:ascii="微软雅黑" w:eastAsia="微软雅黑" w:hAnsi="微软雅黑"/>
                <w:color w:val="000000"/>
                <w:sz w:val="18"/>
                <w:szCs w:val="18"/>
              </w:rPr>
            </w:pPr>
            <w:ins w:id="3121"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ins w:id="312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tcPr>
          <w:p w:rsidR="0099371D" w:rsidRDefault="002A4916">
            <w:pPr>
              <w:jc w:val="center"/>
              <w:rPr>
                <w:ins w:id="312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ins w:id="3124" w:author="temp" w:date="2016-02-14T11:10:00Z"/>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w:t>
            </w:r>
            <w:r>
              <w:rPr>
                <w:rFonts w:ascii="微软雅黑" w:eastAsia="微软雅黑" w:hAnsi="微软雅黑" w:hint="eastAsia"/>
                <w:color w:val="000000"/>
                <w:sz w:val="18"/>
                <w:szCs w:val="18"/>
              </w:rPr>
              <w:t>eward</w:t>
            </w:r>
            <w:r>
              <w:rPr>
                <w:rFonts w:ascii="微软雅黑" w:eastAsia="微软雅黑" w:hAnsi="微软雅黑"/>
                <w:color w:val="000000"/>
                <w:sz w:val="18"/>
                <w:szCs w:val="18"/>
              </w:rPr>
              <w:t>sPool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奖池</w:t>
            </w:r>
          </w:p>
        </w:tc>
        <w:tc>
          <w:tcPr>
            <w:tcW w:w="1029" w:type="dxa"/>
          </w:tcPr>
          <w:p w:rsidR="0099371D" w:rsidRDefault="002A4916">
            <w:pPr>
              <w:jc w:val="center"/>
              <w:rPr>
                <w:rFonts w:ascii="微软雅黑" w:eastAsia="微软雅黑" w:hAnsi="微软雅黑"/>
                <w:color w:val="000000"/>
                <w:sz w:val="18"/>
                <w:szCs w:val="18"/>
              </w:rPr>
            </w:pPr>
            <w:ins w:id="3125"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expirDate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开奖时间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redNo</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红球号码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blueNo</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蓝球号码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businessType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1,双色球 2七乐彩</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rPr>
          <w:ins w:id="3126" w:author="temp" w:date="2016-02-17T17:27:00Z"/>
        </w:rPr>
      </w:pPr>
    </w:p>
    <w:p w:rsidR="0099371D" w:rsidRDefault="002A4916">
      <w:pPr>
        <w:pStyle w:val="30"/>
        <w:rPr>
          <w:ins w:id="3127" w:author="temp" w:date="2016-02-17T17:27:00Z"/>
        </w:rPr>
      </w:pPr>
      <w:bookmarkStart w:id="3128" w:name="_Toc508982897"/>
      <w:ins w:id="3129" w:author="temp" w:date="2016-02-17T17:27:00Z">
        <w:r>
          <w:rPr>
            <w:rFonts w:hint="eastAsia"/>
          </w:rPr>
          <w:t>响应报文</w:t>
        </w:r>
        <w:bookmarkEnd w:id="3128"/>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130" w:author="temp" w:date="2016-02-17T17:27:00Z"/>
        </w:trPr>
        <w:tc>
          <w:tcPr>
            <w:tcW w:w="851" w:type="dxa"/>
            <w:shd w:val="clear" w:color="auto" w:fill="E6E6E6"/>
          </w:tcPr>
          <w:p w:rsidR="0099371D" w:rsidRDefault="002A4916">
            <w:pPr>
              <w:jc w:val="center"/>
              <w:rPr>
                <w:ins w:id="3131" w:author="temp" w:date="2016-02-17T17:27:00Z"/>
                <w:rFonts w:ascii="微软雅黑" w:eastAsia="微软雅黑" w:hAnsi="微软雅黑"/>
                <w:color w:val="000000"/>
                <w:sz w:val="18"/>
                <w:szCs w:val="18"/>
              </w:rPr>
            </w:pPr>
            <w:ins w:id="3132"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133" w:author="temp" w:date="2016-02-17T17:27:00Z"/>
                <w:rFonts w:ascii="微软雅黑" w:eastAsia="微软雅黑" w:hAnsi="微软雅黑"/>
                <w:color w:val="000000"/>
                <w:sz w:val="18"/>
                <w:szCs w:val="18"/>
              </w:rPr>
            </w:pPr>
            <w:ins w:id="3134"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135" w:author="temp" w:date="2016-02-17T17:27:00Z"/>
                <w:rFonts w:ascii="微软雅黑" w:eastAsia="微软雅黑" w:hAnsi="微软雅黑"/>
                <w:color w:val="000000"/>
                <w:sz w:val="18"/>
                <w:szCs w:val="18"/>
              </w:rPr>
            </w:pPr>
            <w:ins w:id="3136"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137" w:author="temp" w:date="2016-02-17T17:27:00Z"/>
                <w:rFonts w:ascii="微软雅黑" w:eastAsia="微软雅黑" w:hAnsi="微软雅黑"/>
                <w:color w:val="000000"/>
                <w:sz w:val="18"/>
                <w:szCs w:val="18"/>
              </w:rPr>
            </w:pPr>
            <w:ins w:id="3138"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139" w:author="temp" w:date="2016-02-17T17:27:00Z"/>
                <w:rFonts w:ascii="微软雅黑" w:eastAsia="微软雅黑" w:hAnsi="微软雅黑"/>
                <w:color w:val="000000"/>
                <w:sz w:val="18"/>
                <w:szCs w:val="18"/>
              </w:rPr>
            </w:pPr>
            <w:ins w:id="3140"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141" w:author="temp" w:date="2016-02-17T17:27:00Z"/>
                <w:rFonts w:ascii="微软雅黑" w:eastAsia="微软雅黑" w:hAnsi="微软雅黑"/>
                <w:color w:val="000000"/>
                <w:sz w:val="18"/>
                <w:szCs w:val="18"/>
              </w:rPr>
            </w:pPr>
            <w:ins w:id="3142"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143" w:author="temp" w:date="2016-02-17T17:27:00Z"/>
                <w:rFonts w:ascii="微软雅黑" w:eastAsia="微软雅黑" w:hAnsi="微软雅黑"/>
                <w:color w:val="000000"/>
                <w:sz w:val="18"/>
                <w:szCs w:val="18"/>
              </w:rPr>
            </w:pPr>
            <w:ins w:id="3144"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ins w:id="3145" w:author="temp" w:date="2016-02-17T17:27:00Z"/>
        </w:trPr>
        <w:tc>
          <w:tcPr>
            <w:tcW w:w="851" w:type="dxa"/>
            <w:vMerge/>
            <w:shd w:val="clear" w:color="auto" w:fill="auto"/>
            <w:vAlign w:val="center"/>
          </w:tcPr>
          <w:p w:rsidR="0099371D" w:rsidRDefault="0099371D">
            <w:pPr>
              <w:jc w:val="center"/>
              <w:rPr>
                <w:ins w:id="3146"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3147" w:author="temp" w:date="2016-02-17T17:27:00Z"/>
        </w:trPr>
        <w:tc>
          <w:tcPr>
            <w:tcW w:w="851" w:type="dxa"/>
            <w:shd w:val="clear" w:color="auto" w:fill="auto"/>
          </w:tcPr>
          <w:p w:rsidR="0099371D" w:rsidRDefault="002A4916">
            <w:pPr>
              <w:jc w:val="center"/>
              <w:rPr>
                <w:ins w:id="3148" w:author="temp" w:date="2016-02-17T17:27:00Z"/>
                <w:rStyle w:val="shorttext"/>
              </w:rPr>
            </w:pPr>
            <w:r>
              <w:rPr>
                <w:rStyle w:val="shorttext"/>
                <w:rFonts w:hint="eastAsia"/>
              </w:rPr>
              <w:t>body</w:t>
            </w:r>
          </w:p>
        </w:tc>
        <w:tc>
          <w:tcPr>
            <w:tcW w:w="1559" w:type="dxa"/>
            <w:shd w:val="clear" w:color="auto" w:fill="auto"/>
          </w:tcPr>
          <w:p w:rsidR="0099371D" w:rsidRDefault="002A4916">
            <w:pPr>
              <w:jc w:val="center"/>
              <w:rPr>
                <w:ins w:id="314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96" w:type="dxa"/>
            <w:shd w:val="clear" w:color="auto" w:fill="auto"/>
          </w:tcPr>
          <w:p w:rsidR="0099371D" w:rsidRDefault="002A4916">
            <w:pPr>
              <w:jc w:val="center"/>
              <w:rPr>
                <w:ins w:id="315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ins w:id="3151" w:author="temp" w:date="2016-02-14T11:10:00Z"/>
                <w:rFonts w:ascii="微软雅黑" w:eastAsia="微软雅黑" w:hAnsi="微软雅黑"/>
                <w:color w:val="000000"/>
                <w:sz w:val="18"/>
                <w:szCs w:val="18"/>
              </w:rPr>
            </w:pPr>
            <w:ins w:id="315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15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315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ins w:id="3155" w:author="temp" w:date="2016-02-14T11:10:00Z"/>
                <w:rFonts w:ascii="微软雅黑" w:eastAsia="微软雅黑" w:hAnsi="微软雅黑"/>
                <w:color w:val="000000"/>
                <w:sz w:val="18"/>
                <w:szCs w:val="18"/>
              </w:rPr>
            </w:pPr>
          </w:p>
        </w:tc>
      </w:tr>
    </w:tbl>
    <w:p w:rsidR="0099371D" w:rsidRDefault="0099371D"/>
    <w:p w:rsidR="0099371D" w:rsidRDefault="002A4916">
      <w:pPr>
        <w:pStyle w:val="2"/>
        <w:rPr>
          <w:ins w:id="3156" w:author="temp" w:date="2016-02-17T17:27:00Z"/>
        </w:rPr>
      </w:pPr>
      <w:bookmarkStart w:id="3157" w:name="_Toc508982898"/>
      <w:r>
        <w:rPr>
          <w:rFonts w:hint="eastAsia"/>
        </w:rPr>
        <w:t>彩票历史信息查询</w:t>
      </w:r>
      <w:ins w:id="3158" w:author="temp" w:date="2016-02-17T17:27:00Z">
        <w:r>
          <w:rPr>
            <w:rFonts w:hint="eastAsia"/>
          </w:rPr>
          <w:t>接口</w:t>
        </w:r>
        <w:bookmarkEnd w:id="3157"/>
      </w:ins>
    </w:p>
    <w:p w:rsidR="0099371D" w:rsidRDefault="002A4916">
      <w:pPr>
        <w:pStyle w:val="30"/>
        <w:rPr>
          <w:ins w:id="3159" w:author="temp" w:date="2016-02-17T17:27:00Z"/>
        </w:rPr>
      </w:pPr>
      <w:bookmarkStart w:id="3160" w:name="_Toc508982899"/>
      <w:ins w:id="3161" w:author="temp" w:date="2016-02-17T17:27:00Z">
        <w:r>
          <w:rPr>
            <w:rFonts w:hint="eastAsia"/>
          </w:rPr>
          <w:t>接口名称：</w:t>
        </w:r>
      </w:ins>
      <w:r>
        <w:t>product/virtual/</w:t>
      </w:r>
      <w:r>
        <w:rPr>
          <w:rFonts w:hint="eastAsia"/>
        </w:rPr>
        <w:t>lottery</w:t>
      </w:r>
      <w:r>
        <w:t>HistoryInfo</w:t>
      </w:r>
      <w:r>
        <w:rPr>
          <w:rFonts w:hint="eastAsia"/>
        </w:rPr>
        <w:t>.</w:t>
      </w:r>
      <w:r>
        <w:t>do</w:t>
      </w:r>
      <w:bookmarkEnd w:id="3160"/>
    </w:p>
    <w:p w:rsidR="0099371D" w:rsidRDefault="002A4916">
      <w:pPr>
        <w:pStyle w:val="30"/>
        <w:rPr>
          <w:ins w:id="3162" w:author="temp" w:date="2016-02-17T17:27:00Z"/>
        </w:rPr>
      </w:pPr>
      <w:bookmarkStart w:id="3163" w:name="_Toc508982900"/>
      <w:ins w:id="3164" w:author="temp" w:date="2016-02-17T17:27:00Z">
        <w:r>
          <w:rPr>
            <w:rFonts w:hint="eastAsia"/>
          </w:rPr>
          <w:t>请求报文</w:t>
        </w:r>
        <w:bookmarkEnd w:id="3163"/>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165" w:author="temp" w:date="2016-02-17T17:27:00Z"/>
        </w:trPr>
        <w:tc>
          <w:tcPr>
            <w:tcW w:w="851" w:type="dxa"/>
            <w:shd w:val="clear" w:color="auto" w:fill="E6E6E6"/>
          </w:tcPr>
          <w:p w:rsidR="0099371D" w:rsidRDefault="002A4916">
            <w:pPr>
              <w:jc w:val="center"/>
              <w:rPr>
                <w:ins w:id="3166" w:author="temp" w:date="2016-02-17T17:27:00Z"/>
                <w:rFonts w:ascii="微软雅黑" w:eastAsia="微软雅黑" w:hAnsi="微软雅黑"/>
                <w:color w:val="000000"/>
                <w:sz w:val="18"/>
                <w:szCs w:val="18"/>
              </w:rPr>
            </w:pPr>
            <w:ins w:id="3167"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168" w:author="temp" w:date="2016-02-17T17:27:00Z"/>
                <w:rFonts w:ascii="微软雅黑" w:eastAsia="微软雅黑" w:hAnsi="微软雅黑"/>
                <w:color w:val="000000"/>
                <w:sz w:val="18"/>
                <w:szCs w:val="18"/>
              </w:rPr>
            </w:pPr>
            <w:ins w:id="3169"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170" w:author="temp" w:date="2016-02-17T17:27:00Z"/>
                <w:rFonts w:ascii="微软雅黑" w:eastAsia="微软雅黑" w:hAnsi="微软雅黑"/>
                <w:color w:val="000000"/>
                <w:sz w:val="18"/>
                <w:szCs w:val="18"/>
              </w:rPr>
            </w:pPr>
            <w:ins w:id="3171"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172" w:author="temp" w:date="2016-02-17T17:27:00Z"/>
                <w:rFonts w:ascii="微软雅黑" w:eastAsia="微软雅黑" w:hAnsi="微软雅黑"/>
                <w:color w:val="000000"/>
                <w:sz w:val="18"/>
                <w:szCs w:val="18"/>
              </w:rPr>
            </w:pPr>
            <w:ins w:id="3173"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174" w:author="temp" w:date="2016-02-17T17:27:00Z"/>
                <w:rFonts w:ascii="微软雅黑" w:eastAsia="微软雅黑" w:hAnsi="微软雅黑"/>
                <w:color w:val="000000"/>
                <w:sz w:val="18"/>
                <w:szCs w:val="18"/>
              </w:rPr>
            </w:pPr>
            <w:ins w:id="3175"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176" w:author="temp" w:date="2016-02-17T17:27:00Z"/>
                <w:rFonts w:ascii="微软雅黑" w:eastAsia="微软雅黑" w:hAnsi="微软雅黑"/>
                <w:color w:val="000000"/>
                <w:sz w:val="18"/>
                <w:szCs w:val="18"/>
              </w:rPr>
            </w:pPr>
            <w:ins w:id="3177"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178" w:author="temp" w:date="2016-02-17T17:27:00Z"/>
                <w:rFonts w:ascii="微软雅黑" w:eastAsia="微软雅黑" w:hAnsi="微软雅黑"/>
                <w:color w:val="000000"/>
                <w:sz w:val="18"/>
                <w:szCs w:val="18"/>
              </w:rPr>
            </w:pPr>
            <w:ins w:id="3179" w:author="temp" w:date="2016-02-17T17:27:00Z">
              <w:r>
                <w:rPr>
                  <w:rFonts w:ascii="微软雅黑" w:eastAsia="微软雅黑" w:hAnsi="微软雅黑" w:hint="eastAsia"/>
                  <w:color w:val="000000"/>
                  <w:sz w:val="18"/>
                  <w:szCs w:val="18"/>
                </w:rPr>
                <w:t>备注</w:t>
              </w:r>
            </w:ins>
          </w:p>
        </w:tc>
      </w:tr>
      <w:tr w:rsidR="0099371D">
        <w:trPr>
          <w:trHeight w:val="417"/>
          <w:ins w:id="3180" w:author="temp" w:date="2016-02-17T17:27:00Z"/>
        </w:trPr>
        <w:tc>
          <w:tcPr>
            <w:tcW w:w="851" w:type="dxa"/>
            <w:shd w:val="clear" w:color="auto" w:fill="auto"/>
            <w:vAlign w:val="center"/>
          </w:tcPr>
          <w:p w:rsidR="0099371D" w:rsidRDefault="0099371D">
            <w:pPr>
              <w:jc w:val="center"/>
              <w:rPr>
                <w:ins w:id="3181" w:author="temp" w:date="2016-02-17T17:27:00Z"/>
                <w:rStyle w:val="shorttext"/>
              </w:rPr>
            </w:pPr>
          </w:p>
        </w:tc>
        <w:tc>
          <w:tcPr>
            <w:tcW w:w="1559" w:type="dxa"/>
            <w:shd w:val="clear" w:color="auto" w:fill="auto"/>
          </w:tcPr>
          <w:p w:rsidR="0099371D" w:rsidRDefault="002A4916">
            <w:pPr>
              <w:jc w:val="center"/>
              <w:rPr>
                <w:ins w:id="318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96" w:type="dxa"/>
            <w:shd w:val="clear" w:color="auto" w:fill="auto"/>
          </w:tcPr>
          <w:p w:rsidR="0099371D" w:rsidRDefault="002A4916">
            <w:pPr>
              <w:jc w:val="center"/>
              <w:rPr>
                <w:ins w:id="318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ins w:id="3184" w:author="temp" w:date="2016-02-14T11:10:00Z"/>
                <w:rFonts w:ascii="微软雅黑" w:eastAsia="微软雅黑" w:hAnsi="微软雅黑"/>
                <w:color w:val="000000"/>
                <w:sz w:val="18"/>
                <w:szCs w:val="18"/>
              </w:rPr>
            </w:pPr>
            <w:ins w:id="3185"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18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318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ins w:id="3188" w:author="temp" w:date="2016-02-14T11:10:00Z"/>
                <w:rFonts w:ascii="微软雅黑" w:eastAsia="微软雅黑" w:hAnsi="微软雅黑"/>
                <w:color w:val="000000"/>
                <w:sz w:val="18"/>
                <w:szCs w:val="18"/>
              </w:rPr>
            </w:pPr>
          </w:p>
        </w:tc>
      </w:tr>
    </w:tbl>
    <w:p w:rsidR="0099371D" w:rsidRDefault="0099371D">
      <w:pPr>
        <w:rPr>
          <w:ins w:id="3189" w:author="temp" w:date="2016-02-17T17:27:00Z"/>
        </w:rPr>
      </w:pPr>
    </w:p>
    <w:p w:rsidR="0099371D" w:rsidRDefault="002A4916">
      <w:pPr>
        <w:pStyle w:val="30"/>
        <w:rPr>
          <w:ins w:id="3190" w:author="temp" w:date="2016-02-17T17:27:00Z"/>
        </w:rPr>
      </w:pPr>
      <w:bookmarkStart w:id="3191" w:name="_Toc508982901"/>
      <w:ins w:id="3192" w:author="temp" w:date="2016-02-17T17:27:00Z">
        <w:r>
          <w:rPr>
            <w:rFonts w:hint="eastAsia"/>
          </w:rPr>
          <w:t>响应报文</w:t>
        </w:r>
        <w:bookmarkEnd w:id="3191"/>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193" w:author="temp" w:date="2016-02-17T17:27:00Z"/>
        </w:trPr>
        <w:tc>
          <w:tcPr>
            <w:tcW w:w="851" w:type="dxa"/>
            <w:shd w:val="clear" w:color="auto" w:fill="E6E6E6"/>
          </w:tcPr>
          <w:p w:rsidR="0099371D" w:rsidRDefault="002A4916">
            <w:pPr>
              <w:jc w:val="center"/>
              <w:rPr>
                <w:ins w:id="3194" w:author="temp" w:date="2016-02-17T17:27:00Z"/>
                <w:rFonts w:ascii="微软雅黑" w:eastAsia="微软雅黑" w:hAnsi="微软雅黑"/>
                <w:color w:val="000000"/>
                <w:sz w:val="18"/>
                <w:szCs w:val="18"/>
              </w:rPr>
            </w:pPr>
            <w:ins w:id="3195"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196" w:author="temp" w:date="2016-02-17T17:27:00Z"/>
                <w:rFonts w:ascii="微软雅黑" w:eastAsia="微软雅黑" w:hAnsi="微软雅黑"/>
                <w:color w:val="000000"/>
                <w:sz w:val="18"/>
                <w:szCs w:val="18"/>
              </w:rPr>
            </w:pPr>
            <w:ins w:id="3197"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198" w:author="temp" w:date="2016-02-17T17:27:00Z"/>
                <w:rFonts w:ascii="微软雅黑" w:eastAsia="微软雅黑" w:hAnsi="微软雅黑"/>
                <w:color w:val="000000"/>
                <w:sz w:val="18"/>
                <w:szCs w:val="18"/>
              </w:rPr>
            </w:pPr>
            <w:ins w:id="3199"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200" w:author="temp" w:date="2016-02-17T17:27:00Z"/>
                <w:rFonts w:ascii="微软雅黑" w:eastAsia="微软雅黑" w:hAnsi="微软雅黑"/>
                <w:color w:val="000000"/>
                <w:sz w:val="18"/>
                <w:szCs w:val="18"/>
              </w:rPr>
            </w:pPr>
            <w:ins w:id="3201"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202" w:author="temp" w:date="2016-02-17T17:27:00Z"/>
                <w:rFonts w:ascii="微软雅黑" w:eastAsia="微软雅黑" w:hAnsi="微软雅黑"/>
                <w:color w:val="000000"/>
                <w:sz w:val="18"/>
                <w:szCs w:val="18"/>
              </w:rPr>
            </w:pPr>
            <w:ins w:id="3203"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204" w:author="temp" w:date="2016-02-17T17:27:00Z"/>
                <w:rFonts w:ascii="微软雅黑" w:eastAsia="微软雅黑" w:hAnsi="微软雅黑"/>
                <w:color w:val="000000"/>
                <w:sz w:val="18"/>
                <w:szCs w:val="18"/>
              </w:rPr>
            </w:pPr>
            <w:ins w:id="3205"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206" w:author="temp" w:date="2016-02-17T17:27:00Z"/>
                <w:rFonts w:ascii="微软雅黑" w:eastAsia="微软雅黑" w:hAnsi="微软雅黑"/>
                <w:color w:val="000000"/>
                <w:sz w:val="18"/>
                <w:szCs w:val="18"/>
              </w:rPr>
            </w:pPr>
            <w:ins w:id="3207"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029" w:type="dxa"/>
            <w:shd w:val="clear" w:color="auto" w:fill="auto"/>
          </w:tcPr>
          <w:p w:rsidR="0099371D" w:rsidRDefault="002A4916">
            <w:pPr>
              <w:jc w:val="center"/>
              <w:rPr>
                <w:rFonts w:ascii="微软雅黑" w:eastAsia="微软雅黑" w:hAnsi="微软雅黑"/>
                <w:color w:val="000000"/>
                <w:sz w:val="18"/>
                <w:szCs w:val="18"/>
              </w:rPr>
            </w:pPr>
            <w:ins w:id="3208"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ins w:id="3209"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3210" w:author="temp" w:date="2016-02-17T17:27:00Z"/>
        </w:trPr>
        <w:tc>
          <w:tcPr>
            <w:tcW w:w="851" w:type="dxa"/>
            <w:vMerge/>
            <w:shd w:val="clear" w:color="auto" w:fill="auto"/>
            <w:vAlign w:val="center"/>
          </w:tcPr>
          <w:p w:rsidR="0099371D" w:rsidRDefault="0099371D">
            <w:pPr>
              <w:jc w:val="center"/>
              <w:rPr>
                <w:ins w:id="3211"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issue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期号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3212" w:author="temp" w:date="2016-02-17T17:27:00Z"/>
                <w:rFonts w:ascii="微软雅黑" w:eastAsia="微软雅黑" w:hAnsi="微软雅黑"/>
                <w:color w:val="000000"/>
                <w:sz w:val="18"/>
                <w:szCs w:val="18"/>
              </w:rPr>
            </w:pPr>
          </w:p>
        </w:tc>
      </w:tr>
      <w:tr w:rsidR="0099371D">
        <w:trPr>
          <w:trHeight w:val="417"/>
          <w:ins w:id="3213" w:author="temp" w:date="2016-02-17T17:27:00Z"/>
        </w:trPr>
        <w:tc>
          <w:tcPr>
            <w:tcW w:w="851" w:type="dxa"/>
            <w:vMerge/>
            <w:shd w:val="clear" w:color="auto" w:fill="auto"/>
          </w:tcPr>
          <w:p w:rsidR="0099371D" w:rsidRDefault="0099371D">
            <w:pPr>
              <w:jc w:val="center"/>
              <w:rPr>
                <w:ins w:id="3214" w:author="temp" w:date="2016-02-17T17:27:00Z"/>
                <w:rStyle w:val="shorttext"/>
              </w:rPr>
            </w:pPr>
          </w:p>
        </w:tc>
        <w:tc>
          <w:tcPr>
            <w:tcW w:w="1559" w:type="dxa"/>
            <w:shd w:val="clear" w:color="auto" w:fill="auto"/>
          </w:tcPr>
          <w:p w:rsidR="0099371D" w:rsidRDefault="002A4916">
            <w:pPr>
              <w:jc w:val="center"/>
              <w:rPr>
                <w:ins w:id="321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week</w:t>
            </w:r>
          </w:p>
        </w:tc>
        <w:tc>
          <w:tcPr>
            <w:tcW w:w="1296" w:type="dxa"/>
            <w:shd w:val="clear" w:color="auto" w:fill="auto"/>
          </w:tcPr>
          <w:p w:rsidR="0099371D" w:rsidRDefault="002A4916">
            <w:pPr>
              <w:jc w:val="center"/>
              <w:rPr>
                <w:ins w:id="321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星期</w:t>
            </w:r>
          </w:p>
        </w:tc>
        <w:tc>
          <w:tcPr>
            <w:tcW w:w="1029" w:type="dxa"/>
            <w:shd w:val="clear" w:color="auto" w:fill="auto"/>
          </w:tcPr>
          <w:p w:rsidR="0099371D" w:rsidRDefault="002A4916">
            <w:pPr>
              <w:jc w:val="center"/>
              <w:rPr>
                <w:ins w:id="3217" w:author="temp" w:date="2016-02-14T11:10:00Z"/>
                <w:rFonts w:ascii="微软雅黑" w:eastAsia="微软雅黑" w:hAnsi="微软雅黑"/>
                <w:color w:val="000000"/>
                <w:sz w:val="18"/>
                <w:szCs w:val="18"/>
              </w:rPr>
            </w:pPr>
            <w:ins w:id="3218"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21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ins w:id="322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3221"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w:t>
            </w:r>
            <w:r>
              <w:rPr>
                <w:rFonts w:ascii="微软雅黑" w:eastAsia="微软雅黑" w:hAnsi="微软雅黑" w:hint="eastAsia"/>
                <w:color w:val="000000"/>
                <w:sz w:val="18"/>
                <w:szCs w:val="18"/>
              </w:rPr>
              <w:t>eward</w:t>
            </w:r>
            <w:r>
              <w:rPr>
                <w:rFonts w:ascii="微软雅黑" w:eastAsia="微软雅黑" w:hAnsi="微软雅黑"/>
                <w:color w:val="000000"/>
                <w:sz w:val="18"/>
                <w:szCs w:val="18"/>
              </w:rPr>
              <w:t>sPool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奖池</w:t>
            </w:r>
          </w:p>
        </w:tc>
        <w:tc>
          <w:tcPr>
            <w:tcW w:w="1029" w:type="dxa"/>
            <w:shd w:val="clear" w:color="auto" w:fill="auto"/>
          </w:tcPr>
          <w:p w:rsidR="0099371D" w:rsidRDefault="002A4916">
            <w:pPr>
              <w:jc w:val="center"/>
              <w:rPr>
                <w:rFonts w:ascii="微软雅黑" w:eastAsia="微软雅黑" w:hAnsi="微软雅黑"/>
                <w:color w:val="000000"/>
                <w:sz w:val="18"/>
                <w:szCs w:val="18"/>
              </w:rPr>
            </w:pPr>
            <w:ins w:id="322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expirDate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开奖时间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redNo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红球号码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blueNo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蓝球号码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businessType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1,双色球 2七乐彩</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3223" w:author="temp" w:date="2016-02-17T17:27:00Z"/>
        </w:rPr>
      </w:pPr>
      <w:bookmarkStart w:id="3224" w:name="_Toc508982902"/>
      <w:r>
        <w:rPr>
          <w:rFonts w:hint="eastAsia"/>
        </w:rPr>
        <w:t>话费充值</w:t>
      </w:r>
      <w:ins w:id="3225" w:author="temp" w:date="2016-02-17T17:27:00Z">
        <w:r>
          <w:rPr>
            <w:rFonts w:hint="eastAsia"/>
          </w:rPr>
          <w:t>接口</w:t>
        </w:r>
        <w:bookmarkEnd w:id="3224"/>
      </w:ins>
    </w:p>
    <w:p w:rsidR="0099371D" w:rsidRDefault="002A4916">
      <w:pPr>
        <w:pStyle w:val="30"/>
        <w:rPr>
          <w:ins w:id="3226" w:author="temp" w:date="2016-02-17T17:27:00Z"/>
        </w:rPr>
      </w:pPr>
      <w:bookmarkStart w:id="3227" w:name="_Toc508982903"/>
      <w:ins w:id="3228" w:author="temp" w:date="2016-02-17T17:27:00Z">
        <w:r>
          <w:rPr>
            <w:rFonts w:hint="eastAsia"/>
          </w:rPr>
          <w:t>接口名称：</w:t>
        </w:r>
      </w:ins>
      <w:r>
        <w:rPr>
          <w:rFonts w:hint="eastAsia"/>
        </w:rPr>
        <w:t>third</w:t>
      </w:r>
      <w:r>
        <w:t>/</w:t>
      </w:r>
      <w:r>
        <w:rPr>
          <w:rFonts w:hint="eastAsia"/>
        </w:rPr>
        <w:t>calls</w:t>
      </w:r>
      <w:r>
        <w:t>/callsCostRecharge</w:t>
      </w:r>
      <w:r>
        <w:rPr>
          <w:rFonts w:hint="eastAsia"/>
        </w:rPr>
        <w:t>.</w:t>
      </w:r>
      <w:r>
        <w:t>do</w:t>
      </w:r>
      <w:bookmarkEnd w:id="3227"/>
    </w:p>
    <w:p w:rsidR="0099371D" w:rsidRDefault="002A4916">
      <w:pPr>
        <w:pStyle w:val="30"/>
        <w:rPr>
          <w:ins w:id="3229" w:author="temp" w:date="2016-02-17T17:27:00Z"/>
        </w:rPr>
      </w:pPr>
      <w:bookmarkStart w:id="3230" w:name="_Toc508982904"/>
      <w:ins w:id="3231" w:author="temp" w:date="2016-02-17T17:27:00Z">
        <w:r>
          <w:rPr>
            <w:rFonts w:hint="eastAsia"/>
          </w:rPr>
          <w:t>请求报文</w:t>
        </w:r>
        <w:bookmarkEnd w:id="323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232" w:author="temp" w:date="2016-02-17T17:27:00Z"/>
        </w:trPr>
        <w:tc>
          <w:tcPr>
            <w:tcW w:w="851" w:type="dxa"/>
            <w:shd w:val="clear" w:color="auto" w:fill="E6E6E6"/>
          </w:tcPr>
          <w:p w:rsidR="0099371D" w:rsidRDefault="002A4916">
            <w:pPr>
              <w:jc w:val="center"/>
              <w:rPr>
                <w:ins w:id="3233" w:author="temp" w:date="2016-02-17T17:27:00Z"/>
                <w:rFonts w:ascii="微软雅黑" w:eastAsia="微软雅黑" w:hAnsi="微软雅黑"/>
                <w:color w:val="000000"/>
                <w:sz w:val="18"/>
                <w:szCs w:val="18"/>
              </w:rPr>
            </w:pPr>
            <w:ins w:id="323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235" w:author="temp" w:date="2016-02-17T17:27:00Z"/>
                <w:rFonts w:ascii="微软雅黑" w:eastAsia="微软雅黑" w:hAnsi="微软雅黑"/>
                <w:color w:val="000000"/>
                <w:sz w:val="18"/>
                <w:szCs w:val="18"/>
              </w:rPr>
            </w:pPr>
            <w:ins w:id="323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237" w:author="temp" w:date="2016-02-17T17:27:00Z"/>
                <w:rFonts w:ascii="微软雅黑" w:eastAsia="微软雅黑" w:hAnsi="微软雅黑"/>
                <w:color w:val="000000"/>
                <w:sz w:val="18"/>
                <w:szCs w:val="18"/>
              </w:rPr>
            </w:pPr>
            <w:ins w:id="323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239" w:author="temp" w:date="2016-02-17T17:27:00Z"/>
                <w:rFonts w:ascii="微软雅黑" w:eastAsia="微软雅黑" w:hAnsi="微软雅黑"/>
                <w:color w:val="000000"/>
                <w:sz w:val="18"/>
                <w:szCs w:val="18"/>
              </w:rPr>
            </w:pPr>
            <w:ins w:id="324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241" w:author="temp" w:date="2016-02-17T17:27:00Z"/>
                <w:rFonts w:ascii="微软雅黑" w:eastAsia="微软雅黑" w:hAnsi="微软雅黑"/>
                <w:color w:val="000000"/>
                <w:sz w:val="18"/>
                <w:szCs w:val="18"/>
              </w:rPr>
            </w:pPr>
            <w:ins w:id="324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243" w:author="temp" w:date="2016-02-17T17:27:00Z"/>
                <w:rFonts w:ascii="微软雅黑" w:eastAsia="微软雅黑" w:hAnsi="微软雅黑"/>
                <w:color w:val="000000"/>
                <w:sz w:val="18"/>
                <w:szCs w:val="18"/>
              </w:rPr>
            </w:pPr>
            <w:ins w:id="324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245" w:author="temp" w:date="2016-02-17T17:27:00Z"/>
                <w:rFonts w:ascii="微软雅黑" w:eastAsia="微软雅黑" w:hAnsi="微软雅黑"/>
                <w:color w:val="000000"/>
                <w:sz w:val="18"/>
                <w:szCs w:val="18"/>
              </w:rPr>
            </w:pPr>
            <w:ins w:id="3246" w:author="temp" w:date="2016-02-17T17:27:00Z">
              <w:r>
                <w:rPr>
                  <w:rFonts w:ascii="微软雅黑" w:eastAsia="微软雅黑" w:hAnsi="微软雅黑" w:hint="eastAsia"/>
                  <w:color w:val="000000"/>
                  <w:sz w:val="18"/>
                  <w:szCs w:val="18"/>
                </w:rPr>
                <w:t>备注</w:t>
              </w:r>
            </w:ins>
          </w:p>
        </w:tc>
      </w:tr>
      <w:tr w:rsidR="005D45DD">
        <w:trPr>
          <w:trHeight w:val="417"/>
          <w:ins w:id="3247" w:author="temp" w:date="2016-02-17T17:27:00Z"/>
        </w:trPr>
        <w:tc>
          <w:tcPr>
            <w:tcW w:w="851" w:type="dxa"/>
            <w:vMerge w:val="restart"/>
            <w:shd w:val="clear" w:color="auto" w:fill="auto"/>
            <w:vAlign w:val="center"/>
          </w:tcPr>
          <w:p w:rsidR="005D45DD" w:rsidRDefault="005D45DD">
            <w:pPr>
              <w:jc w:val="center"/>
              <w:rPr>
                <w:ins w:id="3248" w:author="temp" w:date="2016-02-17T17:27:00Z"/>
                <w:rStyle w:val="shorttext"/>
              </w:rPr>
            </w:pPr>
          </w:p>
        </w:tc>
        <w:tc>
          <w:tcPr>
            <w:tcW w:w="1559" w:type="dxa"/>
            <w:shd w:val="clear" w:color="auto" w:fill="auto"/>
          </w:tcPr>
          <w:p w:rsidR="005D45DD" w:rsidRDefault="005D45DD">
            <w:pPr>
              <w:jc w:val="center"/>
              <w:rPr>
                <w:ins w:id="324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orderId</w:t>
            </w:r>
          </w:p>
        </w:tc>
        <w:tc>
          <w:tcPr>
            <w:tcW w:w="1296" w:type="dxa"/>
            <w:shd w:val="clear" w:color="auto" w:fill="auto"/>
          </w:tcPr>
          <w:p w:rsidR="005D45DD" w:rsidRDefault="005D45DD">
            <w:pPr>
              <w:jc w:val="center"/>
              <w:rPr>
                <w:ins w:id="325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订单编号</w:t>
            </w:r>
          </w:p>
        </w:tc>
        <w:tc>
          <w:tcPr>
            <w:tcW w:w="1029" w:type="dxa"/>
            <w:shd w:val="clear" w:color="auto" w:fill="auto"/>
          </w:tcPr>
          <w:p w:rsidR="005D45DD" w:rsidRDefault="005D45DD">
            <w:pPr>
              <w:jc w:val="center"/>
              <w:rPr>
                <w:ins w:id="3251" w:author="temp" w:date="2016-02-14T11:10:00Z"/>
                <w:rFonts w:ascii="微软雅黑" w:eastAsia="微软雅黑" w:hAnsi="微软雅黑"/>
                <w:color w:val="000000"/>
                <w:sz w:val="18"/>
                <w:szCs w:val="18"/>
              </w:rPr>
            </w:pPr>
            <w:ins w:id="325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5D45DD" w:rsidRDefault="005D45DD">
            <w:pPr>
              <w:jc w:val="right"/>
              <w:rPr>
                <w:ins w:id="325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5D45DD" w:rsidRDefault="005D45DD">
            <w:pPr>
              <w:jc w:val="center"/>
              <w:rPr>
                <w:ins w:id="325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5D45DD" w:rsidRDefault="005D45DD">
            <w:pPr>
              <w:jc w:val="center"/>
              <w:rPr>
                <w:ins w:id="3255" w:author="temp" w:date="2016-02-14T11:10:00Z"/>
                <w:rFonts w:ascii="微软雅黑" w:eastAsia="微软雅黑" w:hAnsi="微软雅黑"/>
                <w:color w:val="000000"/>
                <w:sz w:val="18"/>
                <w:szCs w:val="18"/>
              </w:rPr>
            </w:pPr>
          </w:p>
        </w:tc>
      </w:tr>
      <w:tr w:rsidR="005D45DD">
        <w:trPr>
          <w:trHeight w:val="417"/>
        </w:trPr>
        <w:tc>
          <w:tcPr>
            <w:tcW w:w="851" w:type="dxa"/>
            <w:vMerge/>
            <w:shd w:val="clear" w:color="auto" w:fill="auto"/>
            <w:vAlign w:val="center"/>
          </w:tcPr>
          <w:p w:rsidR="005D45DD" w:rsidRDefault="005D45DD">
            <w:pPr>
              <w:jc w:val="center"/>
              <w:rPr>
                <w:rStyle w:val="shorttext"/>
              </w:rPr>
            </w:pPr>
          </w:p>
        </w:tc>
        <w:tc>
          <w:tcPr>
            <w:tcW w:w="1559" w:type="dxa"/>
            <w:shd w:val="clear" w:color="auto" w:fill="auto"/>
          </w:tcPr>
          <w:p w:rsidR="005D45DD" w:rsidRDefault="005D45DD">
            <w:pPr>
              <w:jc w:val="center"/>
              <w:rPr>
                <w:rFonts w:ascii="微软雅黑" w:eastAsia="微软雅黑" w:hAnsi="微软雅黑"/>
                <w:color w:val="000000"/>
                <w:sz w:val="18"/>
                <w:szCs w:val="18"/>
              </w:rPr>
            </w:pPr>
            <w:r>
              <w:rPr>
                <w:rFonts w:ascii="微软雅黑" w:eastAsia="微软雅黑" w:hAnsi="微软雅黑"/>
                <w:color w:val="000000"/>
                <w:sz w:val="18"/>
                <w:szCs w:val="18"/>
              </w:rPr>
              <w:t>phone</w:t>
            </w:r>
          </w:p>
        </w:tc>
        <w:tc>
          <w:tcPr>
            <w:tcW w:w="1296" w:type="dxa"/>
            <w:shd w:val="clear" w:color="auto" w:fill="auto"/>
          </w:tcPr>
          <w:p w:rsidR="005D45DD" w:rsidRDefault="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手机号</w:t>
            </w:r>
          </w:p>
        </w:tc>
        <w:tc>
          <w:tcPr>
            <w:tcW w:w="1029" w:type="dxa"/>
            <w:shd w:val="clear" w:color="auto" w:fill="auto"/>
          </w:tcPr>
          <w:p w:rsidR="005D45DD" w:rsidRDefault="005D45DD">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5D45DD" w:rsidRDefault="005D45D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5D45DD" w:rsidRDefault="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D45DD" w:rsidRDefault="005D45DD">
            <w:pPr>
              <w:jc w:val="center"/>
              <w:rPr>
                <w:rFonts w:ascii="微软雅黑" w:eastAsia="微软雅黑" w:hAnsi="微软雅黑"/>
                <w:color w:val="000000"/>
                <w:sz w:val="18"/>
                <w:szCs w:val="18"/>
              </w:rPr>
            </w:pPr>
          </w:p>
        </w:tc>
      </w:tr>
      <w:tr w:rsidR="005D45DD">
        <w:trPr>
          <w:trHeight w:val="417"/>
        </w:trPr>
        <w:tc>
          <w:tcPr>
            <w:tcW w:w="851" w:type="dxa"/>
            <w:vMerge/>
            <w:shd w:val="clear" w:color="auto" w:fill="auto"/>
            <w:vAlign w:val="center"/>
          </w:tcPr>
          <w:p w:rsidR="005D45DD" w:rsidRDefault="005D45DD">
            <w:pPr>
              <w:jc w:val="center"/>
              <w:rPr>
                <w:rStyle w:val="shorttext"/>
              </w:rPr>
            </w:pPr>
          </w:p>
        </w:tc>
        <w:tc>
          <w:tcPr>
            <w:tcW w:w="1559" w:type="dxa"/>
            <w:shd w:val="clear" w:color="auto" w:fill="auto"/>
          </w:tcPr>
          <w:p w:rsidR="005D45DD" w:rsidRDefault="005D45DD">
            <w:pPr>
              <w:jc w:val="center"/>
              <w:rPr>
                <w:rFonts w:ascii="微软雅黑" w:eastAsia="微软雅黑" w:hAnsi="微软雅黑"/>
                <w:color w:val="000000"/>
                <w:sz w:val="18"/>
                <w:szCs w:val="18"/>
              </w:rPr>
            </w:pPr>
            <w:r>
              <w:rPr>
                <w:rFonts w:ascii="微软雅黑" w:eastAsia="微软雅黑" w:hAnsi="微软雅黑"/>
                <w:color w:val="000000"/>
                <w:sz w:val="18"/>
                <w:szCs w:val="18"/>
              </w:rPr>
              <w:t>parval</w:t>
            </w:r>
          </w:p>
        </w:tc>
        <w:tc>
          <w:tcPr>
            <w:tcW w:w="1296" w:type="dxa"/>
            <w:shd w:val="clear" w:color="auto" w:fill="auto"/>
          </w:tcPr>
          <w:p w:rsidR="005D45DD" w:rsidRDefault="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029" w:type="dxa"/>
            <w:shd w:val="clear" w:color="auto" w:fill="auto"/>
          </w:tcPr>
          <w:p w:rsidR="005D45DD" w:rsidRDefault="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5D45DD" w:rsidRDefault="005D45D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5D45DD" w:rsidRDefault="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D45DD" w:rsidRDefault="005D45DD">
            <w:pPr>
              <w:jc w:val="center"/>
              <w:rPr>
                <w:rFonts w:ascii="微软雅黑" w:eastAsia="微软雅黑" w:hAnsi="微软雅黑"/>
                <w:color w:val="000000"/>
                <w:sz w:val="18"/>
                <w:szCs w:val="18"/>
              </w:rPr>
            </w:pPr>
          </w:p>
        </w:tc>
      </w:tr>
      <w:tr w:rsidR="005D45DD">
        <w:trPr>
          <w:trHeight w:val="417"/>
        </w:trPr>
        <w:tc>
          <w:tcPr>
            <w:tcW w:w="851" w:type="dxa"/>
            <w:vMerge/>
            <w:shd w:val="clear" w:color="auto" w:fill="auto"/>
            <w:vAlign w:val="center"/>
          </w:tcPr>
          <w:p w:rsidR="005D45DD" w:rsidRDefault="005D45DD">
            <w:pPr>
              <w:jc w:val="center"/>
              <w:rPr>
                <w:rStyle w:val="shorttext"/>
              </w:rPr>
            </w:pPr>
          </w:p>
        </w:tc>
        <w:tc>
          <w:tcPr>
            <w:tcW w:w="1559" w:type="dxa"/>
            <w:shd w:val="clear" w:color="auto" w:fill="auto"/>
          </w:tcPr>
          <w:p w:rsidR="005D45DD" w:rsidRDefault="000E69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type</w:t>
            </w:r>
          </w:p>
        </w:tc>
        <w:tc>
          <w:tcPr>
            <w:tcW w:w="1296" w:type="dxa"/>
            <w:shd w:val="clear" w:color="auto" w:fill="auto"/>
          </w:tcPr>
          <w:p w:rsidR="005D45DD" w:rsidRDefault="000E69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接口类型</w:t>
            </w:r>
          </w:p>
        </w:tc>
        <w:tc>
          <w:tcPr>
            <w:tcW w:w="1029" w:type="dxa"/>
            <w:shd w:val="clear" w:color="auto" w:fill="auto"/>
          </w:tcPr>
          <w:p w:rsidR="005D45DD" w:rsidRDefault="000E69ED">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929" w:type="dxa"/>
            <w:shd w:val="clear" w:color="auto" w:fill="auto"/>
          </w:tcPr>
          <w:p w:rsidR="005D45DD" w:rsidRDefault="000E69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5D45DD" w:rsidRDefault="000E69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5D45DD" w:rsidRDefault="004A3F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1.99无限2.欧飞</w:t>
            </w:r>
          </w:p>
          <w:p w:rsidR="004A3F79" w:rsidRDefault="004A3F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不传默认1</w:t>
            </w:r>
          </w:p>
        </w:tc>
      </w:tr>
    </w:tbl>
    <w:p w:rsidR="0099371D" w:rsidRDefault="0099371D">
      <w:pPr>
        <w:rPr>
          <w:ins w:id="3256" w:author="temp" w:date="2016-02-17T17:27:00Z"/>
        </w:rPr>
      </w:pPr>
    </w:p>
    <w:p w:rsidR="0099371D" w:rsidRDefault="002A4916">
      <w:pPr>
        <w:pStyle w:val="30"/>
        <w:rPr>
          <w:ins w:id="3257" w:author="temp" w:date="2016-02-17T17:27:00Z"/>
        </w:rPr>
      </w:pPr>
      <w:bookmarkStart w:id="3258" w:name="_Toc508982905"/>
      <w:ins w:id="3259" w:author="temp" w:date="2016-02-17T17:27:00Z">
        <w:r>
          <w:rPr>
            <w:rFonts w:hint="eastAsia"/>
          </w:rPr>
          <w:lastRenderedPageBreak/>
          <w:t>响应报文</w:t>
        </w:r>
        <w:bookmarkEnd w:id="3258"/>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260" w:author="temp" w:date="2016-02-17T17:27:00Z"/>
        </w:trPr>
        <w:tc>
          <w:tcPr>
            <w:tcW w:w="851" w:type="dxa"/>
            <w:shd w:val="clear" w:color="auto" w:fill="E6E6E6"/>
          </w:tcPr>
          <w:p w:rsidR="0099371D" w:rsidRDefault="002A4916">
            <w:pPr>
              <w:jc w:val="center"/>
              <w:rPr>
                <w:ins w:id="3261" w:author="temp" w:date="2016-02-17T17:27:00Z"/>
                <w:rFonts w:ascii="微软雅黑" w:eastAsia="微软雅黑" w:hAnsi="微软雅黑"/>
                <w:color w:val="000000"/>
                <w:sz w:val="18"/>
                <w:szCs w:val="18"/>
              </w:rPr>
            </w:pPr>
            <w:ins w:id="3262"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263" w:author="temp" w:date="2016-02-17T17:27:00Z"/>
                <w:rFonts w:ascii="微软雅黑" w:eastAsia="微软雅黑" w:hAnsi="微软雅黑"/>
                <w:color w:val="000000"/>
                <w:sz w:val="18"/>
                <w:szCs w:val="18"/>
              </w:rPr>
            </w:pPr>
            <w:ins w:id="3264"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265" w:author="temp" w:date="2016-02-17T17:27:00Z"/>
                <w:rFonts w:ascii="微软雅黑" w:eastAsia="微软雅黑" w:hAnsi="微软雅黑"/>
                <w:color w:val="000000"/>
                <w:sz w:val="18"/>
                <w:szCs w:val="18"/>
              </w:rPr>
            </w:pPr>
            <w:ins w:id="3266"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267" w:author="temp" w:date="2016-02-17T17:27:00Z"/>
                <w:rFonts w:ascii="微软雅黑" w:eastAsia="微软雅黑" w:hAnsi="微软雅黑"/>
                <w:color w:val="000000"/>
                <w:sz w:val="18"/>
                <w:szCs w:val="18"/>
              </w:rPr>
            </w:pPr>
            <w:ins w:id="3268"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269" w:author="temp" w:date="2016-02-17T17:27:00Z"/>
                <w:rFonts w:ascii="微软雅黑" w:eastAsia="微软雅黑" w:hAnsi="微软雅黑"/>
                <w:color w:val="000000"/>
                <w:sz w:val="18"/>
                <w:szCs w:val="18"/>
              </w:rPr>
            </w:pPr>
            <w:ins w:id="3270"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271" w:author="temp" w:date="2016-02-17T17:27:00Z"/>
                <w:rFonts w:ascii="微软雅黑" w:eastAsia="微软雅黑" w:hAnsi="微软雅黑"/>
                <w:color w:val="000000"/>
                <w:sz w:val="18"/>
                <w:szCs w:val="18"/>
              </w:rPr>
            </w:pPr>
            <w:ins w:id="3272"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273" w:author="temp" w:date="2016-02-17T17:27:00Z"/>
                <w:rFonts w:ascii="微软雅黑" w:eastAsia="微软雅黑" w:hAnsi="微软雅黑"/>
                <w:color w:val="000000"/>
                <w:sz w:val="18"/>
                <w:szCs w:val="18"/>
              </w:rPr>
            </w:pPr>
            <w:ins w:id="3274"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充值中；</w:t>
            </w:r>
            <w:r>
              <w:rPr>
                <w:rFonts w:ascii="微软雅黑" w:eastAsia="微软雅黑" w:hAnsi="微软雅黑"/>
                <w:sz w:val="18"/>
                <w:szCs w:val="18"/>
              </w:rPr>
              <w:t xml:space="preserve"> </w:t>
            </w:r>
          </w:p>
          <w:p w:rsidR="00FC0B60"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820798" w:rsidRDefault="00820798">
            <w:pPr>
              <w:rPr>
                <w:rFonts w:ascii="微软雅黑" w:eastAsia="微软雅黑" w:hAnsi="微软雅黑"/>
                <w:color w:val="FF0000"/>
                <w:sz w:val="18"/>
                <w:szCs w:val="18"/>
              </w:rPr>
            </w:pPr>
            <w:r w:rsidRPr="00D037D0">
              <w:rPr>
                <w:rFonts w:ascii="微软雅黑" w:eastAsia="微软雅黑" w:hAnsi="微软雅黑"/>
                <w:color w:val="FF0000"/>
                <w:sz w:val="18"/>
                <w:szCs w:val="18"/>
              </w:rPr>
              <w:t xml:space="preserve">3 </w:t>
            </w:r>
            <w:r w:rsidR="00FC0B60">
              <w:rPr>
                <w:rFonts w:ascii="微软雅黑" w:eastAsia="微软雅黑" w:hAnsi="微软雅黑" w:hint="eastAsia"/>
                <w:color w:val="FF0000"/>
                <w:sz w:val="18"/>
                <w:szCs w:val="18"/>
              </w:rPr>
              <w:t>成功</w:t>
            </w:r>
          </w:p>
          <w:p w:rsidR="00FC0B60" w:rsidRDefault="00FC0B60">
            <w:pPr>
              <w:rPr>
                <w:rFonts w:ascii="微软雅黑" w:eastAsia="微软雅黑" w:hAnsi="微软雅黑"/>
                <w:color w:val="000000"/>
                <w:sz w:val="18"/>
                <w:szCs w:val="18"/>
              </w:rPr>
            </w:pPr>
            <w:r>
              <w:rPr>
                <w:rFonts w:ascii="微软雅黑" w:eastAsia="微软雅黑" w:hAnsi="微软雅黑" w:hint="eastAsia"/>
                <w:color w:val="FF0000"/>
                <w:sz w:val="18"/>
                <w:szCs w:val="18"/>
              </w:rPr>
              <w:t>4.</w:t>
            </w:r>
            <w:r w:rsidRPr="00D037D0">
              <w:rPr>
                <w:rFonts w:ascii="微软雅黑" w:eastAsia="微软雅黑" w:hAnsi="微软雅黑" w:hint="eastAsia"/>
                <w:color w:val="FF0000"/>
                <w:sz w:val="18"/>
                <w:szCs w:val="18"/>
              </w:rPr>
              <w:t>不支持该号段充值</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rPr>
          <w:ins w:id="3275" w:author="temp" w:date="2016-02-17T17:27:00Z"/>
        </w:rPr>
      </w:pPr>
      <w:bookmarkStart w:id="3276" w:name="_Toc508982906"/>
      <w:r>
        <w:rPr>
          <w:rFonts w:hint="eastAsia"/>
        </w:rPr>
        <w:t>流量充值</w:t>
      </w:r>
      <w:ins w:id="3277" w:author="temp" w:date="2016-02-17T17:27:00Z">
        <w:r>
          <w:rPr>
            <w:rFonts w:hint="eastAsia"/>
          </w:rPr>
          <w:t>接口</w:t>
        </w:r>
        <w:bookmarkEnd w:id="3276"/>
      </w:ins>
    </w:p>
    <w:p w:rsidR="0099371D" w:rsidRDefault="002A4916">
      <w:pPr>
        <w:pStyle w:val="30"/>
        <w:rPr>
          <w:ins w:id="3278" w:author="temp" w:date="2016-02-17T17:27:00Z"/>
        </w:rPr>
      </w:pPr>
      <w:bookmarkStart w:id="3279" w:name="_Toc508982907"/>
      <w:ins w:id="3280" w:author="temp" w:date="2016-02-17T17:27:00Z">
        <w:r>
          <w:rPr>
            <w:rFonts w:hint="eastAsia"/>
          </w:rPr>
          <w:t>接口名称：</w:t>
        </w:r>
      </w:ins>
      <w:r>
        <w:rPr>
          <w:rFonts w:hint="eastAsia"/>
        </w:rPr>
        <w:t>third</w:t>
      </w:r>
      <w:r>
        <w:t>/</w:t>
      </w:r>
      <w:r>
        <w:rPr>
          <w:rFonts w:hint="eastAsia"/>
        </w:rPr>
        <w:t>bit</w:t>
      </w:r>
      <w:r>
        <w:t>/</w:t>
      </w:r>
      <w:r>
        <w:rPr>
          <w:rFonts w:hint="eastAsia"/>
        </w:rPr>
        <w:t>bit</w:t>
      </w:r>
      <w:r>
        <w:t>CostRecharge</w:t>
      </w:r>
      <w:r>
        <w:rPr>
          <w:rFonts w:hint="eastAsia"/>
        </w:rPr>
        <w:t>.</w:t>
      </w:r>
      <w:r>
        <w:t>do</w:t>
      </w:r>
      <w:bookmarkEnd w:id="3279"/>
    </w:p>
    <w:p w:rsidR="0099371D" w:rsidRDefault="002A4916">
      <w:pPr>
        <w:pStyle w:val="30"/>
        <w:rPr>
          <w:ins w:id="3281" w:author="temp" w:date="2016-02-17T17:27:00Z"/>
        </w:rPr>
      </w:pPr>
      <w:bookmarkStart w:id="3282" w:name="_Toc508982908"/>
      <w:ins w:id="3283" w:author="temp" w:date="2016-02-17T17:27:00Z">
        <w:r>
          <w:rPr>
            <w:rFonts w:hint="eastAsia"/>
          </w:rPr>
          <w:t>请求报文</w:t>
        </w:r>
        <w:bookmarkEnd w:id="3282"/>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284" w:author="temp" w:date="2016-02-17T17:27:00Z"/>
        </w:trPr>
        <w:tc>
          <w:tcPr>
            <w:tcW w:w="851" w:type="dxa"/>
            <w:shd w:val="clear" w:color="auto" w:fill="E6E6E6"/>
          </w:tcPr>
          <w:p w:rsidR="0099371D" w:rsidRDefault="002A4916">
            <w:pPr>
              <w:jc w:val="center"/>
              <w:rPr>
                <w:ins w:id="3285" w:author="temp" w:date="2016-02-17T17:27:00Z"/>
                <w:rFonts w:ascii="微软雅黑" w:eastAsia="微软雅黑" w:hAnsi="微软雅黑"/>
                <w:color w:val="000000"/>
                <w:sz w:val="18"/>
                <w:szCs w:val="18"/>
              </w:rPr>
            </w:pPr>
            <w:ins w:id="3286"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287" w:author="temp" w:date="2016-02-17T17:27:00Z"/>
                <w:rFonts w:ascii="微软雅黑" w:eastAsia="微软雅黑" w:hAnsi="微软雅黑"/>
                <w:color w:val="000000"/>
                <w:sz w:val="18"/>
                <w:szCs w:val="18"/>
              </w:rPr>
            </w:pPr>
            <w:ins w:id="3288"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289" w:author="temp" w:date="2016-02-17T17:27:00Z"/>
                <w:rFonts w:ascii="微软雅黑" w:eastAsia="微软雅黑" w:hAnsi="微软雅黑"/>
                <w:color w:val="000000"/>
                <w:sz w:val="18"/>
                <w:szCs w:val="18"/>
              </w:rPr>
            </w:pPr>
            <w:ins w:id="3290"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291" w:author="temp" w:date="2016-02-17T17:27:00Z"/>
                <w:rFonts w:ascii="微软雅黑" w:eastAsia="微软雅黑" w:hAnsi="微软雅黑"/>
                <w:color w:val="000000"/>
                <w:sz w:val="18"/>
                <w:szCs w:val="18"/>
              </w:rPr>
            </w:pPr>
            <w:ins w:id="3292"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293" w:author="temp" w:date="2016-02-17T17:27:00Z"/>
                <w:rFonts w:ascii="微软雅黑" w:eastAsia="微软雅黑" w:hAnsi="微软雅黑"/>
                <w:color w:val="000000"/>
                <w:sz w:val="18"/>
                <w:szCs w:val="18"/>
              </w:rPr>
            </w:pPr>
            <w:ins w:id="3294"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295" w:author="temp" w:date="2016-02-17T17:27:00Z"/>
                <w:rFonts w:ascii="微软雅黑" w:eastAsia="微软雅黑" w:hAnsi="微软雅黑"/>
                <w:color w:val="000000"/>
                <w:sz w:val="18"/>
                <w:szCs w:val="18"/>
              </w:rPr>
            </w:pPr>
            <w:ins w:id="3296"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297" w:author="temp" w:date="2016-02-17T17:27:00Z"/>
                <w:rFonts w:ascii="微软雅黑" w:eastAsia="微软雅黑" w:hAnsi="微软雅黑"/>
                <w:color w:val="000000"/>
                <w:sz w:val="18"/>
                <w:szCs w:val="18"/>
              </w:rPr>
            </w:pPr>
            <w:ins w:id="3298" w:author="temp" w:date="2016-02-17T17:27:00Z">
              <w:r>
                <w:rPr>
                  <w:rFonts w:ascii="微软雅黑" w:eastAsia="微软雅黑" w:hAnsi="微软雅黑" w:hint="eastAsia"/>
                  <w:color w:val="000000"/>
                  <w:sz w:val="18"/>
                  <w:szCs w:val="18"/>
                </w:rPr>
                <w:t>备注</w:t>
              </w:r>
            </w:ins>
          </w:p>
        </w:tc>
      </w:tr>
      <w:tr w:rsidR="0099371D">
        <w:trPr>
          <w:trHeight w:val="417"/>
          <w:ins w:id="3299" w:author="temp" w:date="2016-02-17T17:27:00Z"/>
        </w:trPr>
        <w:tc>
          <w:tcPr>
            <w:tcW w:w="851" w:type="dxa"/>
            <w:shd w:val="clear" w:color="auto" w:fill="auto"/>
            <w:vAlign w:val="center"/>
          </w:tcPr>
          <w:p w:rsidR="0099371D" w:rsidRDefault="0099371D">
            <w:pPr>
              <w:jc w:val="center"/>
              <w:rPr>
                <w:ins w:id="3300" w:author="temp" w:date="2016-02-17T17:27:00Z"/>
                <w:rStyle w:val="shorttext"/>
              </w:rPr>
            </w:pPr>
          </w:p>
        </w:tc>
        <w:tc>
          <w:tcPr>
            <w:tcW w:w="1559" w:type="dxa"/>
            <w:shd w:val="clear" w:color="auto" w:fill="auto"/>
          </w:tcPr>
          <w:p w:rsidR="0099371D" w:rsidRDefault="002A4916">
            <w:pPr>
              <w:jc w:val="center"/>
              <w:rPr>
                <w:ins w:id="330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orderId</w:t>
            </w:r>
          </w:p>
        </w:tc>
        <w:tc>
          <w:tcPr>
            <w:tcW w:w="1296" w:type="dxa"/>
            <w:shd w:val="clear" w:color="auto" w:fill="auto"/>
          </w:tcPr>
          <w:p w:rsidR="0099371D" w:rsidRDefault="002A4916">
            <w:pPr>
              <w:jc w:val="center"/>
              <w:rPr>
                <w:ins w:id="330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订单编号</w:t>
            </w:r>
          </w:p>
        </w:tc>
        <w:tc>
          <w:tcPr>
            <w:tcW w:w="1029" w:type="dxa"/>
            <w:shd w:val="clear" w:color="auto" w:fill="auto"/>
          </w:tcPr>
          <w:p w:rsidR="0099371D" w:rsidRDefault="002A4916">
            <w:pPr>
              <w:jc w:val="center"/>
              <w:rPr>
                <w:ins w:id="3303" w:author="temp" w:date="2016-02-14T11:10:00Z"/>
                <w:rFonts w:ascii="微软雅黑" w:eastAsia="微软雅黑" w:hAnsi="微软雅黑"/>
                <w:color w:val="000000"/>
                <w:sz w:val="18"/>
                <w:szCs w:val="18"/>
              </w:rPr>
            </w:pPr>
            <w:ins w:id="3304"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30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330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ins w:id="3307" w:author="temp" w:date="2016-02-14T11:10:00Z"/>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mobile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packCode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第三方产品编号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oti</w:t>
            </w:r>
            <w:r>
              <w:rPr>
                <w:rFonts w:ascii="微软雅黑" w:eastAsia="微软雅黑" w:hAnsi="微软雅黑"/>
                <w:color w:val="000000"/>
                <w:sz w:val="18"/>
                <w:szCs w:val="18"/>
              </w:rPr>
              <w:t>fyUrl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异步通知地址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Pr>
        <w:rPr>
          <w:ins w:id="3308" w:author="temp" w:date="2016-02-17T17:27:00Z"/>
        </w:rPr>
      </w:pPr>
    </w:p>
    <w:p w:rsidR="0099371D" w:rsidRDefault="002A4916">
      <w:pPr>
        <w:pStyle w:val="30"/>
        <w:rPr>
          <w:ins w:id="3309" w:author="temp" w:date="2016-02-17T17:27:00Z"/>
        </w:rPr>
      </w:pPr>
      <w:bookmarkStart w:id="3310" w:name="_Toc508982909"/>
      <w:ins w:id="3311" w:author="temp" w:date="2016-02-17T17:27:00Z">
        <w:r>
          <w:rPr>
            <w:rFonts w:hint="eastAsia"/>
          </w:rPr>
          <w:t>响应报文</w:t>
        </w:r>
        <w:bookmarkEnd w:id="331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312" w:author="temp" w:date="2016-02-17T17:27:00Z"/>
        </w:trPr>
        <w:tc>
          <w:tcPr>
            <w:tcW w:w="851" w:type="dxa"/>
            <w:shd w:val="clear" w:color="auto" w:fill="E6E6E6"/>
          </w:tcPr>
          <w:p w:rsidR="0099371D" w:rsidRDefault="002A4916">
            <w:pPr>
              <w:jc w:val="center"/>
              <w:rPr>
                <w:ins w:id="3313" w:author="temp" w:date="2016-02-17T17:27:00Z"/>
                <w:rFonts w:ascii="微软雅黑" w:eastAsia="微软雅黑" w:hAnsi="微软雅黑"/>
                <w:color w:val="000000"/>
                <w:sz w:val="18"/>
                <w:szCs w:val="18"/>
              </w:rPr>
            </w:pPr>
            <w:ins w:id="331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315" w:author="temp" w:date="2016-02-17T17:27:00Z"/>
                <w:rFonts w:ascii="微软雅黑" w:eastAsia="微软雅黑" w:hAnsi="微软雅黑"/>
                <w:color w:val="000000"/>
                <w:sz w:val="18"/>
                <w:szCs w:val="18"/>
              </w:rPr>
            </w:pPr>
            <w:ins w:id="331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317" w:author="temp" w:date="2016-02-17T17:27:00Z"/>
                <w:rFonts w:ascii="微软雅黑" w:eastAsia="微软雅黑" w:hAnsi="微软雅黑"/>
                <w:color w:val="000000"/>
                <w:sz w:val="18"/>
                <w:szCs w:val="18"/>
              </w:rPr>
            </w:pPr>
            <w:ins w:id="331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319" w:author="temp" w:date="2016-02-17T17:27:00Z"/>
                <w:rFonts w:ascii="微软雅黑" w:eastAsia="微软雅黑" w:hAnsi="微软雅黑"/>
                <w:color w:val="000000"/>
                <w:sz w:val="18"/>
                <w:szCs w:val="18"/>
              </w:rPr>
            </w:pPr>
            <w:ins w:id="332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321" w:author="temp" w:date="2016-02-17T17:27:00Z"/>
                <w:rFonts w:ascii="微软雅黑" w:eastAsia="微软雅黑" w:hAnsi="微软雅黑"/>
                <w:color w:val="000000"/>
                <w:sz w:val="18"/>
                <w:szCs w:val="18"/>
              </w:rPr>
            </w:pPr>
            <w:ins w:id="332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323" w:author="temp" w:date="2016-02-17T17:27:00Z"/>
                <w:rFonts w:ascii="微软雅黑" w:eastAsia="微软雅黑" w:hAnsi="微软雅黑"/>
                <w:color w:val="000000"/>
                <w:sz w:val="18"/>
                <w:szCs w:val="18"/>
              </w:rPr>
            </w:pPr>
            <w:ins w:id="332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325" w:author="temp" w:date="2016-02-17T17:27:00Z"/>
                <w:rFonts w:ascii="微软雅黑" w:eastAsia="微软雅黑" w:hAnsi="微软雅黑"/>
                <w:color w:val="000000"/>
                <w:sz w:val="18"/>
                <w:szCs w:val="18"/>
              </w:rPr>
            </w:pPr>
            <w:ins w:id="3326"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充值中；</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redirectUrl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重定向url</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3327" w:author="temp" w:date="2016-02-17T17:27:00Z"/>
        </w:rPr>
      </w:pPr>
      <w:bookmarkStart w:id="3328" w:name="_Toc508982910"/>
      <w:r>
        <w:rPr>
          <w:rFonts w:hint="eastAsia"/>
        </w:rPr>
        <w:lastRenderedPageBreak/>
        <w:t>油卡充值</w:t>
      </w:r>
      <w:ins w:id="3329" w:author="temp" w:date="2016-02-17T17:27:00Z">
        <w:r>
          <w:rPr>
            <w:rFonts w:hint="eastAsia"/>
          </w:rPr>
          <w:t>接口</w:t>
        </w:r>
        <w:bookmarkEnd w:id="3328"/>
      </w:ins>
    </w:p>
    <w:p w:rsidR="0099371D" w:rsidRDefault="002A4916">
      <w:pPr>
        <w:pStyle w:val="30"/>
        <w:rPr>
          <w:ins w:id="3330" w:author="temp" w:date="2016-02-17T17:27:00Z"/>
        </w:rPr>
      </w:pPr>
      <w:bookmarkStart w:id="3331" w:name="_Toc508982911"/>
      <w:ins w:id="3332" w:author="temp" w:date="2016-02-17T17:27:00Z">
        <w:r>
          <w:rPr>
            <w:rFonts w:hint="eastAsia"/>
          </w:rPr>
          <w:t>接口名称：</w:t>
        </w:r>
      </w:ins>
      <w:r>
        <w:rPr>
          <w:rFonts w:hint="eastAsia"/>
        </w:rPr>
        <w:t>third</w:t>
      </w:r>
      <w:r>
        <w:t>/</w:t>
      </w:r>
      <w:r>
        <w:rPr>
          <w:rFonts w:hint="eastAsia"/>
        </w:rPr>
        <w:t>refuel</w:t>
      </w:r>
      <w:r>
        <w:t>/</w:t>
      </w:r>
      <w:r>
        <w:rPr>
          <w:rFonts w:hint="eastAsia"/>
        </w:rPr>
        <w:t>re</w:t>
      </w:r>
      <w:r>
        <w:t>fuelCostRecharge</w:t>
      </w:r>
      <w:r>
        <w:rPr>
          <w:rFonts w:hint="eastAsia"/>
        </w:rPr>
        <w:t>.</w:t>
      </w:r>
      <w:r>
        <w:t>do</w:t>
      </w:r>
      <w:bookmarkEnd w:id="3331"/>
    </w:p>
    <w:p w:rsidR="0099371D" w:rsidRDefault="002A4916">
      <w:pPr>
        <w:pStyle w:val="30"/>
        <w:rPr>
          <w:ins w:id="3333" w:author="temp" w:date="2016-02-17T17:27:00Z"/>
        </w:rPr>
      </w:pPr>
      <w:bookmarkStart w:id="3334" w:name="_Toc508982912"/>
      <w:ins w:id="3335" w:author="temp" w:date="2016-02-17T17:27:00Z">
        <w:r>
          <w:rPr>
            <w:rFonts w:hint="eastAsia"/>
          </w:rPr>
          <w:t>请求报文</w:t>
        </w:r>
        <w:bookmarkEnd w:id="3334"/>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336" w:author="temp" w:date="2016-02-17T17:27:00Z"/>
        </w:trPr>
        <w:tc>
          <w:tcPr>
            <w:tcW w:w="851" w:type="dxa"/>
            <w:shd w:val="clear" w:color="auto" w:fill="E6E6E6"/>
          </w:tcPr>
          <w:p w:rsidR="0099371D" w:rsidRDefault="002A4916">
            <w:pPr>
              <w:jc w:val="center"/>
              <w:rPr>
                <w:ins w:id="3337" w:author="temp" w:date="2016-02-17T17:27:00Z"/>
                <w:rFonts w:ascii="微软雅黑" w:eastAsia="微软雅黑" w:hAnsi="微软雅黑"/>
                <w:color w:val="000000"/>
                <w:sz w:val="18"/>
                <w:szCs w:val="18"/>
              </w:rPr>
            </w:pPr>
            <w:ins w:id="3338"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339" w:author="temp" w:date="2016-02-17T17:27:00Z"/>
                <w:rFonts w:ascii="微软雅黑" w:eastAsia="微软雅黑" w:hAnsi="微软雅黑"/>
                <w:color w:val="000000"/>
                <w:sz w:val="18"/>
                <w:szCs w:val="18"/>
              </w:rPr>
            </w:pPr>
            <w:ins w:id="3340"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341" w:author="temp" w:date="2016-02-17T17:27:00Z"/>
                <w:rFonts w:ascii="微软雅黑" w:eastAsia="微软雅黑" w:hAnsi="微软雅黑"/>
                <w:color w:val="000000"/>
                <w:sz w:val="18"/>
                <w:szCs w:val="18"/>
              </w:rPr>
            </w:pPr>
            <w:ins w:id="3342"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343" w:author="temp" w:date="2016-02-17T17:27:00Z"/>
                <w:rFonts w:ascii="微软雅黑" w:eastAsia="微软雅黑" w:hAnsi="微软雅黑"/>
                <w:color w:val="000000"/>
                <w:sz w:val="18"/>
                <w:szCs w:val="18"/>
              </w:rPr>
            </w:pPr>
            <w:ins w:id="3344"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345" w:author="temp" w:date="2016-02-17T17:27:00Z"/>
                <w:rFonts w:ascii="微软雅黑" w:eastAsia="微软雅黑" w:hAnsi="微软雅黑"/>
                <w:color w:val="000000"/>
                <w:sz w:val="18"/>
                <w:szCs w:val="18"/>
              </w:rPr>
            </w:pPr>
            <w:ins w:id="3346"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347" w:author="temp" w:date="2016-02-17T17:27:00Z"/>
                <w:rFonts w:ascii="微软雅黑" w:eastAsia="微软雅黑" w:hAnsi="微软雅黑"/>
                <w:color w:val="000000"/>
                <w:sz w:val="18"/>
                <w:szCs w:val="18"/>
              </w:rPr>
            </w:pPr>
            <w:ins w:id="3348"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349" w:author="temp" w:date="2016-02-17T17:27:00Z"/>
                <w:rFonts w:ascii="微软雅黑" w:eastAsia="微软雅黑" w:hAnsi="微软雅黑"/>
                <w:color w:val="000000"/>
                <w:sz w:val="18"/>
                <w:szCs w:val="18"/>
              </w:rPr>
            </w:pPr>
            <w:ins w:id="3350" w:author="temp" w:date="2016-02-17T17:27:00Z">
              <w:r>
                <w:rPr>
                  <w:rFonts w:ascii="微软雅黑" w:eastAsia="微软雅黑" w:hAnsi="微软雅黑" w:hint="eastAsia"/>
                  <w:color w:val="000000"/>
                  <w:sz w:val="18"/>
                  <w:szCs w:val="18"/>
                </w:rPr>
                <w:t>备注</w:t>
              </w:r>
            </w:ins>
          </w:p>
        </w:tc>
      </w:tr>
      <w:tr w:rsidR="0099371D">
        <w:trPr>
          <w:trHeight w:val="417"/>
          <w:ins w:id="3351" w:author="temp" w:date="2016-02-17T17:27:00Z"/>
        </w:trPr>
        <w:tc>
          <w:tcPr>
            <w:tcW w:w="851" w:type="dxa"/>
            <w:shd w:val="clear" w:color="auto" w:fill="auto"/>
            <w:vAlign w:val="center"/>
          </w:tcPr>
          <w:p w:rsidR="0099371D" w:rsidRDefault="0099371D">
            <w:pPr>
              <w:jc w:val="center"/>
              <w:rPr>
                <w:ins w:id="3352" w:author="temp" w:date="2016-02-17T17:27:00Z"/>
                <w:rStyle w:val="shorttext"/>
              </w:rPr>
            </w:pPr>
          </w:p>
        </w:tc>
        <w:tc>
          <w:tcPr>
            <w:tcW w:w="1559" w:type="dxa"/>
            <w:shd w:val="clear" w:color="auto" w:fill="auto"/>
          </w:tcPr>
          <w:p w:rsidR="0099371D" w:rsidRDefault="002A4916">
            <w:pPr>
              <w:jc w:val="center"/>
              <w:rPr>
                <w:ins w:id="335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orderId</w:t>
            </w:r>
          </w:p>
        </w:tc>
        <w:tc>
          <w:tcPr>
            <w:tcW w:w="1296" w:type="dxa"/>
            <w:shd w:val="clear" w:color="auto" w:fill="auto"/>
          </w:tcPr>
          <w:p w:rsidR="0099371D" w:rsidRDefault="002A4916">
            <w:pPr>
              <w:jc w:val="center"/>
              <w:rPr>
                <w:ins w:id="335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订单编号</w:t>
            </w:r>
          </w:p>
        </w:tc>
        <w:tc>
          <w:tcPr>
            <w:tcW w:w="1029" w:type="dxa"/>
            <w:shd w:val="clear" w:color="auto" w:fill="auto"/>
          </w:tcPr>
          <w:p w:rsidR="0099371D" w:rsidRDefault="002A4916">
            <w:pPr>
              <w:jc w:val="center"/>
              <w:rPr>
                <w:ins w:id="3355" w:author="temp" w:date="2016-02-14T11:10:00Z"/>
                <w:rFonts w:ascii="微软雅黑" w:eastAsia="微软雅黑" w:hAnsi="微软雅黑"/>
                <w:color w:val="000000"/>
                <w:sz w:val="18"/>
                <w:szCs w:val="18"/>
              </w:rPr>
            </w:pPr>
            <w:ins w:id="335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35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335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ins w:id="3359" w:author="temp" w:date="2016-02-14T11:10:00Z"/>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充值卡号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mdseCode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第三方产品编号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Pr>
        <w:rPr>
          <w:ins w:id="3360" w:author="temp" w:date="2016-02-17T17:27:00Z"/>
        </w:rPr>
      </w:pPr>
    </w:p>
    <w:p w:rsidR="0099371D" w:rsidRDefault="002A4916">
      <w:pPr>
        <w:pStyle w:val="30"/>
        <w:rPr>
          <w:ins w:id="3361" w:author="temp" w:date="2016-02-17T17:27:00Z"/>
        </w:rPr>
      </w:pPr>
      <w:bookmarkStart w:id="3362" w:name="_Toc508982913"/>
      <w:ins w:id="3363" w:author="temp" w:date="2016-02-17T17:27:00Z">
        <w:r>
          <w:rPr>
            <w:rFonts w:hint="eastAsia"/>
          </w:rPr>
          <w:t>响应报文</w:t>
        </w:r>
        <w:bookmarkEnd w:id="3362"/>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364" w:author="temp" w:date="2016-02-17T17:27:00Z"/>
        </w:trPr>
        <w:tc>
          <w:tcPr>
            <w:tcW w:w="851" w:type="dxa"/>
            <w:shd w:val="clear" w:color="auto" w:fill="E6E6E6"/>
          </w:tcPr>
          <w:p w:rsidR="0099371D" w:rsidRDefault="002A4916">
            <w:pPr>
              <w:jc w:val="center"/>
              <w:rPr>
                <w:ins w:id="3365" w:author="temp" w:date="2016-02-17T17:27:00Z"/>
                <w:rFonts w:ascii="微软雅黑" w:eastAsia="微软雅黑" w:hAnsi="微软雅黑"/>
                <w:color w:val="000000"/>
                <w:sz w:val="18"/>
                <w:szCs w:val="18"/>
              </w:rPr>
            </w:pPr>
            <w:ins w:id="3366"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367" w:author="temp" w:date="2016-02-17T17:27:00Z"/>
                <w:rFonts w:ascii="微软雅黑" w:eastAsia="微软雅黑" w:hAnsi="微软雅黑"/>
                <w:color w:val="000000"/>
                <w:sz w:val="18"/>
                <w:szCs w:val="18"/>
              </w:rPr>
            </w:pPr>
            <w:ins w:id="3368"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369" w:author="temp" w:date="2016-02-17T17:27:00Z"/>
                <w:rFonts w:ascii="微软雅黑" w:eastAsia="微软雅黑" w:hAnsi="微软雅黑"/>
                <w:color w:val="000000"/>
                <w:sz w:val="18"/>
                <w:szCs w:val="18"/>
              </w:rPr>
            </w:pPr>
            <w:ins w:id="3370"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371" w:author="temp" w:date="2016-02-17T17:27:00Z"/>
                <w:rFonts w:ascii="微软雅黑" w:eastAsia="微软雅黑" w:hAnsi="微软雅黑"/>
                <w:color w:val="000000"/>
                <w:sz w:val="18"/>
                <w:szCs w:val="18"/>
              </w:rPr>
            </w:pPr>
            <w:ins w:id="3372"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373" w:author="temp" w:date="2016-02-17T17:27:00Z"/>
                <w:rFonts w:ascii="微软雅黑" w:eastAsia="微软雅黑" w:hAnsi="微软雅黑"/>
                <w:color w:val="000000"/>
                <w:sz w:val="18"/>
                <w:szCs w:val="18"/>
              </w:rPr>
            </w:pPr>
            <w:ins w:id="3374"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375" w:author="temp" w:date="2016-02-17T17:27:00Z"/>
                <w:rFonts w:ascii="微软雅黑" w:eastAsia="微软雅黑" w:hAnsi="微软雅黑"/>
                <w:color w:val="000000"/>
                <w:sz w:val="18"/>
                <w:szCs w:val="18"/>
              </w:rPr>
            </w:pPr>
            <w:ins w:id="3376"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377" w:author="temp" w:date="2016-02-17T17:27:00Z"/>
                <w:rFonts w:ascii="微软雅黑" w:eastAsia="微软雅黑" w:hAnsi="微软雅黑"/>
                <w:color w:val="000000"/>
                <w:sz w:val="18"/>
                <w:szCs w:val="18"/>
              </w:rPr>
            </w:pPr>
            <w:ins w:id="3378"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充值成功；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4</w:t>
            </w:r>
            <w:r>
              <w:rPr>
                <w:rFonts w:ascii="微软雅黑" w:eastAsia="微软雅黑" w:hAnsi="微软雅黑" w:hint="eastAsia"/>
                <w:color w:val="000000"/>
                <w:sz w:val="18"/>
                <w:szCs w:val="18"/>
              </w:rPr>
              <w:t>充值中</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rPr>
          <w:ins w:id="3379" w:author="temp" w:date="2016-02-17T17:27:00Z"/>
        </w:rPr>
      </w:pPr>
      <w:bookmarkStart w:id="3380" w:name="_Toc508982914"/>
      <w:r>
        <w:rPr>
          <w:rFonts w:hint="eastAsia"/>
        </w:rPr>
        <w:t>QQ币充值</w:t>
      </w:r>
      <w:ins w:id="3381" w:author="temp" w:date="2016-02-17T17:27:00Z">
        <w:r>
          <w:rPr>
            <w:rFonts w:hint="eastAsia"/>
          </w:rPr>
          <w:t>接口</w:t>
        </w:r>
        <w:bookmarkEnd w:id="3380"/>
      </w:ins>
    </w:p>
    <w:p w:rsidR="0099371D" w:rsidRDefault="002A4916">
      <w:pPr>
        <w:pStyle w:val="30"/>
        <w:rPr>
          <w:ins w:id="3382" w:author="temp" w:date="2016-02-17T17:27:00Z"/>
        </w:rPr>
      </w:pPr>
      <w:bookmarkStart w:id="3383" w:name="_Toc508982915"/>
      <w:ins w:id="3384" w:author="temp" w:date="2016-02-17T17:27:00Z">
        <w:r>
          <w:rPr>
            <w:rFonts w:hint="eastAsia"/>
          </w:rPr>
          <w:t>接口名称：</w:t>
        </w:r>
      </w:ins>
      <w:r>
        <w:rPr>
          <w:rFonts w:hint="eastAsia"/>
        </w:rPr>
        <w:t>third</w:t>
      </w:r>
      <w:r>
        <w:t>/qq/qqCoinRecharge</w:t>
      </w:r>
      <w:r>
        <w:rPr>
          <w:rFonts w:hint="eastAsia"/>
        </w:rPr>
        <w:t>.</w:t>
      </w:r>
      <w:r>
        <w:t>do</w:t>
      </w:r>
      <w:bookmarkEnd w:id="3383"/>
    </w:p>
    <w:p w:rsidR="0099371D" w:rsidRDefault="002A4916">
      <w:pPr>
        <w:pStyle w:val="30"/>
        <w:rPr>
          <w:ins w:id="3385" w:author="temp" w:date="2016-02-17T17:27:00Z"/>
        </w:rPr>
      </w:pPr>
      <w:bookmarkStart w:id="3386" w:name="_Toc508982916"/>
      <w:ins w:id="3387" w:author="temp" w:date="2016-02-17T17:27:00Z">
        <w:r>
          <w:rPr>
            <w:rFonts w:hint="eastAsia"/>
          </w:rPr>
          <w:t>请求报文</w:t>
        </w:r>
        <w:bookmarkEnd w:id="3386"/>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388" w:author="temp" w:date="2016-02-17T17:27:00Z"/>
        </w:trPr>
        <w:tc>
          <w:tcPr>
            <w:tcW w:w="851" w:type="dxa"/>
            <w:shd w:val="clear" w:color="auto" w:fill="E6E6E6"/>
          </w:tcPr>
          <w:p w:rsidR="0099371D" w:rsidRDefault="002A4916">
            <w:pPr>
              <w:jc w:val="center"/>
              <w:rPr>
                <w:ins w:id="3389" w:author="temp" w:date="2016-02-17T17:27:00Z"/>
                <w:rFonts w:ascii="微软雅黑" w:eastAsia="微软雅黑" w:hAnsi="微软雅黑"/>
                <w:color w:val="000000"/>
                <w:sz w:val="18"/>
                <w:szCs w:val="18"/>
              </w:rPr>
            </w:pPr>
            <w:ins w:id="3390"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391" w:author="temp" w:date="2016-02-17T17:27:00Z"/>
                <w:rFonts w:ascii="微软雅黑" w:eastAsia="微软雅黑" w:hAnsi="微软雅黑"/>
                <w:color w:val="000000"/>
                <w:sz w:val="18"/>
                <w:szCs w:val="18"/>
              </w:rPr>
            </w:pPr>
            <w:ins w:id="3392"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393" w:author="temp" w:date="2016-02-17T17:27:00Z"/>
                <w:rFonts w:ascii="微软雅黑" w:eastAsia="微软雅黑" w:hAnsi="微软雅黑"/>
                <w:color w:val="000000"/>
                <w:sz w:val="18"/>
                <w:szCs w:val="18"/>
              </w:rPr>
            </w:pPr>
            <w:ins w:id="3394"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395" w:author="temp" w:date="2016-02-17T17:27:00Z"/>
                <w:rFonts w:ascii="微软雅黑" w:eastAsia="微软雅黑" w:hAnsi="微软雅黑"/>
                <w:color w:val="000000"/>
                <w:sz w:val="18"/>
                <w:szCs w:val="18"/>
              </w:rPr>
            </w:pPr>
            <w:ins w:id="3396"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397" w:author="temp" w:date="2016-02-17T17:27:00Z"/>
                <w:rFonts w:ascii="微软雅黑" w:eastAsia="微软雅黑" w:hAnsi="微软雅黑"/>
                <w:color w:val="000000"/>
                <w:sz w:val="18"/>
                <w:szCs w:val="18"/>
              </w:rPr>
            </w:pPr>
            <w:ins w:id="3398"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399" w:author="temp" w:date="2016-02-17T17:27:00Z"/>
                <w:rFonts w:ascii="微软雅黑" w:eastAsia="微软雅黑" w:hAnsi="微软雅黑"/>
                <w:color w:val="000000"/>
                <w:sz w:val="18"/>
                <w:szCs w:val="18"/>
              </w:rPr>
            </w:pPr>
            <w:ins w:id="3400"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401" w:author="temp" w:date="2016-02-17T17:27:00Z"/>
                <w:rFonts w:ascii="微软雅黑" w:eastAsia="微软雅黑" w:hAnsi="微软雅黑"/>
                <w:color w:val="000000"/>
                <w:sz w:val="18"/>
                <w:szCs w:val="18"/>
              </w:rPr>
            </w:pPr>
            <w:ins w:id="3402" w:author="temp" w:date="2016-02-17T17:27:00Z">
              <w:r>
                <w:rPr>
                  <w:rFonts w:ascii="微软雅黑" w:eastAsia="微软雅黑" w:hAnsi="微软雅黑" w:hint="eastAsia"/>
                  <w:color w:val="000000"/>
                  <w:sz w:val="18"/>
                  <w:szCs w:val="18"/>
                </w:rPr>
                <w:t>备注</w:t>
              </w:r>
            </w:ins>
          </w:p>
        </w:tc>
      </w:tr>
      <w:tr w:rsidR="0099371D">
        <w:trPr>
          <w:trHeight w:val="417"/>
          <w:ins w:id="3403" w:author="temp" w:date="2016-02-17T17:27:00Z"/>
        </w:trPr>
        <w:tc>
          <w:tcPr>
            <w:tcW w:w="851" w:type="dxa"/>
            <w:shd w:val="clear" w:color="auto" w:fill="auto"/>
            <w:vAlign w:val="center"/>
          </w:tcPr>
          <w:p w:rsidR="0099371D" w:rsidRDefault="0099371D">
            <w:pPr>
              <w:jc w:val="center"/>
              <w:rPr>
                <w:ins w:id="3404" w:author="temp" w:date="2016-02-17T17:27:00Z"/>
                <w:rStyle w:val="shorttext"/>
              </w:rPr>
            </w:pPr>
          </w:p>
        </w:tc>
        <w:tc>
          <w:tcPr>
            <w:tcW w:w="1559" w:type="dxa"/>
            <w:shd w:val="clear" w:color="auto" w:fill="auto"/>
          </w:tcPr>
          <w:p w:rsidR="0099371D" w:rsidRDefault="002A4916">
            <w:pPr>
              <w:jc w:val="center"/>
              <w:rPr>
                <w:ins w:id="340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orderId</w:t>
            </w:r>
          </w:p>
        </w:tc>
        <w:tc>
          <w:tcPr>
            <w:tcW w:w="1296" w:type="dxa"/>
            <w:shd w:val="clear" w:color="auto" w:fill="auto"/>
          </w:tcPr>
          <w:p w:rsidR="0099371D" w:rsidRDefault="002A4916">
            <w:pPr>
              <w:jc w:val="center"/>
              <w:rPr>
                <w:ins w:id="340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订单编号</w:t>
            </w:r>
          </w:p>
        </w:tc>
        <w:tc>
          <w:tcPr>
            <w:tcW w:w="1029" w:type="dxa"/>
            <w:shd w:val="clear" w:color="auto" w:fill="auto"/>
          </w:tcPr>
          <w:p w:rsidR="0099371D" w:rsidRDefault="002A4916">
            <w:pPr>
              <w:jc w:val="center"/>
              <w:rPr>
                <w:ins w:id="3407" w:author="temp" w:date="2016-02-14T11:10:00Z"/>
                <w:rFonts w:ascii="微软雅黑" w:eastAsia="微软雅黑" w:hAnsi="微软雅黑"/>
                <w:color w:val="000000"/>
                <w:sz w:val="18"/>
                <w:szCs w:val="18"/>
              </w:rPr>
            </w:pPr>
            <w:ins w:id="3408"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40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341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ins w:id="3411" w:author="temp" w:date="2016-02-14T11:10:00Z"/>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qqNumber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账号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gameId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第三方产品编号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Pr>
        <w:rPr>
          <w:ins w:id="3412" w:author="temp" w:date="2016-02-17T17:27:00Z"/>
        </w:rPr>
      </w:pPr>
    </w:p>
    <w:p w:rsidR="0099371D" w:rsidRDefault="002A4916">
      <w:pPr>
        <w:pStyle w:val="30"/>
        <w:rPr>
          <w:ins w:id="3413" w:author="temp" w:date="2016-02-17T17:27:00Z"/>
        </w:rPr>
      </w:pPr>
      <w:bookmarkStart w:id="3414" w:name="_Toc508982917"/>
      <w:ins w:id="3415" w:author="temp" w:date="2016-02-17T17:27:00Z">
        <w:r>
          <w:rPr>
            <w:rFonts w:hint="eastAsia"/>
          </w:rPr>
          <w:lastRenderedPageBreak/>
          <w:t>响应报文</w:t>
        </w:r>
        <w:bookmarkEnd w:id="3414"/>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416" w:author="temp" w:date="2016-02-17T17:27:00Z"/>
        </w:trPr>
        <w:tc>
          <w:tcPr>
            <w:tcW w:w="851" w:type="dxa"/>
            <w:shd w:val="clear" w:color="auto" w:fill="E6E6E6"/>
          </w:tcPr>
          <w:p w:rsidR="0099371D" w:rsidRDefault="002A4916">
            <w:pPr>
              <w:jc w:val="center"/>
              <w:rPr>
                <w:ins w:id="3417" w:author="temp" w:date="2016-02-17T17:27:00Z"/>
                <w:rFonts w:ascii="微软雅黑" w:eastAsia="微软雅黑" w:hAnsi="微软雅黑"/>
                <w:color w:val="000000"/>
                <w:sz w:val="18"/>
                <w:szCs w:val="18"/>
              </w:rPr>
            </w:pPr>
            <w:ins w:id="3418"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419" w:author="temp" w:date="2016-02-17T17:27:00Z"/>
                <w:rFonts w:ascii="微软雅黑" w:eastAsia="微软雅黑" w:hAnsi="微软雅黑"/>
                <w:color w:val="000000"/>
                <w:sz w:val="18"/>
                <w:szCs w:val="18"/>
              </w:rPr>
            </w:pPr>
            <w:ins w:id="3420"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421" w:author="temp" w:date="2016-02-17T17:27:00Z"/>
                <w:rFonts w:ascii="微软雅黑" w:eastAsia="微软雅黑" w:hAnsi="微软雅黑"/>
                <w:color w:val="000000"/>
                <w:sz w:val="18"/>
                <w:szCs w:val="18"/>
              </w:rPr>
            </w:pPr>
            <w:ins w:id="3422"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423" w:author="temp" w:date="2016-02-17T17:27:00Z"/>
                <w:rFonts w:ascii="微软雅黑" w:eastAsia="微软雅黑" w:hAnsi="微软雅黑"/>
                <w:color w:val="000000"/>
                <w:sz w:val="18"/>
                <w:szCs w:val="18"/>
              </w:rPr>
            </w:pPr>
            <w:ins w:id="3424"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425" w:author="temp" w:date="2016-02-17T17:27:00Z"/>
                <w:rFonts w:ascii="微软雅黑" w:eastAsia="微软雅黑" w:hAnsi="微软雅黑"/>
                <w:color w:val="000000"/>
                <w:sz w:val="18"/>
                <w:szCs w:val="18"/>
              </w:rPr>
            </w:pPr>
            <w:ins w:id="3426"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427" w:author="temp" w:date="2016-02-17T17:27:00Z"/>
                <w:rFonts w:ascii="微软雅黑" w:eastAsia="微软雅黑" w:hAnsi="微软雅黑"/>
                <w:color w:val="000000"/>
                <w:sz w:val="18"/>
                <w:szCs w:val="18"/>
              </w:rPr>
            </w:pPr>
            <w:ins w:id="3428"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429" w:author="temp" w:date="2016-02-17T17:27:00Z"/>
                <w:rFonts w:ascii="微软雅黑" w:eastAsia="微软雅黑" w:hAnsi="微软雅黑"/>
                <w:color w:val="000000"/>
                <w:sz w:val="18"/>
                <w:szCs w:val="18"/>
              </w:rPr>
            </w:pPr>
            <w:ins w:id="3430"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充值成功；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4</w:t>
            </w:r>
            <w:r>
              <w:rPr>
                <w:rFonts w:ascii="微软雅黑" w:eastAsia="微软雅黑" w:hAnsi="微软雅黑" w:hint="eastAsia"/>
                <w:color w:val="000000"/>
                <w:sz w:val="18"/>
                <w:szCs w:val="18"/>
              </w:rPr>
              <w:t>充值中</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rPr>
          <w:ins w:id="3431" w:author="temp" w:date="2016-02-17T17:27:00Z"/>
        </w:rPr>
      </w:pPr>
      <w:bookmarkStart w:id="3432" w:name="_Toc508982918"/>
      <w:r>
        <w:rPr>
          <w:rFonts w:hint="eastAsia"/>
        </w:rPr>
        <w:t>彩票兑换</w:t>
      </w:r>
      <w:ins w:id="3433" w:author="temp" w:date="2016-02-17T17:27:00Z">
        <w:r>
          <w:rPr>
            <w:rFonts w:hint="eastAsia"/>
          </w:rPr>
          <w:t>接口</w:t>
        </w:r>
        <w:bookmarkEnd w:id="3432"/>
      </w:ins>
    </w:p>
    <w:p w:rsidR="0099371D" w:rsidRDefault="002A4916">
      <w:pPr>
        <w:pStyle w:val="30"/>
        <w:rPr>
          <w:ins w:id="3434" w:author="temp" w:date="2016-02-17T17:27:00Z"/>
        </w:rPr>
      </w:pPr>
      <w:bookmarkStart w:id="3435" w:name="_Toc508982919"/>
      <w:ins w:id="3436" w:author="temp" w:date="2016-02-17T17:27:00Z">
        <w:r>
          <w:rPr>
            <w:rFonts w:hint="eastAsia"/>
          </w:rPr>
          <w:t>接口名称：</w:t>
        </w:r>
      </w:ins>
      <w:r>
        <w:rPr>
          <w:rFonts w:hint="eastAsia"/>
        </w:rPr>
        <w:t>third</w:t>
      </w:r>
      <w:r>
        <w:t>/</w:t>
      </w:r>
      <w:r>
        <w:rPr>
          <w:rFonts w:hint="eastAsia"/>
        </w:rPr>
        <w:t>lottery</w:t>
      </w:r>
      <w:r>
        <w:t>/lotteryExchange</w:t>
      </w:r>
      <w:r>
        <w:rPr>
          <w:rFonts w:hint="eastAsia"/>
        </w:rPr>
        <w:t>.</w:t>
      </w:r>
      <w:r>
        <w:t>do</w:t>
      </w:r>
      <w:bookmarkEnd w:id="3435"/>
    </w:p>
    <w:p w:rsidR="0099371D" w:rsidRDefault="002A4916">
      <w:pPr>
        <w:pStyle w:val="30"/>
        <w:rPr>
          <w:ins w:id="3437" w:author="temp" w:date="2016-02-17T17:27:00Z"/>
        </w:rPr>
      </w:pPr>
      <w:bookmarkStart w:id="3438" w:name="_Toc508982920"/>
      <w:ins w:id="3439" w:author="temp" w:date="2016-02-17T17:27:00Z">
        <w:r>
          <w:rPr>
            <w:rFonts w:hint="eastAsia"/>
          </w:rPr>
          <w:t>请求报文</w:t>
        </w:r>
        <w:bookmarkEnd w:id="3438"/>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440" w:author="temp" w:date="2016-02-17T17:27:00Z"/>
        </w:trPr>
        <w:tc>
          <w:tcPr>
            <w:tcW w:w="851" w:type="dxa"/>
            <w:shd w:val="clear" w:color="auto" w:fill="E6E6E6"/>
          </w:tcPr>
          <w:p w:rsidR="0099371D" w:rsidRDefault="002A4916">
            <w:pPr>
              <w:jc w:val="center"/>
              <w:rPr>
                <w:ins w:id="3441" w:author="temp" w:date="2016-02-17T17:27:00Z"/>
                <w:rFonts w:ascii="微软雅黑" w:eastAsia="微软雅黑" w:hAnsi="微软雅黑"/>
                <w:color w:val="000000"/>
                <w:sz w:val="18"/>
                <w:szCs w:val="18"/>
              </w:rPr>
            </w:pPr>
            <w:ins w:id="3442"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443" w:author="temp" w:date="2016-02-17T17:27:00Z"/>
                <w:rFonts w:ascii="微软雅黑" w:eastAsia="微软雅黑" w:hAnsi="微软雅黑"/>
                <w:color w:val="000000"/>
                <w:sz w:val="18"/>
                <w:szCs w:val="18"/>
              </w:rPr>
            </w:pPr>
            <w:ins w:id="3444"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445" w:author="temp" w:date="2016-02-17T17:27:00Z"/>
                <w:rFonts w:ascii="微软雅黑" w:eastAsia="微软雅黑" w:hAnsi="微软雅黑"/>
                <w:color w:val="000000"/>
                <w:sz w:val="18"/>
                <w:szCs w:val="18"/>
              </w:rPr>
            </w:pPr>
            <w:ins w:id="3446"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447" w:author="temp" w:date="2016-02-17T17:27:00Z"/>
                <w:rFonts w:ascii="微软雅黑" w:eastAsia="微软雅黑" w:hAnsi="微软雅黑"/>
                <w:color w:val="000000"/>
                <w:sz w:val="18"/>
                <w:szCs w:val="18"/>
              </w:rPr>
            </w:pPr>
            <w:ins w:id="3448"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449" w:author="temp" w:date="2016-02-17T17:27:00Z"/>
                <w:rFonts w:ascii="微软雅黑" w:eastAsia="微软雅黑" w:hAnsi="微软雅黑"/>
                <w:color w:val="000000"/>
                <w:sz w:val="18"/>
                <w:szCs w:val="18"/>
              </w:rPr>
            </w:pPr>
            <w:ins w:id="3450"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451" w:author="temp" w:date="2016-02-17T17:27:00Z"/>
                <w:rFonts w:ascii="微软雅黑" w:eastAsia="微软雅黑" w:hAnsi="微软雅黑"/>
                <w:color w:val="000000"/>
                <w:sz w:val="18"/>
                <w:szCs w:val="18"/>
              </w:rPr>
            </w:pPr>
            <w:ins w:id="3452"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453" w:author="temp" w:date="2016-02-17T17:27:00Z"/>
                <w:rFonts w:ascii="微软雅黑" w:eastAsia="微软雅黑" w:hAnsi="微软雅黑"/>
                <w:color w:val="000000"/>
                <w:sz w:val="18"/>
                <w:szCs w:val="18"/>
              </w:rPr>
            </w:pPr>
            <w:ins w:id="3454" w:author="temp" w:date="2016-02-17T17:27:00Z">
              <w:r>
                <w:rPr>
                  <w:rFonts w:ascii="微软雅黑" w:eastAsia="微软雅黑" w:hAnsi="微软雅黑" w:hint="eastAsia"/>
                  <w:color w:val="000000"/>
                  <w:sz w:val="18"/>
                  <w:szCs w:val="18"/>
                </w:rPr>
                <w:t>备注</w:t>
              </w:r>
            </w:ins>
          </w:p>
        </w:tc>
      </w:tr>
      <w:tr w:rsidR="0099371D">
        <w:trPr>
          <w:trHeight w:val="417"/>
          <w:ins w:id="3455" w:author="temp" w:date="2016-02-17T17:27:00Z"/>
        </w:trPr>
        <w:tc>
          <w:tcPr>
            <w:tcW w:w="851" w:type="dxa"/>
            <w:vMerge w:val="restart"/>
            <w:shd w:val="clear" w:color="auto" w:fill="auto"/>
            <w:vAlign w:val="center"/>
          </w:tcPr>
          <w:p w:rsidR="0099371D" w:rsidRDefault="0099371D">
            <w:pPr>
              <w:jc w:val="center"/>
              <w:rPr>
                <w:ins w:id="3456" w:author="temp" w:date="2016-02-17T17:27:00Z"/>
                <w:rStyle w:val="shorttext"/>
              </w:rPr>
            </w:pPr>
          </w:p>
        </w:tc>
        <w:tc>
          <w:tcPr>
            <w:tcW w:w="1559" w:type="dxa"/>
            <w:shd w:val="clear" w:color="auto" w:fill="auto"/>
          </w:tcPr>
          <w:p w:rsidR="0099371D" w:rsidRDefault="002A4916">
            <w:pPr>
              <w:jc w:val="center"/>
              <w:rPr>
                <w:ins w:id="345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merOrderNo</w:t>
            </w:r>
          </w:p>
        </w:tc>
        <w:tc>
          <w:tcPr>
            <w:tcW w:w="1296" w:type="dxa"/>
            <w:shd w:val="clear" w:color="auto" w:fill="auto"/>
          </w:tcPr>
          <w:p w:rsidR="0099371D" w:rsidRDefault="002A4916">
            <w:pPr>
              <w:jc w:val="center"/>
              <w:rPr>
                <w:ins w:id="3458"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订单编号</w:t>
            </w:r>
          </w:p>
        </w:tc>
        <w:tc>
          <w:tcPr>
            <w:tcW w:w="1029" w:type="dxa"/>
            <w:shd w:val="clear" w:color="auto" w:fill="auto"/>
          </w:tcPr>
          <w:p w:rsidR="0099371D" w:rsidRDefault="002A4916">
            <w:pPr>
              <w:jc w:val="center"/>
              <w:rPr>
                <w:ins w:id="3459" w:author="temp" w:date="2016-02-14T11:10:00Z"/>
                <w:rFonts w:ascii="微软雅黑" w:eastAsia="微软雅黑" w:hAnsi="微软雅黑"/>
                <w:color w:val="000000"/>
                <w:sz w:val="18"/>
                <w:szCs w:val="18"/>
              </w:rPr>
            </w:pPr>
            <w:ins w:id="3460"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46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346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ins w:id="3463"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orderDesc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totalAmt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订单总金额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1双色球 2七乐彩</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w:t>
            </w:r>
            <w:r>
              <w:rPr>
                <w:rFonts w:ascii="微软雅黑" w:eastAsia="微软雅黑" w:hAnsi="微软雅黑"/>
                <w:color w:val="000000"/>
                <w:sz w:val="18"/>
                <w:szCs w:val="18"/>
              </w:rPr>
              <w:t>etDetail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注码明细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unitPrice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商品单价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w:t>
            </w:r>
            <w:r>
              <w:rPr>
                <w:rFonts w:ascii="微软雅黑" w:eastAsia="微软雅黑" w:hAnsi="微软雅黑" w:hint="eastAsia"/>
                <w:color w:val="000000"/>
                <w:sz w:val="18"/>
                <w:szCs w:val="18"/>
              </w:rPr>
              <w:t>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商品数量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mobileNo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frontUrl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前台返回地址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issue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期号</w:t>
            </w:r>
          </w:p>
        </w:tc>
        <w:tc>
          <w:tcPr>
            <w:tcW w:w="1029" w:type="dxa"/>
            <w:shd w:val="clear" w:color="auto" w:fill="auto"/>
          </w:tcPr>
          <w:p w:rsidR="0099371D" w:rsidRDefault="002A4916">
            <w:pPr>
              <w:jc w:val="center"/>
              <w:rPr>
                <w:rFonts w:ascii="微软雅黑" w:eastAsia="微软雅黑" w:hAnsi="微软雅黑"/>
                <w:color w:val="FF0000"/>
                <w:sz w:val="18"/>
                <w:szCs w:val="18"/>
              </w:rPr>
            </w:pPr>
            <w:ins w:id="3464" w:author="temp" w:date="2016-02-14T11:10:00Z">
              <w:r>
                <w:rPr>
                  <w:rFonts w:ascii="微软雅黑" w:eastAsia="微软雅黑" w:hAnsi="微软雅黑" w:hint="eastAsia"/>
                  <w:color w:val="FF0000"/>
                  <w:sz w:val="18"/>
                  <w:szCs w:val="18"/>
                </w:rPr>
                <w:t>varchar</w:t>
              </w:r>
            </w:ins>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shd w:val="clear" w:color="auto" w:fill="auto"/>
          </w:tcPr>
          <w:p w:rsidR="0099371D" w:rsidRDefault="0099371D">
            <w:pPr>
              <w:jc w:val="center"/>
              <w:rPr>
                <w:rFonts w:ascii="微软雅黑" w:eastAsia="微软雅黑" w:hAnsi="微软雅黑"/>
                <w:color w:val="FF0000"/>
                <w:sz w:val="18"/>
                <w:szCs w:val="18"/>
              </w:rPr>
            </w:pPr>
          </w:p>
        </w:tc>
      </w:tr>
    </w:tbl>
    <w:p w:rsidR="0099371D" w:rsidRDefault="0099371D">
      <w:pPr>
        <w:rPr>
          <w:ins w:id="3465" w:author="temp" w:date="2016-02-17T17:27:00Z"/>
        </w:rPr>
      </w:pPr>
    </w:p>
    <w:p w:rsidR="0099371D" w:rsidRDefault="002A4916">
      <w:pPr>
        <w:pStyle w:val="30"/>
        <w:rPr>
          <w:ins w:id="3466" w:author="temp" w:date="2016-02-17T17:27:00Z"/>
        </w:rPr>
      </w:pPr>
      <w:bookmarkStart w:id="3467" w:name="_Toc508982921"/>
      <w:ins w:id="3468" w:author="temp" w:date="2016-02-17T17:27:00Z">
        <w:r>
          <w:rPr>
            <w:rFonts w:hint="eastAsia"/>
          </w:rPr>
          <w:t>响应报文</w:t>
        </w:r>
        <w:bookmarkEnd w:id="3467"/>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469" w:author="temp" w:date="2016-02-17T17:27:00Z"/>
        </w:trPr>
        <w:tc>
          <w:tcPr>
            <w:tcW w:w="851" w:type="dxa"/>
            <w:shd w:val="clear" w:color="auto" w:fill="E6E6E6"/>
          </w:tcPr>
          <w:p w:rsidR="0099371D" w:rsidRDefault="002A4916">
            <w:pPr>
              <w:jc w:val="center"/>
              <w:rPr>
                <w:ins w:id="3470" w:author="temp" w:date="2016-02-17T17:27:00Z"/>
                <w:rFonts w:ascii="微软雅黑" w:eastAsia="微软雅黑" w:hAnsi="微软雅黑"/>
                <w:color w:val="000000"/>
                <w:sz w:val="18"/>
                <w:szCs w:val="18"/>
              </w:rPr>
            </w:pPr>
            <w:ins w:id="3471"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472" w:author="temp" w:date="2016-02-17T17:27:00Z"/>
                <w:rFonts w:ascii="微软雅黑" w:eastAsia="微软雅黑" w:hAnsi="微软雅黑"/>
                <w:color w:val="000000"/>
                <w:sz w:val="18"/>
                <w:szCs w:val="18"/>
              </w:rPr>
            </w:pPr>
            <w:ins w:id="3473"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474" w:author="temp" w:date="2016-02-17T17:27:00Z"/>
                <w:rFonts w:ascii="微软雅黑" w:eastAsia="微软雅黑" w:hAnsi="微软雅黑"/>
                <w:color w:val="000000"/>
                <w:sz w:val="18"/>
                <w:szCs w:val="18"/>
              </w:rPr>
            </w:pPr>
            <w:ins w:id="3475"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476" w:author="temp" w:date="2016-02-17T17:27:00Z"/>
                <w:rFonts w:ascii="微软雅黑" w:eastAsia="微软雅黑" w:hAnsi="微软雅黑"/>
                <w:color w:val="000000"/>
                <w:sz w:val="18"/>
                <w:szCs w:val="18"/>
              </w:rPr>
            </w:pPr>
            <w:ins w:id="3477"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478" w:author="temp" w:date="2016-02-17T17:27:00Z"/>
                <w:rFonts w:ascii="微软雅黑" w:eastAsia="微软雅黑" w:hAnsi="微软雅黑"/>
                <w:color w:val="000000"/>
                <w:sz w:val="18"/>
                <w:szCs w:val="18"/>
              </w:rPr>
            </w:pPr>
            <w:ins w:id="3479"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480" w:author="temp" w:date="2016-02-17T17:27:00Z"/>
                <w:rFonts w:ascii="微软雅黑" w:eastAsia="微软雅黑" w:hAnsi="微软雅黑"/>
                <w:color w:val="000000"/>
                <w:sz w:val="18"/>
                <w:szCs w:val="18"/>
              </w:rPr>
            </w:pPr>
            <w:ins w:id="3481"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482" w:author="temp" w:date="2016-02-17T17:27:00Z"/>
                <w:rFonts w:ascii="微软雅黑" w:eastAsia="微软雅黑" w:hAnsi="微软雅黑"/>
                <w:color w:val="000000"/>
                <w:sz w:val="18"/>
                <w:szCs w:val="18"/>
              </w:rPr>
            </w:pPr>
            <w:ins w:id="3483"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Pr>
              <w:t>b</w:t>
            </w:r>
            <w:r>
              <w:rPr>
                <w:rStyle w:val="shorttext"/>
                <w:rFonts w:hint="eastAsia"/>
              </w:rPr>
              <w:t>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version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版本号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harset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字符编码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signMethod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签名方法</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ign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签名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transType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transDate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交易受理时间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transSsn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交易流水号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商户交易订单</w:t>
            </w:r>
          </w:p>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respCode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响应代码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respMsg</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响应结果</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traceTime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settleDate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清算时间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w:t>
            </w:r>
            <w:r>
              <w:rPr>
                <w:rFonts w:ascii="微软雅黑" w:eastAsia="微软雅黑" w:hAnsi="微软雅黑" w:hint="eastAsia"/>
                <w:color w:val="000000"/>
                <w:sz w:val="18"/>
                <w:szCs w:val="18"/>
              </w:rPr>
              <w:t>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投注注数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betsNum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成功投注数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lotteryNo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彩票期数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lotterySsn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彩票特征码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lotteryTime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出票时间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lotteryNums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投注号码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w:t>
            </w:r>
            <w:r>
              <w:rPr>
                <w:rFonts w:ascii="微软雅黑" w:eastAsia="微软雅黑" w:hAnsi="微软雅黑" w:hint="eastAsia"/>
                <w:color w:val="000000"/>
                <w:sz w:val="18"/>
                <w:szCs w:val="18"/>
              </w:rPr>
              <w:t>eserved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保留域</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w:t>
            </w:r>
            <w:r>
              <w:rPr>
                <w:rFonts w:ascii="微软雅黑" w:eastAsia="微软雅黑" w:hAnsi="微软雅黑" w:hint="eastAsia"/>
                <w:color w:val="000000"/>
                <w:sz w:val="18"/>
                <w:szCs w:val="18"/>
              </w:rPr>
              <w:t>ddress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地址信息</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backUrl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后台通知地址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betDetail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注码明细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银行卡号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certNo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证件号码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certType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证件类型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frontUrl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前台返回地址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industryType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行业类型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手机号码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姓名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orderDesc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orderFrom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交易来源</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w:t>
            </w:r>
            <w:r>
              <w:rPr>
                <w:rFonts w:ascii="微软雅黑" w:eastAsia="微软雅黑" w:hAnsi="微软雅黑" w:hint="eastAsia"/>
                <w:color w:val="000000"/>
                <w:sz w:val="18"/>
                <w:szCs w:val="18"/>
              </w:rPr>
              <w:t>ost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邮政编码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selectType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选码方式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timeOut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订单失效时间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totalAmt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订单总金额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unitPrice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商品单价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guocalServerUrl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请求地址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promotionCode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促销代码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color w:val="FF0000"/>
              </w:rPr>
            </w:pPr>
            <w:r>
              <w:rPr>
                <w:rFonts w:hint="eastAsia"/>
                <w:color w:val="FF0000"/>
              </w:rPr>
              <w:t>itappId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站流水号</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2"/>
        <w:rPr>
          <w:ins w:id="3484" w:author="temp" w:date="2016-02-17T17:27:00Z"/>
        </w:rPr>
      </w:pPr>
      <w:bookmarkStart w:id="3485" w:name="_Toc508982922"/>
      <w:r>
        <w:rPr>
          <w:rFonts w:hint="eastAsia"/>
        </w:rPr>
        <w:t>话费充值下单回调校验</w:t>
      </w:r>
      <w:ins w:id="3486" w:author="temp" w:date="2016-02-17T17:27:00Z">
        <w:r>
          <w:rPr>
            <w:rFonts w:hint="eastAsia"/>
          </w:rPr>
          <w:t>接口</w:t>
        </w:r>
        <w:bookmarkEnd w:id="3485"/>
      </w:ins>
    </w:p>
    <w:p w:rsidR="0099371D" w:rsidRDefault="002A4916">
      <w:pPr>
        <w:pStyle w:val="30"/>
        <w:rPr>
          <w:ins w:id="3487" w:author="temp" w:date="2016-02-17T17:27:00Z"/>
        </w:rPr>
      </w:pPr>
      <w:bookmarkStart w:id="3488" w:name="_Toc508982923"/>
      <w:ins w:id="3489" w:author="temp" w:date="2016-02-17T17:27:00Z">
        <w:r>
          <w:rPr>
            <w:rFonts w:hint="eastAsia"/>
          </w:rPr>
          <w:t>接口名称：</w:t>
        </w:r>
      </w:ins>
      <w:r>
        <w:rPr>
          <w:rFonts w:hint="eastAsia"/>
        </w:rPr>
        <w:t>third</w:t>
      </w:r>
      <w:r>
        <w:t>/</w:t>
      </w:r>
      <w:r>
        <w:rPr>
          <w:rFonts w:hint="eastAsia"/>
        </w:rPr>
        <w:t>calls</w:t>
      </w:r>
      <w:r>
        <w:t>/callsCost</w:t>
      </w:r>
      <w:r>
        <w:rPr>
          <w:rFonts w:hint="eastAsia"/>
        </w:rPr>
        <w:t>Back</w:t>
      </w:r>
      <w:r>
        <w:t>Validate</w:t>
      </w:r>
      <w:r>
        <w:rPr>
          <w:rFonts w:hint="eastAsia"/>
        </w:rPr>
        <w:t>.</w:t>
      </w:r>
      <w:r>
        <w:t>do</w:t>
      </w:r>
      <w:bookmarkEnd w:id="3488"/>
    </w:p>
    <w:p w:rsidR="0099371D" w:rsidRDefault="002A4916">
      <w:pPr>
        <w:pStyle w:val="30"/>
        <w:rPr>
          <w:ins w:id="3490" w:author="temp" w:date="2016-02-17T17:27:00Z"/>
        </w:rPr>
      </w:pPr>
      <w:bookmarkStart w:id="3491" w:name="_Toc508982924"/>
      <w:ins w:id="3492" w:author="temp" w:date="2016-02-17T17:27:00Z">
        <w:r>
          <w:rPr>
            <w:rFonts w:hint="eastAsia"/>
          </w:rPr>
          <w:t>请求报文</w:t>
        </w:r>
        <w:bookmarkEnd w:id="3491"/>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154"/>
        <w:gridCol w:w="1114"/>
        <w:gridCol w:w="844"/>
        <w:gridCol w:w="1274"/>
        <w:gridCol w:w="2410"/>
      </w:tblGrid>
      <w:tr w:rsidR="0099371D">
        <w:trPr>
          <w:ins w:id="3493" w:author="temp" w:date="2016-02-17T17:27:00Z"/>
        </w:trPr>
        <w:tc>
          <w:tcPr>
            <w:tcW w:w="851" w:type="dxa"/>
            <w:shd w:val="clear" w:color="auto" w:fill="E6E6E6"/>
          </w:tcPr>
          <w:p w:rsidR="0099371D" w:rsidRDefault="002A4916">
            <w:pPr>
              <w:jc w:val="center"/>
              <w:rPr>
                <w:ins w:id="3494" w:author="temp" w:date="2016-02-17T17:27:00Z"/>
                <w:rFonts w:ascii="微软雅黑" w:eastAsia="微软雅黑" w:hAnsi="微软雅黑"/>
                <w:color w:val="000000"/>
                <w:sz w:val="18"/>
                <w:szCs w:val="18"/>
              </w:rPr>
            </w:pPr>
            <w:ins w:id="3495" w:author="temp" w:date="2016-02-17T17:27:00Z">
              <w:r>
                <w:rPr>
                  <w:rFonts w:ascii="微软雅黑" w:eastAsia="微软雅黑" w:hAnsi="微软雅黑" w:hint="eastAsia"/>
                  <w:color w:val="000000"/>
                  <w:sz w:val="18"/>
                  <w:szCs w:val="18"/>
                </w:rPr>
                <w:t>对象</w:t>
              </w:r>
            </w:ins>
          </w:p>
        </w:tc>
        <w:tc>
          <w:tcPr>
            <w:tcW w:w="1701" w:type="dxa"/>
            <w:shd w:val="clear" w:color="auto" w:fill="E6E6E6"/>
          </w:tcPr>
          <w:p w:rsidR="0099371D" w:rsidRDefault="002A4916">
            <w:pPr>
              <w:jc w:val="center"/>
              <w:rPr>
                <w:ins w:id="3496" w:author="temp" w:date="2016-02-17T17:27:00Z"/>
                <w:rFonts w:ascii="微软雅黑" w:eastAsia="微软雅黑" w:hAnsi="微软雅黑"/>
                <w:color w:val="000000"/>
                <w:sz w:val="18"/>
                <w:szCs w:val="18"/>
              </w:rPr>
            </w:pPr>
            <w:ins w:id="3497" w:author="temp" w:date="2016-02-17T17:27:00Z">
              <w:r>
                <w:rPr>
                  <w:rFonts w:ascii="微软雅黑" w:eastAsia="微软雅黑" w:hAnsi="微软雅黑" w:hint="eastAsia"/>
                  <w:color w:val="000000"/>
                  <w:sz w:val="18"/>
                  <w:szCs w:val="18"/>
                </w:rPr>
                <w:t>字段名</w:t>
              </w:r>
            </w:ins>
          </w:p>
        </w:tc>
        <w:tc>
          <w:tcPr>
            <w:tcW w:w="1154" w:type="dxa"/>
            <w:shd w:val="clear" w:color="auto" w:fill="E6E6E6"/>
          </w:tcPr>
          <w:p w:rsidR="0099371D" w:rsidRDefault="002A4916">
            <w:pPr>
              <w:jc w:val="center"/>
              <w:rPr>
                <w:ins w:id="3498" w:author="temp" w:date="2016-02-17T17:27:00Z"/>
                <w:rFonts w:ascii="微软雅黑" w:eastAsia="微软雅黑" w:hAnsi="微软雅黑"/>
                <w:color w:val="000000"/>
                <w:sz w:val="18"/>
                <w:szCs w:val="18"/>
              </w:rPr>
            </w:pPr>
            <w:ins w:id="3499" w:author="temp" w:date="2016-02-17T17:27:00Z">
              <w:r>
                <w:rPr>
                  <w:rFonts w:ascii="微软雅黑" w:eastAsia="微软雅黑" w:hAnsi="微软雅黑" w:hint="eastAsia"/>
                  <w:color w:val="000000"/>
                  <w:sz w:val="18"/>
                  <w:szCs w:val="18"/>
                </w:rPr>
                <w:t>数据项</w:t>
              </w:r>
            </w:ins>
          </w:p>
        </w:tc>
        <w:tc>
          <w:tcPr>
            <w:tcW w:w="1114" w:type="dxa"/>
            <w:shd w:val="clear" w:color="auto" w:fill="E6E6E6"/>
          </w:tcPr>
          <w:p w:rsidR="0099371D" w:rsidRDefault="002A4916">
            <w:pPr>
              <w:jc w:val="center"/>
              <w:rPr>
                <w:ins w:id="3500" w:author="temp" w:date="2016-02-17T17:27:00Z"/>
                <w:rFonts w:ascii="微软雅黑" w:eastAsia="微软雅黑" w:hAnsi="微软雅黑"/>
                <w:color w:val="000000"/>
                <w:sz w:val="18"/>
                <w:szCs w:val="18"/>
              </w:rPr>
            </w:pPr>
            <w:ins w:id="3501" w:author="temp" w:date="2016-02-17T17:27:00Z">
              <w:r>
                <w:rPr>
                  <w:rFonts w:ascii="微软雅黑" w:eastAsia="微软雅黑" w:hAnsi="微软雅黑" w:hint="eastAsia"/>
                  <w:color w:val="000000"/>
                  <w:sz w:val="18"/>
                  <w:szCs w:val="18"/>
                </w:rPr>
                <w:t>类型</w:t>
              </w:r>
            </w:ins>
          </w:p>
        </w:tc>
        <w:tc>
          <w:tcPr>
            <w:tcW w:w="844" w:type="dxa"/>
            <w:shd w:val="clear" w:color="auto" w:fill="E6E6E6"/>
          </w:tcPr>
          <w:p w:rsidR="0099371D" w:rsidRDefault="002A4916">
            <w:pPr>
              <w:jc w:val="center"/>
              <w:rPr>
                <w:ins w:id="3502" w:author="temp" w:date="2016-02-17T17:27:00Z"/>
                <w:rFonts w:ascii="微软雅黑" w:eastAsia="微软雅黑" w:hAnsi="微软雅黑"/>
                <w:color w:val="000000"/>
                <w:sz w:val="18"/>
                <w:szCs w:val="18"/>
              </w:rPr>
            </w:pPr>
            <w:ins w:id="3503"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504" w:author="temp" w:date="2016-02-17T17:27:00Z"/>
                <w:rFonts w:ascii="微软雅黑" w:eastAsia="微软雅黑" w:hAnsi="微软雅黑"/>
                <w:color w:val="000000"/>
                <w:sz w:val="18"/>
                <w:szCs w:val="18"/>
              </w:rPr>
            </w:pPr>
            <w:ins w:id="3505"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506" w:author="temp" w:date="2016-02-17T17:27:00Z"/>
                <w:rFonts w:ascii="微软雅黑" w:eastAsia="微软雅黑" w:hAnsi="微软雅黑"/>
                <w:color w:val="000000"/>
                <w:sz w:val="18"/>
                <w:szCs w:val="18"/>
              </w:rPr>
            </w:pPr>
            <w:ins w:id="3507" w:author="temp" w:date="2016-02-17T17:27:00Z">
              <w:r>
                <w:rPr>
                  <w:rFonts w:ascii="微软雅黑" w:eastAsia="微软雅黑" w:hAnsi="微软雅黑" w:hint="eastAsia"/>
                  <w:color w:val="000000"/>
                  <w:sz w:val="18"/>
                  <w:szCs w:val="18"/>
                </w:rPr>
                <w:t>备注</w:t>
              </w:r>
            </w:ins>
          </w:p>
        </w:tc>
      </w:tr>
      <w:tr w:rsidR="0099371D">
        <w:trPr>
          <w:trHeight w:val="417"/>
          <w:ins w:id="3508" w:author="temp" w:date="2016-02-17T17:27:00Z"/>
        </w:trPr>
        <w:tc>
          <w:tcPr>
            <w:tcW w:w="851" w:type="dxa"/>
            <w:vMerge w:val="restart"/>
            <w:shd w:val="clear" w:color="auto" w:fill="auto"/>
            <w:vAlign w:val="center"/>
          </w:tcPr>
          <w:p w:rsidR="0099371D" w:rsidRDefault="0099371D">
            <w:pPr>
              <w:jc w:val="center"/>
              <w:rPr>
                <w:ins w:id="3509" w:author="temp" w:date="2016-02-17T17:27:00Z"/>
                <w:rStyle w:val="shorttext"/>
              </w:rPr>
            </w:pPr>
          </w:p>
        </w:tc>
        <w:tc>
          <w:tcPr>
            <w:tcW w:w="1701" w:type="dxa"/>
            <w:shd w:val="clear" w:color="auto" w:fill="auto"/>
          </w:tcPr>
          <w:p w:rsidR="0099371D" w:rsidRDefault="002A4916">
            <w:pPr>
              <w:jc w:val="center"/>
              <w:rPr>
                <w:ins w:id="351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orderId</w:t>
            </w:r>
          </w:p>
        </w:tc>
        <w:tc>
          <w:tcPr>
            <w:tcW w:w="1154" w:type="dxa"/>
            <w:shd w:val="clear" w:color="auto" w:fill="auto"/>
          </w:tcPr>
          <w:p w:rsidR="0099371D" w:rsidRDefault="002A4916">
            <w:pPr>
              <w:jc w:val="center"/>
              <w:rPr>
                <w:ins w:id="351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订单编号</w:t>
            </w:r>
          </w:p>
        </w:tc>
        <w:tc>
          <w:tcPr>
            <w:tcW w:w="1114" w:type="dxa"/>
            <w:shd w:val="clear" w:color="auto" w:fill="auto"/>
          </w:tcPr>
          <w:p w:rsidR="0099371D" w:rsidRDefault="002A4916">
            <w:pPr>
              <w:jc w:val="center"/>
              <w:rPr>
                <w:ins w:id="3512" w:author="temp" w:date="2016-02-14T11:10:00Z"/>
                <w:rFonts w:ascii="微软雅黑" w:eastAsia="微软雅黑" w:hAnsi="微软雅黑"/>
                <w:color w:val="000000"/>
                <w:sz w:val="18"/>
                <w:szCs w:val="18"/>
              </w:rPr>
            </w:pPr>
            <w:ins w:id="3513" w:author="temp" w:date="2016-02-14T11:10:00Z">
              <w:r>
                <w:rPr>
                  <w:rFonts w:ascii="微软雅黑" w:eastAsia="微软雅黑" w:hAnsi="微软雅黑" w:hint="eastAsia"/>
                  <w:color w:val="000000"/>
                  <w:sz w:val="18"/>
                  <w:szCs w:val="18"/>
                </w:rPr>
                <w:t>varchar</w:t>
              </w:r>
            </w:ins>
          </w:p>
        </w:tc>
        <w:tc>
          <w:tcPr>
            <w:tcW w:w="844" w:type="dxa"/>
            <w:shd w:val="clear" w:color="auto" w:fill="auto"/>
          </w:tcPr>
          <w:p w:rsidR="0099371D" w:rsidRDefault="002A4916">
            <w:pPr>
              <w:jc w:val="right"/>
              <w:rPr>
                <w:ins w:id="351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351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ins w:id="3516"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sign</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签名</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price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价格</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tatus</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topupedAmount</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充值完成面值</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settleDate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商户订单时间</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hyOrderId</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merchId</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商户编号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operator</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运营商</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Pr>
        <w:rPr>
          <w:ins w:id="3517" w:author="temp" w:date="2016-02-17T17:27:00Z"/>
        </w:rPr>
      </w:pPr>
    </w:p>
    <w:p w:rsidR="0099371D" w:rsidRDefault="002A4916">
      <w:pPr>
        <w:pStyle w:val="30"/>
        <w:rPr>
          <w:ins w:id="3518" w:author="temp" w:date="2016-02-17T17:27:00Z"/>
        </w:rPr>
      </w:pPr>
      <w:bookmarkStart w:id="3519" w:name="_Toc508982925"/>
      <w:ins w:id="3520" w:author="temp" w:date="2016-02-17T17:27:00Z">
        <w:r>
          <w:rPr>
            <w:rFonts w:hint="eastAsia"/>
          </w:rPr>
          <w:t>响应报文</w:t>
        </w:r>
        <w:bookmarkEnd w:id="3519"/>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521" w:author="temp" w:date="2016-02-17T17:27:00Z"/>
        </w:trPr>
        <w:tc>
          <w:tcPr>
            <w:tcW w:w="851" w:type="dxa"/>
            <w:shd w:val="clear" w:color="auto" w:fill="E6E6E6"/>
          </w:tcPr>
          <w:p w:rsidR="0099371D" w:rsidRDefault="002A4916">
            <w:pPr>
              <w:jc w:val="center"/>
              <w:rPr>
                <w:ins w:id="3522" w:author="temp" w:date="2016-02-17T17:27:00Z"/>
                <w:rFonts w:ascii="微软雅黑" w:eastAsia="微软雅黑" w:hAnsi="微软雅黑"/>
                <w:color w:val="000000"/>
                <w:sz w:val="18"/>
                <w:szCs w:val="18"/>
              </w:rPr>
            </w:pPr>
            <w:ins w:id="3523"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524" w:author="temp" w:date="2016-02-17T17:27:00Z"/>
                <w:rFonts w:ascii="微软雅黑" w:eastAsia="微软雅黑" w:hAnsi="微软雅黑"/>
                <w:color w:val="000000"/>
                <w:sz w:val="18"/>
                <w:szCs w:val="18"/>
              </w:rPr>
            </w:pPr>
            <w:ins w:id="3525"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526" w:author="temp" w:date="2016-02-17T17:27:00Z"/>
                <w:rFonts w:ascii="微软雅黑" w:eastAsia="微软雅黑" w:hAnsi="微软雅黑"/>
                <w:color w:val="000000"/>
                <w:sz w:val="18"/>
                <w:szCs w:val="18"/>
              </w:rPr>
            </w:pPr>
            <w:ins w:id="3527"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528" w:author="temp" w:date="2016-02-17T17:27:00Z"/>
                <w:rFonts w:ascii="微软雅黑" w:eastAsia="微软雅黑" w:hAnsi="微软雅黑"/>
                <w:color w:val="000000"/>
                <w:sz w:val="18"/>
                <w:szCs w:val="18"/>
              </w:rPr>
            </w:pPr>
            <w:ins w:id="3529"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530" w:author="temp" w:date="2016-02-17T17:27:00Z"/>
                <w:rFonts w:ascii="微软雅黑" w:eastAsia="微软雅黑" w:hAnsi="微软雅黑"/>
                <w:color w:val="000000"/>
                <w:sz w:val="18"/>
                <w:szCs w:val="18"/>
              </w:rPr>
            </w:pPr>
            <w:ins w:id="3531"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532" w:author="temp" w:date="2016-02-17T17:27:00Z"/>
                <w:rFonts w:ascii="微软雅黑" w:eastAsia="微软雅黑" w:hAnsi="微软雅黑"/>
                <w:color w:val="000000"/>
                <w:sz w:val="18"/>
                <w:szCs w:val="18"/>
              </w:rPr>
            </w:pPr>
            <w:ins w:id="3533"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534" w:author="temp" w:date="2016-02-17T17:27:00Z"/>
                <w:rFonts w:ascii="微软雅黑" w:eastAsia="微软雅黑" w:hAnsi="微软雅黑"/>
                <w:color w:val="000000"/>
                <w:sz w:val="18"/>
                <w:szCs w:val="18"/>
              </w:rPr>
            </w:pPr>
            <w:ins w:id="3535"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rPr>
          <w:ins w:id="3536" w:author="temp" w:date="2016-02-17T17:27:00Z"/>
        </w:rPr>
      </w:pPr>
      <w:bookmarkStart w:id="3537" w:name="_Toc508982926"/>
      <w:r>
        <w:rPr>
          <w:rFonts w:hint="eastAsia"/>
        </w:rPr>
        <w:t>流量充值下单回调校验</w:t>
      </w:r>
      <w:ins w:id="3538" w:author="temp" w:date="2016-02-17T17:27:00Z">
        <w:r>
          <w:rPr>
            <w:rFonts w:hint="eastAsia"/>
          </w:rPr>
          <w:t>接口</w:t>
        </w:r>
        <w:bookmarkEnd w:id="3537"/>
      </w:ins>
    </w:p>
    <w:p w:rsidR="0099371D" w:rsidRDefault="002A4916">
      <w:pPr>
        <w:pStyle w:val="30"/>
        <w:rPr>
          <w:ins w:id="3539" w:author="temp" w:date="2016-02-17T17:27:00Z"/>
        </w:rPr>
      </w:pPr>
      <w:bookmarkStart w:id="3540" w:name="_Toc508982927"/>
      <w:ins w:id="3541" w:author="temp" w:date="2016-02-17T17:27:00Z">
        <w:r>
          <w:rPr>
            <w:rFonts w:hint="eastAsia"/>
          </w:rPr>
          <w:t>接口名称：</w:t>
        </w:r>
      </w:ins>
      <w:r>
        <w:rPr>
          <w:rFonts w:hint="eastAsia"/>
        </w:rPr>
        <w:t>third</w:t>
      </w:r>
      <w:r>
        <w:t>/</w:t>
      </w:r>
      <w:r>
        <w:rPr>
          <w:rFonts w:hint="eastAsia"/>
        </w:rPr>
        <w:t>bit</w:t>
      </w:r>
      <w:r>
        <w:t>/</w:t>
      </w:r>
      <w:r>
        <w:rPr>
          <w:rFonts w:hint="eastAsia"/>
        </w:rPr>
        <w:t>bit</w:t>
      </w:r>
      <w:r>
        <w:t>Cost</w:t>
      </w:r>
      <w:r>
        <w:rPr>
          <w:rFonts w:hint="eastAsia"/>
        </w:rPr>
        <w:t>Back</w:t>
      </w:r>
      <w:r>
        <w:t>Validate</w:t>
      </w:r>
      <w:r>
        <w:rPr>
          <w:rFonts w:hint="eastAsia"/>
        </w:rPr>
        <w:t>.</w:t>
      </w:r>
      <w:r>
        <w:t>do</w:t>
      </w:r>
      <w:bookmarkEnd w:id="3540"/>
    </w:p>
    <w:p w:rsidR="0099371D" w:rsidRDefault="002A4916">
      <w:pPr>
        <w:pStyle w:val="30"/>
        <w:rPr>
          <w:ins w:id="3542" w:author="temp" w:date="2016-02-17T17:27:00Z"/>
        </w:rPr>
      </w:pPr>
      <w:bookmarkStart w:id="3543" w:name="_Toc508982928"/>
      <w:ins w:id="3544" w:author="temp" w:date="2016-02-17T17:27:00Z">
        <w:r>
          <w:rPr>
            <w:rFonts w:hint="eastAsia"/>
          </w:rPr>
          <w:t>请求报文</w:t>
        </w:r>
        <w:bookmarkEnd w:id="3543"/>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154"/>
        <w:gridCol w:w="1114"/>
        <w:gridCol w:w="844"/>
        <w:gridCol w:w="1274"/>
        <w:gridCol w:w="2410"/>
      </w:tblGrid>
      <w:tr w:rsidR="0099371D">
        <w:trPr>
          <w:ins w:id="3545" w:author="temp" w:date="2016-02-17T17:27:00Z"/>
        </w:trPr>
        <w:tc>
          <w:tcPr>
            <w:tcW w:w="851" w:type="dxa"/>
            <w:shd w:val="clear" w:color="auto" w:fill="E6E6E6"/>
          </w:tcPr>
          <w:p w:rsidR="0099371D" w:rsidRDefault="002A4916">
            <w:pPr>
              <w:jc w:val="center"/>
              <w:rPr>
                <w:ins w:id="3546" w:author="temp" w:date="2016-02-17T17:27:00Z"/>
                <w:rFonts w:ascii="微软雅黑" w:eastAsia="微软雅黑" w:hAnsi="微软雅黑"/>
                <w:color w:val="000000"/>
                <w:sz w:val="18"/>
                <w:szCs w:val="18"/>
              </w:rPr>
            </w:pPr>
            <w:ins w:id="3547" w:author="temp" w:date="2016-02-17T17:27:00Z">
              <w:r>
                <w:rPr>
                  <w:rFonts w:ascii="微软雅黑" w:eastAsia="微软雅黑" w:hAnsi="微软雅黑" w:hint="eastAsia"/>
                  <w:color w:val="000000"/>
                  <w:sz w:val="18"/>
                  <w:szCs w:val="18"/>
                </w:rPr>
                <w:t>对象</w:t>
              </w:r>
            </w:ins>
          </w:p>
        </w:tc>
        <w:tc>
          <w:tcPr>
            <w:tcW w:w="1701" w:type="dxa"/>
            <w:shd w:val="clear" w:color="auto" w:fill="E6E6E6"/>
          </w:tcPr>
          <w:p w:rsidR="0099371D" w:rsidRDefault="002A4916">
            <w:pPr>
              <w:jc w:val="center"/>
              <w:rPr>
                <w:ins w:id="3548" w:author="temp" w:date="2016-02-17T17:27:00Z"/>
                <w:rFonts w:ascii="微软雅黑" w:eastAsia="微软雅黑" w:hAnsi="微软雅黑"/>
                <w:color w:val="000000"/>
                <w:sz w:val="18"/>
                <w:szCs w:val="18"/>
              </w:rPr>
            </w:pPr>
            <w:ins w:id="3549" w:author="temp" w:date="2016-02-17T17:27:00Z">
              <w:r>
                <w:rPr>
                  <w:rFonts w:ascii="微软雅黑" w:eastAsia="微软雅黑" w:hAnsi="微软雅黑" w:hint="eastAsia"/>
                  <w:color w:val="000000"/>
                  <w:sz w:val="18"/>
                  <w:szCs w:val="18"/>
                </w:rPr>
                <w:t>字段名</w:t>
              </w:r>
            </w:ins>
          </w:p>
        </w:tc>
        <w:tc>
          <w:tcPr>
            <w:tcW w:w="1154" w:type="dxa"/>
            <w:shd w:val="clear" w:color="auto" w:fill="E6E6E6"/>
          </w:tcPr>
          <w:p w:rsidR="0099371D" w:rsidRDefault="002A4916">
            <w:pPr>
              <w:jc w:val="center"/>
              <w:rPr>
                <w:ins w:id="3550" w:author="temp" w:date="2016-02-17T17:27:00Z"/>
                <w:rFonts w:ascii="微软雅黑" w:eastAsia="微软雅黑" w:hAnsi="微软雅黑"/>
                <w:color w:val="000000"/>
                <w:sz w:val="18"/>
                <w:szCs w:val="18"/>
              </w:rPr>
            </w:pPr>
            <w:ins w:id="3551" w:author="temp" w:date="2016-02-17T17:27:00Z">
              <w:r>
                <w:rPr>
                  <w:rFonts w:ascii="微软雅黑" w:eastAsia="微软雅黑" w:hAnsi="微软雅黑" w:hint="eastAsia"/>
                  <w:color w:val="000000"/>
                  <w:sz w:val="18"/>
                  <w:szCs w:val="18"/>
                </w:rPr>
                <w:t>数据项</w:t>
              </w:r>
            </w:ins>
          </w:p>
        </w:tc>
        <w:tc>
          <w:tcPr>
            <w:tcW w:w="1114" w:type="dxa"/>
            <w:shd w:val="clear" w:color="auto" w:fill="E6E6E6"/>
          </w:tcPr>
          <w:p w:rsidR="0099371D" w:rsidRDefault="002A4916">
            <w:pPr>
              <w:jc w:val="center"/>
              <w:rPr>
                <w:ins w:id="3552" w:author="temp" w:date="2016-02-17T17:27:00Z"/>
                <w:rFonts w:ascii="微软雅黑" w:eastAsia="微软雅黑" w:hAnsi="微软雅黑"/>
                <w:color w:val="000000"/>
                <w:sz w:val="18"/>
                <w:szCs w:val="18"/>
              </w:rPr>
            </w:pPr>
            <w:ins w:id="3553" w:author="temp" w:date="2016-02-17T17:27:00Z">
              <w:r>
                <w:rPr>
                  <w:rFonts w:ascii="微软雅黑" w:eastAsia="微软雅黑" w:hAnsi="微软雅黑" w:hint="eastAsia"/>
                  <w:color w:val="000000"/>
                  <w:sz w:val="18"/>
                  <w:szCs w:val="18"/>
                </w:rPr>
                <w:t>类型</w:t>
              </w:r>
            </w:ins>
          </w:p>
        </w:tc>
        <w:tc>
          <w:tcPr>
            <w:tcW w:w="844" w:type="dxa"/>
            <w:shd w:val="clear" w:color="auto" w:fill="E6E6E6"/>
          </w:tcPr>
          <w:p w:rsidR="0099371D" w:rsidRDefault="002A4916">
            <w:pPr>
              <w:jc w:val="center"/>
              <w:rPr>
                <w:ins w:id="3554" w:author="temp" w:date="2016-02-17T17:27:00Z"/>
                <w:rFonts w:ascii="微软雅黑" w:eastAsia="微软雅黑" w:hAnsi="微软雅黑"/>
                <w:color w:val="000000"/>
                <w:sz w:val="18"/>
                <w:szCs w:val="18"/>
              </w:rPr>
            </w:pPr>
            <w:ins w:id="3555"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556" w:author="temp" w:date="2016-02-17T17:27:00Z"/>
                <w:rFonts w:ascii="微软雅黑" w:eastAsia="微软雅黑" w:hAnsi="微软雅黑"/>
                <w:color w:val="000000"/>
                <w:sz w:val="18"/>
                <w:szCs w:val="18"/>
              </w:rPr>
            </w:pPr>
            <w:ins w:id="3557"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558" w:author="temp" w:date="2016-02-17T17:27:00Z"/>
                <w:rFonts w:ascii="微软雅黑" w:eastAsia="微软雅黑" w:hAnsi="微软雅黑"/>
                <w:color w:val="000000"/>
                <w:sz w:val="18"/>
                <w:szCs w:val="18"/>
              </w:rPr>
            </w:pPr>
            <w:ins w:id="3559" w:author="temp" w:date="2016-02-17T17:27:00Z">
              <w:r>
                <w:rPr>
                  <w:rFonts w:ascii="微软雅黑" w:eastAsia="微软雅黑" w:hAnsi="微软雅黑" w:hint="eastAsia"/>
                  <w:color w:val="000000"/>
                  <w:sz w:val="18"/>
                  <w:szCs w:val="18"/>
                </w:rPr>
                <w:t>备注</w:t>
              </w:r>
            </w:ins>
          </w:p>
        </w:tc>
      </w:tr>
      <w:tr w:rsidR="0099371D">
        <w:trPr>
          <w:trHeight w:val="417"/>
          <w:ins w:id="3560" w:author="temp" w:date="2016-02-17T17:27:00Z"/>
        </w:trPr>
        <w:tc>
          <w:tcPr>
            <w:tcW w:w="851" w:type="dxa"/>
            <w:vMerge w:val="restart"/>
            <w:shd w:val="clear" w:color="auto" w:fill="auto"/>
            <w:vAlign w:val="center"/>
          </w:tcPr>
          <w:p w:rsidR="0099371D" w:rsidRDefault="0099371D">
            <w:pPr>
              <w:jc w:val="center"/>
              <w:rPr>
                <w:ins w:id="3561" w:author="temp" w:date="2016-02-17T17:27:00Z"/>
                <w:rStyle w:val="shorttext"/>
              </w:rPr>
            </w:pPr>
          </w:p>
        </w:tc>
        <w:tc>
          <w:tcPr>
            <w:tcW w:w="1701" w:type="dxa"/>
            <w:shd w:val="clear" w:color="auto" w:fill="auto"/>
          </w:tcPr>
          <w:p w:rsidR="0099371D" w:rsidRDefault="002A4916">
            <w:pPr>
              <w:jc w:val="center"/>
              <w:rPr>
                <w:ins w:id="356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custInteId</w:t>
            </w:r>
          </w:p>
        </w:tc>
        <w:tc>
          <w:tcPr>
            <w:tcW w:w="1154" w:type="dxa"/>
            <w:shd w:val="clear" w:color="auto" w:fill="auto"/>
          </w:tcPr>
          <w:p w:rsidR="0099371D" w:rsidRDefault="002A4916">
            <w:pPr>
              <w:jc w:val="center"/>
              <w:rPr>
                <w:ins w:id="356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客户接入 ID</w:t>
            </w:r>
          </w:p>
        </w:tc>
        <w:tc>
          <w:tcPr>
            <w:tcW w:w="1114" w:type="dxa"/>
            <w:shd w:val="clear" w:color="auto" w:fill="auto"/>
          </w:tcPr>
          <w:p w:rsidR="0099371D" w:rsidRDefault="002A4916">
            <w:pPr>
              <w:jc w:val="center"/>
              <w:rPr>
                <w:ins w:id="3564" w:author="temp" w:date="2016-02-14T11:10:00Z"/>
                <w:rFonts w:ascii="微软雅黑" w:eastAsia="微软雅黑" w:hAnsi="微软雅黑"/>
                <w:color w:val="000000"/>
                <w:sz w:val="18"/>
                <w:szCs w:val="18"/>
              </w:rPr>
            </w:pPr>
            <w:ins w:id="3565" w:author="temp" w:date="2016-02-14T11:10:00Z">
              <w:r>
                <w:rPr>
                  <w:rFonts w:ascii="微软雅黑" w:eastAsia="微软雅黑" w:hAnsi="微软雅黑" w:hint="eastAsia"/>
                  <w:color w:val="000000"/>
                  <w:sz w:val="18"/>
                  <w:szCs w:val="18"/>
                </w:rPr>
                <w:t>varchar</w:t>
              </w:r>
            </w:ins>
          </w:p>
        </w:tc>
        <w:tc>
          <w:tcPr>
            <w:tcW w:w="844" w:type="dxa"/>
            <w:shd w:val="clear" w:color="auto" w:fill="auto"/>
          </w:tcPr>
          <w:p w:rsidR="0099371D" w:rsidRDefault="002A4916">
            <w:pPr>
              <w:jc w:val="right"/>
              <w:rPr>
                <w:ins w:id="356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356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ins w:id="3568"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echo</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随机串</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timestamp</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时间戳</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chargeSign</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签名</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Pr>
        <w:rPr>
          <w:ins w:id="3569" w:author="temp" w:date="2016-02-17T17:27:00Z"/>
        </w:rPr>
      </w:pPr>
    </w:p>
    <w:p w:rsidR="0099371D" w:rsidRDefault="002A4916">
      <w:pPr>
        <w:pStyle w:val="30"/>
        <w:rPr>
          <w:ins w:id="3570" w:author="temp" w:date="2016-02-17T17:27:00Z"/>
        </w:rPr>
      </w:pPr>
      <w:bookmarkStart w:id="3571" w:name="_Toc508982929"/>
      <w:ins w:id="3572" w:author="temp" w:date="2016-02-17T17:27:00Z">
        <w:r>
          <w:rPr>
            <w:rFonts w:hint="eastAsia"/>
          </w:rPr>
          <w:t>响应报文</w:t>
        </w:r>
        <w:bookmarkEnd w:id="3571"/>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573" w:author="temp" w:date="2016-02-17T17:27:00Z"/>
        </w:trPr>
        <w:tc>
          <w:tcPr>
            <w:tcW w:w="851" w:type="dxa"/>
            <w:shd w:val="clear" w:color="auto" w:fill="E6E6E6"/>
          </w:tcPr>
          <w:p w:rsidR="0099371D" w:rsidRDefault="002A4916">
            <w:pPr>
              <w:jc w:val="center"/>
              <w:rPr>
                <w:ins w:id="3574" w:author="temp" w:date="2016-02-17T17:27:00Z"/>
                <w:rFonts w:ascii="微软雅黑" w:eastAsia="微软雅黑" w:hAnsi="微软雅黑"/>
                <w:color w:val="000000"/>
                <w:sz w:val="18"/>
                <w:szCs w:val="18"/>
              </w:rPr>
            </w:pPr>
            <w:ins w:id="3575"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576" w:author="temp" w:date="2016-02-17T17:27:00Z"/>
                <w:rFonts w:ascii="微软雅黑" w:eastAsia="微软雅黑" w:hAnsi="微软雅黑"/>
                <w:color w:val="000000"/>
                <w:sz w:val="18"/>
                <w:szCs w:val="18"/>
              </w:rPr>
            </w:pPr>
            <w:ins w:id="3577"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578" w:author="temp" w:date="2016-02-17T17:27:00Z"/>
                <w:rFonts w:ascii="微软雅黑" w:eastAsia="微软雅黑" w:hAnsi="微软雅黑"/>
                <w:color w:val="000000"/>
                <w:sz w:val="18"/>
                <w:szCs w:val="18"/>
              </w:rPr>
            </w:pPr>
            <w:ins w:id="3579"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580" w:author="temp" w:date="2016-02-17T17:27:00Z"/>
                <w:rFonts w:ascii="微软雅黑" w:eastAsia="微软雅黑" w:hAnsi="微软雅黑"/>
                <w:color w:val="000000"/>
                <w:sz w:val="18"/>
                <w:szCs w:val="18"/>
              </w:rPr>
            </w:pPr>
            <w:ins w:id="3581"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582" w:author="temp" w:date="2016-02-17T17:27:00Z"/>
                <w:rFonts w:ascii="微软雅黑" w:eastAsia="微软雅黑" w:hAnsi="微软雅黑"/>
                <w:color w:val="000000"/>
                <w:sz w:val="18"/>
                <w:szCs w:val="18"/>
              </w:rPr>
            </w:pPr>
            <w:ins w:id="3583"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584" w:author="temp" w:date="2016-02-17T17:27:00Z"/>
                <w:rFonts w:ascii="微软雅黑" w:eastAsia="微软雅黑" w:hAnsi="微软雅黑"/>
                <w:color w:val="000000"/>
                <w:sz w:val="18"/>
                <w:szCs w:val="18"/>
              </w:rPr>
            </w:pPr>
            <w:ins w:id="3585"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586" w:author="temp" w:date="2016-02-17T17:27:00Z"/>
                <w:rFonts w:ascii="微软雅黑" w:eastAsia="微软雅黑" w:hAnsi="微软雅黑"/>
                <w:color w:val="000000"/>
                <w:sz w:val="18"/>
                <w:szCs w:val="18"/>
              </w:rPr>
            </w:pPr>
            <w:ins w:id="3587"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rPr>
          <w:ins w:id="3588" w:author="temp" w:date="2016-02-17T17:27:00Z"/>
        </w:rPr>
      </w:pPr>
      <w:bookmarkStart w:id="3589" w:name="_Toc508982930"/>
      <w:r>
        <w:rPr>
          <w:rFonts w:hint="eastAsia"/>
        </w:rPr>
        <w:t>加油充值下单回调校验</w:t>
      </w:r>
      <w:ins w:id="3590" w:author="temp" w:date="2016-02-17T17:27:00Z">
        <w:r>
          <w:rPr>
            <w:rFonts w:hint="eastAsia"/>
          </w:rPr>
          <w:t>接口</w:t>
        </w:r>
        <w:bookmarkEnd w:id="3589"/>
      </w:ins>
    </w:p>
    <w:p w:rsidR="0099371D" w:rsidRDefault="002A4916">
      <w:pPr>
        <w:pStyle w:val="30"/>
        <w:rPr>
          <w:ins w:id="3591" w:author="temp" w:date="2016-02-17T17:27:00Z"/>
        </w:rPr>
      </w:pPr>
      <w:bookmarkStart w:id="3592" w:name="_Toc508982931"/>
      <w:ins w:id="3593" w:author="temp" w:date="2016-02-17T17:27:00Z">
        <w:r>
          <w:rPr>
            <w:rFonts w:hint="eastAsia"/>
          </w:rPr>
          <w:t>接口名称：</w:t>
        </w:r>
      </w:ins>
      <w:r>
        <w:rPr>
          <w:rFonts w:hint="eastAsia"/>
        </w:rPr>
        <w:t>third</w:t>
      </w:r>
      <w:r>
        <w:t>/</w:t>
      </w:r>
      <w:r>
        <w:rPr>
          <w:rFonts w:hint="eastAsia"/>
        </w:rPr>
        <w:t>refuel</w:t>
      </w:r>
      <w:r>
        <w:t>/</w:t>
      </w:r>
      <w:r>
        <w:rPr>
          <w:rFonts w:hint="eastAsia"/>
        </w:rPr>
        <w:t>refuel</w:t>
      </w:r>
      <w:r>
        <w:t>Cost</w:t>
      </w:r>
      <w:r>
        <w:rPr>
          <w:rFonts w:hint="eastAsia"/>
        </w:rPr>
        <w:t>Back</w:t>
      </w:r>
      <w:r>
        <w:t>Validate</w:t>
      </w:r>
      <w:r>
        <w:rPr>
          <w:rFonts w:hint="eastAsia"/>
        </w:rPr>
        <w:t>.</w:t>
      </w:r>
      <w:r>
        <w:t>do</w:t>
      </w:r>
      <w:bookmarkEnd w:id="3592"/>
    </w:p>
    <w:p w:rsidR="0099371D" w:rsidRDefault="002A4916">
      <w:pPr>
        <w:pStyle w:val="30"/>
        <w:rPr>
          <w:ins w:id="3594" w:author="temp" w:date="2016-02-17T17:27:00Z"/>
        </w:rPr>
      </w:pPr>
      <w:bookmarkStart w:id="3595" w:name="_Toc508982932"/>
      <w:ins w:id="3596" w:author="temp" w:date="2016-02-17T17:27:00Z">
        <w:r>
          <w:rPr>
            <w:rFonts w:hint="eastAsia"/>
          </w:rPr>
          <w:t>请求报文</w:t>
        </w:r>
        <w:bookmarkEnd w:id="3595"/>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154"/>
        <w:gridCol w:w="1114"/>
        <w:gridCol w:w="844"/>
        <w:gridCol w:w="1274"/>
        <w:gridCol w:w="2410"/>
      </w:tblGrid>
      <w:tr w:rsidR="0099371D">
        <w:trPr>
          <w:ins w:id="3597" w:author="temp" w:date="2016-02-17T17:27:00Z"/>
        </w:trPr>
        <w:tc>
          <w:tcPr>
            <w:tcW w:w="851" w:type="dxa"/>
            <w:shd w:val="clear" w:color="auto" w:fill="E6E6E6"/>
          </w:tcPr>
          <w:p w:rsidR="0099371D" w:rsidRDefault="002A4916">
            <w:pPr>
              <w:jc w:val="center"/>
              <w:rPr>
                <w:ins w:id="3598" w:author="temp" w:date="2016-02-17T17:27:00Z"/>
                <w:rFonts w:ascii="微软雅黑" w:eastAsia="微软雅黑" w:hAnsi="微软雅黑"/>
                <w:color w:val="000000"/>
                <w:sz w:val="18"/>
                <w:szCs w:val="18"/>
              </w:rPr>
            </w:pPr>
            <w:ins w:id="3599" w:author="temp" w:date="2016-02-17T17:27:00Z">
              <w:r>
                <w:rPr>
                  <w:rFonts w:ascii="微软雅黑" w:eastAsia="微软雅黑" w:hAnsi="微软雅黑" w:hint="eastAsia"/>
                  <w:color w:val="000000"/>
                  <w:sz w:val="18"/>
                  <w:szCs w:val="18"/>
                </w:rPr>
                <w:t>对象</w:t>
              </w:r>
            </w:ins>
          </w:p>
        </w:tc>
        <w:tc>
          <w:tcPr>
            <w:tcW w:w="1701" w:type="dxa"/>
            <w:shd w:val="clear" w:color="auto" w:fill="E6E6E6"/>
          </w:tcPr>
          <w:p w:rsidR="0099371D" w:rsidRDefault="002A4916">
            <w:pPr>
              <w:jc w:val="center"/>
              <w:rPr>
                <w:ins w:id="3600" w:author="temp" w:date="2016-02-17T17:27:00Z"/>
                <w:rFonts w:ascii="微软雅黑" w:eastAsia="微软雅黑" w:hAnsi="微软雅黑"/>
                <w:color w:val="000000"/>
                <w:sz w:val="18"/>
                <w:szCs w:val="18"/>
              </w:rPr>
            </w:pPr>
            <w:ins w:id="3601" w:author="temp" w:date="2016-02-17T17:27:00Z">
              <w:r>
                <w:rPr>
                  <w:rFonts w:ascii="微软雅黑" w:eastAsia="微软雅黑" w:hAnsi="微软雅黑" w:hint="eastAsia"/>
                  <w:color w:val="000000"/>
                  <w:sz w:val="18"/>
                  <w:szCs w:val="18"/>
                </w:rPr>
                <w:t>字段名</w:t>
              </w:r>
            </w:ins>
          </w:p>
        </w:tc>
        <w:tc>
          <w:tcPr>
            <w:tcW w:w="1154" w:type="dxa"/>
            <w:shd w:val="clear" w:color="auto" w:fill="E6E6E6"/>
          </w:tcPr>
          <w:p w:rsidR="0099371D" w:rsidRDefault="002A4916">
            <w:pPr>
              <w:jc w:val="center"/>
              <w:rPr>
                <w:ins w:id="3602" w:author="temp" w:date="2016-02-17T17:27:00Z"/>
                <w:rFonts w:ascii="微软雅黑" w:eastAsia="微软雅黑" w:hAnsi="微软雅黑"/>
                <w:color w:val="000000"/>
                <w:sz w:val="18"/>
                <w:szCs w:val="18"/>
              </w:rPr>
            </w:pPr>
            <w:ins w:id="3603" w:author="temp" w:date="2016-02-17T17:27:00Z">
              <w:r>
                <w:rPr>
                  <w:rFonts w:ascii="微软雅黑" w:eastAsia="微软雅黑" w:hAnsi="微软雅黑" w:hint="eastAsia"/>
                  <w:color w:val="000000"/>
                  <w:sz w:val="18"/>
                  <w:szCs w:val="18"/>
                </w:rPr>
                <w:t>数据项</w:t>
              </w:r>
            </w:ins>
          </w:p>
        </w:tc>
        <w:tc>
          <w:tcPr>
            <w:tcW w:w="1114" w:type="dxa"/>
            <w:shd w:val="clear" w:color="auto" w:fill="E6E6E6"/>
          </w:tcPr>
          <w:p w:rsidR="0099371D" w:rsidRDefault="002A4916">
            <w:pPr>
              <w:jc w:val="center"/>
              <w:rPr>
                <w:ins w:id="3604" w:author="temp" w:date="2016-02-17T17:27:00Z"/>
                <w:rFonts w:ascii="微软雅黑" w:eastAsia="微软雅黑" w:hAnsi="微软雅黑"/>
                <w:color w:val="000000"/>
                <w:sz w:val="18"/>
                <w:szCs w:val="18"/>
              </w:rPr>
            </w:pPr>
            <w:ins w:id="3605" w:author="temp" w:date="2016-02-17T17:27:00Z">
              <w:r>
                <w:rPr>
                  <w:rFonts w:ascii="微软雅黑" w:eastAsia="微软雅黑" w:hAnsi="微软雅黑" w:hint="eastAsia"/>
                  <w:color w:val="000000"/>
                  <w:sz w:val="18"/>
                  <w:szCs w:val="18"/>
                </w:rPr>
                <w:t>类型</w:t>
              </w:r>
            </w:ins>
          </w:p>
        </w:tc>
        <w:tc>
          <w:tcPr>
            <w:tcW w:w="844" w:type="dxa"/>
            <w:shd w:val="clear" w:color="auto" w:fill="E6E6E6"/>
          </w:tcPr>
          <w:p w:rsidR="0099371D" w:rsidRDefault="002A4916">
            <w:pPr>
              <w:jc w:val="center"/>
              <w:rPr>
                <w:ins w:id="3606" w:author="temp" w:date="2016-02-17T17:27:00Z"/>
                <w:rFonts w:ascii="微软雅黑" w:eastAsia="微软雅黑" w:hAnsi="微软雅黑"/>
                <w:color w:val="000000"/>
                <w:sz w:val="18"/>
                <w:szCs w:val="18"/>
              </w:rPr>
            </w:pPr>
            <w:ins w:id="3607"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608" w:author="temp" w:date="2016-02-17T17:27:00Z"/>
                <w:rFonts w:ascii="微软雅黑" w:eastAsia="微软雅黑" w:hAnsi="微软雅黑"/>
                <w:color w:val="000000"/>
                <w:sz w:val="18"/>
                <w:szCs w:val="18"/>
              </w:rPr>
            </w:pPr>
            <w:ins w:id="3609"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610" w:author="temp" w:date="2016-02-17T17:27:00Z"/>
                <w:rFonts w:ascii="微软雅黑" w:eastAsia="微软雅黑" w:hAnsi="微软雅黑"/>
                <w:color w:val="000000"/>
                <w:sz w:val="18"/>
                <w:szCs w:val="18"/>
              </w:rPr>
            </w:pPr>
            <w:ins w:id="3611" w:author="temp" w:date="2016-02-17T17:27:00Z">
              <w:r>
                <w:rPr>
                  <w:rFonts w:ascii="微软雅黑" w:eastAsia="微软雅黑" w:hAnsi="微软雅黑" w:hint="eastAsia"/>
                  <w:color w:val="000000"/>
                  <w:sz w:val="18"/>
                  <w:szCs w:val="18"/>
                </w:rPr>
                <w:t>备注</w:t>
              </w:r>
            </w:ins>
          </w:p>
        </w:tc>
      </w:tr>
      <w:tr w:rsidR="0099371D">
        <w:trPr>
          <w:trHeight w:val="417"/>
          <w:ins w:id="3612" w:author="temp" w:date="2016-02-17T17:27:00Z"/>
        </w:trPr>
        <w:tc>
          <w:tcPr>
            <w:tcW w:w="851" w:type="dxa"/>
            <w:vMerge w:val="restart"/>
            <w:shd w:val="clear" w:color="auto" w:fill="auto"/>
            <w:vAlign w:val="center"/>
          </w:tcPr>
          <w:p w:rsidR="0099371D" w:rsidRDefault="0099371D">
            <w:pPr>
              <w:jc w:val="center"/>
              <w:rPr>
                <w:ins w:id="3613" w:author="temp" w:date="2016-02-17T17:27:00Z"/>
                <w:rStyle w:val="shorttext"/>
              </w:rPr>
            </w:pPr>
          </w:p>
        </w:tc>
        <w:tc>
          <w:tcPr>
            <w:tcW w:w="1701" w:type="dxa"/>
            <w:shd w:val="clear" w:color="auto" w:fill="auto"/>
          </w:tcPr>
          <w:p w:rsidR="0099371D" w:rsidRDefault="002A4916">
            <w:pPr>
              <w:jc w:val="center"/>
              <w:rPr>
                <w:ins w:id="361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r</w:t>
            </w:r>
            <w:r>
              <w:rPr>
                <w:rFonts w:ascii="微软雅黑" w:eastAsia="微软雅黑" w:hAnsi="微软雅黑" w:hint="eastAsia"/>
                <w:color w:val="000000"/>
                <w:sz w:val="18"/>
                <w:szCs w:val="18"/>
              </w:rPr>
              <w:t>et</w:t>
            </w:r>
            <w:r>
              <w:rPr>
                <w:rFonts w:ascii="微软雅黑" w:eastAsia="微软雅黑" w:hAnsi="微软雅黑"/>
                <w:color w:val="000000"/>
                <w:sz w:val="18"/>
                <w:szCs w:val="18"/>
              </w:rPr>
              <w:t>code</w:t>
            </w:r>
          </w:p>
        </w:tc>
        <w:tc>
          <w:tcPr>
            <w:tcW w:w="1154" w:type="dxa"/>
            <w:shd w:val="clear" w:color="auto" w:fill="auto"/>
          </w:tcPr>
          <w:p w:rsidR="0099371D" w:rsidRDefault="002A4916">
            <w:pPr>
              <w:jc w:val="center"/>
              <w:rPr>
                <w:ins w:id="3615" w:author="temp" w:date="2016-02-14T11:10:00Z"/>
                <w:rFonts w:ascii="微软雅黑" w:eastAsia="微软雅黑" w:hAnsi="微软雅黑"/>
                <w:color w:val="000000"/>
                <w:sz w:val="18"/>
                <w:szCs w:val="18"/>
              </w:rPr>
            </w:pPr>
            <w:r>
              <w:rPr>
                <w:rFonts w:ascii="微软雅黑" w:eastAsia="微软雅黑" w:hAnsi="微软雅黑" w:hint="eastAsia"/>
              </w:rPr>
              <w:t>操作码状态</w:t>
            </w:r>
          </w:p>
        </w:tc>
        <w:tc>
          <w:tcPr>
            <w:tcW w:w="1114" w:type="dxa"/>
            <w:shd w:val="clear" w:color="auto" w:fill="auto"/>
          </w:tcPr>
          <w:p w:rsidR="0099371D" w:rsidRDefault="002A4916">
            <w:pPr>
              <w:jc w:val="center"/>
              <w:rPr>
                <w:ins w:id="3616" w:author="temp" w:date="2016-02-14T11:10:00Z"/>
                <w:rFonts w:ascii="微软雅黑" w:eastAsia="微软雅黑" w:hAnsi="微软雅黑"/>
                <w:color w:val="000000"/>
                <w:sz w:val="18"/>
                <w:szCs w:val="18"/>
              </w:rPr>
            </w:pPr>
            <w:ins w:id="3617" w:author="temp" w:date="2016-02-14T11:10:00Z">
              <w:r>
                <w:rPr>
                  <w:rFonts w:ascii="微软雅黑" w:eastAsia="微软雅黑" w:hAnsi="微软雅黑" w:hint="eastAsia"/>
                  <w:color w:val="000000"/>
                  <w:sz w:val="18"/>
                  <w:szCs w:val="18"/>
                </w:rPr>
                <w:t>varchar</w:t>
              </w:r>
            </w:ins>
          </w:p>
        </w:tc>
        <w:tc>
          <w:tcPr>
            <w:tcW w:w="844" w:type="dxa"/>
            <w:shd w:val="clear" w:color="auto" w:fill="auto"/>
          </w:tcPr>
          <w:p w:rsidR="0099371D" w:rsidRDefault="002A4916">
            <w:pPr>
              <w:jc w:val="right"/>
              <w:rPr>
                <w:ins w:id="361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361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jc w:val="center"/>
              <w:rPr>
                <w:ins w:id="3620" w:author="temp" w:date="2016-02-14T11:10:00Z"/>
                <w:rFonts w:ascii="微软雅黑" w:eastAsia="微软雅黑" w:hAnsi="微软雅黑"/>
                <w:color w:val="000000"/>
                <w:sz w:val="18"/>
                <w:szCs w:val="18"/>
              </w:rPr>
            </w:pPr>
            <w:r>
              <w:rPr>
                <w:rFonts w:ascii="微软雅黑" w:eastAsia="微软雅黑" w:hAnsi="微软雅黑" w:hint="eastAsia"/>
              </w:rPr>
              <w:t>1000代表成功，具体见返回码说明</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sign</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Courier New" w:hAnsi="Courier New" w:cs="Courier New" w:hint="eastAsia"/>
                <w:sz w:val="22"/>
              </w:rPr>
              <w:t>签名</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dstatus</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rPr>
              <w:t>充值状态</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errMsg</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错误信息</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orderId</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瀚之友返回的订单号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w:t>
            </w:r>
            <w:r>
              <w:rPr>
                <w:rFonts w:ascii="微软雅黑" w:eastAsia="微软雅黑" w:hAnsi="微软雅黑"/>
                <w:color w:val="000000"/>
                <w:sz w:val="18"/>
                <w:szCs w:val="18"/>
              </w:rPr>
              <w:t>OrderId</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商户请求的订单号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Pr>
        <w:rPr>
          <w:ins w:id="3621" w:author="temp" w:date="2016-02-17T17:27:00Z"/>
        </w:rPr>
      </w:pPr>
    </w:p>
    <w:p w:rsidR="0099371D" w:rsidRDefault="002A4916">
      <w:pPr>
        <w:pStyle w:val="30"/>
        <w:rPr>
          <w:ins w:id="3622" w:author="temp" w:date="2016-02-17T17:27:00Z"/>
        </w:rPr>
      </w:pPr>
      <w:bookmarkStart w:id="3623" w:name="_Toc508982933"/>
      <w:ins w:id="3624" w:author="temp" w:date="2016-02-17T17:27:00Z">
        <w:r>
          <w:rPr>
            <w:rFonts w:hint="eastAsia"/>
          </w:rPr>
          <w:t>响应报文</w:t>
        </w:r>
        <w:bookmarkEnd w:id="3623"/>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625" w:author="temp" w:date="2016-02-17T17:27:00Z"/>
        </w:trPr>
        <w:tc>
          <w:tcPr>
            <w:tcW w:w="851" w:type="dxa"/>
            <w:shd w:val="clear" w:color="auto" w:fill="E6E6E6"/>
          </w:tcPr>
          <w:p w:rsidR="0099371D" w:rsidRDefault="002A4916">
            <w:pPr>
              <w:jc w:val="center"/>
              <w:rPr>
                <w:ins w:id="3626" w:author="temp" w:date="2016-02-17T17:27:00Z"/>
                <w:rFonts w:ascii="微软雅黑" w:eastAsia="微软雅黑" w:hAnsi="微软雅黑"/>
                <w:color w:val="000000"/>
                <w:sz w:val="18"/>
                <w:szCs w:val="18"/>
              </w:rPr>
            </w:pPr>
            <w:ins w:id="3627"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628" w:author="temp" w:date="2016-02-17T17:27:00Z"/>
                <w:rFonts w:ascii="微软雅黑" w:eastAsia="微软雅黑" w:hAnsi="微软雅黑"/>
                <w:color w:val="000000"/>
                <w:sz w:val="18"/>
                <w:szCs w:val="18"/>
              </w:rPr>
            </w:pPr>
            <w:ins w:id="3629"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630" w:author="temp" w:date="2016-02-17T17:27:00Z"/>
                <w:rFonts w:ascii="微软雅黑" w:eastAsia="微软雅黑" w:hAnsi="微软雅黑"/>
                <w:color w:val="000000"/>
                <w:sz w:val="18"/>
                <w:szCs w:val="18"/>
              </w:rPr>
            </w:pPr>
            <w:ins w:id="3631"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632" w:author="temp" w:date="2016-02-17T17:27:00Z"/>
                <w:rFonts w:ascii="微软雅黑" w:eastAsia="微软雅黑" w:hAnsi="微软雅黑"/>
                <w:color w:val="000000"/>
                <w:sz w:val="18"/>
                <w:szCs w:val="18"/>
              </w:rPr>
            </w:pPr>
            <w:ins w:id="3633"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634" w:author="temp" w:date="2016-02-17T17:27:00Z"/>
                <w:rFonts w:ascii="微软雅黑" w:eastAsia="微软雅黑" w:hAnsi="微软雅黑"/>
                <w:color w:val="000000"/>
                <w:sz w:val="18"/>
                <w:szCs w:val="18"/>
              </w:rPr>
            </w:pPr>
            <w:ins w:id="3635"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636" w:author="temp" w:date="2016-02-17T17:27:00Z"/>
                <w:rFonts w:ascii="微软雅黑" w:eastAsia="微软雅黑" w:hAnsi="微软雅黑"/>
                <w:color w:val="000000"/>
                <w:sz w:val="18"/>
                <w:szCs w:val="18"/>
              </w:rPr>
            </w:pPr>
            <w:ins w:id="3637"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638" w:author="temp" w:date="2016-02-17T17:27:00Z"/>
                <w:rFonts w:ascii="微软雅黑" w:eastAsia="微软雅黑" w:hAnsi="微软雅黑"/>
                <w:color w:val="000000"/>
                <w:sz w:val="18"/>
                <w:szCs w:val="18"/>
              </w:rPr>
            </w:pPr>
            <w:ins w:id="3639"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rPr>
          <w:ins w:id="3640" w:author="temp" w:date="2016-02-17T17:27:00Z"/>
        </w:rPr>
      </w:pPr>
      <w:bookmarkStart w:id="3641" w:name="_Toc508982934"/>
      <w:r>
        <w:rPr>
          <w:rFonts w:hint="eastAsia"/>
        </w:rPr>
        <w:t>QQ币充值下单回调校验</w:t>
      </w:r>
      <w:ins w:id="3642" w:author="temp" w:date="2016-02-17T17:27:00Z">
        <w:r>
          <w:rPr>
            <w:rFonts w:hint="eastAsia"/>
          </w:rPr>
          <w:t>接口</w:t>
        </w:r>
        <w:bookmarkEnd w:id="3641"/>
      </w:ins>
    </w:p>
    <w:p w:rsidR="0099371D" w:rsidRDefault="002A4916">
      <w:pPr>
        <w:pStyle w:val="30"/>
        <w:rPr>
          <w:ins w:id="3643" w:author="temp" w:date="2016-02-17T17:27:00Z"/>
        </w:rPr>
      </w:pPr>
      <w:bookmarkStart w:id="3644" w:name="_Toc508982935"/>
      <w:ins w:id="3645" w:author="temp" w:date="2016-02-17T17:27:00Z">
        <w:r>
          <w:rPr>
            <w:rFonts w:hint="eastAsia"/>
          </w:rPr>
          <w:t>接口名称：</w:t>
        </w:r>
      </w:ins>
      <w:r>
        <w:rPr>
          <w:rFonts w:hint="eastAsia"/>
        </w:rPr>
        <w:t>third</w:t>
      </w:r>
      <w:r>
        <w:t>/</w:t>
      </w:r>
      <w:r>
        <w:rPr>
          <w:rFonts w:hint="eastAsia"/>
        </w:rPr>
        <w:t>qq</w:t>
      </w:r>
      <w:r>
        <w:t>/qqCoin</w:t>
      </w:r>
      <w:r>
        <w:rPr>
          <w:rFonts w:hint="eastAsia"/>
        </w:rPr>
        <w:t>Back</w:t>
      </w:r>
      <w:r>
        <w:t>Validate</w:t>
      </w:r>
      <w:r>
        <w:rPr>
          <w:rFonts w:hint="eastAsia"/>
        </w:rPr>
        <w:t>.</w:t>
      </w:r>
      <w:r>
        <w:t>do</w:t>
      </w:r>
      <w:bookmarkEnd w:id="3644"/>
    </w:p>
    <w:p w:rsidR="0099371D" w:rsidRDefault="002A4916">
      <w:pPr>
        <w:pStyle w:val="30"/>
        <w:rPr>
          <w:ins w:id="3646" w:author="temp" w:date="2016-02-17T17:27:00Z"/>
        </w:rPr>
      </w:pPr>
      <w:bookmarkStart w:id="3647" w:name="_Toc508982936"/>
      <w:ins w:id="3648" w:author="temp" w:date="2016-02-17T17:27:00Z">
        <w:r>
          <w:rPr>
            <w:rFonts w:hint="eastAsia"/>
          </w:rPr>
          <w:t>请求报文</w:t>
        </w:r>
        <w:bookmarkEnd w:id="3647"/>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154"/>
        <w:gridCol w:w="1114"/>
        <w:gridCol w:w="844"/>
        <w:gridCol w:w="1274"/>
        <w:gridCol w:w="2410"/>
      </w:tblGrid>
      <w:tr w:rsidR="0099371D">
        <w:trPr>
          <w:ins w:id="3649" w:author="temp" w:date="2016-02-17T17:27:00Z"/>
        </w:trPr>
        <w:tc>
          <w:tcPr>
            <w:tcW w:w="851" w:type="dxa"/>
            <w:shd w:val="clear" w:color="auto" w:fill="E6E6E6"/>
          </w:tcPr>
          <w:p w:rsidR="0099371D" w:rsidRDefault="002A4916">
            <w:pPr>
              <w:jc w:val="center"/>
              <w:rPr>
                <w:ins w:id="3650" w:author="temp" w:date="2016-02-17T17:27:00Z"/>
                <w:rFonts w:ascii="微软雅黑" w:eastAsia="微软雅黑" w:hAnsi="微软雅黑"/>
                <w:color w:val="000000"/>
                <w:sz w:val="18"/>
                <w:szCs w:val="18"/>
              </w:rPr>
            </w:pPr>
            <w:ins w:id="3651" w:author="temp" w:date="2016-02-17T17:27:00Z">
              <w:r>
                <w:rPr>
                  <w:rFonts w:ascii="微软雅黑" w:eastAsia="微软雅黑" w:hAnsi="微软雅黑" w:hint="eastAsia"/>
                  <w:color w:val="000000"/>
                  <w:sz w:val="18"/>
                  <w:szCs w:val="18"/>
                </w:rPr>
                <w:t>对象</w:t>
              </w:r>
            </w:ins>
          </w:p>
        </w:tc>
        <w:tc>
          <w:tcPr>
            <w:tcW w:w="1701" w:type="dxa"/>
            <w:shd w:val="clear" w:color="auto" w:fill="E6E6E6"/>
          </w:tcPr>
          <w:p w:rsidR="0099371D" w:rsidRDefault="002A4916">
            <w:pPr>
              <w:jc w:val="center"/>
              <w:rPr>
                <w:ins w:id="3652" w:author="temp" w:date="2016-02-17T17:27:00Z"/>
                <w:rFonts w:ascii="微软雅黑" w:eastAsia="微软雅黑" w:hAnsi="微软雅黑"/>
                <w:color w:val="000000"/>
                <w:sz w:val="18"/>
                <w:szCs w:val="18"/>
              </w:rPr>
            </w:pPr>
            <w:ins w:id="3653" w:author="temp" w:date="2016-02-17T17:27:00Z">
              <w:r>
                <w:rPr>
                  <w:rFonts w:ascii="微软雅黑" w:eastAsia="微软雅黑" w:hAnsi="微软雅黑" w:hint="eastAsia"/>
                  <w:color w:val="000000"/>
                  <w:sz w:val="18"/>
                  <w:szCs w:val="18"/>
                </w:rPr>
                <w:t>字段名</w:t>
              </w:r>
            </w:ins>
          </w:p>
        </w:tc>
        <w:tc>
          <w:tcPr>
            <w:tcW w:w="1154" w:type="dxa"/>
            <w:shd w:val="clear" w:color="auto" w:fill="E6E6E6"/>
          </w:tcPr>
          <w:p w:rsidR="0099371D" w:rsidRDefault="002A4916">
            <w:pPr>
              <w:jc w:val="center"/>
              <w:rPr>
                <w:ins w:id="3654" w:author="temp" w:date="2016-02-17T17:27:00Z"/>
                <w:rFonts w:ascii="微软雅黑" w:eastAsia="微软雅黑" w:hAnsi="微软雅黑"/>
                <w:color w:val="000000"/>
                <w:sz w:val="18"/>
                <w:szCs w:val="18"/>
              </w:rPr>
            </w:pPr>
            <w:ins w:id="3655" w:author="temp" w:date="2016-02-17T17:27:00Z">
              <w:r>
                <w:rPr>
                  <w:rFonts w:ascii="微软雅黑" w:eastAsia="微软雅黑" w:hAnsi="微软雅黑" w:hint="eastAsia"/>
                  <w:color w:val="000000"/>
                  <w:sz w:val="18"/>
                  <w:szCs w:val="18"/>
                </w:rPr>
                <w:t>数据项</w:t>
              </w:r>
            </w:ins>
          </w:p>
        </w:tc>
        <w:tc>
          <w:tcPr>
            <w:tcW w:w="1114" w:type="dxa"/>
            <w:shd w:val="clear" w:color="auto" w:fill="E6E6E6"/>
          </w:tcPr>
          <w:p w:rsidR="0099371D" w:rsidRDefault="002A4916">
            <w:pPr>
              <w:jc w:val="center"/>
              <w:rPr>
                <w:ins w:id="3656" w:author="temp" w:date="2016-02-17T17:27:00Z"/>
                <w:rFonts w:ascii="微软雅黑" w:eastAsia="微软雅黑" w:hAnsi="微软雅黑"/>
                <w:color w:val="000000"/>
                <w:sz w:val="18"/>
                <w:szCs w:val="18"/>
              </w:rPr>
            </w:pPr>
            <w:ins w:id="3657" w:author="temp" w:date="2016-02-17T17:27:00Z">
              <w:r>
                <w:rPr>
                  <w:rFonts w:ascii="微软雅黑" w:eastAsia="微软雅黑" w:hAnsi="微软雅黑" w:hint="eastAsia"/>
                  <w:color w:val="000000"/>
                  <w:sz w:val="18"/>
                  <w:szCs w:val="18"/>
                </w:rPr>
                <w:t>类型</w:t>
              </w:r>
            </w:ins>
          </w:p>
        </w:tc>
        <w:tc>
          <w:tcPr>
            <w:tcW w:w="844" w:type="dxa"/>
            <w:shd w:val="clear" w:color="auto" w:fill="E6E6E6"/>
          </w:tcPr>
          <w:p w:rsidR="0099371D" w:rsidRDefault="002A4916">
            <w:pPr>
              <w:jc w:val="center"/>
              <w:rPr>
                <w:ins w:id="3658" w:author="temp" w:date="2016-02-17T17:27:00Z"/>
                <w:rFonts w:ascii="微软雅黑" w:eastAsia="微软雅黑" w:hAnsi="微软雅黑"/>
                <w:color w:val="000000"/>
                <w:sz w:val="18"/>
                <w:szCs w:val="18"/>
              </w:rPr>
            </w:pPr>
            <w:ins w:id="3659"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660" w:author="temp" w:date="2016-02-17T17:27:00Z"/>
                <w:rFonts w:ascii="微软雅黑" w:eastAsia="微软雅黑" w:hAnsi="微软雅黑"/>
                <w:color w:val="000000"/>
                <w:sz w:val="18"/>
                <w:szCs w:val="18"/>
              </w:rPr>
            </w:pPr>
            <w:ins w:id="3661"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662" w:author="temp" w:date="2016-02-17T17:27:00Z"/>
                <w:rFonts w:ascii="微软雅黑" w:eastAsia="微软雅黑" w:hAnsi="微软雅黑"/>
                <w:color w:val="000000"/>
                <w:sz w:val="18"/>
                <w:szCs w:val="18"/>
              </w:rPr>
            </w:pPr>
            <w:ins w:id="3663" w:author="temp" w:date="2016-02-17T17:27:00Z">
              <w:r>
                <w:rPr>
                  <w:rFonts w:ascii="微软雅黑" w:eastAsia="微软雅黑" w:hAnsi="微软雅黑" w:hint="eastAsia"/>
                  <w:color w:val="000000"/>
                  <w:sz w:val="18"/>
                  <w:szCs w:val="18"/>
                </w:rPr>
                <w:t>备注</w:t>
              </w:r>
            </w:ins>
          </w:p>
        </w:tc>
      </w:tr>
      <w:tr w:rsidR="0099371D">
        <w:trPr>
          <w:trHeight w:val="417"/>
          <w:ins w:id="3664" w:author="temp" w:date="2016-02-17T17:27:00Z"/>
        </w:trPr>
        <w:tc>
          <w:tcPr>
            <w:tcW w:w="851" w:type="dxa"/>
            <w:vMerge w:val="restart"/>
            <w:shd w:val="clear" w:color="auto" w:fill="auto"/>
            <w:vAlign w:val="center"/>
          </w:tcPr>
          <w:p w:rsidR="0099371D" w:rsidRDefault="0099371D">
            <w:pPr>
              <w:jc w:val="center"/>
              <w:rPr>
                <w:ins w:id="3665" w:author="temp" w:date="2016-02-17T17:27:00Z"/>
                <w:rStyle w:val="shorttext"/>
              </w:rPr>
            </w:pPr>
          </w:p>
        </w:tc>
        <w:tc>
          <w:tcPr>
            <w:tcW w:w="1701" w:type="dxa"/>
            <w:shd w:val="clear" w:color="auto" w:fill="auto"/>
          </w:tcPr>
          <w:p w:rsidR="0099371D" w:rsidRDefault="002A4916">
            <w:pPr>
              <w:jc w:val="center"/>
              <w:rPr>
                <w:ins w:id="366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merId</w:t>
            </w:r>
          </w:p>
        </w:tc>
        <w:tc>
          <w:tcPr>
            <w:tcW w:w="1154" w:type="dxa"/>
            <w:shd w:val="clear" w:color="auto" w:fill="auto"/>
          </w:tcPr>
          <w:p w:rsidR="0099371D" w:rsidRDefault="002A4916">
            <w:pPr>
              <w:jc w:val="center"/>
              <w:rPr>
                <w:ins w:id="3667" w:author="temp" w:date="2016-02-14T11:10:00Z"/>
                <w:rFonts w:ascii="微软雅黑" w:eastAsia="微软雅黑" w:hAnsi="微软雅黑"/>
                <w:color w:val="000000"/>
                <w:sz w:val="18"/>
                <w:szCs w:val="18"/>
              </w:rPr>
            </w:pPr>
            <w:r>
              <w:rPr>
                <w:rFonts w:ascii="微软雅黑" w:eastAsia="微软雅黑" w:hAnsi="微软雅黑" w:hint="eastAsia"/>
              </w:rPr>
              <w:t>由瀚之友科技分配的商户 ID</w:t>
            </w:r>
          </w:p>
        </w:tc>
        <w:tc>
          <w:tcPr>
            <w:tcW w:w="1114" w:type="dxa"/>
            <w:shd w:val="clear" w:color="auto" w:fill="auto"/>
          </w:tcPr>
          <w:p w:rsidR="0099371D" w:rsidRDefault="002A4916">
            <w:pPr>
              <w:jc w:val="center"/>
              <w:rPr>
                <w:ins w:id="3668" w:author="temp" w:date="2016-02-14T11:10:00Z"/>
                <w:rFonts w:ascii="微软雅黑" w:eastAsia="微软雅黑" w:hAnsi="微软雅黑"/>
                <w:color w:val="000000"/>
                <w:sz w:val="18"/>
                <w:szCs w:val="18"/>
              </w:rPr>
            </w:pPr>
            <w:ins w:id="3669" w:author="temp" w:date="2016-02-14T11:10:00Z">
              <w:r>
                <w:rPr>
                  <w:rFonts w:ascii="微软雅黑" w:eastAsia="微软雅黑" w:hAnsi="微软雅黑" w:hint="eastAsia"/>
                  <w:color w:val="000000"/>
                  <w:sz w:val="18"/>
                  <w:szCs w:val="18"/>
                </w:rPr>
                <w:t>varchar</w:t>
              </w:r>
            </w:ins>
          </w:p>
        </w:tc>
        <w:tc>
          <w:tcPr>
            <w:tcW w:w="844" w:type="dxa"/>
            <w:shd w:val="clear" w:color="auto" w:fill="auto"/>
          </w:tcPr>
          <w:p w:rsidR="0099371D" w:rsidRDefault="002A4916">
            <w:pPr>
              <w:jc w:val="right"/>
              <w:rPr>
                <w:ins w:id="367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367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ins w:id="3672"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sporder_id</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Courier New" w:hAnsi="Courier New" w:cs="Courier New" w:hint="eastAsia"/>
                <w:sz w:val="22"/>
              </w:rPr>
              <w:t>客户端订单流水号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settleDate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rPr>
              <w:t>客户端记账日期</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orderId</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瀚之友订单号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order</w:t>
            </w:r>
            <w:r>
              <w:rPr>
                <w:rFonts w:ascii="微软雅黑" w:eastAsia="微软雅黑" w:hAnsi="微软雅黑"/>
                <w:color w:val="000000"/>
                <w:sz w:val="18"/>
                <w:szCs w:val="18"/>
              </w:rPr>
              <w:t>Time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瀚之友订单</w:t>
            </w:r>
            <w:r>
              <w:rPr>
                <w:rFonts w:ascii="微软雅黑" w:eastAsia="微软雅黑" w:hAnsi="微软雅黑" w:hint="eastAsia"/>
                <w:color w:val="000000"/>
                <w:sz w:val="18"/>
                <w:szCs w:val="18"/>
              </w:rPr>
              <w:lastRenderedPageBreak/>
              <w:t>交易时间</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status</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充值状态</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sign</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签名字段</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Pr>
        <w:rPr>
          <w:ins w:id="3673" w:author="temp" w:date="2016-02-17T17:27:00Z"/>
        </w:rPr>
      </w:pPr>
    </w:p>
    <w:p w:rsidR="0099371D" w:rsidRDefault="002A4916">
      <w:pPr>
        <w:pStyle w:val="30"/>
        <w:rPr>
          <w:ins w:id="3674" w:author="temp" w:date="2016-02-17T17:27:00Z"/>
        </w:rPr>
      </w:pPr>
      <w:bookmarkStart w:id="3675" w:name="_Toc508982937"/>
      <w:ins w:id="3676" w:author="temp" w:date="2016-02-17T17:27:00Z">
        <w:r>
          <w:rPr>
            <w:rFonts w:hint="eastAsia"/>
          </w:rPr>
          <w:t>响应报文</w:t>
        </w:r>
        <w:bookmarkEnd w:id="3675"/>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677" w:author="temp" w:date="2016-02-17T17:27:00Z"/>
        </w:trPr>
        <w:tc>
          <w:tcPr>
            <w:tcW w:w="851" w:type="dxa"/>
            <w:shd w:val="clear" w:color="auto" w:fill="E6E6E6"/>
          </w:tcPr>
          <w:p w:rsidR="0099371D" w:rsidRDefault="002A4916">
            <w:pPr>
              <w:jc w:val="center"/>
              <w:rPr>
                <w:ins w:id="3678" w:author="temp" w:date="2016-02-17T17:27:00Z"/>
                <w:rFonts w:ascii="微软雅黑" w:eastAsia="微软雅黑" w:hAnsi="微软雅黑"/>
                <w:color w:val="000000"/>
                <w:sz w:val="18"/>
                <w:szCs w:val="18"/>
              </w:rPr>
            </w:pPr>
            <w:ins w:id="3679"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680" w:author="temp" w:date="2016-02-17T17:27:00Z"/>
                <w:rFonts w:ascii="微软雅黑" w:eastAsia="微软雅黑" w:hAnsi="微软雅黑"/>
                <w:color w:val="000000"/>
                <w:sz w:val="18"/>
                <w:szCs w:val="18"/>
              </w:rPr>
            </w:pPr>
            <w:ins w:id="3681"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682" w:author="temp" w:date="2016-02-17T17:27:00Z"/>
                <w:rFonts w:ascii="微软雅黑" w:eastAsia="微软雅黑" w:hAnsi="微软雅黑"/>
                <w:color w:val="000000"/>
                <w:sz w:val="18"/>
                <w:szCs w:val="18"/>
              </w:rPr>
            </w:pPr>
            <w:ins w:id="3683"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684" w:author="temp" w:date="2016-02-17T17:27:00Z"/>
                <w:rFonts w:ascii="微软雅黑" w:eastAsia="微软雅黑" w:hAnsi="微软雅黑"/>
                <w:color w:val="000000"/>
                <w:sz w:val="18"/>
                <w:szCs w:val="18"/>
              </w:rPr>
            </w:pPr>
            <w:ins w:id="3685"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686" w:author="temp" w:date="2016-02-17T17:27:00Z"/>
                <w:rFonts w:ascii="微软雅黑" w:eastAsia="微软雅黑" w:hAnsi="微软雅黑"/>
                <w:color w:val="000000"/>
                <w:sz w:val="18"/>
                <w:szCs w:val="18"/>
              </w:rPr>
            </w:pPr>
            <w:ins w:id="3687"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688" w:author="temp" w:date="2016-02-17T17:27:00Z"/>
                <w:rFonts w:ascii="微软雅黑" w:eastAsia="微软雅黑" w:hAnsi="微软雅黑"/>
                <w:color w:val="000000"/>
                <w:sz w:val="18"/>
                <w:szCs w:val="18"/>
              </w:rPr>
            </w:pPr>
            <w:ins w:id="3689"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690" w:author="temp" w:date="2016-02-17T17:27:00Z"/>
                <w:rFonts w:ascii="微软雅黑" w:eastAsia="微软雅黑" w:hAnsi="微软雅黑"/>
                <w:color w:val="000000"/>
                <w:sz w:val="18"/>
                <w:szCs w:val="18"/>
              </w:rPr>
            </w:pPr>
            <w:ins w:id="3691"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rPr>
          <w:ins w:id="3692" w:author="temp" w:date="2016-02-17T17:27:00Z"/>
        </w:rPr>
      </w:pPr>
      <w:bookmarkStart w:id="3693" w:name="_Toc508982938"/>
      <w:r>
        <w:rPr>
          <w:rFonts w:hint="eastAsia"/>
        </w:rPr>
        <w:t>彩票兑换下单回调校验</w:t>
      </w:r>
      <w:ins w:id="3694" w:author="temp" w:date="2016-02-17T17:27:00Z">
        <w:r>
          <w:rPr>
            <w:rFonts w:hint="eastAsia"/>
          </w:rPr>
          <w:t>接口</w:t>
        </w:r>
        <w:bookmarkEnd w:id="3693"/>
      </w:ins>
    </w:p>
    <w:p w:rsidR="0099371D" w:rsidRDefault="002A4916">
      <w:pPr>
        <w:pStyle w:val="30"/>
        <w:rPr>
          <w:ins w:id="3695" w:author="temp" w:date="2016-02-17T17:27:00Z"/>
        </w:rPr>
      </w:pPr>
      <w:bookmarkStart w:id="3696" w:name="_Toc508982939"/>
      <w:ins w:id="3697" w:author="temp" w:date="2016-02-17T17:27:00Z">
        <w:r>
          <w:rPr>
            <w:rFonts w:hint="eastAsia"/>
          </w:rPr>
          <w:t>接口名称：</w:t>
        </w:r>
      </w:ins>
      <w:r>
        <w:rPr>
          <w:rFonts w:hint="eastAsia"/>
        </w:rPr>
        <w:t>third</w:t>
      </w:r>
      <w:r>
        <w:t>/</w:t>
      </w:r>
      <w:r>
        <w:rPr>
          <w:rFonts w:hint="eastAsia"/>
        </w:rPr>
        <w:t>lottery</w:t>
      </w:r>
      <w:r>
        <w:t>/lotteryExchange</w:t>
      </w:r>
      <w:r>
        <w:rPr>
          <w:rFonts w:hint="eastAsia"/>
        </w:rPr>
        <w:t>Back</w:t>
      </w:r>
      <w:r>
        <w:t>Validate</w:t>
      </w:r>
      <w:r>
        <w:rPr>
          <w:rFonts w:hint="eastAsia"/>
        </w:rPr>
        <w:t>.</w:t>
      </w:r>
      <w:r>
        <w:t>do</w:t>
      </w:r>
      <w:bookmarkEnd w:id="3696"/>
    </w:p>
    <w:p w:rsidR="0099371D" w:rsidRDefault="002A4916">
      <w:pPr>
        <w:pStyle w:val="30"/>
        <w:rPr>
          <w:ins w:id="3698" w:author="temp" w:date="2016-02-17T17:27:00Z"/>
        </w:rPr>
      </w:pPr>
      <w:bookmarkStart w:id="3699" w:name="_Toc508982940"/>
      <w:ins w:id="3700" w:author="temp" w:date="2016-02-17T17:27:00Z">
        <w:r>
          <w:rPr>
            <w:rFonts w:hint="eastAsia"/>
          </w:rPr>
          <w:t>请求报文</w:t>
        </w:r>
        <w:bookmarkEnd w:id="3699"/>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154"/>
        <w:gridCol w:w="1114"/>
        <w:gridCol w:w="844"/>
        <w:gridCol w:w="1274"/>
        <w:gridCol w:w="2410"/>
      </w:tblGrid>
      <w:tr w:rsidR="0099371D">
        <w:trPr>
          <w:ins w:id="3701" w:author="temp" w:date="2016-02-17T17:27:00Z"/>
        </w:trPr>
        <w:tc>
          <w:tcPr>
            <w:tcW w:w="851" w:type="dxa"/>
            <w:shd w:val="clear" w:color="auto" w:fill="E6E6E6"/>
          </w:tcPr>
          <w:p w:rsidR="0099371D" w:rsidRDefault="002A4916">
            <w:pPr>
              <w:jc w:val="center"/>
              <w:rPr>
                <w:ins w:id="3702" w:author="temp" w:date="2016-02-17T17:27:00Z"/>
                <w:rFonts w:ascii="微软雅黑" w:eastAsia="微软雅黑" w:hAnsi="微软雅黑"/>
                <w:color w:val="000000"/>
                <w:sz w:val="18"/>
                <w:szCs w:val="18"/>
              </w:rPr>
            </w:pPr>
            <w:ins w:id="3703" w:author="temp" w:date="2016-02-17T17:27:00Z">
              <w:r>
                <w:rPr>
                  <w:rFonts w:ascii="微软雅黑" w:eastAsia="微软雅黑" w:hAnsi="微软雅黑" w:hint="eastAsia"/>
                  <w:color w:val="000000"/>
                  <w:sz w:val="18"/>
                  <w:szCs w:val="18"/>
                </w:rPr>
                <w:t>对象</w:t>
              </w:r>
            </w:ins>
          </w:p>
        </w:tc>
        <w:tc>
          <w:tcPr>
            <w:tcW w:w="1701" w:type="dxa"/>
            <w:shd w:val="clear" w:color="auto" w:fill="E6E6E6"/>
          </w:tcPr>
          <w:p w:rsidR="0099371D" w:rsidRDefault="002A4916">
            <w:pPr>
              <w:jc w:val="center"/>
              <w:rPr>
                <w:ins w:id="3704" w:author="temp" w:date="2016-02-17T17:27:00Z"/>
                <w:rFonts w:ascii="微软雅黑" w:eastAsia="微软雅黑" w:hAnsi="微软雅黑"/>
                <w:color w:val="000000"/>
                <w:sz w:val="18"/>
                <w:szCs w:val="18"/>
              </w:rPr>
            </w:pPr>
            <w:ins w:id="3705" w:author="temp" w:date="2016-02-17T17:27:00Z">
              <w:r>
                <w:rPr>
                  <w:rFonts w:ascii="微软雅黑" w:eastAsia="微软雅黑" w:hAnsi="微软雅黑" w:hint="eastAsia"/>
                  <w:color w:val="000000"/>
                  <w:sz w:val="18"/>
                  <w:szCs w:val="18"/>
                </w:rPr>
                <w:t>字段名</w:t>
              </w:r>
            </w:ins>
          </w:p>
        </w:tc>
        <w:tc>
          <w:tcPr>
            <w:tcW w:w="1154" w:type="dxa"/>
            <w:shd w:val="clear" w:color="auto" w:fill="E6E6E6"/>
          </w:tcPr>
          <w:p w:rsidR="0099371D" w:rsidRDefault="002A4916">
            <w:pPr>
              <w:jc w:val="center"/>
              <w:rPr>
                <w:ins w:id="3706" w:author="temp" w:date="2016-02-17T17:27:00Z"/>
                <w:rFonts w:ascii="微软雅黑" w:eastAsia="微软雅黑" w:hAnsi="微软雅黑"/>
                <w:color w:val="000000"/>
                <w:sz w:val="18"/>
                <w:szCs w:val="18"/>
              </w:rPr>
            </w:pPr>
            <w:ins w:id="3707" w:author="temp" w:date="2016-02-17T17:27:00Z">
              <w:r>
                <w:rPr>
                  <w:rFonts w:ascii="微软雅黑" w:eastAsia="微软雅黑" w:hAnsi="微软雅黑" w:hint="eastAsia"/>
                  <w:color w:val="000000"/>
                  <w:sz w:val="18"/>
                  <w:szCs w:val="18"/>
                </w:rPr>
                <w:t>数据项</w:t>
              </w:r>
            </w:ins>
          </w:p>
        </w:tc>
        <w:tc>
          <w:tcPr>
            <w:tcW w:w="1114" w:type="dxa"/>
            <w:shd w:val="clear" w:color="auto" w:fill="E6E6E6"/>
          </w:tcPr>
          <w:p w:rsidR="0099371D" w:rsidRDefault="002A4916">
            <w:pPr>
              <w:jc w:val="center"/>
              <w:rPr>
                <w:ins w:id="3708" w:author="temp" w:date="2016-02-17T17:27:00Z"/>
                <w:rFonts w:ascii="微软雅黑" w:eastAsia="微软雅黑" w:hAnsi="微软雅黑"/>
                <w:color w:val="000000"/>
                <w:sz w:val="18"/>
                <w:szCs w:val="18"/>
              </w:rPr>
            </w:pPr>
            <w:ins w:id="3709" w:author="temp" w:date="2016-02-17T17:27:00Z">
              <w:r>
                <w:rPr>
                  <w:rFonts w:ascii="微软雅黑" w:eastAsia="微软雅黑" w:hAnsi="微软雅黑" w:hint="eastAsia"/>
                  <w:color w:val="000000"/>
                  <w:sz w:val="18"/>
                  <w:szCs w:val="18"/>
                </w:rPr>
                <w:t>类型</w:t>
              </w:r>
            </w:ins>
          </w:p>
        </w:tc>
        <w:tc>
          <w:tcPr>
            <w:tcW w:w="844" w:type="dxa"/>
            <w:shd w:val="clear" w:color="auto" w:fill="E6E6E6"/>
          </w:tcPr>
          <w:p w:rsidR="0099371D" w:rsidRDefault="002A4916">
            <w:pPr>
              <w:jc w:val="center"/>
              <w:rPr>
                <w:ins w:id="3710" w:author="temp" w:date="2016-02-17T17:27:00Z"/>
                <w:rFonts w:ascii="微软雅黑" w:eastAsia="微软雅黑" w:hAnsi="微软雅黑"/>
                <w:color w:val="000000"/>
                <w:sz w:val="18"/>
                <w:szCs w:val="18"/>
              </w:rPr>
            </w:pPr>
            <w:ins w:id="3711"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712" w:author="temp" w:date="2016-02-17T17:27:00Z"/>
                <w:rFonts w:ascii="微软雅黑" w:eastAsia="微软雅黑" w:hAnsi="微软雅黑"/>
                <w:color w:val="000000"/>
                <w:sz w:val="18"/>
                <w:szCs w:val="18"/>
              </w:rPr>
            </w:pPr>
            <w:ins w:id="3713"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714" w:author="temp" w:date="2016-02-17T17:27:00Z"/>
                <w:rFonts w:ascii="微软雅黑" w:eastAsia="微软雅黑" w:hAnsi="微软雅黑"/>
                <w:color w:val="000000"/>
                <w:sz w:val="18"/>
                <w:szCs w:val="18"/>
              </w:rPr>
            </w:pPr>
            <w:ins w:id="3715" w:author="temp" w:date="2016-02-17T17:27:00Z">
              <w:r>
                <w:rPr>
                  <w:rFonts w:ascii="微软雅黑" w:eastAsia="微软雅黑" w:hAnsi="微软雅黑" w:hint="eastAsia"/>
                  <w:color w:val="000000"/>
                  <w:sz w:val="18"/>
                  <w:szCs w:val="18"/>
                </w:rPr>
                <w:t>备注</w:t>
              </w:r>
            </w:ins>
          </w:p>
        </w:tc>
      </w:tr>
      <w:tr w:rsidR="0099371D">
        <w:trPr>
          <w:trHeight w:val="417"/>
          <w:ins w:id="3716" w:author="temp" w:date="2016-02-17T17:27:00Z"/>
        </w:trPr>
        <w:tc>
          <w:tcPr>
            <w:tcW w:w="851" w:type="dxa"/>
            <w:vMerge w:val="restart"/>
            <w:shd w:val="clear" w:color="auto" w:fill="auto"/>
            <w:vAlign w:val="center"/>
          </w:tcPr>
          <w:p w:rsidR="0099371D" w:rsidRDefault="0099371D">
            <w:pPr>
              <w:jc w:val="center"/>
              <w:rPr>
                <w:ins w:id="3717" w:author="temp" w:date="2016-02-17T17:27:00Z"/>
                <w:rStyle w:val="shorttext"/>
              </w:rPr>
            </w:pPr>
          </w:p>
        </w:tc>
        <w:tc>
          <w:tcPr>
            <w:tcW w:w="1701" w:type="dxa"/>
            <w:shd w:val="clear" w:color="auto" w:fill="auto"/>
          </w:tcPr>
          <w:p w:rsidR="0099371D" w:rsidRDefault="002A4916">
            <w:pPr>
              <w:jc w:val="center"/>
              <w:rPr>
                <w:ins w:id="371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version</w:t>
            </w:r>
          </w:p>
        </w:tc>
        <w:tc>
          <w:tcPr>
            <w:tcW w:w="1154" w:type="dxa"/>
            <w:shd w:val="clear" w:color="auto" w:fill="auto"/>
          </w:tcPr>
          <w:p w:rsidR="0099371D" w:rsidRDefault="002A4916">
            <w:pPr>
              <w:jc w:val="center"/>
              <w:rPr>
                <w:ins w:id="3719" w:author="temp" w:date="2016-02-14T11:10:00Z"/>
                <w:rFonts w:ascii="微软雅黑" w:eastAsia="微软雅黑" w:hAnsi="微软雅黑"/>
                <w:color w:val="000000"/>
                <w:sz w:val="18"/>
                <w:szCs w:val="18"/>
              </w:rPr>
            </w:pPr>
            <w:r>
              <w:rPr>
                <w:rFonts w:ascii="微软雅黑" w:eastAsia="微软雅黑" w:hAnsi="微软雅黑" w:hint="eastAsia"/>
              </w:rPr>
              <w:t>版本号</w:t>
            </w:r>
          </w:p>
        </w:tc>
        <w:tc>
          <w:tcPr>
            <w:tcW w:w="1114" w:type="dxa"/>
            <w:shd w:val="clear" w:color="auto" w:fill="auto"/>
          </w:tcPr>
          <w:p w:rsidR="0099371D" w:rsidRDefault="002A4916">
            <w:pPr>
              <w:jc w:val="center"/>
              <w:rPr>
                <w:ins w:id="3720" w:author="temp" w:date="2016-02-14T11:10:00Z"/>
                <w:rFonts w:ascii="微软雅黑" w:eastAsia="微软雅黑" w:hAnsi="微软雅黑"/>
                <w:color w:val="000000"/>
                <w:sz w:val="18"/>
                <w:szCs w:val="18"/>
              </w:rPr>
            </w:pPr>
            <w:ins w:id="3721" w:author="temp" w:date="2016-02-14T11:10:00Z">
              <w:r>
                <w:rPr>
                  <w:rFonts w:ascii="微软雅黑" w:eastAsia="微软雅黑" w:hAnsi="微软雅黑" w:hint="eastAsia"/>
                  <w:color w:val="000000"/>
                  <w:sz w:val="18"/>
                  <w:szCs w:val="18"/>
                </w:rPr>
                <w:t>varchar</w:t>
              </w:r>
            </w:ins>
          </w:p>
        </w:tc>
        <w:tc>
          <w:tcPr>
            <w:tcW w:w="844" w:type="dxa"/>
            <w:shd w:val="clear" w:color="auto" w:fill="auto"/>
          </w:tcPr>
          <w:p w:rsidR="0099371D" w:rsidRDefault="002A4916">
            <w:pPr>
              <w:jc w:val="right"/>
              <w:rPr>
                <w:ins w:id="372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372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ins w:id="3724"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charset</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Courier New" w:hAnsi="Courier New" w:cs="Courier New" w:hint="eastAsia"/>
                <w:sz w:val="22"/>
              </w:rPr>
              <w:t>字符编码</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signMethod</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rPr>
              <w:t>签名方法</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sign</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签名</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transType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交易类型</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transDate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交易受理时间</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transSsn</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交易流水号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merNo</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merOrderNo</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商户交易订单号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respMsg</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响应结果</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respCode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响应代码</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orderNo</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traceTime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交易时间</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settleDate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清算时间</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productType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商品类型</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w:t>
            </w:r>
            <w:r>
              <w:rPr>
                <w:rFonts w:ascii="微软雅黑" w:eastAsia="微软雅黑" w:hAnsi="微软雅黑" w:hint="eastAsia"/>
                <w:color w:val="000000"/>
                <w:sz w:val="18"/>
                <w:szCs w:val="18"/>
              </w:rPr>
              <w:t>mount</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投注注数</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betsNum</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成功投注数</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lotteryNo</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彩票期数</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w:t>
            </w:r>
            <w:r>
              <w:rPr>
                <w:rFonts w:ascii="微软雅黑" w:eastAsia="微软雅黑" w:hAnsi="微软雅黑" w:hint="eastAsia"/>
                <w:color w:val="000000"/>
                <w:sz w:val="18"/>
                <w:szCs w:val="18"/>
              </w:rPr>
              <w:t>ottery</w:t>
            </w:r>
            <w:r>
              <w:rPr>
                <w:rFonts w:ascii="微软雅黑" w:eastAsia="微软雅黑" w:hAnsi="微软雅黑"/>
                <w:color w:val="000000"/>
                <w:sz w:val="18"/>
                <w:szCs w:val="18"/>
              </w:rPr>
              <w:t>Ssn</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彩票特征码</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lotteryTime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出票时间</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lotteryNums</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投注号码</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reserved</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保留域</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Pr>
        <w:rPr>
          <w:ins w:id="3725" w:author="temp" w:date="2016-02-17T17:27:00Z"/>
        </w:rPr>
      </w:pPr>
    </w:p>
    <w:p w:rsidR="0099371D" w:rsidRDefault="002A4916">
      <w:pPr>
        <w:pStyle w:val="30"/>
        <w:rPr>
          <w:ins w:id="3726" w:author="temp" w:date="2016-02-17T17:27:00Z"/>
        </w:rPr>
      </w:pPr>
      <w:bookmarkStart w:id="3727" w:name="_Toc508982941"/>
      <w:ins w:id="3728" w:author="temp" w:date="2016-02-17T17:27:00Z">
        <w:r>
          <w:rPr>
            <w:rFonts w:hint="eastAsia"/>
          </w:rPr>
          <w:t>响应报文</w:t>
        </w:r>
        <w:bookmarkEnd w:id="3727"/>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729" w:author="temp" w:date="2016-02-17T17:27:00Z"/>
        </w:trPr>
        <w:tc>
          <w:tcPr>
            <w:tcW w:w="851" w:type="dxa"/>
            <w:shd w:val="clear" w:color="auto" w:fill="E6E6E6"/>
          </w:tcPr>
          <w:p w:rsidR="0099371D" w:rsidRDefault="002A4916">
            <w:pPr>
              <w:jc w:val="center"/>
              <w:rPr>
                <w:ins w:id="3730" w:author="temp" w:date="2016-02-17T17:27:00Z"/>
                <w:rFonts w:ascii="微软雅黑" w:eastAsia="微软雅黑" w:hAnsi="微软雅黑"/>
                <w:color w:val="000000"/>
                <w:sz w:val="18"/>
                <w:szCs w:val="18"/>
              </w:rPr>
            </w:pPr>
            <w:ins w:id="3731"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732" w:author="temp" w:date="2016-02-17T17:27:00Z"/>
                <w:rFonts w:ascii="微软雅黑" w:eastAsia="微软雅黑" w:hAnsi="微软雅黑"/>
                <w:color w:val="000000"/>
                <w:sz w:val="18"/>
                <w:szCs w:val="18"/>
              </w:rPr>
            </w:pPr>
            <w:ins w:id="3733"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734" w:author="temp" w:date="2016-02-17T17:27:00Z"/>
                <w:rFonts w:ascii="微软雅黑" w:eastAsia="微软雅黑" w:hAnsi="微软雅黑"/>
                <w:color w:val="000000"/>
                <w:sz w:val="18"/>
                <w:szCs w:val="18"/>
              </w:rPr>
            </w:pPr>
            <w:ins w:id="3735"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736" w:author="temp" w:date="2016-02-17T17:27:00Z"/>
                <w:rFonts w:ascii="微软雅黑" w:eastAsia="微软雅黑" w:hAnsi="微软雅黑"/>
                <w:color w:val="000000"/>
                <w:sz w:val="18"/>
                <w:szCs w:val="18"/>
              </w:rPr>
            </w:pPr>
            <w:ins w:id="3737"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738" w:author="temp" w:date="2016-02-17T17:27:00Z"/>
                <w:rFonts w:ascii="微软雅黑" w:eastAsia="微软雅黑" w:hAnsi="微软雅黑"/>
                <w:color w:val="000000"/>
                <w:sz w:val="18"/>
                <w:szCs w:val="18"/>
              </w:rPr>
            </w:pPr>
            <w:ins w:id="3739"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740" w:author="temp" w:date="2016-02-17T17:27:00Z"/>
                <w:rFonts w:ascii="微软雅黑" w:eastAsia="微软雅黑" w:hAnsi="微软雅黑"/>
                <w:color w:val="000000"/>
                <w:sz w:val="18"/>
                <w:szCs w:val="18"/>
              </w:rPr>
            </w:pPr>
            <w:ins w:id="3741"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742" w:author="temp" w:date="2016-02-17T17:27:00Z"/>
                <w:rFonts w:ascii="微软雅黑" w:eastAsia="微软雅黑" w:hAnsi="微软雅黑"/>
                <w:color w:val="000000"/>
                <w:sz w:val="18"/>
                <w:szCs w:val="18"/>
              </w:rPr>
            </w:pPr>
            <w:ins w:id="3743"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3744" w:name="_Toc508982942"/>
      <w:r>
        <w:rPr>
          <w:rFonts w:hint="eastAsia"/>
        </w:rPr>
        <w:t>B</w:t>
      </w:r>
      <w:r>
        <w:t>2B2C</w:t>
      </w:r>
      <w:r>
        <w:rPr>
          <w:rFonts w:hint="eastAsia"/>
        </w:rPr>
        <w:t>后台用户信息更新接口</w:t>
      </w:r>
      <w:bookmarkEnd w:id="3744"/>
    </w:p>
    <w:p w:rsidR="0099371D" w:rsidRDefault="002A4916">
      <w:pPr>
        <w:pStyle w:val="30"/>
      </w:pPr>
      <w:bookmarkStart w:id="3745" w:name="_Toc508982943"/>
      <w:r>
        <w:rPr>
          <w:rFonts w:hint="eastAsia"/>
        </w:rPr>
        <w:t>接口名称：user/</w:t>
      </w:r>
      <w:r>
        <w:t>b2b2c/userInfoUpdate.do</w:t>
      </w:r>
      <w:bookmarkEnd w:id="3745"/>
    </w:p>
    <w:p w:rsidR="0099371D" w:rsidRDefault="002A4916">
      <w:pPr>
        <w:pStyle w:val="30"/>
      </w:pPr>
      <w:bookmarkStart w:id="3746" w:name="_Toc508982944"/>
      <w:r>
        <w:rPr>
          <w:rFonts w:hint="eastAsia"/>
        </w:rPr>
        <w:t>请求报文</w:t>
      </w:r>
      <w:bookmarkEnd w:id="3746"/>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用户编码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userPassword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登录密码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r>
              <w:rPr>
                <w:rFonts w:ascii="微软雅黑" w:eastAsia="微软雅黑" w:hAnsi="微软雅黑" w:hint="eastAsia"/>
                <w:color w:val="000000"/>
                <w:sz w:val="18"/>
                <w:szCs w:val="18"/>
              </w:rPr>
              <w:t>erchant</w:t>
            </w:r>
            <w:r>
              <w:rPr>
                <w:rFonts w:ascii="微软雅黑" w:eastAsia="微软雅黑" w:hAnsi="微软雅黑"/>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registerTime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role</w:t>
            </w:r>
            <w:r>
              <w:rPr>
                <w:rFonts w:ascii="微软雅黑" w:eastAsia="微软雅黑" w:hAnsi="微软雅黑"/>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所属角色ID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registerIp</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注册IP</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userName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用户姓名</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sex</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性别</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1男 2女 3保密</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homePhone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家庭电话</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mobilePhone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移动电话</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email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w:t>
            </w:r>
            <w:r>
              <w:rPr>
                <w:rFonts w:ascii="微软雅黑" w:eastAsia="微软雅黑" w:hAnsi="微软雅黑" w:hint="eastAsia"/>
                <w:color w:val="000000"/>
                <w:sz w:val="18"/>
                <w:szCs w:val="18"/>
              </w:rPr>
              <w:t>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address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家庭住址</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passwordRecords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输入密码记录</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用户状态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0冻结 1有效</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modify</w:t>
            </w:r>
            <w:r>
              <w:rPr>
                <w:rFonts w:ascii="微软雅黑" w:eastAsia="微软雅黑" w:hAnsi="微软雅黑"/>
                <w:color w:val="000000"/>
                <w:sz w:val="18"/>
                <w:szCs w:val="18"/>
              </w:rPr>
              <w:t>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w:t>
            </w:r>
            <w:r>
              <w:rPr>
                <w:rFonts w:ascii="微软雅黑" w:eastAsia="微软雅黑" w:hAnsi="微软雅黑"/>
                <w:color w:val="000000"/>
                <w:sz w:val="18"/>
                <w:szCs w:val="18"/>
              </w:rPr>
              <w:t>-dd HH:mm:ss</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modifyUser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修改人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扩展字段1</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xpand2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扩展字段2</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3747" w:name="_Toc508982945"/>
      <w:r>
        <w:rPr>
          <w:rFonts w:hint="eastAsia"/>
        </w:rPr>
        <w:t>返回报文</w:t>
      </w:r>
      <w:bookmarkEnd w:id="3747"/>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Pr>
              <w:t>h</w:t>
            </w:r>
            <w:r>
              <w:rPr>
                <w:rStyle w:val="shorttext"/>
                <w:rFonts w:hint="eastAsia"/>
              </w:rPr>
              <w:t>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2"/>
      </w:pPr>
      <w:bookmarkStart w:id="3748" w:name="_Toc508982946"/>
      <w:r>
        <w:rPr>
          <w:rFonts w:hint="eastAsia"/>
        </w:rPr>
        <w:t>用户</w:t>
      </w:r>
      <w:r>
        <w:t>积分</w:t>
      </w:r>
      <w:r>
        <w:rPr>
          <w:rFonts w:hint="eastAsia"/>
        </w:rPr>
        <w:t>转赠流水查询接口</w:t>
      </w:r>
      <w:bookmarkEnd w:id="3748"/>
    </w:p>
    <w:p w:rsidR="0099371D" w:rsidRDefault="002A4916">
      <w:pPr>
        <w:pStyle w:val="30"/>
      </w:pPr>
      <w:bookmarkStart w:id="3749" w:name="_Toc508982947"/>
      <w:r>
        <w:rPr>
          <w:rFonts w:hint="eastAsia"/>
        </w:rPr>
        <w:t>接口名称：user/points</w:t>
      </w:r>
      <w:r>
        <w:t>/points</w:t>
      </w:r>
      <w:r>
        <w:rPr>
          <w:rFonts w:hint="eastAsia"/>
        </w:rPr>
        <w:t>G</w:t>
      </w:r>
      <w:r>
        <w:t>ift</w:t>
      </w:r>
      <w:r>
        <w:rPr>
          <w:rFonts w:hint="eastAsia"/>
        </w:rPr>
        <w:t>Flow.</w:t>
      </w:r>
      <w:r>
        <w:t>do</w:t>
      </w:r>
      <w:bookmarkEnd w:id="3749"/>
    </w:p>
    <w:p w:rsidR="0099371D" w:rsidRDefault="002A4916">
      <w:pPr>
        <w:pStyle w:val="30"/>
      </w:pPr>
      <w:bookmarkStart w:id="3750" w:name="_Toc508982948"/>
      <w:r>
        <w:rPr>
          <w:rFonts w:hint="eastAsia"/>
        </w:rPr>
        <w:t>请求报文</w:t>
      </w:r>
      <w:bookmarkEnd w:id="3750"/>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outAccount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转出账号</w:t>
            </w:r>
          </w:p>
        </w:tc>
        <w:tc>
          <w:tcPr>
            <w:tcW w:w="1134" w:type="dxa"/>
            <w:shd w:val="clear" w:color="auto" w:fill="auto"/>
          </w:tcPr>
          <w:p w:rsidR="0099371D" w:rsidRDefault="002A4916">
            <w:pPr>
              <w:jc w:val="center"/>
              <w:rPr>
                <w:rFonts w:ascii="微软雅黑" w:eastAsia="微软雅黑" w:hAnsi="微软雅黑"/>
                <w:color w:val="000000"/>
                <w:sz w:val="18"/>
                <w:szCs w:val="18"/>
              </w:rPr>
            </w:pPr>
            <w:ins w:id="3751" w:author="temp" w:date="2016-02-02T14:33:00Z">
              <w:r>
                <w:rPr>
                  <w:rFonts w:ascii="微软雅黑" w:eastAsia="微软雅黑" w:hAnsi="微软雅黑" w:hint="eastAsia"/>
                  <w:color w:val="000000"/>
                  <w:sz w:val="18"/>
                  <w:szCs w:val="18"/>
                </w:rPr>
                <w:t>varchar</w:t>
              </w:r>
            </w:ins>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in</w:t>
            </w:r>
            <w:r>
              <w:rPr>
                <w:rFonts w:ascii="微软雅黑" w:eastAsia="微软雅黑" w:hAnsi="微软雅黑" w:cs="新宋体" w:hint="eastAsia"/>
                <w:sz w:val="18"/>
                <w:szCs w:val="18"/>
              </w:rPr>
              <w:t>Account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转入账号</w:t>
            </w:r>
          </w:p>
        </w:tc>
        <w:tc>
          <w:tcPr>
            <w:tcW w:w="1134" w:type="dxa"/>
            <w:shd w:val="clear" w:color="auto" w:fill="auto"/>
          </w:tcPr>
          <w:p w:rsidR="0099371D" w:rsidRDefault="002A4916">
            <w:pPr>
              <w:jc w:val="center"/>
              <w:rPr>
                <w:rFonts w:ascii="微软雅黑" w:eastAsia="微软雅黑" w:hAnsi="微软雅黑"/>
                <w:color w:val="000000"/>
                <w:sz w:val="18"/>
                <w:szCs w:val="18"/>
              </w:rPr>
            </w:pPr>
            <w:ins w:id="3752" w:author="temp" w:date="2016-02-02T14:37:00Z">
              <w:r>
                <w:rPr>
                  <w:rFonts w:ascii="微软雅黑" w:eastAsia="微软雅黑" w:hAnsi="微软雅黑" w:hint="eastAsia"/>
                  <w:color w:val="000000"/>
                  <w:sz w:val="18"/>
                  <w:szCs w:val="18"/>
                </w:rPr>
                <w:t>varchar</w:t>
              </w:r>
            </w:ins>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createDateStart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最后更新开始时间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createDateEnd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最后更新结束时间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2A4916">
      <w:pPr>
        <w:pStyle w:val="30"/>
      </w:pPr>
      <w:bookmarkStart w:id="3753" w:name="_Toc508982949"/>
      <w:r>
        <w:rPr>
          <w:rFonts w:hint="eastAsia"/>
        </w:rPr>
        <w:t>返回报文</w:t>
      </w:r>
      <w:bookmarkEnd w:id="3753"/>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Pr>
              <w:t>h</w:t>
            </w:r>
            <w:r>
              <w:rPr>
                <w:rStyle w:val="shorttext"/>
                <w:rFonts w:hint="eastAsia"/>
              </w:rPr>
              <w:t>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Pr>
              <w:t>body.</w:t>
            </w:r>
            <w:r>
              <w:rPr>
                <w:rStyle w:val="shorttext"/>
                <w:rFonts w:hint="eastAsia"/>
              </w:rPr>
              <w:t>pointsGi</w:t>
            </w:r>
            <w:r>
              <w:rPr>
                <w:rStyle w:val="shorttext"/>
              </w:rPr>
              <w:t>ft</w:t>
            </w:r>
            <w:r>
              <w:rPr>
                <w:rStyle w:val="shorttext"/>
                <w:rFonts w:hint="eastAsia"/>
              </w:rPr>
              <w:t>FlowList[]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唯一标识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交易积分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contents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r>
              <w:rPr>
                <w:rFonts w:ascii="微软雅黑" w:eastAsia="微软雅黑" w:hAnsi="微软雅黑" w:hint="eastAsia"/>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outAccount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转出账号</w:t>
            </w:r>
          </w:p>
        </w:tc>
        <w:tc>
          <w:tcPr>
            <w:tcW w:w="1029" w:type="dxa"/>
            <w:shd w:val="clear" w:color="auto" w:fill="auto"/>
          </w:tcPr>
          <w:p w:rsidR="0099371D" w:rsidRDefault="002A4916">
            <w:pPr>
              <w:jc w:val="center"/>
              <w:rPr>
                <w:rFonts w:ascii="微软雅黑" w:eastAsia="微软雅黑" w:hAnsi="微软雅黑"/>
                <w:color w:val="000000"/>
                <w:sz w:val="18"/>
                <w:szCs w:val="18"/>
              </w:rPr>
            </w:pPr>
            <w:ins w:id="3754" w:author="temp" w:date="2016-02-02T14:33: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in</w:t>
            </w:r>
            <w:r>
              <w:rPr>
                <w:rFonts w:ascii="微软雅黑" w:eastAsia="微软雅黑" w:hAnsi="微软雅黑" w:cs="新宋体" w:hint="eastAsia"/>
                <w:sz w:val="18"/>
                <w:szCs w:val="18"/>
              </w:rPr>
              <w:t>Account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转入账号</w:t>
            </w:r>
          </w:p>
        </w:tc>
        <w:tc>
          <w:tcPr>
            <w:tcW w:w="1029" w:type="dxa"/>
            <w:shd w:val="clear" w:color="auto" w:fill="auto"/>
          </w:tcPr>
          <w:p w:rsidR="0099371D" w:rsidRDefault="002A4916">
            <w:pPr>
              <w:jc w:val="center"/>
              <w:rPr>
                <w:rFonts w:ascii="微软雅黑" w:eastAsia="微软雅黑" w:hAnsi="微软雅黑"/>
                <w:color w:val="000000"/>
                <w:sz w:val="18"/>
                <w:szCs w:val="18"/>
              </w:rPr>
            </w:pPr>
            <w:ins w:id="3755" w:author="temp" w:date="2016-02-02T14:37: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3756" w:author="temp" w:date="2016-02-17T17:27:00Z"/>
        </w:rPr>
      </w:pPr>
      <w:bookmarkStart w:id="3757" w:name="_Toc508982950"/>
      <w:r>
        <w:rPr>
          <w:rFonts w:hint="eastAsia"/>
        </w:rPr>
        <w:t>通联支付网关现金下单回调校验</w:t>
      </w:r>
      <w:ins w:id="3758" w:author="temp" w:date="2016-02-17T17:27:00Z">
        <w:r>
          <w:rPr>
            <w:rFonts w:hint="eastAsia"/>
          </w:rPr>
          <w:t>接口</w:t>
        </w:r>
        <w:bookmarkEnd w:id="3757"/>
      </w:ins>
    </w:p>
    <w:p w:rsidR="0099371D" w:rsidRDefault="002A4916">
      <w:pPr>
        <w:pStyle w:val="30"/>
        <w:rPr>
          <w:ins w:id="3759" w:author="temp" w:date="2016-02-17T17:27:00Z"/>
        </w:rPr>
      </w:pPr>
      <w:bookmarkStart w:id="3760" w:name="_Toc508982951"/>
      <w:ins w:id="3761" w:author="temp" w:date="2016-02-17T17:27:00Z">
        <w:r>
          <w:rPr>
            <w:rFonts w:hint="eastAsia"/>
          </w:rPr>
          <w:t>接口名称：</w:t>
        </w:r>
      </w:ins>
      <w:r>
        <w:t>thirdparty/allinpay/cashPay</w:t>
      </w:r>
      <w:r>
        <w:rPr>
          <w:rFonts w:hint="eastAsia"/>
        </w:rPr>
        <w:t>Back</w:t>
      </w:r>
      <w:r>
        <w:t>Validate</w:t>
      </w:r>
      <w:r>
        <w:rPr>
          <w:rFonts w:hint="eastAsia"/>
        </w:rPr>
        <w:t>.</w:t>
      </w:r>
      <w:r>
        <w:t>do</w:t>
      </w:r>
      <w:bookmarkEnd w:id="3760"/>
    </w:p>
    <w:p w:rsidR="0099371D" w:rsidRDefault="002A4916">
      <w:pPr>
        <w:pStyle w:val="30"/>
        <w:rPr>
          <w:ins w:id="3762" w:author="temp" w:date="2016-02-17T17:27:00Z"/>
        </w:rPr>
      </w:pPr>
      <w:bookmarkStart w:id="3763" w:name="_Toc508982952"/>
      <w:ins w:id="3764" w:author="temp" w:date="2016-02-17T17:27:00Z">
        <w:r>
          <w:rPr>
            <w:rFonts w:hint="eastAsia"/>
          </w:rPr>
          <w:t>请求报文</w:t>
        </w:r>
        <w:bookmarkEnd w:id="3763"/>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154"/>
        <w:gridCol w:w="1114"/>
        <w:gridCol w:w="844"/>
        <w:gridCol w:w="1274"/>
        <w:gridCol w:w="2410"/>
      </w:tblGrid>
      <w:tr w:rsidR="0099371D">
        <w:trPr>
          <w:ins w:id="3765" w:author="temp" w:date="2016-02-17T17:27:00Z"/>
        </w:trPr>
        <w:tc>
          <w:tcPr>
            <w:tcW w:w="851" w:type="dxa"/>
            <w:shd w:val="clear" w:color="auto" w:fill="E6E6E6"/>
          </w:tcPr>
          <w:p w:rsidR="0099371D" w:rsidRDefault="002A4916">
            <w:pPr>
              <w:jc w:val="center"/>
              <w:rPr>
                <w:ins w:id="3766" w:author="temp" w:date="2016-02-17T17:27:00Z"/>
                <w:rFonts w:ascii="微软雅黑" w:eastAsia="微软雅黑" w:hAnsi="微软雅黑"/>
                <w:color w:val="000000"/>
                <w:sz w:val="18"/>
                <w:szCs w:val="18"/>
              </w:rPr>
            </w:pPr>
            <w:ins w:id="3767" w:author="temp" w:date="2016-02-17T17:27:00Z">
              <w:r>
                <w:rPr>
                  <w:rFonts w:ascii="微软雅黑" w:eastAsia="微软雅黑" w:hAnsi="微软雅黑" w:hint="eastAsia"/>
                  <w:color w:val="000000"/>
                  <w:sz w:val="18"/>
                  <w:szCs w:val="18"/>
                </w:rPr>
                <w:t>对象</w:t>
              </w:r>
            </w:ins>
          </w:p>
        </w:tc>
        <w:tc>
          <w:tcPr>
            <w:tcW w:w="1701" w:type="dxa"/>
            <w:shd w:val="clear" w:color="auto" w:fill="E6E6E6"/>
          </w:tcPr>
          <w:p w:rsidR="0099371D" w:rsidRDefault="002A4916">
            <w:pPr>
              <w:jc w:val="center"/>
              <w:rPr>
                <w:ins w:id="3768" w:author="temp" w:date="2016-02-17T17:27:00Z"/>
                <w:rFonts w:ascii="微软雅黑" w:eastAsia="微软雅黑" w:hAnsi="微软雅黑"/>
                <w:color w:val="000000"/>
                <w:sz w:val="18"/>
                <w:szCs w:val="18"/>
              </w:rPr>
            </w:pPr>
            <w:ins w:id="3769" w:author="temp" w:date="2016-02-17T17:27:00Z">
              <w:r>
                <w:rPr>
                  <w:rFonts w:ascii="微软雅黑" w:eastAsia="微软雅黑" w:hAnsi="微软雅黑" w:hint="eastAsia"/>
                  <w:color w:val="000000"/>
                  <w:sz w:val="18"/>
                  <w:szCs w:val="18"/>
                </w:rPr>
                <w:t>字段名</w:t>
              </w:r>
            </w:ins>
          </w:p>
        </w:tc>
        <w:tc>
          <w:tcPr>
            <w:tcW w:w="1154" w:type="dxa"/>
            <w:shd w:val="clear" w:color="auto" w:fill="E6E6E6"/>
          </w:tcPr>
          <w:p w:rsidR="0099371D" w:rsidRDefault="002A4916">
            <w:pPr>
              <w:jc w:val="center"/>
              <w:rPr>
                <w:ins w:id="3770" w:author="temp" w:date="2016-02-17T17:27:00Z"/>
                <w:rFonts w:ascii="微软雅黑" w:eastAsia="微软雅黑" w:hAnsi="微软雅黑"/>
                <w:color w:val="000000"/>
                <w:sz w:val="18"/>
                <w:szCs w:val="18"/>
              </w:rPr>
            </w:pPr>
            <w:ins w:id="3771" w:author="temp" w:date="2016-02-17T17:27:00Z">
              <w:r>
                <w:rPr>
                  <w:rFonts w:ascii="微软雅黑" w:eastAsia="微软雅黑" w:hAnsi="微软雅黑" w:hint="eastAsia"/>
                  <w:color w:val="000000"/>
                  <w:sz w:val="18"/>
                  <w:szCs w:val="18"/>
                </w:rPr>
                <w:t>数据项</w:t>
              </w:r>
            </w:ins>
          </w:p>
        </w:tc>
        <w:tc>
          <w:tcPr>
            <w:tcW w:w="1114" w:type="dxa"/>
            <w:shd w:val="clear" w:color="auto" w:fill="E6E6E6"/>
          </w:tcPr>
          <w:p w:rsidR="0099371D" w:rsidRDefault="002A4916">
            <w:pPr>
              <w:jc w:val="center"/>
              <w:rPr>
                <w:ins w:id="3772" w:author="temp" w:date="2016-02-17T17:27:00Z"/>
                <w:rFonts w:ascii="微软雅黑" w:eastAsia="微软雅黑" w:hAnsi="微软雅黑"/>
                <w:color w:val="000000"/>
                <w:sz w:val="18"/>
                <w:szCs w:val="18"/>
              </w:rPr>
            </w:pPr>
            <w:ins w:id="3773" w:author="temp" w:date="2016-02-17T17:27:00Z">
              <w:r>
                <w:rPr>
                  <w:rFonts w:ascii="微软雅黑" w:eastAsia="微软雅黑" w:hAnsi="微软雅黑" w:hint="eastAsia"/>
                  <w:color w:val="000000"/>
                  <w:sz w:val="18"/>
                  <w:szCs w:val="18"/>
                </w:rPr>
                <w:t>类型</w:t>
              </w:r>
            </w:ins>
          </w:p>
        </w:tc>
        <w:tc>
          <w:tcPr>
            <w:tcW w:w="844" w:type="dxa"/>
            <w:shd w:val="clear" w:color="auto" w:fill="E6E6E6"/>
          </w:tcPr>
          <w:p w:rsidR="0099371D" w:rsidRDefault="002A4916">
            <w:pPr>
              <w:jc w:val="center"/>
              <w:rPr>
                <w:ins w:id="3774" w:author="temp" w:date="2016-02-17T17:27:00Z"/>
                <w:rFonts w:ascii="微软雅黑" w:eastAsia="微软雅黑" w:hAnsi="微软雅黑"/>
                <w:color w:val="000000"/>
                <w:sz w:val="18"/>
                <w:szCs w:val="18"/>
              </w:rPr>
            </w:pPr>
            <w:ins w:id="3775"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776" w:author="temp" w:date="2016-02-17T17:27:00Z"/>
                <w:rFonts w:ascii="微软雅黑" w:eastAsia="微软雅黑" w:hAnsi="微软雅黑"/>
                <w:color w:val="000000"/>
                <w:sz w:val="18"/>
                <w:szCs w:val="18"/>
              </w:rPr>
            </w:pPr>
            <w:ins w:id="3777"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778" w:author="temp" w:date="2016-02-17T17:27:00Z"/>
                <w:rFonts w:ascii="微软雅黑" w:eastAsia="微软雅黑" w:hAnsi="微软雅黑"/>
                <w:color w:val="000000"/>
                <w:sz w:val="18"/>
                <w:szCs w:val="18"/>
              </w:rPr>
            </w:pPr>
            <w:ins w:id="3779" w:author="temp" w:date="2016-02-17T17:27:00Z">
              <w:r>
                <w:rPr>
                  <w:rFonts w:ascii="微软雅黑" w:eastAsia="微软雅黑" w:hAnsi="微软雅黑" w:hint="eastAsia"/>
                  <w:color w:val="000000"/>
                  <w:sz w:val="18"/>
                  <w:szCs w:val="18"/>
                </w:rPr>
                <w:t>备注</w:t>
              </w:r>
            </w:ins>
          </w:p>
        </w:tc>
      </w:tr>
      <w:tr w:rsidR="0099371D">
        <w:trPr>
          <w:trHeight w:val="417"/>
          <w:ins w:id="3780" w:author="temp" w:date="2016-02-17T17:27:00Z"/>
        </w:trPr>
        <w:tc>
          <w:tcPr>
            <w:tcW w:w="851" w:type="dxa"/>
            <w:vMerge w:val="restart"/>
            <w:shd w:val="clear" w:color="auto" w:fill="auto"/>
            <w:vAlign w:val="center"/>
          </w:tcPr>
          <w:p w:rsidR="0099371D" w:rsidRDefault="0099371D">
            <w:pPr>
              <w:jc w:val="center"/>
              <w:rPr>
                <w:ins w:id="3781" w:author="temp" w:date="2016-02-17T17:27:00Z"/>
                <w:rStyle w:val="shorttext"/>
              </w:rPr>
            </w:pPr>
          </w:p>
        </w:tc>
        <w:tc>
          <w:tcPr>
            <w:tcW w:w="1701" w:type="dxa"/>
            <w:shd w:val="clear" w:color="auto" w:fill="auto"/>
          </w:tcPr>
          <w:p w:rsidR="0099371D" w:rsidRDefault="002A4916">
            <w:pPr>
              <w:jc w:val="center"/>
              <w:rPr>
                <w:ins w:id="378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154" w:type="dxa"/>
            <w:shd w:val="clear" w:color="auto" w:fill="auto"/>
          </w:tcPr>
          <w:p w:rsidR="0099371D" w:rsidRDefault="0099371D">
            <w:pPr>
              <w:jc w:val="center"/>
              <w:rPr>
                <w:ins w:id="3783" w:author="temp" w:date="2016-02-14T11:10:00Z"/>
                <w:rFonts w:ascii="微软雅黑" w:eastAsia="微软雅黑" w:hAnsi="微软雅黑"/>
                <w:color w:val="000000"/>
                <w:sz w:val="18"/>
                <w:szCs w:val="18"/>
              </w:rPr>
            </w:pPr>
          </w:p>
        </w:tc>
        <w:tc>
          <w:tcPr>
            <w:tcW w:w="1114" w:type="dxa"/>
            <w:shd w:val="clear" w:color="auto" w:fill="auto"/>
          </w:tcPr>
          <w:p w:rsidR="0099371D" w:rsidRDefault="002A4916">
            <w:pPr>
              <w:jc w:val="center"/>
              <w:rPr>
                <w:ins w:id="3784" w:author="temp" w:date="2016-02-14T11:10:00Z"/>
                <w:rFonts w:ascii="微软雅黑" w:eastAsia="微软雅黑" w:hAnsi="微软雅黑"/>
                <w:color w:val="000000"/>
                <w:sz w:val="18"/>
                <w:szCs w:val="18"/>
              </w:rPr>
            </w:pPr>
            <w:ins w:id="3785" w:author="temp" w:date="2016-02-14T11:10:00Z">
              <w:r>
                <w:rPr>
                  <w:rFonts w:ascii="微软雅黑" w:eastAsia="微软雅黑" w:hAnsi="微软雅黑" w:hint="eastAsia"/>
                  <w:color w:val="000000"/>
                  <w:sz w:val="18"/>
                  <w:szCs w:val="18"/>
                </w:rPr>
                <w:t>varchar</w:t>
              </w:r>
            </w:ins>
          </w:p>
        </w:tc>
        <w:tc>
          <w:tcPr>
            <w:tcW w:w="844" w:type="dxa"/>
            <w:shd w:val="clear" w:color="auto" w:fill="auto"/>
          </w:tcPr>
          <w:p w:rsidR="0099371D" w:rsidRDefault="002A4916">
            <w:pPr>
              <w:jc w:val="right"/>
              <w:rPr>
                <w:ins w:id="378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378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ins w:id="3788"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ersion</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language</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signType</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payType</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paymentOrderId</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orderNo</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orderDatetime</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orderAmount</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payDatetime</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payAmount</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ext1</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payResult</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returnDatetime</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signMsg</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Pr>
        <w:rPr>
          <w:ins w:id="3789" w:author="temp" w:date="2016-02-17T17:27:00Z"/>
        </w:rPr>
      </w:pPr>
    </w:p>
    <w:p w:rsidR="0099371D" w:rsidRDefault="002A4916">
      <w:pPr>
        <w:pStyle w:val="30"/>
        <w:rPr>
          <w:ins w:id="3790" w:author="temp" w:date="2016-02-17T17:27:00Z"/>
        </w:rPr>
      </w:pPr>
      <w:bookmarkStart w:id="3791" w:name="_Toc508982953"/>
      <w:ins w:id="3792" w:author="temp" w:date="2016-02-17T17:27:00Z">
        <w:r>
          <w:rPr>
            <w:rFonts w:hint="eastAsia"/>
          </w:rPr>
          <w:t>响应报文</w:t>
        </w:r>
        <w:bookmarkEnd w:id="3791"/>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793" w:author="temp" w:date="2016-02-17T17:27:00Z"/>
        </w:trPr>
        <w:tc>
          <w:tcPr>
            <w:tcW w:w="851" w:type="dxa"/>
            <w:shd w:val="clear" w:color="auto" w:fill="E6E6E6"/>
          </w:tcPr>
          <w:p w:rsidR="0099371D" w:rsidRDefault="002A4916">
            <w:pPr>
              <w:jc w:val="center"/>
              <w:rPr>
                <w:ins w:id="3794" w:author="temp" w:date="2016-02-17T17:27:00Z"/>
                <w:rFonts w:ascii="微软雅黑" w:eastAsia="微软雅黑" w:hAnsi="微软雅黑"/>
                <w:color w:val="000000"/>
                <w:sz w:val="18"/>
                <w:szCs w:val="18"/>
              </w:rPr>
            </w:pPr>
            <w:ins w:id="3795"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796" w:author="temp" w:date="2016-02-17T17:27:00Z"/>
                <w:rFonts w:ascii="微软雅黑" w:eastAsia="微软雅黑" w:hAnsi="微软雅黑"/>
                <w:color w:val="000000"/>
                <w:sz w:val="18"/>
                <w:szCs w:val="18"/>
              </w:rPr>
            </w:pPr>
            <w:ins w:id="3797"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798" w:author="temp" w:date="2016-02-17T17:27:00Z"/>
                <w:rFonts w:ascii="微软雅黑" w:eastAsia="微软雅黑" w:hAnsi="微软雅黑"/>
                <w:color w:val="000000"/>
                <w:sz w:val="18"/>
                <w:szCs w:val="18"/>
              </w:rPr>
            </w:pPr>
            <w:ins w:id="3799"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800" w:author="temp" w:date="2016-02-17T17:27:00Z"/>
                <w:rFonts w:ascii="微软雅黑" w:eastAsia="微软雅黑" w:hAnsi="微软雅黑"/>
                <w:color w:val="000000"/>
                <w:sz w:val="18"/>
                <w:szCs w:val="18"/>
              </w:rPr>
            </w:pPr>
            <w:ins w:id="3801"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802" w:author="temp" w:date="2016-02-17T17:27:00Z"/>
                <w:rFonts w:ascii="微软雅黑" w:eastAsia="微软雅黑" w:hAnsi="微软雅黑"/>
                <w:color w:val="000000"/>
                <w:sz w:val="18"/>
                <w:szCs w:val="18"/>
              </w:rPr>
            </w:pPr>
            <w:ins w:id="3803"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804" w:author="temp" w:date="2016-02-17T17:27:00Z"/>
                <w:rFonts w:ascii="微软雅黑" w:eastAsia="微软雅黑" w:hAnsi="微软雅黑"/>
                <w:color w:val="000000"/>
                <w:sz w:val="18"/>
                <w:szCs w:val="18"/>
              </w:rPr>
            </w:pPr>
            <w:ins w:id="3805"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806" w:author="temp" w:date="2016-02-17T17:27:00Z"/>
                <w:rFonts w:ascii="微软雅黑" w:eastAsia="微软雅黑" w:hAnsi="微软雅黑"/>
                <w:color w:val="000000"/>
                <w:sz w:val="18"/>
                <w:szCs w:val="18"/>
              </w:rPr>
            </w:pPr>
            <w:ins w:id="3807"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3808" w:name="_Toc508982954"/>
      <w:r>
        <w:rPr>
          <w:rFonts w:hint="eastAsia"/>
        </w:rPr>
        <w:t>订单退款接口(实物和电子券仅限现金支付成功后，订单更新失败使用)</w:t>
      </w:r>
      <w:bookmarkEnd w:id="3808"/>
    </w:p>
    <w:p w:rsidR="0099371D" w:rsidRDefault="002A4916">
      <w:pPr>
        <w:pStyle w:val="30"/>
      </w:pPr>
      <w:bookmarkStart w:id="3809" w:name="_Toc508982955"/>
      <w:r>
        <w:rPr>
          <w:rFonts w:hint="eastAsia"/>
        </w:rPr>
        <w:t>接口名称：order/product</w:t>
      </w:r>
      <w:r>
        <w:t>/order</w:t>
      </w:r>
      <w:r>
        <w:rPr>
          <w:rFonts w:hint="eastAsia"/>
        </w:rPr>
        <w:t>Refund</w:t>
      </w:r>
      <w:r>
        <w:t>WithCash</w:t>
      </w:r>
      <w:r>
        <w:rPr>
          <w:rFonts w:hint="eastAsia"/>
        </w:rPr>
        <w:t>.do</w:t>
      </w:r>
      <w:bookmarkEnd w:id="3809"/>
    </w:p>
    <w:p w:rsidR="0099371D" w:rsidRDefault="002A4916">
      <w:pPr>
        <w:pStyle w:val="30"/>
      </w:pPr>
      <w:bookmarkStart w:id="3810" w:name="_Toc508982956"/>
      <w:r>
        <w:rPr>
          <w:rFonts w:hint="eastAsia"/>
        </w:rPr>
        <w:t>请求报文</w:t>
      </w:r>
      <w:bookmarkEnd w:id="3810"/>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3811" w:name="_Toc508982957"/>
      <w:r>
        <w:rPr>
          <w:rFonts w:hint="eastAsia"/>
        </w:rPr>
        <w:t>响应报文</w:t>
      </w:r>
      <w:bookmarkEnd w:id="3811"/>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3812" w:name="_Toc508982958"/>
      <w:r>
        <w:rPr>
          <w:rFonts w:hint="eastAsia"/>
        </w:rPr>
        <w:lastRenderedPageBreak/>
        <w:t>短信</w:t>
      </w:r>
      <w:r>
        <w:t>状态回执保存接口</w:t>
      </w:r>
      <w:bookmarkEnd w:id="3812"/>
    </w:p>
    <w:p w:rsidR="0099371D" w:rsidRDefault="002A4916">
      <w:pPr>
        <w:pStyle w:val="30"/>
      </w:pPr>
      <w:bookmarkStart w:id="3813" w:name="_Toc508982959"/>
      <w:r>
        <w:rPr>
          <w:rFonts w:hint="eastAsia"/>
        </w:rPr>
        <w:t>接口名称：</w:t>
      </w:r>
      <w:r>
        <w:t>third/sms/smsStatusCallBack</w:t>
      </w:r>
      <w:r>
        <w:rPr>
          <w:rFonts w:hint="eastAsia"/>
        </w:rPr>
        <w:t>.do</w:t>
      </w:r>
      <w:bookmarkEnd w:id="3813"/>
    </w:p>
    <w:p w:rsidR="0099371D" w:rsidRDefault="002A4916">
      <w:pPr>
        <w:pStyle w:val="30"/>
      </w:pPr>
      <w:bookmarkStart w:id="3814" w:name="_Toc508982960"/>
      <w:r>
        <w:rPr>
          <w:rFonts w:hint="eastAsia"/>
        </w:rPr>
        <w:t>请求报文</w:t>
      </w:r>
      <w:bookmarkEnd w:id="3814"/>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receiver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仿宋" w:eastAsia="仿宋" w:hAnsi="仿宋"/>
                <w:sz w:val="24"/>
              </w:rPr>
            </w:pPr>
            <w:r>
              <w:rPr>
                <w:rFonts w:ascii="仿宋" w:eastAsia="仿宋" w:hAnsi="仿宋" w:hint="eastAsia"/>
                <w:sz w:val="24"/>
              </w:rPr>
              <w:t>接收状态报告验证的用户名（不是账户名），是按照用户要求配置的名称，可以为空</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pswd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仿宋" w:eastAsia="仿宋" w:hAnsi="仿宋" w:hint="eastAsia"/>
                <w:sz w:val="24"/>
              </w:rPr>
              <w:t>接收状态报告验证的用户名（不是账户名），是按照用户要求配置的名称，可以为空</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msgid</w:t>
            </w:r>
          </w:p>
        </w:tc>
        <w:tc>
          <w:tcPr>
            <w:tcW w:w="1296" w:type="dxa"/>
            <w:shd w:val="clear" w:color="auto" w:fill="auto"/>
          </w:tcPr>
          <w:p w:rsidR="0099371D" w:rsidRDefault="0099371D">
            <w:pPr>
              <w:jc w:val="center"/>
              <w:rPr>
                <w:rFonts w:ascii="微软雅黑" w:eastAsia="微软雅黑" w:hAnsi="微软雅黑"/>
                <w:color w:val="000000"/>
                <w:sz w:val="18"/>
                <w:szCs w:val="18"/>
              </w:rPr>
            </w:pP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仿宋" w:eastAsia="仿宋" w:hAnsi="仿宋" w:hint="eastAsia"/>
                <w:sz w:val="24"/>
              </w:rPr>
              <w:t>提交短信时平台返回的msgid</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reportTime</w:t>
            </w:r>
          </w:p>
        </w:tc>
        <w:tc>
          <w:tcPr>
            <w:tcW w:w="1296" w:type="dxa"/>
            <w:shd w:val="clear" w:color="auto" w:fill="auto"/>
          </w:tcPr>
          <w:p w:rsidR="0099371D" w:rsidRDefault="0099371D">
            <w:pPr>
              <w:jc w:val="center"/>
              <w:rPr>
                <w:rFonts w:ascii="微软雅黑" w:eastAsia="微软雅黑" w:hAnsi="微软雅黑"/>
                <w:color w:val="000000"/>
                <w:sz w:val="18"/>
                <w:szCs w:val="18"/>
              </w:rPr>
            </w:pP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99371D">
            <w:pPr>
              <w:jc w:val="center"/>
              <w:rPr>
                <w:rFonts w:ascii="微软雅黑" w:eastAsia="微软雅黑" w:hAnsi="微软雅黑"/>
                <w:color w:val="000000"/>
                <w:sz w:val="18"/>
                <w:szCs w:val="18"/>
              </w:rPr>
            </w:pPr>
          </w:p>
        </w:tc>
        <w:tc>
          <w:tcPr>
            <w:tcW w:w="2410" w:type="dxa"/>
            <w:shd w:val="clear" w:color="auto" w:fill="auto"/>
          </w:tcPr>
          <w:p w:rsidR="0099371D" w:rsidRDefault="002A4916">
            <w:pPr>
              <w:rPr>
                <w:rFonts w:ascii="微软雅黑" w:eastAsia="微软雅黑" w:hAnsi="微软雅黑"/>
                <w:color w:val="000000"/>
                <w:sz w:val="18"/>
                <w:szCs w:val="18"/>
              </w:rPr>
            </w:pPr>
            <w:r>
              <w:rPr>
                <w:rFonts w:ascii="仿宋" w:eastAsia="仿宋" w:hAnsi="仿宋" w:hint="eastAsia"/>
                <w:sz w:val="24"/>
              </w:rPr>
              <w:t>格式</w:t>
            </w:r>
            <w:r>
              <w:rPr>
                <w:rFonts w:ascii="仿宋" w:eastAsia="仿宋" w:hAnsi="仿宋"/>
                <w:sz w:val="24"/>
              </w:rPr>
              <w:t>YYMMDDhhmm</w:t>
            </w:r>
            <w:r>
              <w:rPr>
                <w:rFonts w:ascii="仿宋" w:eastAsia="仿宋" w:hAnsi="仿宋" w:hint="eastAsia"/>
                <w:sz w:val="24"/>
              </w:rPr>
              <w:t>，其中YY=年份的最后两位（00-99），MM=月份（01-12），DD=日（01-31），hh=小时（00-23），mm=分钟（00-59）</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mobilePhone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仿宋" w:eastAsia="仿宋" w:hAnsi="仿宋" w:hint="eastAsia"/>
                <w:sz w:val="24"/>
              </w:rPr>
              <w:t>单一的手机号码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reportStatus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仿宋" w:eastAsia="仿宋" w:hAnsi="仿宋" w:hint="eastAsia"/>
                <w:sz w:val="24"/>
              </w:rPr>
              <w:t>状态报告数值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3815" w:name="_Toc508982961"/>
      <w:r>
        <w:rPr>
          <w:rFonts w:hint="eastAsia"/>
        </w:rPr>
        <w:t>响应报文</w:t>
      </w:r>
      <w:bookmarkEnd w:id="3815"/>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99371D"/>
    <w:p w:rsidR="0099371D" w:rsidRDefault="002A4916">
      <w:pPr>
        <w:pStyle w:val="2"/>
        <w:rPr>
          <w:ins w:id="3816" w:author="temp" w:date="2016-02-17T17:27:00Z"/>
        </w:rPr>
      </w:pPr>
      <w:bookmarkStart w:id="3817" w:name="_Toc508982962"/>
      <w:r>
        <w:rPr>
          <w:rFonts w:hint="eastAsia"/>
        </w:rPr>
        <w:lastRenderedPageBreak/>
        <w:t>广告资源信息列表</w:t>
      </w:r>
      <w:ins w:id="3818" w:author="temp" w:date="2016-02-17T17:27:00Z">
        <w:r>
          <w:rPr>
            <w:rFonts w:hint="eastAsia"/>
          </w:rPr>
          <w:t>接口</w:t>
        </w:r>
        <w:bookmarkEnd w:id="3817"/>
      </w:ins>
    </w:p>
    <w:p w:rsidR="0099371D" w:rsidRDefault="002A4916">
      <w:pPr>
        <w:pStyle w:val="30"/>
        <w:rPr>
          <w:ins w:id="3819" w:author="temp" w:date="2016-02-17T17:27:00Z"/>
        </w:rPr>
      </w:pPr>
      <w:bookmarkStart w:id="3820" w:name="_Toc508982963"/>
      <w:ins w:id="3821" w:author="temp" w:date="2016-02-17T17:27:00Z">
        <w:r>
          <w:rPr>
            <w:rFonts w:hint="eastAsia"/>
          </w:rPr>
          <w:t>接口名称：</w:t>
        </w:r>
      </w:ins>
      <w:r>
        <w:t>advertisement</w:t>
      </w:r>
      <w:r>
        <w:rPr>
          <w:rFonts w:hint="eastAsia"/>
        </w:rPr>
        <w:t>/</w:t>
      </w:r>
      <w:r>
        <w:t>banner/banner</w:t>
      </w:r>
      <w:r>
        <w:rPr>
          <w:rFonts w:hint="eastAsia"/>
        </w:rPr>
        <w:t>Pic</w:t>
      </w:r>
      <w:r>
        <w:t>InfoList</w:t>
      </w:r>
      <w:r>
        <w:rPr>
          <w:rFonts w:hint="eastAsia"/>
        </w:rPr>
        <w:t>.</w:t>
      </w:r>
      <w:r>
        <w:t>do</w:t>
      </w:r>
      <w:bookmarkEnd w:id="3820"/>
    </w:p>
    <w:p w:rsidR="0099371D" w:rsidRDefault="002A4916">
      <w:pPr>
        <w:pStyle w:val="30"/>
        <w:rPr>
          <w:ins w:id="3822" w:author="temp" w:date="2016-02-17T17:27:00Z"/>
        </w:rPr>
      </w:pPr>
      <w:bookmarkStart w:id="3823" w:name="_Toc508982964"/>
      <w:ins w:id="3824" w:author="temp" w:date="2016-02-17T17:27:00Z">
        <w:r>
          <w:rPr>
            <w:rFonts w:hint="eastAsia"/>
          </w:rPr>
          <w:t>请求报文</w:t>
        </w:r>
        <w:bookmarkEnd w:id="3823"/>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825" w:author="temp" w:date="2016-02-17T17:27:00Z"/>
        </w:trPr>
        <w:tc>
          <w:tcPr>
            <w:tcW w:w="851" w:type="dxa"/>
            <w:shd w:val="clear" w:color="auto" w:fill="E6E6E6"/>
          </w:tcPr>
          <w:p w:rsidR="0099371D" w:rsidRDefault="002A4916">
            <w:pPr>
              <w:jc w:val="center"/>
              <w:rPr>
                <w:ins w:id="3826" w:author="temp" w:date="2016-02-17T17:27:00Z"/>
                <w:rFonts w:ascii="微软雅黑" w:eastAsia="微软雅黑" w:hAnsi="微软雅黑"/>
                <w:color w:val="000000"/>
                <w:sz w:val="18"/>
                <w:szCs w:val="18"/>
              </w:rPr>
            </w:pPr>
            <w:ins w:id="3827"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828" w:author="temp" w:date="2016-02-17T17:27:00Z"/>
                <w:rFonts w:ascii="微软雅黑" w:eastAsia="微软雅黑" w:hAnsi="微软雅黑"/>
                <w:color w:val="000000"/>
                <w:sz w:val="18"/>
                <w:szCs w:val="18"/>
              </w:rPr>
            </w:pPr>
            <w:ins w:id="3829"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830" w:author="temp" w:date="2016-02-17T17:27:00Z"/>
                <w:rFonts w:ascii="微软雅黑" w:eastAsia="微软雅黑" w:hAnsi="微软雅黑"/>
                <w:color w:val="000000"/>
                <w:sz w:val="18"/>
                <w:szCs w:val="18"/>
              </w:rPr>
            </w:pPr>
            <w:ins w:id="3831"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832" w:author="temp" w:date="2016-02-17T17:27:00Z"/>
                <w:rFonts w:ascii="微软雅黑" w:eastAsia="微软雅黑" w:hAnsi="微软雅黑"/>
                <w:color w:val="000000"/>
                <w:sz w:val="18"/>
                <w:szCs w:val="18"/>
              </w:rPr>
            </w:pPr>
            <w:ins w:id="3833"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834" w:author="temp" w:date="2016-02-17T17:27:00Z"/>
                <w:rFonts w:ascii="微软雅黑" w:eastAsia="微软雅黑" w:hAnsi="微软雅黑"/>
                <w:color w:val="000000"/>
                <w:sz w:val="18"/>
                <w:szCs w:val="18"/>
              </w:rPr>
            </w:pPr>
            <w:ins w:id="3835"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836" w:author="temp" w:date="2016-02-17T17:27:00Z"/>
                <w:rFonts w:ascii="微软雅黑" w:eastAsia="微软雅黑" w:hAnsi="微软雅黑"/>
                <w:color w:val="000000"/>
                <w:sz w:val="18"/>
                <w:szCs w:val="18"/>
              </w:rPr>
            </w:pPr>
            <w:ins w:id="3837"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838" w:author="temp" w:date="2016-02-17T17:27:00Z"/>
                <w:rFonts w:ascii="微软雅黑" w:eastAsia="微软雅黑" w:hAnsi="微软雅黑"/>
                <w:color w:val="000000"/>
                <w:sz w:val="18"/>
                <w:szCs w:val="18"/>
              </w:rPr>
            </w:pPr>
            <w:ins w:id="3839" w:author="temp" w:date="2016-02-17T17:27:00Z">
              <w:r>
                <w:rPr>
                  <w:rFonts w:ascii="微软雅黑" w:eastAsia="微软雅黑" w:hAnsi="微软雅黑" w:hint="eastAsia"/>
                  <w:color w:val="000000"/>
                  <w:sz w:val="18"/>
                  <w:szCs w:val="18"/>
                </w:rPr>
                <w:t>备注</w:t>
              </w:r>
            </w:ins>
          </w:p>
        </w:tc>
      </w:tr>
      <w:tr w:rsidR="0099371D">
        <w:trPr>
          <w:trHeight w:val="417"/>
          <w:ins w:id="3840" w:author="temp" w:date="2016-02-17T17:27:00Z"/>
        </w:trPr>
        <w:tc>
          <w:tcPr>
            <w:tcW w:w="851" w:type="dxa"/>
            <w:vMerge w:val="restart"/>
            <w:shd w:val="clear" w:color="auto" w:fill="auto"/>
            <w:vAlign w:val="center"/>
          </w:tcPr>
          <w:p w:rsidR="0099371D" w:rsidRDefault="0099371D">
            <w:pPr>
              <w:jc w:val="center"/>
              <w:rPr>
                <w:ins w:id="3841"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3842" w:author="temp" w:date="2016-02-17T17:27:00Z"/>
        </w:trPr>
        <w:tc>
          <w:tcPr>
            <w:tcW w:w="851" w:type="dxa"/>
            <w:vMerge/>
            <w:shd w:val="clear" w:color="auto" w:fill="auto"/>
          </w:tcPr>
          <w:p w:rsidR="0099371D" w:rsidRDefault="0099371D">
            <w:pPr>
              <w:rPr>
                <w:ins w:id="3843"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3844" w:author="temp" w:date="2016-02-17T17:27:00Z"/>
        </w:trPr>
        <w:tc>
          <w:tcPr>
            <w:tcW w:w="851" w:type="dxa"/>
            <w:vMerge/>
          </w:tcPr>
          <w:p w:rsidR="0099371D" w:rsidRDefault="0099371D">
            <w:pPr>
              <w:rPr>
                <w:ins w:id="3845" w:author="temp" w:date="2016-02-17T17:27:00Z"/>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billName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广告资源名称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ins w:id="3846" w:author="temp" w:date="2016-02-17T17:27:00Z"/>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广告资源状态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0暂停 1启用</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positionId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广告位ID</w:t>
            </w:r>
          </w:p>
        </w:tc>
        <w:tc>
          <w:tcPr>
            <w:tcW w:w="1029" w:type="dxa"/>
          </w:tcPr>
          <w:p w:rsidR="0099371D" w:rsidRDefault="002A4916">
            <w:pPr>
              <w:jc w:val="center"/>
              <w:rPr>
                <w:rFonts w:ascii="微软雅黑" w:eastAsia="微软雅黑" w:hAnsi="微软雅黑"/>
                <w:color w:val="000000"/>
                <w:sz w:val="18"/>
                <w:szCs w:val="18"/>
              </w:rPr>
            </w:pPr>
            <w:ins w:id="3847"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rPr>
          <w:ins w:id="3848" w:author="temp" w:date="2016-02-17T17:27:00Z"/>
        </w:rPr>
      </w:pPr>
    </w:p>
    <w:p w:rsidR="0099371D" w:rsidRDefault="002A4916">
      <w:pPr>
        <w:pStyle w:val="30"/>
        <w:rPr>
          <w:ins w:id="3849" w:author="temp" w:date="2016-02-17T17:27:00Z"/>
        </w:rPr>
      </w:pPr>
      <w:bookmarkStart w:id="3850" w:name="_Toc508982965"/>
      <w:ins w:id="3851" w:author="temp" w:date="2016-02-17T17:27:00Z">
        <w:r>
          <w:rPr>
            <w:rFonts w:hint="eastAsia"/>
          </w:rPr>
          <w:t>响应报文</w:t>
        </w:r>
        <w:bookmarkEnd w:id="385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852" w:author="temp" w:date="2016-02-17T17:27:00Z"/>
        </w:trPr>
        <w:tc>
          <w:tcPr>
            <w:tcW w:w="851" w:type="dxa"/>
            <w:shd w:val="clear" w:color="auto" w:fill="E6E6E6"/>
          </w:tcPr>
          <w:p w:rsidR="0099371D" w:rsidRDefault="002A4916">
            <w:pPr>
              <w:jc w:val="center"/>
              <w:rPr>
                <w:ins w:id="3853" w:author="temp" w:date="2016-02-17T17:27:00Z"/>
                <w:rFonts w:ascii="微软雅黑" w:eastAsia="微软雅黑" w:hAnsi="微软雅黑"/>
                <w:color w:val="000000"/>
                <w:sz w:val="18"/>
                <w:szCs w:val="18"/>
              </w:rPr>
            </w:pPr>
            <w:ins w:id="385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855" w:author="temp" w:date="2016-02-17T17:27:00Z"/>
                <w:rFonts w:ascii="微软雅黑" w:eastAsia="微软雅黑" w:hAnsi="微软雅黑"/>
                <w:color w:val="000000"/>
                <w:sz w:val="18"/>
                <w:szCs w:val="18"/>
              </w:rPr>
            </w:pPr>
            <w:ins w:id="385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857" w:author="temp" w:date="2016-02-17T17:27:00Z"/>
                <w:rFonts w:ascii="微软雅黑" w:eastAsia="微软雅黑" w:hAnsi="微软雅黑"/>
                <w:color w:val="000000"/>
                <w:sz w:val="18"/>
                <w:szCs w:val="18"/>
              </w:rPr>
            </w:pPr>
            <w:ins w:id="385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859" w:author="temp" w:date="2016-02-17T17:27:00Z"/>
                <w:rFonts w:ascii="微软雅黑" w:eastAsia="微软雅黑" w:hAnsi="微软雅黑"/>
                <w:color w:val="000000"/>
                <w:sz w:val="18"/>
                <w:szCs w:val="18"/>
              </w:rPr>
            </w:pPr>
            <w:ins w:id="386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861" w:author="temp" w:date="2016-02-17T17:27:00Z"/>
                <w:rFonts w:ascii="微软雅黑" w:eastAsia="微软雅黑" w:hAnsi="微软雅黑"/>
                <w:color w:val="000000"/>
                <w:sz w:val="18"/>
                <w:szCs w:val="18"/>
              </w:rPr>
            </w:pPr>
            <w:ins w:id="386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863" w:author="temp" w:date="2016-02-17T17:27:00Z"/>
                <w:rFonts w:ascii="微软雅黑" w:eastAsia="微软雅黑" w:hAnsi="微软雅黑"/>
                <w:color w:val="000000"/>
                <w:sz w:val="18"/>
                <w:szCs w:val="18"/>
              </w:rPr>
            </w:pPr>
            <w:ins w:id="386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865" w:author="temp" w:date="2016-02-17T17:27:00Z"/>
                <w:rFonts w:ascii="微软雅黑" w:eastAsia="微软雅黑" w:hAnsi="微软雅黑"/>
                <w:color w:val="000000"/>
                <w:sz w:val="18"/>
                <w:szCs w:val="18"/>
              </w:rPr>
            </w:pPr>
            <w:ins w:id="3866"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vAlign w:val="center"/>
          </w:tcPr>
          <w:p w:rsidR="0099371D" w:rsidRDefault="002A4916">
            <w:pPr>
              <w:jc w:val="center"/>
            </w:pPr>
            <w:r>
              <w:t>body.banner</w:t>
            </w:r>
            <w:r>
              <w:rPr>
                <w:rFonts w:hint="eastAsia"/>
              </w:rPr>
              <w:t>Pic</w:t>
            </w:r>
            <w:r>
              <w:t>InfoList []</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3867" w:author="temp" w:date="2016-02-17T17:27:00Z"/>
        </w:trPr>
        <w:tc>
          <w:tcPr>
            <w:tcW w:w="851" w:type="dxa"/>
            <w:vMerge/>
            <w:shd w:val="clear" w:color="auto" w:fill="auto"/>
            <w:vAlign w:val="center"/>
          </w:tcPr>
          <w:p w:rsidR="0099371D" w:rsidRDefault="0099371D">
            <w:pPr>
              <w:jc w:val="center"/>
              <w:rPr>
                <w:ins w:id="3868" w:author="temp" w:date="2016-02-17T17:27:00Z"/>
                <w:rStyle w:val="shorttext"/>
              </w:rPr>
            </w:pPr>
          </w:p>
        </w:tc>
        <w:tc>
          <w:tcPr>
            <w:tcW w:w="1559" w:type="dxa"/>
            <w:shd w:val="clear" w:color="auto" w:fill="auto"/>
          </w:tcPr>
          <w:p w:rsidR="0099371D" w:rsidRDefault="002A4916">
            <w:pPr>
              <w:jc w:val="center"/>
              <w:rPr>
                <w:ins w:id="386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billId</w:t>
            </w:r>
          </w:p>
        </w:tc>
        <w:tc>
          <w:tcPr>
            <w:tcW w:w="1296" w:type="dxa"/>
            <w:shd w:val="clear" w:color="auto" w:fill="auto"/>
          </w:tcPr>
          <w:p w:rsidR="0099371D" w:rsidRDefault="002A4916">
            <w:pPr>
              <w:jc w:val="center"/>
              <w:rPr>
                <w:ins w:id="387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广告资源ID</w:t>
            </w:r>
          </w:p>
        </w:tc>
        <w:tc>
          <w:tcPr>
            <w:tcW w:w="1029" w:type="dxa"/>
            <w:shd w:val="clear" w:color="auto" w:fill="auto"/>
          </w:tcPr>
          <w:p w:rsidR="0099371D" w:rsidRDefault="002A4916">
            <w:pPr>
              <w:jc w:val="center"/>
              <w:rPr>
                <w:ins w:id="3871" w:author="temp" w:date="2016-02-14T11:10:00Z"/>
                <w:rFonts w:ascii="微软雅黑" w:eastAsia="微软雅黑" w:hAnsi="微软雅黑"/>
                <w:color w:val="000000"/>
                <w:sz w:val="18"/>
                <w:szCs w:val="18"/>
              </w:rPr>
            </w:pPr>
            <w:ins w:id="387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87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3874" w:author="temp" w:date="2016-02-14T11:10:00Z"/>
                <w:rFonts w:ascii="微软雅黑" w:eastAsia="微软雅黑" w:hAnsi="微软雅黑"/>
                <w:color w:val="000000"/>
                <w:sz w:val="18"/>
                <w:szCs w:val="18"/>
              </w:rPr>
            </w:pPr>
            <w:ins w:id="3875"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3876" w:author="temp" w:date="2016-02-14T11:10:00Z"/>
                <w:rFonts w:ascii="微软雅黑" w:eastAsia="微软雅黑" w:hAnsi="微软雅黑"/>
                <w:color w:val="000000"/>
                <w:sz w:val="18"/>
                <w:szCs w:val="18"/>
              </w:rPr>
            </w:pPr>
          </w:p>
        </w:tc>
      </w:tr>
      <w:tr w:rsidR="0099371D">
        <w:trPr>
          <w:trHeight w:val="417"/>
          <w:ins w:id="3877" w:author="temp" w:date="2016-02-17T17:27:00Z"/>
        </w:trPr>
        <w:tc>
          <w:tcPr>
            <w:tcW w:w="851" w:type="dxa"/>
            <w:vMerge/>
            <w:shd w:val="clear" w:color="auto" w:fill="auto"/>
          </w:tcPr>
          <w:p w:rsidR="0099371D" w:rsidRDefault="0099371D">
            <w:pPr>
              <w:jc w:val="center"/>
              <w:rPr>
                <w:ins w:id="3878" w:author="temp" w:date="2016-02-17T17:27:00Z"/>
                <w:rStyle w:val="shorttext"/>
              </w:rPr>
            </w:pPr>
          </w:p>
        </w:tc>
        <w:tc>
          <w:tcPr>
            <w:tcW w:w="1559" w:type="dxa"/>
            <w:shd w:val="clear" w:color="auto" w:fill="auto"/>
          </w:tcPr>
          <w:p w:rsidR="0099371D" w:rsidRDefault="002A4916">
            <w:pPr>
              <w:jc w:val="center"/>
              <w:rPr>
                <w:ins w:id="387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billName</w:t>
            </w:r>
          </w:p>
        </w:tc>
        <w:tc>
          <w:tcPr>
            <w:tcW w:w="1296" w:type="dxa"/>
            <w:shd w:val="clear" w:color="auto" w:fill="auto"/>
          </w:tcPr>
          <w:p w:rsidR="0099371D" w:rsidRDefault="002A4916">
            <w:pPr>
              <w:jc w:val="center"/>
              <w:rPr>
                <w:ins w:id="388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广告资源名称</w:t>
            </w:r>
          </w:p>
        </w:tc>
        <w:tc>
          <w:tcPr>
            <w:tcW w:w="1029" w:type="dxa"/>
            <w:shd w:val="clear" w:color="auto" w:fill="auto"/>
          </w:tcPr>
          <w:p w:rsidR="0099371D" w:rsidRDefault="002A4916">
            <w:pPr>
              <w:jc w:val="center"/>
              <w:rPr>
                <w:ins w:id="3881" w:author="temp" w:date="2016-02-14T11:10:00Z"/>
                <w:rFonts w:ascii="微软雅黑" w:eastAsia="微软雅黑" w:hAnsi="微软雅黑"/>
                <w:color w:val="000000"/>
                <w:sz w:val="18"/>
                <w:szCs w:val="18"/>
              </w:rPr>
            </w:pPr>
            <w:ins w:id="388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88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388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3885" w:author="temp" w:date="2016-02-14T11:10:00Z"/>
                <w:rFonts w:ascii="微软雅黑" w:eastAsia="微软雅黑" w:hAnsi="微软雅黑"/>
                <w:color w:val="000000"/>
                <w:sz w:val="18"/>
                <w:szCs w:val="18"/>
              </w:rPr>
            </w:pPr>
          </w:p>
        </w:tc>
      </w:tr>
      <w:tr w:rsidR="0099371D">
        <w:trPr>
          <w:trHeight w:val="417"/>
          <w:ins w:id="3886" w:author="temp" w:date="2016-02-17T17:27:00Z"/>
        </w:trPr>
        <w:tc>
          <w:tcPr>
            <w:tcW w:w="851" w:type="dxa"/>
            <w:vMerge/>
            <w:shd w:val="clear" w:color="auto" w:fill="auto"/>
          </w:tcPr>
          <w:p w:rsidR="0099371D" w:rsidRDefault="0099371D">
            <w:pPr>
              <w:jc w:val="center"/>
              <w:rPr>
                <w:ins w:id="3887" w:author="temp" w:date="2016-02-17T17:27:00Z"/>
                <w:rStyle w:val="shorttext"/>
              </w:rPr>
            </w:pPr>
          </w:p>
        </w:tc>
        <w:tc>
          <w:tcPr>
            <w:tcW w:w="1559" w:type="dxa"/>
            <w:shd w:val="clear" w:color="auto" w:fill="auto"/>
          </w:tcPr>
          <w:p w:rsidR="0099371D" w:rsidRDefault="002A4916">
            <w:pPr>
              <w:jc w:val="center"/>
              <w:rPr>
                <w:ins w:id="388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billPic</w:t>
            </w:r>
          </w:p>
        </w:tc>
        <w:tc>
          <w:tcPr>
            <w:tcW w:w="1296" w:type="dxa"/>
            <w:shd w:val="clear" w:color="auto" w:fill="auto"/>
          </w:tcPr>
          <w:p w:rsidR="0099371D" w:rsidRDefault="002A4916">
            <w:pPr>
              <w:jc w:val="center"/>
              <w:rPr>
                <w:ins w:id="388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广告资源图片</w:t>
            </w:r>
          </w:p>
        </w:tc>
        <w:tc>
          <w:tcPr>
            <w:tcW w:w="1029" w:type="dxa"/>
            <w:shd w:val="clear" w:color="auto" w:fill="auto"/>
          </w:tcPr>
          <w:p w:rsidR="0099371D" w:rsidRDefault="002A4916">
            <w:pPr>
              <w:jc w:val="center"/>
              <w:rPr>
                <w:ins w:id="3890" w:author="temp" w:date="2016-02-14T11:10:00Z"/>
                <w:rFonts w:ascii="微软雅黑" w:eastAsia="微软雅黑" w:hAnsi="微软雅黑"/>
                <w:color w:val="000000"/>
                <w:sz w:val="18"/>
                <w:szCs w:val="18"/>
              </w:rPr>
            </w:pPr>
            <w:ins w:id="3891"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89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389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3894" w:author="temp" w:date="2016-02-14T11:10:00Z"/>
                <w:rFonts w:ascii="微软雅黑" w:eastAsia="微软雅黑" w:hAnsi="微软雅黑"/>
                <w:color w:val="000000"/>
                <w:sz w:val="18"/>
                <w:szCs w:val="18"/>
              </w:rPr>
            </w:pPr>
          </w:p>
        </w:tc>
      </w:tr>
      <w:tr w:rsidR="0099371D">
        <w:trPr>
          <w:trHeight w:val="417"/>
          <w:ins w:id="3895" w:author="temp" w:date="2016-02-17T17:27:00Z"/>
        </w:trPr>
        <w:tc>
          <w:tcPr>
            <w:tcW w:w="851" w:type="dxa"/>
            <w:vMerge/>
            <w:shd w:val="clear" w:color="auto" w:fill="auto"/>
          </w:tcPr>
          <w:p w:rsidR="0099371D" w:rsidRDefault="0099371D">
            <w:pPr>
              <w:jc w:val="center"/>
              <w:rPr>
                <w:ins w:id="3896" w:author="temp" w:date="2016-02-17T17:27:00Z"/>
                <w:rStyle w:val="shorttext"/>
              </w:rPr>
            </w:pPr>
          </w:p>
        </w:tc>
        <w:tc>
          <w:tcPr>
            <w:tcW w:w="1559" w:type="dxa"/>
            <w:shd w:val="clear" w:color="auto" w:fill="auto"/>
          </w:tcPr>
          <w:p w:rsidR="0099371D" w:rsidRDefault="002A4916">
            <w:pPr>
              <w:jc w:val="center"/>
              <w:rPr>
                <w:ins w:id="389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billUrl</w:t>
            </w:r>
          </w:p>
        </w:tc>
        <w:tc>
          <w:tcPr>
            <w:tcW w:w="1296" w:type="dxa"/>
            <w:shd w:val="clear" w:color="auto" w:fill="auto"/>
          </w:tcPr>
          <w:p w:rsidR="0099371D" w:rsidRDefault="002A4916">
            <w:pPr>
              <w:jc w:val="center"/>
              <w:rPr>
                <w:ins w:id="3898"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图片的超链接URL</w:t>
            </w:r>
          </w:p>
        </w:tc>
        <w:tc>
          <w:tcPr>
            <w:tcW w:w="1029" w:type="dxa"/>
            <w:shd w:val="clear" w:color="auto" w:fill="auto"/>
          </w:tcPr>
          <w:p w:rsidR="0099371D" w:rsidRDefault="002A4916">
            <w:pPr>
              <w:jc w:val="center"/>
              <w:rPr>
                <w:ins w:id="3899" w:author="temp" w:date="2016-02-14T11:10:00Z"/>
                <w:rFonts w:ascii="微软雅黑" w:eastAsia="微软雅黑" w:hAnsi="微软雅黑"/>
                <w:color w:val="000000"/>
                <w:sz w:val="18"/>
                <w:szCs w:val="18"/>
              </w:rPr>
            </w:pPr>
            <w:ins w:id="3900"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90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390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3903"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clickNum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点击量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imageSize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图片尺寸</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宽*高</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imageByte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图片大小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99371D">
            <w:pPr>
              <w:jc w:val="center"/>
              <w:rPr>
                <w:rFonts w:ascii="微软雅黑" w:eastAsia="微软雅黑" w:hAnsi="微软雅黑"/>
                <w:color w:val="000000"/>
                <w:sz w:val="18"/>
                <w:szCs w:val="18"/>
              </w:rPr>
            </w:pP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0暂停 1启用</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tcPr>
          <w:p w:rsidR="0099371D" w:rsidRDefault="002A4916">
            <w:pPr>
              <w:jc w:val="center"/>
              <w:rPr>
                <w:rStyle w:val="shorttext"/>
              </w:rPr>
            </w:pPr>
            <w:r>
              <w:t>body.banner</w:t>
            </w:r>
            <w:r>
              <w:rPr>
                <w:rFonts w:hint="eastAsia"/>
              </w:rPr>
              <w:t>Pic</w:t>
            </w:r>
            <w:r>
              <w:t>InfoList .positionInfoList[]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positionId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广告位ID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position</w:t>
            </w:r>
            <w:r>
              <w:rPr>
                <w:rFonts w:ascii="微软雅黑" w:eastAsia="微软雅黑" w:hAnsi="微软雅黑"/>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广告位名称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3904" w:author="temp" w:date="2016-02-17T17:27:00Z"/>
        </w:rPr>
      </w:pPr>
      <w:bookmarkStart w:id="3905" w:name="_Toc508982966"/>
      <w:r>
        <w:rPr>
          <w:rFonts w:hint="eastAsia"/>
        </w:rPr>
        <w:t>广告资源信息新增或更新</w:t>
      </w:r>
      <w:ins w:id="3906" w:author="temp" w:date="2016-02-17T17:27:00Z">
        <w:r>
          <w:rPr>
            <w:rFonts w:hint="eastAsia"/>
          </w:rPr>
          <w:t>接口</w:t>
        </w:r>
        <w:bookmarkEnd w:id="3905"/>
      </w:ins>
    </w:p>
    <w:p w:rsidR="0099371D" w:rsidRDefault="002A4916">
      <w:pPr>
        <w:pStyle w:val="30"/>
        <w:rPr>
          <w:ins w:id="3907" w:author="temp" w:date="2016-02-17T17:27:00Z"/>
        </w:rPr>
      </w:pPr>
      <w:bookmarkStart w:id="3908" w:name="_Toc508982967"/>
      <w:ins w:id="3909" w:author="temp" w:date="2016-02-17T17:27:00Z">
        <w:r>
          <w:rPr>
            <w:rFonts w:hint="eastAsia"/>
          </w:rPr>
          <w:t>接口名称：</w:t>
        </w:r>
      </w:ins>
      <w:r>
        <w:t>advertisement</w:t>
      </w:r>
      <w:r>
        <w:rPr>
          <w:rFonts w:hint="eastAsia"/>
        </w:rPr>
        <w:t>/</w:t>
      </w:r>
      <w:r>
        <w:t>banner/banner</w:t>
      </w:r>
      <w:r>
        <w:rPr>
          <w:rFonts w:hint="eastAsia"/>
        </w:rPr>
        <w:t>Pic</w:t>
      </w:r>
      <w:r>
        <w:t>Info</w:t>
      </w:r>
      <w:r>
        <w:rPr>
          <w:rFonts w:hint="eastAsia"/>
        </w:rPr>
        <w:t>InsertOr</w:t>
      </w:r>
      <w:r>
        <w:t>Update</w:t>
      </w:r>
      <w:r>
        <w:rPr>
          <w:rFonts w:hint="eastAsia"/>
        </w:rPr>
        <w:t>.</w:t>
      </w:r>
      <w:r>
        <w:t>do</w:t>
      </w:r>
      <w:bookmarkEnd w:id="3908"/>
    </w:p>
    <w:p w:rsidR="0099371D" w:rsidRDefault="002A4916">
      <w:pPr>
        <w:pStyle w:val="30"/>
        <w:rPr>
          <w:ins w:id="3910" w:author="temp" w:date="2016-02-17T17:27:00Z"/>
        </w:rPr>
      </w:pPr>
      <w:bookmarkStart w:id="3911" w:name="_Toc508982968"/>
      <w:ins w:id="3912" w:author="temp" w:date="2016-02-17T17:27:00Z">
        <w:r>
          <w:rPr>
            <w:rFonts w:hint="eastAsia"/>
          </w:rPr>
          <w:t>请求报文</w:t>
        </w:r>
        <w:bookmarkEnd w:id="3911"/>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913" w:author="temp" w:date="2016-02-17T17:27:00Z"/>
        </w:trPr>
        <w:tc>
          <w:tcPr>
            <w:tcW w:w="851" w:type="dxa"/>
            <w:shd w:val="clear" w:color="auto" w:fill="E6E6E6"/>
          </w:tcPr>
          <w:p w:rsidR="0099371D" w:rsidRDefault="002A4916">
            <w:pPr>
              <w:jc w:val="center"/>
              <w:rPr>
                <w:ins w:id="3914" w:author="temp" w:date="2016-02-17T17:27:00Z"/>
                <w:rFonts w:ascii="微软雅黑" w:eastAsia="微软雅黑" w:hAnsi="微软雅黑"/>
                <w:color w:val="000000"/>
                <w:sz w:val="18"/>
                <w:szCs w:val="18"/>
              </w:rPr>
            </w:pPr>
            <w:ins w:id="3915"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916" w:author="temp" w:date="2016-02-17T17:27:00Z"/>
                <w:rFonts w:ascii="微软雅黑" w:eastAsia="微软雅黑" w:hAnsi="微软雅黑"/>
                <w:color w:val="000000"/>
                <w:sz w:val="18"/>
                <w:szCs w:val="18"/>
              </w:rPr>
            </w:pPr>
            <w:ins w:id="3917"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918" w:author="temp" w:date="2016-02-17T17:27:00Z"/>
                <w:rFonts w:ascii="微软雅黑" w:eastAsia="微软雅黑" w:hAnsi="微软雅黑"/>
                <w:color w:val="000000"/>
                <w:sz w:val="18"/>
                <w:szCs w:val="18"/>
              </w:rPr>
            </w:pPr>
            <w:ins w:id="3919"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920" w:author="temp" w:date="2016-02-17T17:27:00Z"/>
                <w:rFonts w:ascii="微软雅黑" w:eastAsia="微软雅黑" w:hAnsi="微软雅黑"/>
                <w:color w:val="000000"/>
                <w:sz w:val="18"/>
                <w:szCs w:val="18"/>
              </w:rPr>
            </w:pPr>
            <w:ins w:id="3921"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922" w:author="temp" w:date="2016-02-17T17:27:00Z"/>
                <w:rFonts w:ascii="微软雅黑" w:eastAsia="微软雅黑" w:hAnsi="微软雅黑"/>
                <w:color w:val="000000"/>
                <w:sz w:val="18"/>
                <w:szCs w:val="18"/>
              </w:rPr>
            </w:pPr>
            <w:ins w:id="3923"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924" w:author="temp" w:date="2016-02-17T17:27:00Z"/>
                <w:rFonts w:ascii="微软雅黑" w:eastAsia="微软雅黑" w:hAnsi="微软雅黑"/>
                <w:color w:val="000000"/>
                <w:sz w:val="18"/>
                <w:szCs w:val="18"/>
              </w:rPr>
            </w:pPr>
            <w:ins w:id="3925"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926" w:author="temp" w:date="2016-02-17T17:27:00Z"/>
                <w:rFonts w:ascii="微软雅黑" w:eastAsia="微软雅黑" w:hAnsi="微软雅黑"/>
                <w:color w:val="000000"/>
                <w:sz w:val="18"/>
                <w:szCs w:val="18"/>
              </w:rPr>
            </w:pPr>
            <w:ins w:id="3927" w:author="temp" w:date="2016-02-17T17:27:00Z">
              <w:r>
                <w:rPr>
                  <w:rFonts w:ascii="微软雅黑" w:eastAsia="微软雅黑" w:hAnsi="微软雅黑" w:hint="eastAsia"/>
                  <w:color w:val="000000"/>
                  <w:sz w:val="18"/>
                  <w:szCs w:val="18"/>
                </w:rPr>
                <w:t>备注</w:t>
              </w:r>
            </w:ins>
          </w:p>
        </w:tc>
      </w:tr>
      <w:tr w:rsidR="0099371D">
        <w:trPr>
          <w:trHeight w:val="417"/>
          <w:ins w:id="3928" w:author="temp" w:date="2016-02-17T17:27:00Z"/>
        </w:trPr>
        <w:tc>
          <w:tcPr>
            <w:tcW w:w="851" w:type="dxa"/>
            <w:vMerge w:val="restart"/>
          </w:tcPr>
          <w:p w:rsidR="0099371D" w:rsidRDefault="0099371D">
            <w:pPr>
              <w:rPr>
                <w:ins w:id="3929" w:author="temp" w:date="2016-02-17T17:27:00Z"/>
                <w:rFonts w:ascii="微软雅黑" w:eastAsia="微软雅黑" w:hAnsi="微软雅黑"/>
                <w:color w:val="000000"/>
                <w:sz w:val="18"/>
                <w:szCs w:val="18"/>
              </w:rPr>
            </w:pPr>
          </w:p>
        </w:tc>
        <w:tc>
          <w:tcPr>
            <w:tcW w:w="1559" w:type="dxa"/>
          </w:tcPr>
          <w:p w:rsidR="0099371D" w:rsidRDefault="002A4916">
            <w:pPr>
              <w:jc w:val="center"/>
              <w:rPr>
                <w:ins w:id="393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billId</w:t>
            </w:r>
          </w:p>
        </w:tc>
        <w:tc>
          <w:tcPr>
            <w:tcW w:w="1296" w:type="dxa"/>
          </w:tcPr>
          <w:p w:rsidR="0099371D" w:rsidRDefault="002A4916">
            <w:pPr>
              <w:jc w:val="center"/>
              <w:rPr>
                <w:ins w:id="393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广告资源ID</w:t>
            </w:r>
          </w:p>
        </w:tc>
        <w:tc>
          <w:tcPr>
            <w:tcW w:w="1029" w:type="dxa"/>
          </w:tcPr>
          <w:p w:rsidR="0099371D" w:rsidRDefault="002A4916">
            <w:pPr>
              <w:jc w:val="center"/>
              <w:rPr>
                <w:ins w:id="3932" w:author="temp" w:date="2016-02-14T11:10:00Z"/>
                <w:rFonts w:ascii="微软雅黑" w:eastAsia="微软雅黑" w:hAnsi="微软雅黑"/>
                <w:color w:val="000000"/>
                <w:sz w:val="18"/>
                <w:szCs w:val="18"/>
              </w:rPr>
            </w:pPr>
            <w:ins w:id="3933"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ins w:id="393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ins w:id="393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ins w:id="393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有值为更新， 无值为新增</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billName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广告资源名称</w:t>
            </w:r>
          </w:p>
        </w:tc>
        <w:tc>
          <w:tcPr>
            <w:tcW w:w="1029" w:type="dxa"/>
          </w:tcPr>
          <w:p w:rsidR="0099371D" w:rsidRDefault="002A4916">
            <w:pPr>
              <w:jc w:val="center"/>
              <w:rPr>
                <w:rFonts w:ascii="微软雅黑" w:eastAsia="微软雅黑" w:hAnsi="微软雅黑"/>
                <w:color w:val="000000"/>
                <w:sz w:val="18"/>
                <w:szCs w:val="18"/>
              </w:rPr>
            </w:pPr>
            <w:ins w:id="3937"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billPic</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广告资源图片</w:t>
            </w:r>
          </w:p>
        </w:tc>
        <w:tc>
          <w:tcPr>
            <w:tcW w:w="1029" w:type="dxa"/>
          </w:tcPr>
          <w:p w:rsidR="0099371D" w:rsidRDefault="002A4916">
            <w:pPr>
              <w:jc w:val="center"/>
              <w:rPr>
                <w:rFonts w:ascii="微软雅黑" w:eastAsia="微软雅黑" w:hAnsi="微软雅黑"/>
                <w:color w:val="000000"/>
                <w:sz w:val="18"/>
                <w:szCs w:val="18"/>
              </w:rPr>
            </w:pPr>
            <w:ins w:id="3938"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billUrl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图片的超链接URL</w:t>
            </w:r>
          </w:p>
        </w:tc>
        <w:tc>
          <w:tcPr>
            <w:tcW w:w="1029" w:type="dxa"/>
          </w:tcPr>
          <w:p w:rsidR="0099371D" w:rsidRDefault="002A4916">
            <w:pPr>
              <w:jc w:val="center"/>
              <w:rPr>
                <w:rFonts w:ascii="微软雅黑" w:eastAsia="微软雅黑" w:hAnsi="微软雅黑"/>
                <w:color w:val="000000"/>
                <w:sz w:val="18"/>
                <w:szCs w:val="18"/>
              </w:rPr>
            </w:pPr>
            <w:ins w:id="3939"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clickNum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点击量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 xml:space="preserve"> </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imageSize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图片尺寸</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宽*高</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imageByte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图片大小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rPr>
          <w:ins w:id="3940" w:author="temp" w:date="2016-02-17T17:27:00Z"/>
        </w:rPr>
      </w:pPr>
    </w:p>
    <w:p w:rsidR="0099371D" w:rsidRDefault="002A4916">
      <w:pPr>
        <w:pStyle w:val="30"/>
        <w:rPr>
          <w:ins w:id="3941" w:author="temp" w:date="2016-02-17T17:27:00Z"/>
        </w:rPr>
      </w:pPr>
      <w:bookmarkStart w:id="3942" w:name="_Toc508982969"/>
      <w:ins w:id="3943" w:author="temp" w:date="2016-02-17T17:27:00Z">
        <w:r>
          <w:rPr>
            <w:rFonts w:hint="eastAsia"/>
          </w:rPr>
          <w:t>响应报文</w:t>
        </w:r>
        <w:bookmarkEnd w:id="3942"/>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944" w:author="temp" w:date="2016-02-17T17:27:00Z"/>
        </w:trPr>
        <w:tc>
          <w:tcPr>
            <w:tcW w:w="851" w:type="dxa"/>
            <w:shd w:val="clear" w:color="auto" w:fill="E6E6E6"/>
          </w:tcPr>
          <w:p w:rsidR="0099371D" w:rsidRDefault="002A4916">
            <w:pPr>
              <w:jc w:val="center"/>
              <w:rPr>
                <w:ins w:id="3945" w:author="temp" w:date="2016-02-17T17:27:00Z"/>
                <w:rFonts w:ascii="微软雅黑" w:eastAsia="微软雅黑" w:hAnsi="微软雅黑"/>
                <w:color w:val="000000"/>
                <w:sz w:val="18"/>
                <w:szCs w:val="18"/>
              </w:rPr>
            </w:pPr>
            <w:ins w:id="3946"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947" w:author="temp" w:date="2016-02-17T17:27:00Z"/>
                <w:rFonts w:ascii="微软雅黑" w:eastAsia="微软雅黑" w:hAnsi="微软雅黑"/>
                <w:color w:val="000000"/>
                <w:sz w:val="18"/>
                <w:szCs w:val="18"/>
              </w:rPr>
            </w:pPr>
            <w:ins w:id="3948"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949" w:author="temp" w:date="2016-02-17T17:27:00Z"/>
                <w:rFonts w:ascii="微软雅黑" w:eastAsia="微软雅黑" w:hAnsi="微软雅黑"/>
                <w:color w:val="000000"/>
                <w:sz w:val="18"/>
                <w:szCs w:val="18"/>
              </w:rPr>
            </w:pPr>
            <w:ins w:id="3950"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951" w:author="temp" w:date="2016-02-17T17:27:00Z"/>
                <w:rFonts w:ascii="微软雅黑" w:eastAsia="微软雅黑" w:hAnsi="微软雅黑"/>
                <w:color w:val="000000"/>
                <w:sz w:val="18"/>
                <w:szCs w:val="18"/>
              </w:rPr>
            </w:pPr>
            <w:ins w:id="3952"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953" w:author="temp" w:date="2016-02-17T17:27:00Z"/>
                <w:rFonts w:ascii="微软雅黑" w:eastAsia="微软雅黑" w:hAnsi="微软雅黑"/>
                <w:color w:val="000000"/>
                <w:sz w:val="18"/>
                <w:szCs w:val="18"/>
              </w:rPr>
            </w:pPr>
            <w:ins w:id="3954"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955" w:author="temp" w:date="2016-02-17T17:27:00Z"/>
                <w:rFonts w:ascii="微软雅黑" w:eastAsia="微软雅黑" w:hAnsi="微软雅黑"/>
                <w:color w:val="000000"/>
                <w:sz w:val="18"/>
                <w:szCs w:val="18"/>
              </w:rPr>
            </w:pPr>
            <w:ins w:id="3956"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957" w:author="temp" w:date="2016-02-17T17:27:00Z"/>
                <w:rFonts w:ascii="微软雅黑" w:eastAsia="微软雅黑" w:hAnsi="微软雅黑"/>
                <w:color w:val="000000"/>
                <w:sz w:val="18"/>
                <w:szCs w:val="18"/>
              </w:rPr>
            </w:pPr>
            <w:ins w:id="3958"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ins w:id="3959" w:author="temp" w:date="2016-02-17T17:27:00Z"/>
        </w:trPr>
        <w:tc>
          <w:tcPr>
            <w:tcW w:w="851" w:type="dxa"/>
            <w:vMerge/>
            <w:shd w:val="clear" w:color="auto" w:fill="auto"/>
            <w:vAlign w:val="center"/>
          </w:tcPr>
          <w:p w:rsidR="0099371D" w:rsidRDefault="0099371D">
            <w:pPr>
              <w:jc w:val="center"/>
              <w:rPr>
                <w:ins w:id="3960"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3961" w:author="temp" w:date="2016-02-17T17:27:00Z"/>
        </w:trPr>
        <w:tc>
          <w:tcPr>
            <w:tcW w:w="851" w:type="dxa"/>
            <w:shd w:val="clear" w:color="auto" w:fill="auto"/>
          </w:tcPr>
          <w:p w:rsidR="0099371D" w:rsidRDefault="002A4916">
            <w:pPr>
              <w:jc w:val="center"/>
              <w:rPr>
                <w:ins w:id="3962" w:author="temp" w:date="2016-02-17T17:27:00Z"/>
                <w:rStyle w:val="shorttext"/>
              </w:rPr>
            </w:pPr>
            <w:r>
              <w:rPr>
                <w:rStyle w:val="shorttext"/>
                <w:rFonts w:hint="eastAsia"/>
              </w:rPr>
              <w:lastRenderedPageBreak/>
              <w:t>body</w:t>
            </w:r>
          </w:p>
        </w:tc>
        <w:tc>
          <w:tcPr>
            <w:tcW w:w="1559" w:type="dxa"/>
            <w:shd w:val="clear" w:color="auto" w:fill="auto"/>
          </w:tcPr>
          <w:p w:rsidR="0099371D" w:rsidRDefault="002A4916">
            <w:pPr>
              <w:jc w:val="center"/>
              <w:rPr>
                <w:ins w:id="396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billId</w:t>
            </w:r>
          </w:p>
        </w:tc>
        <w:tc>
          <w:tcPr>
            <w:tcW w:w="1296" w:type="dxa"/>
            <w:shd w:val="clear" w:color="auto" w:fill="auto"/>
          </w:tcPr>
          <w:p w:rsidR="0099371D" w:rsidRDefault="002A4916">
            <w:pPr>
              <w:jc w:val="center"/>
              <w:rPr>
                <w:ins w:id="396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广告资源ID</w:t>
            </w:r>
          </w:p>
        </w:tc>
        <w:tc>
          <w:tcPr>
            <w:tcW w:w="1029" w:type="dxa"/>
            <w:shd w:val="clear" w:color="auto" w:fill="auto"/>
          </w:tcPr>
          <w:p w:rsidR="0099371D" w:rsidRDefault="002A4916">
            <w:pPr>
              <w:jc w:val="center"/>
              <w:rPr>
                <w:ins w:id="3965" w:author="temp" w:date="2016-02-14T11:10:00Z"/>
                <w:rFonts w:ascii="微软雅黑" w:eastAsia="微软雅黑" w:hAnsi="微软雅黑"/>
                <w:color w:val="000000"/>
                <w:sz w:val="18"/>
                <w:szCs w:val="18"/>
              </w:rPr>
            </w:pPr>
            <w:ins w:id="396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396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3968"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ins w:id="3969" w:author="temp" w:date="2016-02-14T11:10:00Z"/>
                <w:rFonts w:ascii="微软雅黑" w:eastAsia="微软雅黑" w:hAnsi="微软雅黑"/>
                <w:color w:val="000000"/>
                <w:sz w:val="18"/>
                <w:szCs w:val="18"/>
              </w:rPr>
            </w:pPr>
          </w:p>
        </w:tc>
      </w:tr>
    </w:tbl>
    <w:p w:rsidR="0099371D" w:rsidRDefault="0099371D"/>
    <w:p w:rsidR="0099371D" w:rsidRDefault="002A4916">
      <w:pPr>
        <w:pStyle w:val="2"/>
        <w:rPr>
          <w:ins w:id="3970" w:author="temp" w:date="2016-02-17T17:27:00Z"/>
        </w:rPr>
      </w:pPr>
      <w:bookmarkStart w:id="3971" w:name="_Toc508982970"/>
      <w:r>
        <w:rPr>
          <w:rFonts w:hint="eastAsia"/>
        </w:rPr>
        <w:t>广告资源信息查询</w:t>
      </w:r>
      <w:ins w:id="3972" w:author="temp" w:date="2016-02-17T17:27:00Z">
        <w:r>
          <w:rPr>
            <w:rFonts w:hint="eastAsia"/>
          </w:rPr>
          <w:t>接口</w:t>
        </w:r>
        <w:bookmarkEnd w:id="3971"/>
      </w:ins>
    </w:p>
    <w:p w:rsidR="0099371D" w:rsidRDefault="002A4916">
      <w:pPr>
        <w:pStyle w:val="30"/>
        <w:rPr>
          <w:ins w:id="3973" w:author="temp" w:date="2016-02-17T17:27:00Z"/>
        </w:rPr>
      </w:pPr>
      <w:bookmarkStart w:id="3974" w:name="_Toc508982971"/>
      <w:ins w:id="3975" w:author="temp" w:date="2016-02-17T17:27:00Z">
        <w:r>
          <w:rPr>
            <w:rFonts w:hint="eastAsia"/>
          </w:rPr>
          <w:t>接口名称：</w:t>
        </w:r>
      </w:ins>
      <w:r>
        <w:t>advertisement</w:t>
      </w:r>
      <w:r>
        <w:rPr>
          <w:rFonts w:hint="eastAsia"/>
        </w:rPr>
        <w:t>/</w:t>
      </w:r>
      <w:r>
        <w:t>banner/banner</w:t>
      </w:r>
      <w:r>
        <w:rPr>
          <w:rFonts w:hint="eastAsia"/>
        </w:rPr>
        <w:t>Pic</w:t>
      </w:r>
      <w:r>
        <w:t>Info</w:t>
      </w:r>
      <w:r>
        <w:rPr>
          <w:rFonts w:hint="eastAsia"/>
        </w:rPr>
        <w:t>.</w:t>
      </w:r>
      <w:r>
        <w:t>do</w:t>
      </w:r>
      <w:bookmarkEnd w:id="3974"/>
    </w:p>
    <w:p w:rsidR="0099371D" w:rsidRDefault="002A4916">
      <w:pPr>
        <w:pStyle w:val="30"/>
        <w:rPr>
          <w:ins w:id="3976" w:author="temp" w:date="2016-02-17T17:27:00Z"/>
        </w:rPr>
      </w:pPr>
      <w:bookmarkStart w:id="3977" w:name="_Toc508982972"/>
      <w:ins w:id="3978" w:author="temp" w:date="2016-02-17T17:27:00Z">
        <w:r>
          <w:rPr>
            <w:rFonts w:hint="eastAsia"/>
          </w:rPr>
          <w:t>请求报文</w:t>
        </w:r>
        <w:bookmarkEnd w:id="3977"/>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3979" w:author="temp" w:date="2016-02-17T17:27:00Z"/>
        </w:trPr>
        <w:tc>
          <w:tcPr>
            <w:tcW w:w="851" w:type="dxa"/>
            <w:shd w:val="clear" w:color="auto" w:fill="E6E6E6"/>
          </w:tcPr>
          <w:p w:rsidR="0099371D" w:rsidRDefault="002A4916">
            <w:pPr>
              <w:jc w:val="center"/>
              <w:rPr>
                <w:ins w:id="3980" w:author="temp" w:date="2016-02-17T17:27:00Z"/>
                <w:rFonts w:ascii="微软雅黑" w:eastAsia="微软雅黑" w:hAnsi="微软雅黑"/>
                <w:color w:val="000000"/>
                <w:sz w:val="18"/>
                <w:szCs w:val="18"/>
              </w:rPr>
            </w:pPr>
            <w:ins w:id="3981"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3982" w:author="temp" w:date="2016-02-17T17:27:00Z"/>
                <w:rFonts w:ascii="微软雅黑" w:eastAsia="微软雅黑" w:hAnsi="微软雅黑"/>
                <w:color w:val="000000"/>
                <w:sz w:val="18"/>
                <w:szCs w:val="18"/>
              </w:rPr>
            </w:pPr>
            <w:ins w:id="3983"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3984" w:author="temp" w:date="2016-02-17T17:27:00Z"/>
                <w:rFonts w:ascii="微软雅黑" w:eastAsia="微软雅黑" w:hAnsi="微软雅黑"/>
                <w:color w:val="000000"/>
                <w:sz w:val="18"/>
                <w:szCs w:val="18"/>
              </w:rPr>
            </w:pPr>
            <w:ins w:id="3985"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3986" w:author="temp" w:date="2016-02-17T17:27:00Z"/>
                <w:rFonts w:ascii="微软雅黑" w:eastAsia="微软雅黑" w:hAnsi="微软雅黑"/>
                <w:color w:val="000000"/>
                <w:sz w:val="18"/>
                <w:szCs w:val="18"/>
              </w:rPr>
            </w:pPr>
            <w:ins w:id="3987"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3988" w:author="temp" w:date="2016-02-17T17:27:00Z"/>
                <w:rFonts w:ascii="微软雅黑" w:eastAsia="微软雅黑" w:hAnsi="微软雅黑"/>
                <w:color w:val="000000"/>
                <w:sz w:val="18"/>
                <w:szCs w:val="18"/>
              </w:rPr>
            </w:pPr>
            <w:ins w:id="3989"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3990" w:author="temp" w:date="2016-02-17T17:27:00Z"/>
                <w:rFonts w:ascii="微软雅黑" w:eastAsia="微软雅黑" w:hAnsi="微软雅黑"/>
                <w:color w:val="000000"/>
                <w:sz w:val="18"/>
                <w:szCs w:val="18"/>
              </w:rPr>
            </w:pPr>
            <w:ins w:id="3991"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3992" w:author="temp" w:date="2016-02-17T17:27:00Z"/>
                <w:rFonts w:ascii="微软雅黑" w:eastAsia="微软雅黑" w:hAnsi="微软雅黑"/>
                <w:color w:val="000000"/>
                <w:sz w:val="18"/>
                <w:szCs w:val="18"/>
              </w:rPr>
            </w:pPr>
            <w:ins w:id="3993" w:author="temp" w:date="2016-02-17T17:27:00Z">
              <w:r>
                <w:rPr>
                  <w:rFonts w:ascii="微软雅黑" w:eastAsia="微软雅黑" w:hAnsi="微软雅黑" w:hint="eastAsia"/>
                  <w:color w:val="000000"/>
                  <w:sz w:val="18"/>
                  <w:szCs w:val="18"/>
                </w:rPr>
                <w:t>备注</w:t>
              </w:r>
            </w:ins>
          </w:p>
        </w:tc>
      </w:tr>
      <w:tr w:rsidR="0099371D">
        <w:trPr>
          <w:trHeight w:val="417"/>
          <w:ins w:id="3994" w:author="temp" w:date="2016-02-17T17:27:00Z"/>
        </w:trPr>
        <w:tc>
          <w:tcPr>
            <w:tcW w:w="851" w:type="dxa"/>
            <w:shd w:val="clear" w:color="auto" w:fill="auto"/>
            <w:vAlign w:val="center"/>
          </w:tcPr>
          <w:p w:rsidR="0099371D" w:rsidRDefault="0099371D">
            <w:pPr>
              <w:jc w:val="center"/>
              <w:rPr>
                <w:ins w:id="3995" w:author="temp" w:date="2016-02-17T17:27:00Z"/>
                <w:rStyle w:val="shorttext"/>
              </w:rPr>
            </w:pPr>
          </w:p>
        </w:tc>
        <w:tc>
          <w:tcPr>
            <w:tcW w:w="1559" w:type="dxa"/>
            <w:shd w:val="clear" w:color="auto" w:fill="auto"/>
          </w:tcPr>
          <w:p w:rsidR="0099371D" w:rsidRDefault="002A4916">
            <w:pPr>
              <w:jc w:val="center"/>
              <w:rPr>
                <w:ins w:id="399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billId</w:t>
            </w:r>
          </w:p>
        </w:tc>
        <w:tc>
          <w:tcPr>
            <w:tcW w:w="1296" w:type="dxa"/>
            <w:shd w:val="clear" w:color="auto" w:fill="auto"/>
          </w:tcPr>
          <w:p w:rsidR="0099371D" w:rsidRDefault="002A4916">
            <w:pPr>
              <w:jc w:val="center"/>
              <w:rPr>
                <w:ins w:id="3997"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广告资源ID</w:t>
            </w:r>
          </w:p>
        </w:tc>
        <w:tc>
          <w:tcPr>
            <w:tcW w:w="1029" w:type="dxa"/>
            <w:shd w:val="clear" w:color="auto" w:fill="auto"/>
          </w:tcPr>
          <w:p w:rsidR="0099371D" w:rsidRDefault="002A4916">
            <w:pPr>
              <w:jc w:val="center"/>
              <w:rPr>
                <w:ins w:id="3998" w:author="temp" w:date="2016-02-14T11:10:00Z"/>
                <w:rFonts w:ascii="微软雅黑" w:eastAsia="微软雅黑" w:hAnsi="微软雅黑"/>
                <w:color w:val="000000"/>
                <w:sz w:val="18"/>
                <w:szCs w:val="18"/>
              </w:rPr>
            </w:pPr>
            <w:ins w:id="3999"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00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400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ins w:id="4002" w:author="temp" w:date="2016-02-14T11:10:00Z"/>
                <w:rFonts w:ascii="微软雅黑" w:eastAsia="微软雅黑" w:hAnsi="微软雅黑"/>
                <w:color w:val="000000"/>
                <w:sz w:val="18"/>
                <w:szCs w:val="18"/>
              </w:rPr>
            </w:pPr>
          </w:p>
        </w:tc>
      </w:tr>
    </w:tbl>
    <w:p w:rsidR="0099371D" w:rsidRDefault="0099371D">
      <w:pPr>
        <w:rPr>
          <w:ins w:id="4003" w:author="temp" w:date="2016-02-17T17:27:00Z"/>
        </w:rPr>
      </w:pPr>
    </w:p>
    <w:p w:rsidR="0099371D" w:rsidRDefault="002A4916">
      <w:pPr>
        <w:pStyle w:val="30"/>
        <w:rPr>
          <w:ins w:id="4004" w:author="temp" w:date="2016-02-17T17:27:00Z"/>
        </w:rPr>
      </w:pPr>
      <w:bookmarkStart w:id="4005" w:name="_Toc508982973"/>
      <w:ins w:id="4006" w:author="temp" w:date="2016-02-17T17:27:00Z">
        <w:r>
          <w:rPr>
            <w:rFonts w:hint="eastAsia"/>
          </w:rPr>
          <w:t>响应报文</w:t>
        </w:r>
        <w:bookmarkEnd w:id="4005"/>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007" w:author="temp" w:date="2016-02-17T17:27:00Z"/>
        </w:trPr>
        <w:tc>
          <w:tcPr>
            <w:tcW w:w="851" w:type="dxa"/>
            <w:shd w:val="clear" w:color="auto" w:fill="E6E6E6"/>
          </w:tcPr>
          <w:p w:rsidR="0099371D" w:rsidRDefault="002A4916">
            <w:pPr>
              <w:jc w:val="center"/>
              <w:rPr>
                <w:ins w:id="4008" w:author="temp" w:date="2016-02-17T17:27:00Z"/>
                <w:rFonts w:ascii="微软雅黑" w:eastAsia="微软雅黑" w:hAnsi="微软雅黑"/>
                <w:color w:val="000000"/>
                <w:sz w:val="18"/>
                <w:szCs w:val="18"/>
              </w:rPr>
            </w:pPr>
            <w:ins w:id="4009"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010" w:author="temp" w:date="2016-02-17T17:27:00Z"/>
                <w:rFonts w:ascii="微软雅黑" w:eastAsia="微软雅黑" w:hAnsi="微软雅黑"/>
                <w:color w:val="000000"/>
                <w:sz w:val="18"/>
                <w:szCs w:val="18"/>
              </w:rPr>
            </w:pPr>
            <w:ins w:id="4011"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012" w:author="temp" w:date="2016-02-17T17:27:00Z"/>
                <w:rFonts w:ascii="微软雅黑" w:eastAsia="微软雅黑" w:hAnsi="微软雅黑"/>
                <w:color w:val="000000"/>
                <w:sz w:val="18"/>
                <w:szCs w:val="18"/>
              </w:rPr>
            </w:pPr>
            <w:ins w:id="4013"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014" w:author="temp" w:date="2016-02-17T17:27:00Z"/>
                <w:rFonts w:ascii="微软雅黑" w:eastAsia="微软雅黑" w:hAnsi="微软雅黑"/>
                <w:color w:val="000000"/>
                <w:sz w:val="18"/>
                <w:szCs w:val="18"/>
              </w:rPr>
            </w:pPr>
            <w:ins w:id="4015"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016" w:author="temp" w:date="2016-02-17T17:27:00Z"/>
                <w:rFonts w:ascii="微软雅黑" w:eastAsia="微软雅黑" w:hAnsi="微软雅黑"/>
                <w:color w:val="000000"/>
                <w:sz w:val="18"/>
                <w:szCs w:val="18"/>
              </w:rPr>
            </w:pPr>
            <w:ins w:id="4017"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018" w:author="temp" w:date="2016-02-17T17:27:00Z"/>
                <w:rFonts w:ascii="微软雅黑" w:eastAsia="微软雅黑" w:hAnsi="微软雅黑"/>
                <w:color w:val="000000"/>
                <w:sz w:val="18"/>
                <w:szCs w:val="18"/>
              </w:rPr>
            </w:pPr>
            <w:ins w:id="4019"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020" w:author="temp" w:date="2016-02-17T17:27:00Z"/>
                <w:rFonts w:ascii="微软雅黑" w:eastAsia="微软雅黑" w:hAnsi="微软雅黑"/>
                <w:color w:val="000000"/>
                <w:sz w:val="18"/>
                <w:szCs w:val="18"/>
              </w:rPr>
            </w:pPr>
            <w:ins w:id="4021"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billId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广告资源ID</w:t>
            </w:r>
          </w:p>
        </w:tc>
        <w:tc>
          <w:tcPr>
            <w:tcW w:w="1029" w:type="dxa"/>
            <w:shd w:val="clear" w:color="auto" w:fill="auto"/>
          </w:tcPr>
          <w:p w:rsidR="0099371D" w:rsidRDefault="002A4916">
            <w:pPr>
              <w:jc w:val="center"/>
              <w:rPr>
                <w:rFonts w:ascii="微软雅黑" w:eastAsia="微软雅黑" w:hAnsi="微软雅黑"/>
                <w:color w:val="000000"/>
                <w:sz w:val="18"/>
                <w:szCs w:val="18"/>
              </w:rPr>
            </w:pPr>
            <w:ins w:id="402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ins w:id="4023"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4024" w:author="temp" w:date="2016-02-17T17:27:00Z"/>
        </w:trPr>
        <w:tc>
          <w:tcPr>
            <w:tcW w:w="851" w:type="dxa"/>
            <w:vMerge/>
            <w:shd w:val="clear" w:color="auto" w:fill="auto"/>
            <w:vAlign w:val="center"/>
          </w:tcPr>
          <w:p w:rsidR="0099371D" w:rsidRDefault="0099371D">
            <w:pPr>
              <w:jc w:val="center"/>
              <w:rPr>
                <w:ins w:id="4025" w:author="temp" w:date="2016-02-17T17:27:00Z"/>
                <w:rStyle w:val="shorttext"/>
              </w:rPr>
            </w:pPr>
          </w:p>
        </w:tc>
        <w:tc>
          <w:tcPr>
            <w:tcW w:w="1559" w:type="dxa"/>
            <w:shd w:val="clear" w:color="auto" w:fill="auto"/>
          </w:tcPr>
          <w:p w:rsidR="0099371D" w:rsidRDefault="002A4916">
            <w:pPr>
              <w:jc w:val="center"/>
              <w:rPr>
                <w:ins w:id="402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billName</w:t>
            </w:r>
          </w:p>
        </w:tc>
        <w:tc>
          <w:tcPr>
            <w:tcW w:w="1296" w:type="dxa"/>
            <w:shd w:val="clear" w:color="auto" w:fill="auto"/>
          </w:tcPr>
          <w:p w:rsidR="0099371D" w:rsidRDefault="002A4916">
            <w:pPr>
              <w:jc w:val="center"/>
              <w:rPr>
                <w:ins w:id="4027"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广告资源名称</w:t>
            </w:r>
          </w:p>
        </w:tc>
        <w:tc>
          <w:tcPr>
            <w:tcW w:w="1029" w:type="dxa"/>
            <w:shd w:val="clear" w:color="auto" w:fill="auto"/>
          </w:tcPr>
          <w:p w:rsidR="0099371D" w:rsidRDefault="002A4916">
            <w:pPr>
              <w:jc w:val="center"/>
              <w:rPr>
                <w:ins w:id="4028" w:author="temp" w:date="2016-02-14T11:10:00Z"/>
                <w:rFonts w:ascii="微软雅黑" w:eastAsia="微软雅黑" w:hAnsi="微软雅黑"/>
                <w:color w:val="000000"/>
                <w:sz w:val="18"/>
                <w:szCs w:val="18"/>
              </w:rPr>
            </w:pPr>
            <w:ins w:id="4029"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03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403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4032" w:author="temp" w:date="2016-02-14T11:10:00Z"/>
                <w:rFonts w:ascii="微软雅黑" w:eastAsia="微软雅黑" w:hAnsi="微软雅黑"/>
                <w:color w:val="000000"/>
                <w:sz w:val="18"/>
                <w:szCs w:val="18"/>
              </w:rPr>
            </w:pPr>
          </w:p>
        </w:tc>
      </w:tr>
      <w:tr w:rsidR="0099371D">
        <w:trPr>
          <w:trHeight w:val="417"/>
          <w:ins w:id="4033" w:author="temp" w:date="2016-02-17T17:27:00Z"/>
        </w:trPr>
        <w:tc>
          <w:tcPr>
            <w:tcW w:w="851" w:type="dxa"/>
            <w:vMerge/>
            <w:shd w:val="clear" w:color="auto" w:fill="auto"/>
          </w:tcPr>
          <w:p w:rsidR="0099371D" w:rsidRDefault="0099371D">
            <w:pPr>
              <w:jc w:val="center"/>
              <w:rPr>
                <w:ins w:id="4034" w:author="temp" w:date="2016-02-17T17:27:00Z"/>
                <w:rStyle w:val="shorttext"/>
              </w:rPr>
            </w:pPr>
          </w:p>
        </w:tc>
        <w:tc>
          <w:tcPr>
            <w:tcW w:w="1559" w:type="dxa"/>
            <w:shd w:val="clear" w:color="auto" w:fill="auto"/>
          </w:tcPr>
          <w:p w:rsidR="0099371D" w:rsidRDefault="002A4916">
            <w:pPr>
              <w:jc w:val="center"/>
              <w:rPr>
                <w:ins w:id="403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billPic</w:t>
            </w:r>
          </w:p>
        </w:tc>
        <w:tc>
          <w:tcPr>
            <w:tcW w:w="1296" w:type="dxa"/>
            <w:shd w:val="clear" w:color="auto" w:fill="auto"/>
          </w:tcPr>
          <w:p w:rsidR="0099371D" w:rsidRDefault="002A4916">
            <w:pPr>
              <w:jc w:val="center"/>
              <w:rPr>
                <w:ins w:id="403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广告资源图片</w:t>
            </w:r>
          </w:p>
        </w:tc>
        <w:tc>
          <w:tcPr>
            <w:tcW w:w="1029" w:type="dxa"/>
            <w:shd w:val="clear" w:color="auto" w:fill="auto"/>
          </w:tcPr>
          <w:p w:rsidR="0099371D" w:rsidRDefault="002A4916">
            <w:pPr>
              <w:jc w:val="center"/>
              <w:rPr>
                <w:ins w:id="4037" w:author="temp" w:date="2016-02-14T11:10:00Z"/>
                <w:rFonts w:ascii="微软雅黑" w:eastAsia="微软雅黑" w:hAnsi="微软雅黑"/>
                <w:color w:val="000000"/>
                <w:sz w:val="18"/>
                <w:szCs w:val="18"/>
              </w:rPr>
            </w:pPr>
            <w:ins w:id="4038"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03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404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ins w:id="4041"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billUrl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图片的超链接URL</w:t>
            </w:r>
          </w:p>
        </w:tc>
        <w:tc>
          <w:tcPr>
            <w:tcW w:w="1029" w:type="dxa"/>
            <w:shd w:val="clear" w:color="auto" w:fill="auto"/>
          </w:tcPr>
          <w:p w:rsidR="0099371D" w:rsidRDefault="002A4916">
            <w:pPr>
              <w:jc w:val="center"/>
              <w:rPr>
                <w:rFonts w:ascii="微软雅黑" w:eastAsia="微软雅黑" w:hAnsi="微软雅黑"/>
                <w:color w:val="000000"/>
                <w:sz w:val="18"/>
                <w:szCs w:val="18"/>
              </w:rPr>
            </w:pPr>
            <w:ins w:id="404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clickNum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点击量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imageSize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图片尺寸</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宽*高</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imageByte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图片大小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4043" w:author="temp" w:date="2016-02-17T17:27:00Z"/>
        </w:rPr>
      </w:pPr>
      <w:bookmarkStart w:id="4044" w:name="_Toc508982974"/>
      <w:r>
        <w:rPr>
          <w:rFonts w:hint="eastAsia"/>
        </w:rPr>
        <w:lastRenderedPageBreak/>
        <w:t>广告位信息列表</w:t>
      </w:r>
      <w:ins w:id="4045" w:author="temp" w:date="2016-02-17T17:27:00Z">
        <w:r>
          <w:rPr>
            <w:rFonts w:hint="eastAsia"/>
          </w:rPr>
          <w:t>接口</w:t>
        </w:r>
        <w:bookmarkEnd w:id="4044"/>
      </w:ins>
    </w:p>
    <w:p w:rsidR="0099371D" w:rsidRDefault="002A4916">
      <w:pPr>
        <w:pStyle w:val="30"/>
        <w:rPr>
          <w:ins w:id="4046" w:author="temp" w:date="2016-02-17T17:27:00Z"/>
        </w:rPr>
      </w:pPr>
      <w:bookmarkStart w:id="4047" w:name="_Toc508982975"/>
      <w:ins w:id="4048" w:author="temp" w:date="2016-02-17T17:27:00Z">
        <w:r>
          <w:rPr>
            <w:rFonts w:hint="eastAsia"/>
          </w:rPr>
          <w:t>接口名称：</w:t>
        </w:r>
      </w:ins>
      <w:r>
        <w:t>advertisement</w:t>
      </w:r>
      <w:r>
        <w:rPr>
          <w:rFonts w:hint="eastAsia"/>
        </w:rPr>
        <w:t>/</w:t>
      </w:r>
      <w:r>
        <w:t>banner/</w:t>
      </w:r>
      <w:r>
        <w:rPr>
          <w:rFonts w:hint="eastAsia"/>
        </w:rPr>
        <w:t>position</w:t>
      </w:r>
      <w:r>
        <w:t>InfoList</w:t>
      </w:r>
      <w:r>
        <w:rPr>
          <w:rFonts w:hint="eastAsia"/>
        </w:rPr>
        <w:t>.</w:t>
      </w:r>
      <w:r>
        <w:t>do</w:t>
      </w:r>
      <w:bookmarkEnd w:id="4047"/>
    </w:p>
    <w:p w:rsidR="0099371D" w:rsidRDefault="002A4916">
      <w:pPr>
        <w:pStyle w:val="30"/>
        <w:rPr>
          <w:ins w:id="4049" w:author="temp" w:date="2016-02-17T17:27:00Z"/>
        </w:rPr>
      </w:pPr>
      <w:bookmarkStart w:id="4050" w:name="_Toc508982976"/>
      <w:ins w:id="4051" w:author="temp" w:date="2016-02-17T17:27:00Z">
        <w:r>
          <w:rPr>
            <w:rFonts w:hint="eastAsia"/>
          </w:rPr>
          <w:t>请求报文</w:t>
        </w:r>
        <w:bookmarkEnd w:id="405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052" w:author="temp" w:date="2016-02-17T17:27:00Z"/>
        </w:trPr>
        <w:tc>
          <w:tcPr>
            <w:tcW w:w="851" w:type="dxa"/>
            <w:shd w:val="clear" w:color="auto" w:fill="E6E6E6"/>
          </w:tcPr>
          <w:p w:rsidR="0099371D" w:rsidRDefault="002A4916">
            <w:pPr>
              <w:jc w:val="center"/>
              <w:rPr>
                <w:ins w:id="4053" w:author="temp" w:date="2016-02-17T17:27:00Z"/>
                <w:rFonts w:ascii="微软雅黑" w:eastAsia="微软雅黑" w:hAnsi="微软雅黑"/>
                <w:color w:val="000000"/>
                <w:sz w:val="18"/>
                <w:szCs w:val="18"/>
              </w:rPr>
            </w:pPr>
            <w:ins w:id="405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055" w:author="temp" w:date="2016-02-17T17:27:00Z"/>
                <w:rFonts w:ascii="微软雅黑" w:eastAsia="微软雅黑" w:hAnsi="微软雅黑"/>
                <w:color w:val="000000"/>
                <w:sz w:val="18"/>
                <w:szCs w:val="18"/>
              </w:rPr>
            </w:pPr>
            <w:ins w:id="405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057" w:author="temp" w:date="2016-02-17T17:27:00Z"/>
                <w:rFonts w:ascii="微软雅黑" w:eastAsia="微软雅黑" w:hAnsi="微软雅黑"/>
                <w:color w:val="000000"/>
                <w:sz w:val="18"/>
                <w:szCs w:val="18"/>
              </w:rPr>
            </w:pPr>
            <w:ins w:id="405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059" w:author="temp" w:date="2016-02-17T17:27:00Z"/>
                <w:rFonts w:ascii="微软雅黑" w:eastAsia="微软雅黑" w:hAnsi="微软雅黑"/>
                <w:color w:val="000000"/>
                <w:sz w:val="18"/>
                <w:szCs w:val="18"/>
              </w:rPr>
            </w:pPr>
            <w:ins w:id="406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061" w:author="temp" w:date="2016-02-17T17:27:00Z"/>
                <w:rFonts w:ascii="微软雅黑" w:eastAsia="微软雅黑" w:hAnsi="微软雅黑"/>
                <w:color w:val="000000"/>
                <w:sz w:val="18"/>
                <w:szCs w:val="18"/>
              </w:rPr>
            </w:pPr>
            <w:ins w:id="406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063" w:author="temp" w:date="2016-02-17T17:27:00Z"/>
                <w:rFonts w:ascii="微软雅黑" w:eastAsia="微软雅黑" w:hAnsi="微软雅黑"/>
                <w:color w:val="000000"/>
                <w:sz w:val="18"/>
                <w:szCs w:val="18"/>
              </w:rPr>
            </w:pPr>
            <w:ins w:id="406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065" w:author="temp" w:date="2016-02-17T17:27:00Z"/>
                <w:rFonts w:ascii="微软雅黑" w:eastAsia="微软雅黑" w:hAnsi="微软雅黑"/>
                <w:color w:val="000000"/>
                <w:sz w:val="18"/>
                <w:szCs w:val="18"/>
              </w:rPr>
            </w:pPr>
            <w:ins w:id="4066" w:author="temp" w:date="2016-02-17T17:27:00Z">
              <w:r>
                <w:rPr>
                  <w:rFonts w:ascii="微软雅黑" w:eastAsia="微软雅黑" w:hAnsi="微软雅黑" w:hint="eastAsia"/>
                  <w:color w:val="000000"/>
                  <w:sz w:val="18"/>
                  <w:szCs w:val="18"/>
                </w:rPr>
                <w:t>备注</w:t>
              </w:r>
            </w:ins>
          </w:p>
        </w:tc>
      </w:tr>
      <w:tr w:rsidR="0099371D">
        <w:trPr>
          <w:trHeight w:val="417"/>
          <w:ins w:id="4067" w:author="temp" w:date="2016-02-17T17:27:00Z"/>
        </w:trPr>
        <w:tc>
          <w:tcPr>
            <w:tcW w:w="851" w:type="dxa"/>
            <w:vMerge w:val="restart"/>
            <w:shd w:val="clear" w:color="auto" w:fill="auto"/>
            <w:vAlign w:val="center"/>
          </w:tcPr>
          <w:p w:rsidR="0099371D" w:rsidRDefault="0099371D">
            <w:pPr>
              <w:jc w:val="center"/>
              <w:rPr>
                <w:ins w:id="4068"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4069" w:author="temp" w:date="2016-02-17T17:27:00Z"/>
        </w:trPr>
        <w:tc>
          <w:tcPr>
            <w:tcW w:w="851" w:type="dxa"/>
            <w:vMerge/>
            <w:shd w:val="clear" w:color="auto" w:fill="auto"/>
          </w:tcPr>
          <w:p w:rsidR="0099371D" w:rsidRDefault="0099371D">
            <w:pPr>
              <w:rPr>
                <w:ins w:id="4070"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广告资源状态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0暂停 1启用</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giant</w:t>
            </w:r>
            <w:r>
              <w:rPr>
                <w:rFonts w:ascii="微软雅黑" w:eastAsia="微软雅黑" w:hAnsi="微软雅黑"/>
                <w:color w:val="000000"/>
                <w:sz w:val="18"/>
                <w:szCs w:val="18"/>
              </w:rPr>
              <w:t>Class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w:t>
            </w:r>
            <w:r>
              <w:rPr>
                <w:rFonts w:ascii="微软雅黑" w:eastAsia="微软雅黑" w:hAnsi="微软雅黑"/>
                <w:color w:val="000000"/>
                <w:sz w:val="18"/>
                <w:szCs w:val="18"/>
              </w:rPr>
              <w:t>分类大类ID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Pr>
        <w:rPr>
          <w:ins w:id="4071" w:author="temp" w:date="2016-02-17T17:27:00Z"/>
        </w:rPr>
      </w:pPr>
    </w:p>
    <w:p w:rsidR="0099371D" w:rsidRDefault="002A4916">
      <w:pPr>
        <w:pStyle w:val="30"/>
        <w:rPr>
          <w:ins w:id="4072" w:author="temp" w:date="2016-02-17T17:27:00Z"/>
        </w:rPr>
      </w:pPr>
      <w:bookmarkStart w:id="4073" w:name="_Toc508982977"/>
      <w:ins w:id="4074" w:author="temp" w:date="2016-02-17T17:27:00Z">
        <w:r>
          <w:rPr>
            <w:rFonts w:hint="eastAsia"/>
          </w:rPr>
          <w:t>响应报文</w:t>
        </w:r>
        <w:bookmarkEnd w:id="4073"/>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075" w:author="temp" w:date="2016-02-17T17:27:00Z"/>
        </w:trPr>
        <w:tc>
          <w:tcPr>
            <w:tcW w:w="851" w:type="dxa"/>
            <w:shd w:val="clear" w:color="auto" w:fill="E6E6E6"/>
          </w:tcPr>
          <w:p w:rsidR="0099371D" w:rsidRDefault="002A4916">
            <w:pPr>
              <w:jc w:val="center"/>
              <w:rPr>
                <w:ins w:id="4076" w:author="temp" w:date="2016-02-17T17:27:00Z"/>
                <w:rFonts w:ascii="微软雅黑" w:eastAsia="微软雅黑" w:hAnsi="微软雅黑"/>
                <w:color w:val="000000"/>
                <w:sz w:val="18"/>
                <w:szCs w:val="18"/>
              </w:rPr>
            </w:pPr>
            <w:ins w:id="4077"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078" w:author="temp" w:date="2016-02-17T17:27:00Z"/>
                <w:rFonts w:ascii="微软雅黑" w:eastAsia="微软雅黑" w:hAnsi="微软雅黑"/>
                <w:color w:val="000000"/>
                <w:sz w:val="18"/>
                <w:szCs w:val="18"/>
              </w:rPr>
            </w:pPr>
            <w:ins w:id="4079"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080" w:author="temp" w:date="2016-02-17T17:27:00Z"/>
                <w:rFonts w:ascii="微软雅黑" w:eastAsia="微软雅黑" w:hAnsi="微软雅黑"/>
                <w:color w:val="000000"/>
                <w:sz w:val="18"/>
                <w:szCs w:val="18"/>
              </w:rPr>
            </w:pPr>
            <w:ins w:id="4081"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082" w:author="temp" w:date="2016-02-17T17:27:00Z"/>
                <w:rFonts w:ascii="微软雅黑" w:eastAsia="微软雅黑" w:hAnsi="微软雅黑"/>
                <w:color w:val="000000"/>
                <w:sz w:val="18"/>
                <w:szCs w:val="18"/>
              </w:rPr>
            </w:pPr>
            <w:ins w:id="4083"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084" w:author="temp" w:date="2016-02-17T17:27:00Z"/>
                <w:rFonts w:ascii="微软雅黑" w:eastAsia="微软雅黑" w:hAnsi="微软雅黑"/>
                <w:color w:val="000000"/>
                <w:sz w:val="18"/>
                <w:szCs w:val="18"/>
              </w:rPr>
            </w:pPr>
            <w:ins w:id="4085"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086" w:author="temp" w:date="2016-02-17T17:27:00Z"/>
                <w:rFonts w:ascii="微软雅黑" w:eastAsia="微软雅黑" w:hAnsi="微软雅黑"/>
                <w:color w:val="000000"/>
                <w:sz w:val="18"/>
                <w:szCs w:val="18"/>
              </w:rPr>
            </w:pPr>
            <w:ins w:id="4087"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088" w:author="temp" w:date="2016-02-17T17:27:00Z"/>
                <w:rFonts w:ascii="微软雅黑" w:eastAsia="微软雅黑" w:hAnsi="微软雅黑"/>
                <w:color w:val="000000"/>
                <w:sz w:val="18"/>
                <w:szCs w:val="18"/>
              </w:rPr>
            </w:pPr>
            <w:ins w:id="4089"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4090" w:author="temp" w:date="2016-02-17T17:27:00Z"/>
        </w:trPr>
        <w:tc>
          <w:tcPr>
            <w:tcW w:w="851" w:type="dxa"/>
            <w:vMerge w:val="restart"/>
            <w:shd w:val="clear" w:color="auto" w:fill="auto"/>
            <w:vAlign w:val="center"/>
          </w:tcPr>
          <w:p w:rsidR="0099371D" w:rsidRDefault="002A4916">
            <w:pPr>
              <w:jc w:val="center"/>
              <w:rPr>
                <w:ins w:id="4091" w:author="temp" w:date="2016-02-17T17:27:00Z"/>
                <w:rStyle w:val="shorttext"/>
              </w:rPr>
            </w:pPr>
            <w:r>
              <w:t>body. positionInfoList []</w:t>
            </w:r>
          </w:p>
        </w:tc>
        <w:tc>
          <w:tcPr>
            <w:tcW w:w="1559" w:type="dxa"/>
            <w:shd w:val="clear" w:color="auto" w:fill="auto"/>
          </w:tcPr>
          <w:p w:rsidR="0099371D" w:rsidRDefault="002A4916">
            <w:pPr>
              <w:jc w:val="center"/>
              <w:rPr>
                <w:ins w:id="409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positionId</w:t>
            </w:r>
          </w:p>
        </w:tc>
        <w:tc>
          <w:tcPr>
            <w:tcW w:w="1296" w:type="dxa"/>
            <w:shd w:val="clear" w:color="auto" w:fill="auto"/>
          </w:tcPr>
          <w:p w:rsidR="0099371D" w:rsidRDefault="002A4916">
            <w:pPr>
              <w:jc w:val="center"/>
              <w:rPr>
                <w:ins w:id="409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广告位ID</w:t>
            </w:r>
          </w:p>
        </w:tc>
        <w:tc>
          <w:tcPr>
            <w:tcW w:w="1029" w:type="dxa"/>
            <w:shd w:val="clear" w:color="auto" w:fill="auto"/>
          </w:tcPr>
          <w:p w:rsidR="0099371D" w:rsidRDefault="002A4916">
            <w:pPr>
              <w:jc w:val="center"/>
              <w:rPr>
                <w:ins w:id="4094" w:author="temp" w:date="2016-02-14T11:10:00Z"/>
                <w:rFonts w:ascii="微软雅黑" w:eastAsia="微软雅黑" w:hAnsi="微软雅黑"/>
                <w:color w:val="000000"/>
                <w:sz w:val="18"/>
                <w:szCs w:val="18"/>
              </w:rPr>
            </w:pPr>
            <w:ins w:id="4095"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09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4097" w:author="temp" w:date="2016-02-14T11:10:00Z"/>
                <w:rFonts w:ascii="微软雅黑" w:eastAsia="微软雅黑" w:hAnsi="微软雅黑"/>
                <w:color w:val="000000"/>
                <w:sz w:val="18"/>
                <w:szCs w:val="18"/>
              </w:rPr>
            </w:pPr>
            <w:ins w:id="4098"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ins w:id="4099" w:author="temp" w:date="2016-02-14T11:10:00Z"/>
                <w:rFonts w:ascii="微软雅黑" w:eastAsia="微软雅黑" w:hAnsi="微软雅黑"/>
                <w:color w:val="000000"/>
                <w:sz w:val="18"/>
                <w:szCs w:val="18"/>
              </w:rPr>
            </w:pPr>
          </w:p>
        </w:tc>
      </w:tr>
      <w:tr w:rsidR="0099371D">
        <w:trPr>
          <w:trHeight w:val="417"/>
          <w:ins w:id="4100" w:author="temp" w:date="2016-02-17T17:27:00Z"/>
        </w:trPr>
        <w:tc>
          <w:tcPr>
            <w:tcW w:w="851" w:type="dxa"/>
            <w:vMerge/>
            <w:shd w:val="clear" w:color="auto" w:fill="auto"/>
          </w:tcPr>
          <w:p w:rsidR="0099371D" w:rsidRDefault="0099371D">
            <w:pPr>
              <w:jc w:val="center"/>
              <w:rPr>
                <w:ins w:id="4101" w:author="temp" w:date="2016-02-17T17:27:00Z"/>
                <w:rStyle w:val="shorttext"/>
              </w:rPr>
            </w:pPr>
          </w:p>
        </w:tc>
        <w:tc>
          <w:tcPr>
            <w:tcW w:w="1559" w:type="dxa"/>
            <w:shd w:val="clear" w:color="auto" w:fill="auto"/>
          </w:tcPr>
          <w:p w:rsidR="0099371D" w:rsidRDefault="002A4916">
            <w:pPr>
              <w:jc w:val="center"/>
              <w:rPr>
                <w:ins w:id="410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position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410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广告位名称</w:t>
            </w:r>
          </w:p>
        </w:tc>
        <w:tc>
          <w:tcPr>
            <w:tcW w:w="1029" w:type="dxa"/>
            <w:shd w:val="clear" w:color="auto" w:fill="auto"/>
          </w:tcPr>
          <w:p w:rsidR="0099371D" w:rsidRDefault="002A4916">
            <w:pPr>
              <w:jc w:val="center"/>
              <w:rPr>
                <w:ins w:id="4104" w:author="temp" w:date="2016-02-14T11:10:00Z"/>
                <w:rFonts w:ascii="微软雅黑" w:eastAsia="微软雅黑" w:hAnsi="微软雅黑"/>
                <w:color w:val="000000"/>
                <w:sz w:val="18"/>
                <w:szCs w:val="18"/>
              </w:rPr>
            </w:pPr>
            <w:ins w:id="4105"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10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410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4108"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giant</w:t>
            </w:r>
            <w:r>
              <w:rPr>
                <w:rFonts w:ascii="微软雅黑" w:eastAsia="微软雅黑" w:hAnsi="微软雅黑"/>
                <w:color w:val="000000"/>
                <w:sz w:val="18"/>
                <w:szCs w:val="18"/>
              </w:rPr>
              <w:t>Class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w:t>
            </w:r>
            <w:r>
              <w:rPr>
                <w:rFonts w:ascii="微软雅黑" w:eastAsia="微软雅黑" w:hAnsi="微软雅黑"/>
                <w:color w:val="000000"/>
                <w:sz w:val="18"/>
                <w:szCs w:val="18"/>
              </w:rPr>
              <w:t>分类大类ID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4109" w:author="temp" w:date="2016-02-17T17:27:00Z"/>
        </w:trPr>
        <w:tc>
          <w:tcPr>
            <w:tcW w:w="851" w:type="dxa"/>
            <w:vMerge/>
            <w:shd w:val="clear" w:color="auto" w:fill="auto"/>
          </w:tcPr>
          <w:p w:rsidR="0099371D" w:rsidRDefault="0099371D">
            <w:pPr>
              <w:jc w:val="center"/>
              <w:rPr>
                <w:ins w:id="4110" w:author="temp" w:date="2016-02-17T17:27:00Z"/>
                <w:rStyle w:val="shorttext"/>
              </w:rPr>
            </w:pPr>
          </w:p>
        </w:tc>
        <w:tc>
          <w:tcPr>
            <w:tcW w:w="1559" w:type="dxa"/>
            <w:shd w:val="clear" w:color="auto" w:fill="auto"/>
          </w:tcPr>
          <w:p w:rsidR="0099371D" w:rsidRDefault="002A4916">
            <w:pPr>
              <w:jc w:val="center"/>
              <w:rPr>
                <w:ins w:id="411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capacity</w:t>
            </w:r>
          </w:p>
        </w:tc>
        <w:tc>
          <w:tcPr>
            <w:tcW w:w="1296" w:type="dxa"/>
            <w:shd w:val="clear" w:color="auto" w:fill="auto"/>
          </w:tcPr>
          <w:p w:rsidR="0099371D" w:rsidRDefault="002A4916">
            <w:pPr>
              <w:jc w:val="center"/>
              <w:rPr>
                <w:ins w:id="411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广告位最多展示的资源数</w:t>
            </w:r>
          </w:p>
        </w:tc>
        <w:tc>
          <w:tcPr>
            <w:tcW w:w="1029" w:type="dxa"/>
            <w:shd w:val="clear" w:color="auto" w:fill="auto"/>
          </w:tcPr>
          <w:p w:rsidR="0099371D" w:rsidRDefault="002A4916">
            <w:pPr>
              <w:jc w:val="center"/>
              <w:rPr>
                <w:ins w:id="4113" w:author="temp" w:date="2016-02-14T11:10:00Z"/>
                <w:rFonts w:ascii="微软雅黑" w:eastAsia="微软雅黑" w:hAnsi="微软雅黑"/>
                <w:color w:val="000000"/>
                <w:sz w:val="18"/>
                <w:szCs w:val="18"/>
              </w:rPr>
            </w:pPr>
            <w:ins w:id="4114"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11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ins w:id="411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4117"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clickNum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点击量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99371D">
            <w:pPr>
              <w:jc w:val="center"/>
              <w:rPr>
                <w:rFonts w:ascii="微软雅黑" w:eastAsia="微软雅黑" w:hAnsi="微软雅黑"/>
                <w:color w:val="000000"/>
                <w:sz w:val="18"/>
                <w:szCs w:val="18"/>
              </w:rPr>
            </w:pP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0暂停 1启用</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tcPr>
          <w:p w:rsidR="0099371D" w:rsidRDefault="002A4916">
            <w:pPr>
              <w:jc w:val="center"/>
              <w:rPr>
                <w:rStyle w:val="shorttext"/>
              </w:rPr>
            </w:pPr>
            <w:r>
              <w:t>body. positio</w:t>
            </w:r>
            <w:r>
              <w:lastRenderedPageBreak/>
              <w:t xml:space="preserve">nInfoList </w:t>
            </w:r>
            <w:r>
              <w:rPr>
                <w:rFonts w:hint="eastAsia"/>
              </w:rPr>
              <w:t>.</w:t>
            </w:r>
            <w:r>
              <w:t>banner</w:t>
            </w:r>
            <w:r>
              <w:rPr>
                <w:rFonts w:hint="eastAsia"/>
              </w:rPr>
              <w:t>Pic</w:t>
            </w:r>
            <w:r>
              <w:t>InfoList []</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lastRenderedPageBreak/>
              <w:t>billId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广告资源ID</w:t>
            </w:r>
          </w:p>
        </w:tc>
        <w:tc>
          <w:tcPr>
            <w:tcW w:w="1029" w:type="dxa"/>
            <w:shd w:val="clear" w:color="auto" w:fill="auto"/>
          </w:tcPr>
          <w:p w:rsidR="0099371D" w:rsidRDefault="002A4916">
            <w:pPr>
              <w:jc w:val="center"/>
              <w:rPr>
                <w:rFonts w:ascii="微软雅黑" w:eastAsia="微软雅黑" w:hAnsi="微软雅黑"/>
                <w:color w:val="000000"/>
                <w:sz w:val="18"/>
                <w:szCs w:val="18"/>
              </w:rPr>
            </w:pPr>
            <w:ins w:id="4118"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ins w:id="4119"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billName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广告资源名称</w:t>
            </w:r>
          </w:p>
        </w:tc>
        <w:tc>
          <w:tcPr>
            <w:tcW w:w="1029" w:type="dxa"/>
            <w:shd w:val="clear" w:color="auto" w:fill="auto"/>
          </w:tcPr>
          <w:p w:rsidR="0099371D" w:rsidRDefault="002A4916">
            <w:pPr>
              <w:jc w:val="center"/>
              <w:rPr>
                <w:rFonts w:ascii="微软雅黑" w:eastAsia="微软雅黑" w:hAnsi="微软雅黑"/>
                <w:color w:val="000000"/>
                <w:sz w:val="18"/>
                <w:szCs w:val="18"/>
              </w:rPr>
            </w:pPr>
            <w:ins w:id="4120"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99371D">
            <w:pPr>
              <w:jc w:val="center"/>
              <w:rPr>
                <w:rFonts w:ascii="微软雅黑" w:eastAsia="微软雅黑" w:hAnsi="微软雅黑"/>
                <w:color w:val="000000"/>
                <w:sz w:val="18"/>
                <w:szCs w:val="18"/>
              </w:rPr>
            </w:pP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0暂停 1启用</w:t>
            </w:r>
          </w:p>
        </w:tc>
      </w:tr>
    </w:tbl>
    <w:p w:rsidR="0099371D" w:rsidRDefault="0099371D"/>
    <w:p w:rsidR="0099371D" w:rsidRDefault="002A4916">
      <w:pPr>
        <w:pStyle w:val="2"/>
        <w:rPr>
          <w:ins w:id="4121" w:author="temp" w:date="2016-02-17T17:27:00Z"/>
        </w:rPr>
      </w:pPr>
      <w:bookmarkStart w:id="4122" w:name="_Toc508982978"/>
      <w:r>
        <w:rPr>
          <w:rFonts w:hint="eastAsia"/>
        </w:rPr>
        <w:t>广告位信息新增或更新</w:t>
      </w:r>
      <w:ins w:id="4123" w:author="temp" w:date="2016-02-17T17:27:00Z">
        <w:r>
          <w:rPr>
            <w:rFonts w:hint="eastAsia"/>
          </w:rPr>
          <w:t>接口</w:t>
        </w:r>
        <w:bookmarkEnd w:id="4122"/>
      </w:ins>
    </w:p>
    <w:p w:rsidR="0099371D" w:rsidRDefault="002A4916">
      <w:pPr>
        <w:pStyle w:val="30"/>
        <w:rPr>
          <w:ins w:id="4124" w:author="temp" w:date="2016-02-17T17:27:00Z"/>
        </w:rPr>
      </w:pPr>
      <w:bookmarkStart w:id="4125" w:name="_Toc508982979"/>
      <w:ins w:id="4126" w:author="temp" w:date="2016-02-17T17:27:00Z">
        <w:r>
          <w:rPr>
            <w:rFonts w:hint="eastAsia"/>
          </w:rPr>
          <w:t>接口名称：</w:t>
        </w:r>
      </w:ins>
      <w:r>
        <w:t>advertisement</w:t>
      </w:r>
      <w:r>
        <w:rPr>
          <w:rFonts w:hint="eastAsia"/>
        </w:rPr>
        <w:t>/</w:t>
      </w:r>
      <w:r>
        <w:t>banner/</w:t>
      </w:r>
      <w:r>
        <w:rPr>
          <w:rFonts w:hint="eastAsia"/>
        </w:rPr>
        <w:t>position</w:t>
      </w:r>
      <w:r>
        <w:t>Info</w:t>
      </w:r>
      <w:r>
        <w:rPr>
          <w:rFonts w:hint="eastAsia"/>
        </w:rPr>
        <w:t>InsertOr</w:t>
      </w:r>
      <w:r>
        <w:t>Update</w:t>
      </w:r>
      <w:r>
        <w:rPr>
          <w:rFonts w:hint="eastAsia"/>
        </w:rPr>
        <w:t>.</w:t>
      </w:r>
      <w:r>
        <w:t>do</w:t>
      </w:r>
      <w:bookmarkEnd w:id="4125"/>
    </w:p>
    <w:p w:rsidR="0099371D" w:rsidRDefault="002A4916">
      <w:pPr>
        <w:pStyle w:val="30"/>
        <w:rPr>
          <w:ins w:id="4127" w:author="temp" w:date="2016-02-17T17:27:00Z"/>
        </w:rPr>
      </w:pPr>
      <w:bookmarkStart w:id="4128" w:name="_Toc508982980"/>
      <w:ins w:id="4129" w:author="temp" w:date="2016-02-17T17:27:00Z">
        <w:r>
          <w:rPr>
            <w:rFonts w:hint="eastAsia"/>
          </w:rPr>
          <w:t>请求报文</w:t>
        </w:r>
        <w:bookmarkEnd w:id="4128"/>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130" w:author="temp" w:date="2016-02-17T17:27:00Z"/>
        </w:trPr>
        <w:tc>
          <w:tcPr>
            <w:tcW w:w="851" w:type="dxa"/>
            <w:shd w:val="clear" w:color="auto" w:fill="E6E6E6"/>
          </w:tcPr>
          <w:p w:rsidR="0099371D" w:rsidRDefault="002A4916">
            <w:pPr>
              <w:jc w:val="center"/>
              <w:rPr>
                <w:ins w:id="4131" w:author="temp" w:date="2016-02-17T17:27:00Z"/>
                <w:rFonts w:ascii="微软雅黑" w:eastAsia="微软雅黑" w:hAnsi="微软雅黑"/>
                <w:color w:val="000000"/>
                <w:sz w:val="18"/>
                <w:szCs w:val="18"/>
              </w:rPr>
            </w:pPr>
            <w:ins w:id="4132"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133" w:author="temp" w:date="2016-02-17T17:27:00Z"/>
                <w:rFonts w:ascii="微软雅黑" w:eastAsia="微软雅黑" w:hAnsi="微软雅黑"/>
                <w:color w:val="000000"/>
                <w:sz w:val="18"/>
                <w:szCs w:val="18"/>
              </w:rPr>
            </w:pPr>
            <w:ins w:id="4134"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135" w:author="temp" w:date="2016-02-17T17:27:00Z"/>
                <w:rFonts w:ascii="微软雅黑" w:eastAsia="微软雅黑" w:hAnsi="微软雅黑"/>
                <w:color w:val="000000"/>
                <w:sz w:val="18"/>
                <w:szCs w:val="18"/>
              </w:rPr>
            </w:pPr>
            <w:ins w:id="4136"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137" w:author="temp" w:date="2016-02-17T17:27:00Z"/>
                <w:rFonts w:ascii="微软雅黑" w:eastAsia="微软雅黑" w:hAnsi="微软雅黑"/>
                <w:color w:val="000000"/>
                <w:sz w:val="18"/>
                <w:szCs w:val="18"/>
              </w:rPr>
            </w:pPr>
            <w:ins w:id="4138"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139" w:author="temp" w:date="2016-02-17T17:27:00Z"/>
                <w:rFonts w:ascii="微软雅黑" w:eastAsia="微软雅黑" w:hAnsi="微软雅黑"/>
                <w:color w:val="000000"/>
                <w:sz w:val="18"/>
                <w:szCs w:val="18"/>
              </w:rPr>
            </w:pPr>
            <w:ins w:id="4140"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141" w:author="temp" w:date="2016-02-17T17:27:00Z"/>
                <w:rFonts w:ascii="微软雅黑" w:eastAsia="微软雅黑" w:hAnsi="微软雅黑"/>
                <w:color w:val="000000"/>
                <w:sz w:val="18"/>
                <w:szCs w:val="18"/>
              </w:rPr>
            </w:pPr>
            <w:ins w:id="4142"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143" w:author="temp" w:date="2016-02-17T17:27:00Z"/>
                <w:rFonts w:ascii="微软雅黑" w:eastAsia="微软雅黑" w:hAnsi="微软雅黑"/>
                <w:color w:val="000000"/>
                <w:sz w:val="18"/>
                <w:szCs w:val="18"/>
              </w:rPr>
            </w:pPr>
            <w:ins w:id="4144"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positionId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广告位ID</w:t>
            </w:r>
          </w:p>
        </w:tc>
        <w:tc>
          <w:tcPr>
            <w:tcW w:w="1029" w:type="dxa"/>
          </w:tcPr>
          <w:p w:rsidR="0099371D" w:rsidRDefault="002A4916">
            <w:pPr>
              <w:jc w:val="center"/>
              <w:rPr>
                <w:rFonts w:ascii="微软雅黑" w:eastAsia="微软雅黑" w:hAnsi="微软雅黑"/>
                <w:color w:val="000000"/>
                <w:sz w:val="18"/>
                <w:szCs w:val="18"/>
              </w:rPr>
            </w:pPr>
            <w:ins w:id="4145"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 无值为新增</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position</w:t>
            </w:r>
            <w:r>
              <w:rPr>
                <w:rFonts w:ascii="微软雅黑" w:eastAsia="微软雅黑" w:hAnsi="微软雅黑" w:hint="eastAsia"/>
                <w:color w:val="000000"/>
                <w:sz w:val="18"/>
                <w:szCs w:val="18"/>
              </w:rPr>
              <w: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广告位名称</w:t>
            </w:r>
          </w:p>
        </w:tc>
        <w:tc>
          <w:tcPr>
            <w:tcW w:w="1029" w:type="dxa"/>
          </w:tcPr>
          <w:p w:rsidR="0099371D" w:rsidRDefault="002A4916">
            <w:pPr>
              <w:jc w:val="center"/>
              <w:rPr>
                <w:rFonts w:ascii="微软雅黑" w:eastAsia="微软雅黑" w:hAnsi="微软雅黑"/>
                <w:color w:val="000000"/>
                <w:sz w:val="18"/>
                <w:szCs w:val="18"/>
              </w:rPr>
            </w:pPr>
            <w:ins w:id="4146"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capacity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广告位最多展示的资源数</w:t>
            </w:r>
          </w:p>
        </w:tc>
        <w:tc>
          <w:tcPr>
            <w:tcW w:w="1029" w:type="dxa"/>
          </w:tcPr>
          <w:p w:rsidR="0099371D" w:rsidRDefault="002A4916">
            <w:pPr>
              <w:jc w:val="center"/>
              <w:rPr>
                <w:rFonts w:ascii="微软雅黑" w:eastAsia="微软雅黑" w:hAnsi="微软雅黑"/>
                <w:color w:val="000000"/>
                <w:sz w:val="18"/>
                <w:szCs w:val="18"/>
              </w:rPr>
            </w:pPr>
            <w:ins w:id="4147" w:author="temp" w:date="2016-02-14T11:10:00Z">
              <w:r>
                <w:rPr>
                  <w:rFonts w:ascii="微软雅黑" w:eastAsia="微软雅黑" w:hAnsi="微软雅黑" w:hint="eastAsia"/>
                  <w:color w:val="000000"/>
                  <w:sz w:val="18"/>
                  <w:szCs w:val="18"/>
                </w:rPr>
                <w:t>varchar</w:t>
              </w:r>
            </w:ins>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clickNum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点击量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 xml:space="preserve"> </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giant</w:t>
            </w:r>
            <w:r>
              <w:rPr>
                <w:rFonts w:ascii="微软雅黑" w:eastAsia="微软雅黑" w:hAnsi="微软雅黑"/>
                <w:color w:val="000000"/>
                <w:sz w:val="18"/>
                <w:szCs w:val="18"/>
              </w:rPr>
              <w:t>Class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w:t>
            </w:r>
            <w:r>
              <w:rPr>
                <w:rFonts w:ascii="微软雅黑" w:eastAsia="微软雅黑" w:hAnsi="微软雅黑"/>
                <w:color w:val="000000"/>
                <w:sz w:val="18"/>
                <w:szCs w:val="18"/>
              </w:rPr>
              <w:t>分类大类ID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tcPr>
          <w:p w:rsidR="0099371D" w:rsidRDefault="0099371D">
            <w:pPr>
              <w:jc w:val="center"/>
              <w:rPr>
                <w:rFonts w:ascii="微软雅黑" w:eastAsia="微软雅黑" w:hAnsi="微软雅黑"/>
                <w:color w:val="000000"/>
                <w:sz w:val="18"/>
                <w:szCs w:val="18"/>
              </w:rPr>
            </w:pP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0暂停 1启用</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Pr>
        <w:rPr>
          <w:ins w:id="4148" w:author="temp" w:date="2016-02-17T17:27:00Z"/>
        </w:rPr>
      </w:pPr>
    </w:p>
    <w:p w:rsidR="0099371D" w:rsidRDefault="002A4916">
      <w:pPr>
        <w:pStyle w:val="30"/>
        <w:rPr>
          <w:ins w:id="4149" w:author="temp" w:date="2016-02-17T17:27:00Z"/>
        </w:rPr>
      </w:pPr>
      <w:bookmarkStart w:id="4150" w:name="_Toc508982981"/>
      <w:ins w:id="4151" w:author="temp" w:date="2016-02-17T17:27:00Z">
        <w:r>
          <w:rPr>
            <w:rFonts w:hint="eastAsia"/>
          </w:rPr>
          <w:t>响应报文</w:t>
        </w:r>
        <w:bookmarkEnd w:id="415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152" w:author="temp" w:date="2016-02-17T17:27:00Z"/>
        </w:trPr>
        <w:tc>
          <w:tcPr>
            <w:tcW w:w="851" w:type="dxa"/>
            <w:shd w:val="clear" w:color="auto" w:fill="E6E6E6"/>
          </w:tcPr>
          <w:p w:rsidR="0099371D" w:rsidRDefault="002A4916">
            <w:pPr>
              <w:jc w:val="center"/>
              <w:rPr>
                <w:ins w:id="4153" w:author="temp" w:date="2016-02-17T17:27:00Z"/>
                <w:rFonts w:ascii="微软雅黑" w:eastAsia="微软雅黑" w:hAnsi="微软雅黑"/>
                <w:color w:val="000000"/>
                <w:sz w:val="18"/>
                <w:szCs w:val="18"/>
              </w:rPr>
            </w:pPr>
            <w:ins w:id="415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155" w:author="temp" w:date="2016-02-17T17:27:00Z"/>
                <w:rFonts w:ascii="微软雅黑" w:eastAsia="微软雅黑" w:hAnsi="微软雅黑"/>
                <w:color w:val="000000"/>
                <w:sz w:val="18"/>
                <w:szCs w:val="18"/>
              </w:rPr>
            </w:pPr>
            <w:ins w:id="415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157" w:author="temp" w:date="2016-02-17T17:27:00Z"/>
                <w:rFonts w:ascii="微软雅黑" w:eastAsia="微软雅黑" w:hAnsi="微软雅黑"/>
                <w:color w:val="000000"/>
                <w:sz w:val="18"/>
                <w:szCs w:val="18"/>
              </w:rPr>
            </w:pPr>
            <w:ins w:id="415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159" w:author="temp" w:date="2016-02-17T17:27:00Z"/>
                <w:rFonts w:ascii="微软雅黑" w:eastAsia="微软雅黑" w:hAnsi="微软雅黑"/>
                <w:color w:val="000000"/>
                <w:sz w:val="18"/>
                <w:szCs w:val="18"/>
              </w:rPr>
            </w:pPr>
            <w:ins w:id="416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161" w:author="temp" w:date="2016-02-17T17:27:00Z"/>
                <w:rFonts w:ascii="微软雅黑" w:eastAsia="微软雅黑" w:hAnsi="微软雅黑"/>
                <w:color w:val="000000"/>
                <w:sz w:val="18"/>
                <w:szCs w:val="18"/>
              </w:rPr>
            </w:pPr>
            <w:ins w:id="416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163" w:author="temp" w:date="2016-02-17T17:27:00Z"/>
                <w:rFonts w:ascii="微软雅黑" w:eastAsia="微软雅黑" w:hAnsi="微软雅黑"/>
                <w:color w:val="000000"/>
                <w:sz w:val="18"/>
                <w:szCs w:val="18"/>
              </w:rPr>
            </w:pPr>
            <w:ins w:id="416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165" w:author="temp" w:date="2016-02-17T17:27:00Z"/>
                <w:rFonts w:ascii="微软雅黑" w:eastAsia="微软雅黑" w:hAnsi="微软雅黑"/>
                <w:color w:val="000000"/>
                <w:sz w:val="18"/>
                <w:szCs w:val="18"/>
              </w:rPr>
            </w:pPr>
            <w:ins w:id="4166"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ins w:id="4167" w:author="temp" w:date="2016-02-17T17:27:00Z"/>
        </w:trPr>
        <w:tc>
          <w:tcPr>
            <w:tcW w:w="851" w:type="dxa"/>
            <w:vMerge/>
            <w:shd w:val="clear" w:color="auto" w:fill="auto"/>
            <w:vAlign w:val="center"/>
          </w:tcPr>
          <w:p w:rsidR="0099371D" w:rsidRDefault="0099371D">
            <w:pPr>
              <w:jc w:val="center"/>
              <w:rPr>
                <w:ins w:id="4168"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ins w:id="4169" w:author="temp" w:date="2016-02-17T17:27:00Z"/>
        </w:trPr>
        <w:tc>
          <w:tcPr>
            <w:tcW w:w="851" w:type="dxa"/>
            <w:shd w:val="clear" w:color="auto" w:fill="auto"/>
          </w:tcPr>
          <w:p w:rsidR="0099371D" w:rsidRDefault="002A4916">
            <w:pPr>
              <w:jc w:val="center"/>
              <w:rPr>
                <w:ins w:id="4170" w:author="temp" w:date="2016-02-17T17:27:00Z"/>
                <w:rStyle w:val="shorttext"/>
              </w:rPr>
            </w:pPr>
            <w:r>
              <w:rPr>
                <w:rStyle w:val="shorttext"/>
                <w:rFonts w:hint="eastAsia"/>
              </w:rPr>
              <w:t>body</w:t>
            </w:r>
          </w:p>
        </w:tc>
        <w:tc>
          <w:tcPr>
            <w:tcW w:w="1559" w:type="dxa"/>
            <w:shd w:val="clear" w:color="auto" w:fill="auto"/>
          </w:tcPr>
          <w:p w:rsidR="0099371D" w:rsidRDefault="002A4916">
            <w:pPr>
              <w:jc w:val="center"/>
              <w:rPr>
                <w:ins w:id="417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positionId</w:t>
            </w:r>
          </w:p>
        </w:tc>
        <w:tc>
          <w:tcPr>
            <w:tcW w:w="1296" w:type="dxa"/>
            <w:shd w:val="clear" w:color="auto" w:fill="auto"/>
          </w:tcPr>
          <w:p w:rsidR="0099371D" w:rsidRDefault="002A4916">
            <w:pPr>
              <w:jc w:val="center"/>
              <w:rPr>
                <w:ins w:id="417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广告位ID</w:t>
            </w:r>
          </w:p>
        </w:tc>
        <w:tc>
          <w:tcPr>
            <w:tcW w:w="1029" w:type="dxa"/>
            <w:shd w:val="clear" w:color="auto" w:fill="auto"/>
          </w:tcPr>
          <w:p w:rsidR="0099371D" w:rsidRDefault="002A4916">
            <w:pPr>
              <w:jc w:val="center"/>
              <w:rPr>
                <w:ins w:id="4173" w:author="temp" w:date="2016-02-14T11:10:00Z"/>
                <w:rFonts w:ascii="微软雅黑" w:eastAsia="微软雅黑" w:hAnsi="微软雅黑"/>
                <w:color w:val="000000"/>
                <w:sz w:val="18"/>
                <w:szCs w:val="18"/>
              </w:rPr>
            </w:pPr>
            <w:ins w:id="4174"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17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417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ins w:id="4177" w:author="temp" w:date="2016-02-14T11:10:00Z"/>
                <w:rFonts w:ascii="微软雅黑" w:eastAsia="微软雅黑" w:hAnsi="微软雅黑"/>
                <w:color w:val="000000"/>
                <w:sz w:val="18"/>
                <w:szCs w:val="18"/>
              </w:rPr>
            </w:pPr>
          </w:p>
        </w:tc>
      </w:tr>
    </w:tbl>
    <w:p w:rsidR="0099371D" w:rsidRDefault="0099371D"/>
    <w:p w:rsidR="0099371D" w:rsidRDefault="002A4916">
      <w:pPr>
        <w:pStyle w:val="2"/>
        <w:rPr>
          <w:ins w:id="4178" w:author="temp" w:date="2016-02-17T17:27:00Z"/>
        </w:rPr>
      </w:pPr>
      <w:bookmarkStart w:id="4179" w:name="_Toc508982982"/>
      <w:r>
        <w:rPr>
          <w:rFonts w:hint="eastAsia"/>
        </w:rPr>
        <w:lastRenderedPageBreak/>
        <w:t>广告位信息查询</w:t>
      </w:r>
      <w:ins w:id="4180" w:author="temp" w:date="2016-02-17T17:27:00Z">
        <w:r>
          <w:rPr>
            <w:rFonts w:hint="eastAsia"/>
          </w:rPr>
          <w:t>接口</w:t>
        </w:r>
        <w:bookmarkEnd w:id="4179"/>
      </w:ins>
    </w:p>
    <w:p w:rsidR="0099371D" w:rsidRDefault="002A4916">
      <w:pPr>
        <w:pStyle w:val="30"/>
        <w:rPr>
          <w:ins w:id="4181" w:author="temp" w:date="2016-02-17T17:27:00Z"/>
        </w:rPr>
      </w:pPr>
      <w:bookmarkStart w:id="4182" w:name="_Toc508982983"/>
      <w:ins w:id="4183" w:author="temp" w:date="2016-02-17T17:27:00Z">
        <w:r>
          <w:rPr>
            <w:rFonts w:hint="eastAsia"/>
          </w:rPr>
          <w:t>接口名称：</w:t>
        </w:r>
      </w:ins>
      <w:r>
        <w:t>advertisement</w:t>
      </w:r>
      <w:r>
        <w:rPr>
          <w:rFonts w:hint="eastAsia"/>
        </w:rPr>
        <w:t>/</w:t>
      </w:r>
      <w:r>
        <w:t>banner/</w:t>
      </w:r>
      <w:r>
        <w:rPr>
          <w:rFonts w:hint="eastAsia"/>
        </w:rPr>
        <w:t>positionPic</w:t>
      </w:r>
      <w:r>
        <w:t>Info</w:t>
      </w:r>
      <w:r>
        <w:rPr>
          <w:rFonts w:hint="eastAsia"/>
        </w:rPr>
        <w:t>.</w:t>
      </w:r>
      <w:r>
        <w:t>do</w:t>
      </w:r>
      <w:bookmarkEnd w:id="4182"/>
    </w:p>
    <w:p w:rsidR="0099371D" w:rsidRDefault="002A4916">
      <w:pPr>
        <w:pStyle w:val="30"/>
        <w:rPr>
          <w:ins w:id="4184" w:author="temp" w:date="2016-02-17T17:27:00Z"/>
        </w:rPr>
      </w:pPr>
      <w:bookmarkStart w:id="4185" w:name="_Toc508982984"/>
      <w:ins w:id="4186" w:author="temp" w:date="2016-02-17T17:27:00Z">
        <w:r>
          <w:rPr>
            <w:rFonts w:hint="eastAsia"/>
          </w:rPr>
          <w:t>请求报文</w:t>
        </w:r>
        <w:bookmarkEnd w:id="4185"/>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187" w:author="temp" w:date="2016-02-17T17:27:00Z"/>
        </w:trPr>
        <w:tc>
          <w:tcPr>
            <w:tcW w:w="851" w:type="dxa"/>
            <w:shd w:val="clear" w:color="auto" w:fill="E6E6E6"/>
          </w:tcPr>
          <w:p w:rsidR="0099371D" w:rsidRDefault="002A4916">
            <w:pPr>
              <w:jc w:val="center"/>
              <w:rPr>
                <w:ins w:id="4188" w:author="temp" w:date="2016-02-17T17:27:00Z"/>
                <w:rFonts w:ascii="微软雅黑" w:eastAsia="微软雅黑" w:hAnsi="微软雅黑"/>
                <w:color w:val="000000"/>
                <w:sz w:val="18"/>
                <w:szCs w:val="18"/>
              </w:rPr>
            </w:pPr>
            <w:ins w:id="4189"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190" w:author="temp" w:date="2016-02-17T17:27:00Z"/>
                <w:rFonts w:ascii="微软雅黑" w:eastAsia="微软雅黑" w:hAnsi="微软雅黑"/>
                <w:color w:val="000000"/>
                <w:sz w:val="18"/>
                <w:szCs w:val="18"/>
              </w:rPr>
            </w:pPr>
            <w:ins w:id="4191"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192" w:author="temp" w:date="2016-02-17T17:27:00Z"/>
                <w:rFonts w:ascii="微软雅黑" w:eastAsia="微软雅黑" w:hAnsi="微软雅黑"/>
                <w:color w:val="000000"/>
                <w:sz w:val="18"/>
                <w:szCs w:val="18"/>
              </w:rPr>
            </w:pPr>
            <w:ins w:id="4193"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194" w:author="temp" w:date="2016-02-17T17:27:00Z"/>
                <w:rFonts w:ascii="微软雅黑" w:eastAsia="微软雅黑" w:hAnsi="微软雅黑"/>
                <w:color w:val="000000"/>
                <w:sz w:val="18"/>
                <w:szCs w:val="18"/>
              </w:rPr>
            </w:pPr>
            <w:ins w:id="4195"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196" w:author="temp" w:date="2016-02-17T17:27:00Z"/>
                <w:rFonts w:ascii="微软雅黑" w:eastAsia="微软雅黑" w:hAnsi="微软雅黑"/>
                <w:color w:val="000000"/>
                <w:sz w:val="18"/>
                <w:szCs w:val="18"/>
              </w:rPr>
            </w:pPr>
            <w:ins w:id="4197"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198" w:author="temp" w:date="2016-02-17T17:27:00Z"/>
                <w:rFonts w:ascii="微软雅黑" w:eastAsia="微软雅黑" w:hAnsi="微软雅黑"/>
                <w:color w:val="000000"/>
                <w:sz w:val="18"/>
                <w:szCs w:val="18"/>
              </w:rPr>
            </w:pPr>
            <w:ins w:id="4199"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200" w:author="temp" w:date="2016-02-17T17:27:00Z"/>
                <w:rFonts w:ascii="微软雅黑" w:eastAsia="微软雅黑" w:hAnsi="微软雅黑"/>
                <w:color w:val="000000"/>
                <w:sz w:val="18"/>
                <w:szCs w:val="18"/>
              </w:rPr>
            </w:pPr>
            <w:ins w:id="4201" w:author="temp" w:date="2016-02-17T17:27:00Z">
              <w:r>
                <w:rPr>
                  <w:rFonts w:ascii="微软雅黑" w:eastAsia="微软雅黑" w:hAnsi="微软雅黑" w:hint="eastAsia"/>
                  <w:color w:val="000000"/>
                  <w:sz w:val="18"/>
                  <w:szCs w:val="18"/>
                </w:rPr>
                <w:t>备注</w:t>
              </w:r>
            </w:ins>
          </w:p>
        </w:tc>
      </w:tr>
      <w:tr w:rsidR="0099371D">
        <w:trPr>
          <w:trHeight w:val="417"/>
          <w:ins w:id="4202" w:author="temp" w:date="2016-02-17T17:27:00Z"/>
        </w:trPr>
        <w:tc>
          <w:tcPr>
            <w:tcW w:w="851" w:type="dxa"/>
            <w:shd w:val="clear" w:color="auto" w:fill="auto"/>
            <w:vAlign w:val="center"/>
          </w:tcPr>
          <w:p w:rsidR="0099371D" w:rsidRDefault="0099371D">
            <w:pPr>
              <w:jc w:val="center"/>
              <w:rPr>
                <w:ins w:id="4203" w:author="temp" w:date="2016-02-17T17:27:00Z"/>
                <w:rStyle w:val="shorttext"/>
              </w:rPr>
            </w:pPr>
          </w:p>
        </w:tc>
        <w:tc>
          <w:tcPr>
            <w:tcW w:w="1559" w:type="dxa"/>
            <w:shd w:val="clear" w:color="auto" w:fill="auto"/>
          </w:tcPr>
          <w:p w:rsidR="0099371D" w:rsidRDefault="002A4916">
            <w:pPr>
              <w:jc w:val="center"/>
              <w:rPr>
                <w:ins w:id="420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positionId</w:t>
            </w:r>
          </w:p>
        </w:tc>
        <w:tc>
          <w:tcPr>
            <w:tcW w:w="1296" w:type="dxa"/>
            <w:shd w:val="clear" w:color="auto" w:fill="auto"/>
          </w:tcPr>
          <w:p w:rsidR="0099371D" w:rsidRDefault="002A4916">
            <w:pPr>
              <w:jc w:val="center"/>
              <w:rPr>
                <w:ins w:id="420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广告位ID</w:t>
            </w:r>
          </w:p>
        </w:tc>
        <w:tc>
          <w:tcPr>
            <w:tcW w:w="1029" w:type="dxa"/>
            <w:shd w:val="clear" w:color="auto" w:fill="auto"/>
          </w:tcPr>
          <w:p w:rsidR="0099371D" w:rsidRDefault="002A4916">
            <w:pPr>
              <w:jc w:val="center"/>
              <w:rPr>
                <w:ins w:id="4206" w:author="temp" w:date="2016-02-14T11:10:00Z"/>
                <w:rFonts w:ascii="微软雅黑" w:eastAsia="微软雅黑" w:hAnsi="微软雅黑"/>
                <w:color w:val="000000"/>
                <w:sz w:val="18"/>
                <w:szCs w:val="18"/>
              </w:rPr>
            </w:pPr>
            <w:ins w:id="4207"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20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420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4210" w:author="temp" w:date="2016-02-14T11:10:00Z"/>
                <w:rFonts w:ascii="微软雅黑" w:eastAsia="微软雅黑" w:hAnsi="微软雅黑"/>
                <w:color w:val="000000"/>
                <w:sz w:val="18"/>
                <w:szCs w:val="18"/>
              </w:rPr>
            </w:pPr>
          </w:p>
        </w:tc>
      </w:tr>
    </w:tbl>
    <w:p w:rsidR="0099371D" w:rsidRDefault="0099371D">
      <w:pPr>
        <w:rPr>
          <w:ins w:id="4211" w:author="temp" w:date="2016-02-17T17:27:00Z"/>
        </w:rPr>
      </w:pPr>
    </w:p>
    <w:p w:rsidR="0099371D" w:rsidRDefault="002A4916">
      <w:pPr>
        <w:pStyle w:val="30"/>
        <w:rPr>
          <w:ins w:id="4212" w:author="temp" w:date="2016-02-17T17:27:00Z"/>
        </w:rPr>
      </w:pPr>
      <w:bookmarkStart w:id="4213" w:name="_Toc508982985"/>
      <w:ins w:id="4214" w:author="temp" w:date="2016-02-17T17:27:00Z">
        <w:r>
          <w:rPr>
            <w:rFonts w:hint="eastAsia"/>
          </w:rPr>
          <w:t>响应报文</w:t>
        </w:r>
        <w:bookmarkEnd w:id="4213"/>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215" w:author="temp" w:date="2016-02-17T17:27:00Z"/>
        </w:trPr>
        <w:tc>
          <w:tcPr>
            <w:tcW w:w="851" w:type="dxa"/>
            <w:shd w:val="clear" w:color="auto" w:fill="E6E6E6"/>
          </w:tcPr>
          <w:p w:rsidR="0099371D" w:rsidRDefault="002A4916">
            <w:pPr>
              <w:jc w:val="center"/>
              <w:rPr>
                <w:ins w:id="4216" w:author="temp" w:date="2016-02-17T17:27:00Z"/>
                <w:rFonts w:ascii="微软雅黑" w:eastAsia="微软雅黑" w:hAnsi="微软雅黑"/>
                <w:color w:val="000000"/>
                <w:sz w:val="18"/>
                <w:szCs w:val="18"/>
              </w:rPr>
            </w:pPr>
            <w:ins w:id="4217"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218" w:author="temp" w:date="2016-02-17T17:27:00Z"/>
                <w:rFonts w:ascii="微软雅黑" w:eastAsia="微软雅黑" w:hAnsi="微软雅黑"/>
                <w:color w:val="000000"/>
                <w:sz w:val="18"/>
                <w:szCs w:val="18"/>
              </w:rPr>
            </w:pPr>
            <w:ins w:id="4219"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220" w:author="temp" w:date="2016-02-17T17:27:00Z"/>
                <w:rFonts w:ascii="微软雅黑" w:eastAsia="微软雅黑" w:hAnsi="微软雅黑"/>
                <w:color w:val="000000"/>
                <w:sz w:val="18"/>
                <w:szCs w:val="18"/>
              </w:rPr>
            </w:pPr>
            <w:ins w:id="4221"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222" w:author="temp" w:date="2016-02-17T17:27:00Z"/>
                <w:rFonts w:ascii="微软雅黑" w:eastAsia="微软雅黑" w:hAnsi="微软雅黑"/>
                <w:color w:val="000000"/>
                <w:sz w:val="18"/>
                <w:szCs w:val="18"/>
              </w:rPr>
            </w:pPr>
            <w:ins w:id="4223"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224" w:author="temp" w:date="2016-02-17T17:27:00Z"/>
                <w:rFonts w:ascii="微软雅黑" w:eastAsia="微软雅黑" w:hAnsi="微软雅黑"/>
                <w:color w:val="000000"/>
                <w:sz w:val="18"/>
                <w:szCs w:val="18"/>
              </w:rPr>
            </w:pPr>
            <w:ins w:id="4225"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226" w:author="temp" w:date="2016-02-17T17:27:00Z"/>
                <w:rFonts w:ascii="微软雅黑" w:eastAsia="微软雅黑" w:hAnsi="微软雅黑"/>
                <w:color w:val="000000"/>
                <w:sz w:val="18"/>
                <w:szCs w:val="18"/>
              </w:rPr>
            </w:pPr>
            <w:ins w:id="4227"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228" w:author="temp" w:date="2016-02-17T17:27:00Z"/>
                <w:rFonts w:ascii="微软雅黑" w:eastAsia="微软雅黑" w:hAnsi="微软雅黑"/>
                <w:color w:val="000000"/>
                <w:sz w:val="18"/>
                <w:szCs w:val="18"/>
              </w:rPr>
            </w:pPr>
            <w:ins w:id="4229"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positionId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广告位ID</w:t>
            </w:r>
          </w:p>
        </w:tc>
        <w:tc>
          <w:tcPr>
            <w:tcW w:w="1029" w:type="dxa"/>
            <w:shd w:val="clear" w:color="auto" w:fill="auto"/>
          </w:tcPr>
          <w:p w:rsidR="0099371D" w:rsidRDefault="002A4916">
            <w:pPr>
              <w:jc w:val="center"/>
              <w:rPr>
                <w:rFonts w:ascii="微软雅黑" w:eastAsia="微软雅黑" w:hAnsi="微软雅黑"/>
                <w:color w:val="000000"/>
                <w:sz w:val="18"/>
                <w:szCs w:val="18"/>
              </w:rPr>
            </w:pPr>
            <w:ins w:id="4230"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4231" w:author="temp" w:date="2016-02-17T17:27:00Z"/>
        </w:trPr>
        <w:tc>
          <w:tcPr>
            <w:tcW w:w="851" w:type="dxa"/>
            <w:vMerge/>
            <w:shd w:val="clear" w:color="auto" w:fill="auto"/>
            <w:vAlign w:val="center"/>
          </w:tcPr>
          <w:p w:rsidR="0099371D" w:rsidRDefault="0099371D">
            <w:pPr>
              <w:jc w:val="center"/>
              <w:rPr>
                <w:ins w:id="4232" w:author="temp" w:date="2016-02-17T17:27:00Z"/>
                <w:rStyle w:val="shorttext"/>
              </w:rPr>
            </w:pPr>
          </w:p>
        </w:tc>
        <w:tc>
          <w:tcPr>
            <w:tcW w:w="1559" w:type="dxa"/>
            <w:shd w:val="clear" w:color="auto" w:fill="auto"/>
          </w:tcPr>
          <w:p w:rsidR="0099371D" w:rsidRDefault="002A4916">
            <w:pPr>
              <w:jc w:val="center"/>
              <w:rPr>
                <w:ins w:id="423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position</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ins w:id="423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广告位名称</w:t>
            </w:r>
          </w:p>
        </w:tc>
        <w:tc>
          <w:tcPr>
            <w:tcW w:w="1029" w:type="dxa"/>
            <w:shd w:val="clear" w:color="auto" w:fill="auto"/>
          </w:tcPr>
          <w:p w:rsidR="0099371D" w:rsidRDefault="002A4916">
            <w:pPr>
              <w:jc w:val="center"/>
              <w:rPr>
                <w:ins w:id="4235" w:author="temp" w:date="2016-02-14T11:10:00Z"/>
                <w:rFonts w:ascii="微软雅黑" w:eastAsia="微软雅黑" w:hAnsi="微软雅黑"/>
                <w:color w:val="000000"/>
                <w:sz w:val="18"/>
                <w:szCs w:val="18"/>
              </w:rPr>
            </w:pPr>
            <w:ins w:id="423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23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423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4239" w:author="temp" w:date="2016-02-14T11:10:00Z"/>
                <w:rFonts w:ascii="微软雅黑" w:eastAsia="微软雅黑" w:hAnsi="微软雅黑"/>
                <w:color w:val="000000"/>
                <w:sz w:val="18"/>
                <w:szCs w:val="18"/>
              </w:rPr>
            </w:pPr>
          </w:p>
        </w:tc>
      </w:tr>
      <w:tr w:rsidR="0099371D">
        <w:trPr>
          <w:trHeight w:val="417"/>
          <w:ins w:id="4240" w:author="temp" w:date="2016-02-17T17:27:00Z"/>
        </w:trPr>
        <w:tc>
          <w:tcPr>
            <w:tcW w:w="851" w:type="dxa"/>
            <w:vMerge/>
            <w:shd w:val="clear" w:color="auto" w:fill="auto"/>
          </w:tcPr>
          <w:p w:rsidR="0099371D" w:rsidRDefault="0099371D">
            <w:pPr>
              <w:jc w:val="center"/>
              <w:rPr>
                <w:ins w:id="4241" w:author="temp" w:date="2016-02-17T17:27:00Z"/>
                <w:rStyle w:val="shorttext"/>
              </w:rPr>
            </w:pPr>
          </w:p>
        </w:tc>
        <w:tc>
          <w:tcPr>
            <w:tcW w:w="1559" w:type="dxa"/>
            <w:shd w:val="clear" w:color="auto" w:fill="auto"/>
          </w:tcPr>
          <w:p w:rsidR="0099371D" w:rsidRDefault="002A4916">
            <w:pPr>
              <w:jc w:val="center"/>
              <w:rPr>
                <w:ins w:id="424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capacity</w:t>
            </w:r>
          </w:p>
        </w:tc>
        <w:tc>
          <w:tcPr>
            <w:tcW w:w="1296" w:type="dxa"/>
            <w:shd w:val="clear" w:color="auto" w:fill="auto"/>
          </w:tcPr>
          <w:p w:rsidR="0099371D" w:rsidRDefault="002A4916">
            <w:pPr>
              <w:jc w:val="center"/>
              <w:rPr>
                <w:ins w:id="424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广告位最多展示的资源数</w:t>
            </w:r>
          </w:p>
        </w:tc>
        <w:tc>
          <w:tcPr>
            <w:tcW w:w="1029" w:type="dxa"/>
            <w:shd w:val="clear" w:color="auto" w:fill="auto"/>
          </w:tcPr>
          <w:p w:rsidR="0099371D" w:rsidRDefault="002A4916">
            <w:pPr>
              <w:jc w:val="center"/>
              <w:rPr>
                <w:ins w:id="4244" w:author="temp" w:date="2016-02-14T11:10:00Z"/>
                <w:rFonts w:ascii="微软雅黑" w:eastAsia="微软雅黑" w:hAnsi="微软雅黑"/>
                <w:color w:val="000000"/>
                <w:sz w:val="18"/>
                <w:szCs w:val="18"/>
              </w:rPr>
            </w:pPr>
            <w:ins w:id="4245"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24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ins w:id="424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4248"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giant</w:t>
            </w:r>
            <w:r>
              <w:rPr>
                <w:rFonts w:ascii="微软雅黑" w:eastAsia="微软雅黑" w:hAnsi="微软雅黑"/>
                <w:color w:val="000000"/>
                <w:sz w:val="18"/>
                <w:szCs w:val="18"/>
              </w:rPr>
              <w:t>Class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w:t>
            </w:r>
            <w:r>
              <w:rPr>
                <w:rFonts w:ascii="微软雅黑" w:eastAsia="微软雅黑" w:hAnsi="微软雅黑"/>
                <w:color w:val="000000"/>
                <w:sz w:val="18"/>
                <w:szCs w:val="18"/>
              </w:rPr>
              <w:t>分类大类ID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clickNum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点击量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99371D">
            <w:pPr>
              <w:jc w:val="center"/>
              <w:rPr>
                <w:rFonts w:ascii="微软雅黑" w:eastAsia="微软雅黑" w:hAnsi="微软雅黑"/>
                <w:color w:val="000000"/>
                <w:sz w:val="18"/>
                <w:szCs w:val="18"/>
              </w:rPr>
            </w:pP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0暂停 1启用</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格式 </w:t>
            </w:r>
            <w:r>
              <w:rPr>
                <w:rFonts w:ascii="微软雅黑" w:eastAsia="微软雅黑" w:hAnsi="微软雅黑"/>
                <w:color w:val="000000"/>
                <w:sz w:val="18"/>
                <w:szCs w:val="18"/>
              </w:rPr>
              <w:t>yyyy-MM-dd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4249" w:author="temp" w:date="2016-02-17T17:27:00Z"/>
        </w:rPr>
      </w:pPr>
      <w:bookmarkStart w:id="4250" w:name="_Toc508982986"/>
      <w:r>
        <w:rPr>
          <w:rFonts w:hint="eastAsia"/>
        </w:rPr>
        <w:lastRenderedPageBreak/>
        <w:t>广告位加入广告资源</w:t>
      </w:r>
      <w:ins w:id="4251" w:author="temp" w:date="2016-02-17T17:27:00Z">
        <w:r>
          <w:rPr>
            <w:rFonts w:hint="eastAsia"/>
          </w:rPr>
          <w:t>接口</w:t>
        </w:r>
        <w:bookmarkEnd w:id="4250"/>
      </w:ins>
    </w:p>
    <w:p w:rsidR="0099371D" w:rsidRDefault="002A4916">
      <w:pPr>
        <w:pStyle w:val="30"/>
        <w:rPr>
          <w:ins w:id="4252" w:author="temp" w:date="2016-02-17T17:27:00Z"/>
        </w:rPr>
      </w:pPr>
      <w:bookmarkStart w:id="4253" w:name="_Toc508982987"/>
      <w:ins w:id="4254" w:author="temp" w:date="2016-02-17T17:27:00Z">
        <w:r>
          <w:rPr>
            <w:rFonts w:hint="eastAsia"/>
          </w:rPr>
          <w:t>接口名称：</w:t>
        </w:r>
      </w:ins>
      <w:r>
        <w:t>advertisement</w:t>
      </w:r>
      <w:r>
        <w:rPr>
          <w:rFonts w:hint="eastAsia"/>
        </w:rPr>
        <w:t>/</w:t>
      </w:r>
      <w:r>
        <w:t>banner/</w:t>
      </w:r>
      <w:r>
        <w:rPr>
          <w:rFonts w:hint="eastAsia"/>
        </w:rPr>
        <w:t>positionAdd</w:t>
      </w:r>
      <w:r>
        <w:t>Resource</w:t>
      </w:r>
      <w:r>
        <w:rPr>
          <w:rFonts w:hint="eastAsia"/>
        </w:rPr>
        <w:t>.</w:t>
      </w:r>
      <w:r>
        <w:t>do</w:t>
      </w:r>
      <w:bookmarkEnd w:id="4253"/>
    </w:p>
    <w:p w:rsidR="0099371D" w:rsidRDefault="002A4916">
      <w:pPr>
        <w:pStyle w:val="30"/>
        <w:rPr>
          <w:ins w:id="4255" w:author="temp" w:date="2016-02-17T17:27:00Z"/>
        </w:rPr>
      </w:pPr>
      <w:bookmarkStart w:id="4256" w:name="_Toc508982988"/>
      <w:ins w:id="4257" w:author="temp" w:date="2016-02-17T17:27:00Z">
        <w:r>
          <w:rPr>
            <w:rFonts w:hint="eastAsia"/>
          </w:rPr>
          <w:t>请求报文</w:t>
        </w:r>
        <w:bookmarkEnd w:id="4256"/>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258" w:author="temp" w:date="2016-02-17T17:27:00Z"/>
        </w:trPr>
        <w:tc>
          <w:tcPr>
            <w:tcW w:w="851" w:type="dxa"/>
            <w:shd w:val="clear" w:color="auto" w:fill="E6E6E6"/>
          </w:tcPr>
          <w:p w:rsidR="0099371D" w:rsidRDefault="002A4916">
            <w:pPr>
              <w:jc w:val="center"/>
              <w:rPr>
                <w:ins w:id="4259" w:author="temp" w:date="2016-02-17T17:27:00Z"/>
                <w:rFonts w:ascii="微软雅黑" w:eastAsia="微软雅黑" w:hAnsi="微软雅黑"/>
                <w:color w:val="000000"/>
                <w:sz w:val="18"/>
                <w:szCs w:val="18"/>
              </w:rPr>
            </w:pPr>
            <w:ins w:id="4260"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261" w:author="temp" w:date="2016-02-17T17:27:00Z"/>
                <w:rFonts w:ascii="微软雅黑" w:eastAsia="微软雅黑" w:hAnsi="微软雅黑"/>
                <w:color w:val="000000"/>
                <w:sz w:val="18"/>
                <w:szCs w:val="18"/>
              </w:rPr>
            </w:pPr>
            <w:ins w:id="4262"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263" w:author="temp" w:date="2016-02-17T17:27:00Z"/>
                <w:rFonts w:ascii="微软雅黑" w:eastAsia="微软雅黑" w:hAnsi="微软雅黑"/>
                <w:color w:val="000000"/>
                <w:sz w:val="18"/>
                <w:szCs w:val="18"/>
              </w:rPr>
            </w:pPr>
            <w:ins w:id="4264"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265" w:author="temp" w:date="2016-02-17T17:27:00Z"/>
                <w:rFonts w:ascii="微软雅黑" w:eastAsia="微软雅黑" w:hAnsi="微软雅黑"/>
                <w:color w:val="000000"/>
                <w:sz w:val="18"/>
                <w:szCs w:val="18"/>
              </w:rPr>
            </w:pPr>
            <w:ins w:id="4266"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267" w:author="temp" w:date="2016-02-17T17:27:00Z"/>
                <w:rFonts w:ascii="微软雅黑" w:eastAsia="微软雅黑" w:hAnsi="微软雅黑"/>
                <w:color w:val="000000"/>
                <w:sz w:val="18"/>
                <w:szCs w:val="18"/>
              </w:rPr>
            </w:pPr>
            <w:ins w:id="4268"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269" w:author="temp" w:date="2016-02-17T17:27:00Z"/>
                <w:rFonts w:ascii="微软雅黑" w:eastAsia="微软雅黑" w:hAnsi="微软雅黑"/>
                <w:color w:val="000000"/>
                <w:sz w:val="18"/>
                <w:szCs w:val="18"/>
              </w:rPr>
            </w:pPr>
            <w:ins w:id="4270"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271" w:author="temp" w:date="2016-02-17T17:27:00Z"/>
                <w:rFonts w:ascii="微软雅黑" w:eastAsia="微软雅黑" w:hAnsi="微软雅黑"/>
                <w:color w:val="000000"/>
                <w:sz w:val="18"/>
                <w:szCs w:val="18"/>
              </w:rPr>
            </w:pPr>
            <w:ins w:id="4272" w:author="temp" w:date="2016-02-17T17:27:00Z">
              <w:r>
                <w:rPr>
                  <w:rFonts w:ascii="微软雅黑" w:eastAsia="微软雅黑" w:hAnsi="微软雅黑" w:hint="eastAsia"/>
                  <w:color w:val="000000"/>
                  <w:sz w:val="18"/>
                  <w:szCs w:val="18"/>
                </w:rPr>
                <w:t>备注</w:t>
              </w:r>
            </w:ins>
          </w:p>
        </w:tc>
      </w:tr>
      <w:tr w:rsidR="0099371D">
        <w:trPr>
          <w:trHeight w:val="417"/>
          <w:ins w:id="4273" w:author="temp" w:date="2016-02-17T17:27:00Z"/>
        </w:trPr>
        <w:tc>
          <w:tcPr>
            <w:tcW w:w="851" w:type="dxa"/>
            <w:shd w:val="clear" w:color="auto" w:fill="auto"/>
            <w:vAlign w:val="center"/>
          </w:tcPr>
          <w:p w:rsidR="0099371D" w:rsidRDefault="0099371D">
            <w:pPr>
              <w:jc w:val="center"/>
              <w:rPr>
                <w:ins w:id="4274" w:author="temp" w:date="2016-02-17T17:27:00Z"/>
                <w:rStyle w:val="shorttext"/>
              </w:rPr>
            </w:pPr>
          </w:p>
        </w:tc>
        <w:tc>
          <w:tcPr>
            <w:tcW w:w="1559" w:type="dxa"/>
            <w:shd w:val="clear" w:color="auto" w:fill="auto"/>
          </w:tcPr>
          <w:p w:rsidR="0099371D" w:rsidRDefault="002A4916">
            <w:pPr>
              <w:jc w:val="center"/>
              <w:rPr>
                <w:ins w:id="427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positionId</w:t>
            </w:r>
          </w:p>
        </w:tc>
        <w:tc>
          <w:tcPr>
            <w:tcW w:w="1296" w:type="dxa"/>
            <w:shd w:val="clear" w:color="auto" w:fill="auto"/>
          </w:tcPr>
          <w:p w:rsidR="0099371D" w:rsidRDefault="002A4916">
            <w:pPr>
              <w:jc w:val="center"/>
              <w:rPr>
                <w:ins w:id="427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广告位ID</w:t>
            </w:r>
          </w:p>
        </w:tc>
        <w:tc>
          <w:tcPr>
            <w:tcW w:w="1029" w:type="dxa"/>
            <w:shd w:val="clear" w:color="auto" w:fill="auto"/>
          </w:tcPr>
          <w:p w:rsidR="0099371D" w:rsidRDefault="002A4916">
            <w:pPr>
              <w:jc w:val="center"/>
              <w:rPr>
                <w:ins w:id="4277" w:author="temp" w:date="2016-02-14T11:10:00Z"/>
                <w:rFonts w:ascii="微软雅黑" w:eastAsia="微软雅黑" w:hAnsi="微软雅黑"/>
                <w:color w:val="000000"/>
                <w:sz w:val="18"/>
                <w:szCs w:val="18"/>
              </w:rPr>
            </w:pPr>
            <w:ins w:id="4278"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27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428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4281" w:author="temp" w:date="2016-02-14T11:10:00Z"/>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2A4916">
            <w:pPr>
              <w:jc w:val="center"/>
              <w:rPr>
                <w:rStyle w:val="shorttext"/>
              </w:rPr>
            </w:pPr>
            <w:r>
              <w:rPr>
                <w:rFonts w:ascii="微软雅黑" w:eastAsia="微软雅黑" w:hAnsi="微软雅黑"/>
                <w:color w:val="000000"/>
                <w:sz w:val="18"/>
                <w:szCs w:val="18"/>
              </w:rPr>
              <w:t>billId</w:t>
            </w:r>
            <w:r>
              <w:rPr>
                <w:rStyle w:val="shorttext"/>
              </w:rPr>
              <w:t>List</w:t>
            </w:r>
            <w:r>
              <w:rPr>
                <w:rStyle w:val="shorttext"/>
                <w:rFonts w:hint="eastAsia"/>
              </w:rPr>
              <w: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billId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广告资源ID</w:t>
            </w:r>
          </w:p>
        </w:tc>
        <w:tc>
          <w:tcPr>
            <w:tcW w:w="1029" w:type="dxa"/>
            <w:shd w:val="clear" w:color="auto" w:fill="auto"/>
          </w:tcPr>
          <w:p w:rsidR="0099371D" w:rsidRDefault="002A4916">
            <w:pPr>
              <w:jc w:val="center"/>
              <w:rPr>
                <w:rFonts w:ascii="微软雅黑" w:eastAsia="微软雅黑" w:hAnsi="微软雅黑"/>
                <w:color w:val="000000"/>
                <w:sz w:val="18"/>
                <w:szCs w:val="18"/>
              </w:rPr>
            </w:pPr>
            <w:ins w:id="428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ins w:id="4283"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vAlign w:val="center"/>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0暂停 1启用</w:t>
            </w:r>
          </w:p>
        </w:tc>
      </w:tr>
      <w:tr w:rsidR="0099371D">
        <w:trPr>
          <w:trHeight w:val="417"/>
        </w:trPr>
        <w:tc>
          <w:tcPr>
            <w:tcW w:w="851" w:type="dxa"/>
            <w:vMerge/>
            <w:shd w:val="clear" w:color="auto" w:fill="auto"/>
            <w:vAlign w:val="center"/>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viewOrder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显示顺序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越大越优先</w:t>
            </w:r>
          </w:p>
        </w:tc>
      </w:tr>
      <w:tr w:rsidR="0099371D">
        <w:trPr>
          <w:trHeight w:val="417"/>
        </w:trPr>
        <w:tc>
          <w:tcPr>
            <w:tcW w:w="851" w:type="dxa"/>
            <w:vMerge/>
            <w:shd w:val="clear" w:color="auto" w:fill="auto"/>
            <w:vAlign w:val="center"/>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click</w:t>
            </w:r>
            <w:r>
              <w:rPr>
                <w:rFonts w:ascii="微软雅黑" w:eastAsia="微软雅黑" w:hAnsi="微软雅黑"/>
                <w:color w:val="000000"/>
                <w:sz w:val="18"/>
                <w:szCs w:val="18"/>
              </w:rPr>
              <w:t>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点击量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Pr>
        <w:rPr>
          <w:ins w:id="4284" w:author="temp" w:date="2016-02-17T17:27:00Z"/>
        </w:rPr>
      </w:pPr>
    </w:p>
    <w:p w:rsidR="0099371D" w:rsidRDefault="002A4916">
      <w:pPr>
        <w:pStyle w:val="30"/>
        <w:rPr>
          <w:ins w:id="4285" w:author="temp" w:date="2016-02-17T17:27:00Z"/>
        </w:rPr>
      </w:pPr>
      <w:bookmarkStart w:id="4286" w:name="_Toc508982989"/>
      <w:ins w:id="4287" w:author="temp" w:date="2016-02-17T17:27:00Z">
        <w:r>
          <w:rPr>
            <w:rFonts w:hint="eastAsia"/>
          </w:rPr>
          <w:t>响应报文</w:t>
        </w:r>
        <w:bookmarkEnd w:id="4286"/>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288" w:author="temp" w:date="2016-02-17T17:27:00Z"/>
        </w:trPr>
        <w:tc>
          <w:tcPr>
            <w:tcW w:w="851" w:type="dxa"/>
            <w:shd w:val="clear" w:color="auto" w:fill="E6E6E6"/>
          </w:tcPr>
          <w:p w:rsidR="0099371D" w:rsidRDefault="002A4916">
            <w:pPr>
              <w:jc w:val="center"/>
              <w:rPr>
                <w:ins w:id="4289" w:author="temp" w:date="2016-02-17T17:27:00Z"/>
                <w:rFonts w:ascii="微软雅黑" w:eastAsia="微软雅黑" w:hAnsi="微软雅黑"/>
                <w:color w:val="000000"/>
                <w:sz w:val="18"/>
                <w:szCs w:val="18"/>
              </w:rPr>
            </w:pPr>
            <w:ins w:id="4290"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291" w:author="temp" w:date="2016-02-17T17:27:00Z"/>
                <w:rFonts w:ascii="微软雅黑" w:eastAsia="微软雅黑" w:hAnsi="微软雅黑"/>
                <w:color w:val="000000"/>
                <w:sz w:val="18"/>
                <w:szCs w:val="18"/>
              </w:rPr>
            </w:pPr>
            <w:ins w:id="4292"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293" w:author="temp" w:date="2016-02-17T17:27:00Z"/>
                <w:rFonts w:ascii="微软雅黑" w:eastAsia="微软雅黑" w:hAnsi="微软雅黑"/>
                <w:color w:val="000000"/>
                <w:sz w:val="18"/>
                <w:szCs w:val="18"/>
              </w:rPr>
            </w:pPr>
            <w:ins w:id="4294"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295" w:author="temp" w:date="2016-02-17T17:27:00Z"/>
                <w:rFonts w:ascii="微软雅黑" w:eastAsia="微软雅黑" w:hAnsi="微软雅黑"/>
                <w:color w:val="000000"/>
                <w:sz w:val="18"/>
                <w:szCs w:val="18"/>
              </w:rPr>
            </w:pPr>
            <w:ins w:id="4296"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297" w:author="temp" w:date="2016-02-17T17:27:00Z"/>
                <w:rFonts w:ascii="微软雅黑" w:eastAsia="微软雅黑" w:hAnsi="微软雅黑"/>
                <w:color w:val="000000"/>
                <w:sz w:val="18"/>
                <w:szCs w:val="18"/>
              </w:rPr>
            </w:pPr>
            <w:ins w:id="4298"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299" w:author="temp" w:date="2016-02-17T17:27:00Z"/>
                <w:rFonts w:ascii="微软雅黑" w:eastAsia="微软雅黑" w:hAnsi="微软雅黑"/>
                <w:color w:val="000000"/>
                <w:sz w:val="18"/>
                <w:szCs w:val="18"/>
              </w:rPr>
            </w:pPr>
            <w:ins w:id="4300"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301" w:author="temp" w:date="2016-02-17T17:27:00Z"/>
                <w:rFonts w:ascii="微软雅黑" w:eastAsia="微软雅黑" w:hAnsi="微软雅黑"/>
                <w:color w:val="000000"/>
                <w:sz w:val="18"/>
                <w:szCs w:val="18"/>
              </w:rPr>
            </w:pPr>
            <w:ins w:id="4302"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rPr>
          <w:ins w:id="4303" w:author="temp" w:date="2016-02-17T17:27:00Z"/>
        </w:rPr>
      </w:pPr>
      <w:bookmarkStart w:id="4304" w:name="_Toc508982990"/>
      <w:r>
        <w:rPr>
          <w:rFonts w:hint="eastAsia"/>
        </w:rPr>
        <w:t>广告资源点击记录</w:t>
      </w:r>
      <w:ins w:id="4305" w:author="temp" w:date="2016-02-17T17:27:00Z">
        <w:r>
          <w:rPr>
            <w:rFonts w:hint="eastAsia"/>
          </w:rPr>
          <w:t>接口</w:t>
        </w:r>
        <w:bookmarkEnd w:id="4304"/>
      </w:ins>
    </w:p>
    <w:p w:rsidR="0099371D" w:rsidRDefault="002A4916">
      <w:pPr>
        <w:pStyle w:val="30"/>
        <w:rPr>
          <w:ins w:id="4306" w:author="temp" w:date="2016-02-17T17:27:00Z"/>
        </w:rPr>
      </w:pPr>
      <w:bookmarkStart w:id="4307" w:name="_Toc508982991"/>
      <w:ins w:id="4308" w:author="temp" w:date="2016-02-17T17:27:00Z">
        <w:r>
          <w:rPr>
            <w:rFonts w:hint="eastAsia"/>
          </w:rPr>
          <w:t>接口名称：</w:t>
        </w:r>
      </w:ins>
      <w:r>
        <w:t>advertisement</w:t>
      </w:r>
      <w:r>
        <w:rPr>
          <w:rFonts w:hint="eastAsia"/>
        </w:rPr>
        <w:t>/</w:t>
      </w:r>
      <w:r>
        <w:t>banner/</w:t>
      </w:r>
      <w:r>
        <w:rPr>
          <w:rFonts w:hint="eastAsia"/>
        </w:rPr>
        <w:t>record</w:t>
      </w:r>
      <w:r>
        <w:t>Resource</w:t>
      </w:r>
      <w:r>
        <w:rPr>
          <w:rFonts w:hint="eastAsia"/>
        </w:rPr>
        <w:t>Click.</w:t>
      </w:r>
      <w:r>
        <w:t>do</w:t>
      </w:r>
      <w:bookmarkEnd w:id="4307"/>
    </w:p>
    <w:p w:rsidR="0099371D" w:rsidRDefault="002A4916">
      <w:pPr>
        <w:pStyle w:val="30"/>
        <w:rPr>
          <w:ins w:id="4309" w:author="temp" w:date="2016-02-17T17:27:00Z"/>
        </w:rPr>
      </w:pPr>
      <w:bookmarkStart w:id="4310" w:name="_Toc508982992"/>
      <w:ins w:id="4311" w:author="temp" w:date="2016-02-17T17:27:00Z">
        <w:r>
          <w:rPr>
            <w:rFonts w:hint="eastAsia"/>
          </w:rPr>
          <w:t>请求报文</w:t>
        </w:r>
        <w:bookmarkEnd w:id="431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312" w:author="temp" w:date="2016-02-17T17:27:00Z"/>
        </w:trPr>
        <w:tc>
          <w:tcPr>
            <w:tcW w:w="851" w:type="dxa"/>
            <w:shd w:val="clear" w:color="auto" w:fill="E6E6E6"/>
          </w:tcPr>
          <w:p w:rsidR="0099371D" w:rsidRDefault="002A4916">
            <w:pPr>
              <w:jc w:val="center"/>
              <w:rPr>
                <w:ins w:id="4313" w:author="temp" w:date="2016-02-17T17:27:00Z"/>
                <w:rFonts w:ascii="微软雅黑" w:eastAsia="微软雅黑" w:hAnsi="微软雅黑"/>
                <w:color w:val="000000"/>
                <w:sz w:val="18"/>
                <w:szCs w:val="18"/>
              </w:rPr>
            </w:pPr>
            <w:ins w:id="431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315" w:author="temp" w:date="2016-02-17T17:27:00Z"/>
                <w:rFonts w:ascii="微软雅黑" w:eastAsia="微软雅黑" w:hAnsi="微软雅黑"/>
                <w:color w:val="000000"/>
                <w:sz w:val="18"/>
                <w:szCs w:val="18"/>
              </w:rPr>
            </w:pPr>
            <w:ins w:id="431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317" w:author="temp" w:date="2016-02-17T17:27:00Z"/>
                <w:rFonts w:ascii="微软雅黑" w:eastAsia="微软雅黑" w:hAnsi="微软雅黑"/>
                <w:color w:val="000000"/>
                <w:sz w:val="18"/>
                <w:szCs w:val="18"/>
              </w:rPr>
            </w:pPr>
            <w:ins w:id="431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319" w:author="temp" w:date="2016-02-17T17:27:00Z"/>
                <w:rFonts w:ascii="微软雅黑" w:eastAsia="微软雅黑" w:hAnsi="微软雅黑"/>
                <w:color w:val="000000"/>
                <w:sz w:val="18"/>
                <w:szCs w:val="18"/>
              </w:rPr>
            </w:pPr>
            <w:ins w:id="432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321" w:author="temp" w:date="2016-02-17T17:27:00Z"/>
                <w:rFonts w:ascii="微软雅黑" w:eastAsia="微软雅黑" w:hAnsi="微软雅黑"/>
                <w:color w:val="000000"/>
                <w:sz w:val="18"/>
                <w:szCs w:val="18"/>
              </w:rPr>
            </w:pPr>
            <w:ins w:id="432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323" w:author="temp" w:date="2016-02-17T17:27:00Z"/>
                <w:rFonts w:ascii="微软雅黑" w:eastAsia="微软雅黑" w:hAnsi="微软雅黑"/>
                <w:color w:val="000000"/>
                <w:sz w:val="18"/>
                <w:szCs w:val="18"/>
              </w:rPr>
            </w:pPr>
            <w:ins w:id="432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325" w:author="temp" w:date="2016-02-17T17:27:00Z"/>
                <w:rFonts w:ascii="微软雅黑" w:eastAsia="微软雅黑" w:hAnsi="微软雅黑"/>
                <w:color w:val="000000"/>
                <w:sz w:val="18"/>
                <w:szCs w:val="18"/>
              </w:rPr>
            </w:pPr>
            <w:ins w:id="4326" w:author="temp" w:date="2016-02-17T17:27:00Z">
              <w:r>
                <w:rPr>
                  <w:rFonts w:ascii="微软雅黑" w:eastAsia="微软雅黑" w:hAnsi="微软雅黑" w:hint="eastAsia"/>
                  <w:color w:val="000000"/>
                  <w:sz w:val="18"/>
                  <w:szCs w:val="18"/>
                </w:rPr>
                <w:t>备注</w:t>
              </w:r>
            </w:ins>
          </w:p>
        </w:tc>
      </w:tr>
      <w:tr w:rsidR="0099371D">
        <w:trPr>
          <w:trHeight w:val="417"/>
          <w:ins w:id="4327" w:author="temp" w:date="2016-02-17T17:27:00Z"/>
        </w:trPr>
        <w:tc>
          <w:tcPr>
            <w:tcW w:w="851" w:type="dxa"/>
            <w:shd w:val="clear" w:color="auto" w:fill="auto"/>
            <w:vAlign w:val="center"/>
          </w:tcPr>
          <w:p w:rsidR="0099371D" w:rsidRDefault="0099371D">
            <w:pPr>
              <w:jc w:val="center"/>
              <w:rPr>
                <w:ins w:id="4328" w:author="temp" w:date="2016-02-17T17:27:00Z"/>
                <w:rStyle w:val="shorttext"/>
              </w:rPr>
            </w:pPr>
          </w:p>
        </w:tc>
        <w:tc>
          <w:tcPr>
            <w:tcW w:w="1559" w:type="dxa"/>
            <w:shd w:val="clear" w:color="auto" w:fill="auto"/>
          </w:tcPr>
          <w:p w:rsidR="0099371D" w:rsidRDefault="002A4916">
            <w:pPr>
              <w:jc w:val="center"/>
              <w:rPr>
                <w:ins w:id="4329"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positionId</w:t>
            </w:r>
          </w:p>
        </w:tc>
        <w:tc>
          <w:tcPr>
            <w:tcW w:w="1296" w:type="dxa"/>
            <w:shd w:val="clear" w:color="auto" w:fill="auto"/>
          </w:tcPr>
          <w:p w:rsidR="0099371D" w:rsidRDefault="002A4916">
            <w:pPr>
              <w:jc w:val="center"/>
              <w:rPr>
                <w:ins w:id="433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广告位ID</w:t>
            </w:r>
          </w:p>
        </w:tc>
        <w:tc>
          <w:tcPr>
            <w:tcW w:w="1029" w:type="dxa"/>
            <w:shd w:val="clear" w:color="auto" w:fill="auto"/>
          </w:tcPr>
          <w:p w:rsidR="0099371D" w:rsidRDefault="002A4916">
            <w:pPr>
              <w:jc w:val="center"/>
              <w:rPr>
                <w:ins w:id="4331" w:author="temp" w:date="2016-02-14T11:10:00Z"/>
                <w:rFonts w:ascii="微软雅黑" w:eastAsia="微软雅黑" w:hAnsi="微软雅黑"/>
                <w:color w:val="000000"/>
                <w:sz w:val="18"/>
                <w:szCs w:val="18"/>
              </w:rPr>
            </w:pPr>
            <w:ins w:id="4332"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33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433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4335" w:author="temp" w:date="2016-02-14T11:10:00Z"/>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billId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广告资源ID</w:t>
            </w:r>
          </w:p>
        </w:tc>
        <w:tc>
          <w:tcPr>
            <w:tcW w:w="1029" w:type="dxa"/>
            <w:shd w:val="clear" w:color="auto" w:fill="auto"/>
          </w:tcPr>
          <w:p w:rsidR="0099371D" w:rsidRDefault="002A4916">
            <w:pPr>
              <w:jc w:val="center"/>
              <w:rPr>
                <w:rFonts w:ascii="微软雅黑" w:eastAsia="微软雅黑" w:hAnsi="微软雅黑"/>
                <w:color w:val="000000"/>
                <w:sz w:val="18"/>
                <w:szCs w:val="18"/>
              </w:rPr>
            </w:pPr>
            <w:ins w:id="433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ins w:id="4337" w:author="temp" w:date="2016-02-14T11:10:00Z">
              <w:r>
                <w:rPr>
                  <w:rFonts w:ascii="微软雅黑" w:eastAsia="微软雅黑" w:hAnsi="微软雅黑" w:hint="eastAsia"/>
                  <w:color w:val="000000"/>
                  <w:sz w:val="18"/>
                  <w:szCs w:val="18"/>
                </w:rPr>
                <w:t>M</w:t>
              </w:r>
            </w:ins>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Pr>
        <w:rPr>
          <w:ins w:id="4338" w:author="temp" w:date="2016-02-17T17:27:00Z"/>
        </w:rPr>
      </w:pPr>
    </w:p>
    <w:p w:rsidR="0099371D" w:rsidRDefault="002A4916">
      <w:pPr>
        <w:pStyle w:val="30"/>
        <w:rPr>
          <w:ins w:id="4339" w:author="temp" w:date="2016-02-17T17:27:00Z"/>
        </w:rPr>
      </w:pPr>
      <w:bookmarkStart w:id="4340" w:name="_Toc508982993"/>
      <w:ins w:id="4341" w:author="temp" w:date="2016-02-17T17:27:00Z">
        <w:r>
          <w:rPr>
            <w:rFonts w:hint="eastAsia"/>
          </w:rPr>
          <w:t>响应报文</w:t>
        </w:r>
        <w:bookmarkEnd w:id="434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342" w:author="temp" w:date="2016-02-17T17:27:00Z"/>
        </w:trPr>
        <w:tc>
          <w:tcPr>
            <w:tcW w:w="851" w:type="dxa"/>
            <w:shd w:val="clear" w:color="auto" w:fill="E6E6E6"/>
          </w:tcPr>
          <w:p w:rsidR="0099371D" w:rsidRDefault="002A4916">
            <w:pPr>
              <w:jc w:val="center"/>
              <w:rPr>
                <w:ins w:id="4343" w:author="temp" w:date="2016-02-17T17:27:00Z"/>
                <w:rFonts w:ascii="微软雅黑" w:eastAsia="微软雅黑" w:hAnsi="微软雅黑"/>
                <w:color w:val="000000"/>
                <w:sz w:val="18"/>
                <w:szCs w:val="18"/>
              </w:rPr>
            </w:pPr>
            <w:ins w:id="434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345" w:author="temp" w:date="2016-02-17T17:27:00Z"/>
                <w:rFonts w:ascii="微软雅黑" w:eastAsia="微软雅黑" w:hAnsi="微软雅黑"/>
                <w:color w:val="000000"/>
                <w:sz w:val="18"/>
                <w:szCs w:val="18"/>
              </w:rPr>
            </w:pPr>
            <w:ins w:id="434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347" w:author="temp" w:date="2016-02-17T17:27:00Z"/>
                <w:rFonts w:ascii="微软雅黑" w:eastAsia="微软雅黑" w:hAnsi="微软雅黑"/>
                <w:color w:val="000000"/>
                <w:sz w:val="18"/>
                <w:szCs w:val="18"/>
              </w:rPr>
            </w:pPr>
            <w:ins w:id="434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349" w:author="temp" w:date="2016-02-17T17:27:00Z"/>
                <w:rFonts w:ascii="微软雅黑" w:eastAsia="微软雅黑" w:hAnsi="微软雅黑"/>
                <w:color w:val="000000"/>
                <w:sz w:val="18"/>
                <w:szCs w:val="18"/>
              </w:rPr>
            </w:pPr>
            <w:ins w:id="435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351" w:author="temp" w:date="2016-02-17T17:27:00Z"/>
                <w:rFonts w:ascii="微软雅黑" w:eastAsia="微软雅黑" w:hAnsi="微软雅黑"/>
                <w:color w:val="000000"/>
                <w:sz w:val="18"/>
                <w:szCs w:val="18"/>
              </w:rPr>
            </w:pPr>
            <w:ins w:id="435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353" w:author="temp" w:date="2016-02-17T17:27:00Z"/>
                <w:rFonts w:ascii="微软雅黑" w:eastAsia="微软雅黑" w:hAnsi="微软雅黑"/>
                <w:color w:val="000000"/>
                <w:sz w:val="18"/>
                <w:szCs w:val="18"/>
              </w:rPr>
            </w:pPr>
            <w:ins w:id="435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355" w:author="temp" w:date="2016-02-17T17:27:00Z"/>
                <w:rFonts w:ascii="微软雅黑" w:eastAsia="微软雅黑" w:hAnsi="微软雅黑"/>
                <w:color w:val="000000"/>
                <w:sz w:val="18"/>
                <w:szCs w:val="18"/>
              </w:rPr>
            </w:pPr>
            <w:ins w:id="4356"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rPr>
          <w:ins w:id="4357" w:author="temp" w:date="2016-02-17T17:27:00Z"/>
        </w:rPr>
      </w:pPr>
      <w:bookmarkStart w:id="4358" w:name="_Toc508982994"/>
      <w:r>
        <w:rPr>
          <w:rFonts w:hint="eastAsia"/>
        </w:rPr>
        <w:t>广告位中广告资源信息</w:t>
      </w:r>
      <w:r>
        <w:t>更新</w:t>
      </w:r>
      <w:ins w:id="4359" w:author="temp" w:date="2016-02-17T17:27:00Z">
        <w:r>
          <w:rPr>
            <w:rFonts w:hint="eastAsia"/>
          </w:rPr>
          <w:t>接口</w:t>
        </w:r>
        <w:bookmarkEnd w:id="4358"/>
      </w:ins>
    </w:p>
    <w:p w:rsidR="0099371D" w:rsidRDefault="002A4916">
      <w:pPr>
        <w:pStyle w:val="30"/>
        <w:rPr>
          <w:ins w:id="4360" w:author="temp" w:date="2016-02-17T17:27:00Z"/>
        </w:rPr>
      </w:pPr>
      <w:bookmarkStart w:id="4361" w:name="_Toc508982995"/>
      <w:ins w:id="4362" w:author="temp" w:date="2016-02-17T17:27:00Z">
        <w:r>
          <w:rPr>
            <w:rFonts w:hint="eastAsia"/>
          </w:rPr>
          <w:t>接口名称：</w:t>
        </w:r>
      </w:ins>
      <w:r>
        <w:t>advertisement</w:t>
      </w:r>
      <w:r>
        <w:rPr>
          <w:rFonts w:hint="eastAsia"/>
        </w:rPr>
        <w:t>/</w:t>
      </w:r>
      <w:r>
        <w:t>banner/</w:t>
      </w:r>
      <w:r>
        <w:rPr>
          <w:rFonts w:hint="eastAsia"/>
        </w:rPr>
        <w:t>position</w:t>
      </w:r>
      <w:r>
        <w:t>ResourceUpdate</w:t>
      </w:r>
      <w:r>
        <w:rPr>
          <w:rFonts w:hint="eastAsia"/>
        </w:rPr>
        <w:t>.</w:t>
      </w:r>
      <w:r>
        <w:t>do</w:t>
      </w:r>
      <w:bookmarkEnd w:id="4361"/>
    </w:p>
    <w:p w:rsidR="0099371D" w:rsidRDefault="002A4916">
      <w:pPr>
        <w:pStyle w:val="30"/>
        <w:rPr>
          <w:ins w:id="4363" w:author="temp" w:date="2016-02-17T17:27:00Z"/>
        </w:rPr>
      </w:pPr>
      <w:bookmarkStart w:id="4364" w:name="_Toc508982996"/>
      <w:ins w:id="4365" w:author="temp" w:date="2016-02-17T17:27:00Z">
        <w:r>
          <w:rPr>
            <w:rFonts w:hint="eastAsia"/>
          </w:rPr>
          <w:t>请求报文</w:t>
        </w:r>
        <w:bookmarkEnd w:id="4364"/>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366" w:author="temp" w:date="2016-02-17T17:27:00Z"/>
        </w:trPr>
        <w:tc>
          <w:tcPr>
            <w:tcW w:w="851" w:type="dxa"/>
            <w:shd w:val="clear" w:color="auto" w:fill="E6E6E6"/>
          </w:tcPr>
          <w:p w:rsidR="0099371D" w:rsidRDefault="002A4916">
            <w:pPr>
              <w:jc w:val="center"/>
              <w:rPr>
                <w:ins w:id="4367" w:author="temp" w:date="2016-02-17T17:27:00Z"/>
                <w:rFonts w:ascii="微软雅黑" w:eastAsia="微软雅黑" w:hAnsi="微软雅黑"/>
                <w:color w:val="000000"/>
                <w:sz w:val="18"/>
                <w:szCs w:val="18"/>
              </w:rPr>
            </w:pPr>
            <w:ins w:id="4368"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369" w:author="temp" w:date="2016-02-17T17:27:00Z"/>
                <w:rFonts w:ascii="微软雅黑" w:eastAsia="微软雅黑" w:hAnsi="微软雅黑"/>
                <w:color w:val="000000"/>
                <w:sz w:val="18"/>
                <w:szCs w:val="18"/>
              </w:rPr>
            </w:pPr>
            <w:ins w:id="4370"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371" w:author="temp" w:date="2016-02-17T17:27:00Z"/>
                <w:rFonts w:ascii="微软雅黑" w:eastAsia="微软雅黑" w:hAnsi="微软雅黑"/>
                <w:color w:val="000000"/>
                <w:sz w:val="18"/>
                <w:szCs w:val="18"/>
              </w:rPr>
            </w:pPr>
            <w:ins w:id="4372"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373" w:author="temp" w:date="2016-02-17T17:27:00Z"/>
                <w:rFonts w:ascii="微软雅黑" w:eastAsia="微软雅黑" w:hAnsi="微软雅黑"/>
                <w:color w:val="000000"/>
                <w:sz w:val="18"/>
                <w:szCs w:val="18"/>
              </w:rPr>
            </w:pPr>
            <w:ins w:id="4374"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375" w:author="temp" w:date="2016-02-17T17:27:00Z"/>
                <w:rFonts w:ascii="微软雅黑" w:eastAsia="微软雅黑" w:hAnsi="微软雅黑"/>
                <w:color w:val="000000"/>
                <w:sz w:val="18"/>
                <w:szCs w:val="18"/>
              </w:rPr>
            </w:pPr>
            <w:ins w:id="4376"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377" w:author="temp" w:date="2016-02-17T17:27:00Z"/>
                <w:rFonts w:ascii="微软雅黑" w:eastAsia="微软雅黑" w:hAnsi="微软雅黑"/>
                <w:color w:val="000000"/>
                <w:sz w:val="18"/>
                <w:szCs w:val="18"/>
              </w:rPr>
            </w:pPr>
            <w:ins w:id="4378"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379" w:author="temp" w:date="2016-02-17T17:27:00Z"/>
                <w:rFonts w:ascii="微软雅黑" w:eastAsia="微软雅黑" w:hAnsi="微软雅黑"/>
                <w:color w:val="000000"/>
                <w:sz w:val="18"/>
                <w:szCs w:val="18"/>
              </w:rPr>
            </w:pPr>
            <w:ins w:id="4380" w:author="temp" w:date="2016-02-17T17:27:00Z">
              <w:r>
                <w:rPr>
                  <w:rFonts w:ascii="微软雅黑" w:eastAsia="微软雅黑" w:hAnsi="微软雅黑" w:hint="eastAsia"/>
                  <w:color w:val="000000"/>
                  <w:sz w:val="18"/>
                  <w:szCs w:val="18"/>
                </w:rPr>
                <w:t>备注</w:t>
              </w:r>
            </w:ins>
          </w:p>
        </w:tc>
      </w:tr>
      <w:tr w:rsidR="0099371D">
        <w:trPr>
          <w:trHeight w:val="417"/>
          <w:ins w:id="4381" w:author="temp" w:date="2016-02-17T17:27:00Z"/>
        </w:trPr>
        <w:tc>
          <w:tcPr>
            <w:tcW w:w="851" w:type="dxa"/>
            <w:vMerge w:val="restart"/>
            <w:shd w:val="clear" w:color="auto" w:fill="auto"/>
            <w:vAlign w:val="center"/>
          </w:tcPr>
          <w:p w:rsidR="0099371D" w:rsidRDefault="0099371D">
            <w:pPr>
              <w:jc w:val="center"/>
              <w:rPr>
                <w:ins w:id="4382" w:author="temp" w:date="2016-02-17T17:27:00Z"/>
                <w:rStyle w:val="shorttext"/>
              </w:rPr>
            </w:pPr>
          </w:p>
        </w:tc>
        <w:tc>
          <w:tcPr>
            <w:tcW w:w="1559" w:type="dxa"/>
            <w:shd w:val="clear" w:color="auto" w:fill="auto"/>
          </w:tcPr>
          <w:p w:rsidR="0099371D" w:rsidRDefault="002A4916">
            <w:pPr>
              <w:jc w:val="center"/>
              <w:rPr>
                <w:ins w:id="438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ins w:id="438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029" w:type="dxa"/>
            <w:shd w:val="clear" w:color="auto" w:fill="auto"/>
          </w:tcPr>
          <w:p w:rsidR="0099371D" w:rsidRDefault="002A4916">
            <w:pPr>
              <w:jc w:val="center"/>
              <w:rPr>
                <w:ins w:id="4385" w:author="temp" w:date="2016-02-14T11:10:00Z"/>
                <w:rFonts w:ascii="微软雅黑" w:eastAsia="微软雅黑" w:hAnsi="微软雅黑"/>
                <w:color w:val="000000"/>
                <w:sz w:val="18"/>
                <w:szCs w:val="18"/>
              </w:rPr>
            </w:pPr>
            <w:ins w:id="4386"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387"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ins w:id="438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ins w:id="4389"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新增人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0暂停 1启用</w:t>
            </w:r>
          </w:p>
        </w:tc>
      </w:tr>
      <w:tr w:rsidR="0099371D">
        <w:trPr>
          <w:trHeight w:val="417"/>
        </w:trPr>
        <w:tc>
          <w:tcPr>
            <w:tcW w:w="851" w:type="dxa"/>
            <w:vMerge/>
            <w:shd w:val="clear" w:color="auto" w:fill="auto"/>
            <w:vAlign w:val="center"/>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viewOrder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显示顺序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越大越优先</w:t>
            </w:r>
          </w:p>
        </w:tc>
      </w:tr>
      <w:tr w:rsidR="0099371D">
        <w:trPr>
          <w:trHeight w:val="417"/>
        </w:trPr>
        <w:tc>
          <w:tcPr>
            <w:tcW w:w="851" w:type="dxa"/>
            <w:vMerge/>
            <w:shd w:val="clear" w:color="auto" w:fill="auto"/>
            <w:vAlign w:val="center"/>
          </w:tcPr>
          <w:p w:rsidR="0099371D" w:rsidRDefault="0099371D">
            <w:pPr>
              <w:jc w:val="center"/>
              <w:rPr>
                <w:rFonts w:ascii="微软雅黑" w:eastAsia="微软雅黑" w:hAnsi="微软雅黑"/>
                <w:color w:val="000000"/>
                <w:sz w:val="18"/>
                <w:szCs w:val="18"/>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click</w:t>
            </w:r>
            <w:r>
              <w:rPr>
                <w:rFonts w:ascii="微软雅黑" w:eastAsia="微软雅黑" w:hAnsi="微软雅黑"/>
                <w:color w:val="000000"/>
                <w:sz w:val="18"/>
                <w:szCs w:val="18"/>
              </w:rPr>
              <w:t>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点击量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rPr>
          <w:ins w:id="4390" w:author="temp" w:date="2016-02-17T17:27:00Z"/>
        </w:rPr>
      </w:pPr>
      <w:bookmarkStart w:id="4391" w:name="_Toc508982997"/>
      <w:ins w:id="4392" w:author="temp" w:date="2016-02-17T17:27:00Z">
        <w:r>
          <w:rPr>
            <w:rFonts w:hint="eastAsia"/>
          </w:rPr>
          <w:t>响应报文</w:t>
        </w:r>
        <w:bookmarkEnd w:id="4391"/>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393" w:author="temp" w:date="2016-02-17T17:27:00Z"/>
        </w:trPr>
        <w:tc>
          <w:tcPr>
            <w:tcW w:w="851" w:type="dxa"/>
            <w:shd w:val="clear" w:color="auto" w:fill="E6E6E6"/>
          </w:tcPr>
          <w:p w:rsidR="0099371D" w:rsidRDefault="002A4916">
            <w:pPr>
              <w:jc w:val="center"/>
              <w:rPr>
                <w:ins w:id="4394" w:author="temp" w:date="2016-02-17T17:27:00Z"/>
                <w:rFonts w:ascii="微软雅黑" w:eastAsia="微软雅黑" w:hAnsi="微软雅黑"/>
                <w:color w:val="000000"/>
                <w:sz w:val="18"/>
                <w:szCs w:val="18"/>
              </w:rPr>
            </w:pPr>
            <w:ins w:id="4395"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396" w:author="temp" w:date="2016-02-17T17:27:00Z"/>
                <w:rFonts w:ascii="微软雅黑" w:eastAsia="微软雅黑" w:hAnsi="微软雅黑"/>
                <w:color w:val="000000"/>
                <w:sz w:val="18"/>
                <w:szCs w:val="18"/>
              </w:rPr>
            </w:pPr>
            <w:ins w:id="4397"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398" w:author="temp" w:date="2016-02-17T17:27:00Z"/>
                <w:rFonts w:ascii="微软雅黑" w:eastAsia="微软雅黑" w:hAnsi="微软雅黑"/>
                <w:color w:val="000000"/>
                <w:sz w:val="18"/>
                <w:szCs w:val="18"/>
              </w:rPr>
            </w:pPr>
            <w:ins w:id="4399"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400" w:author="temp" w:date="2016-02-17T17:27:00Z"/>
                <w:rFonts w:ascii="微软雅黑" w:eastAsia="微软雅黑" w:hAnsi="微软雅黑"/>
                <w:color w:val="000000"/>
                <w:sz w:val="18"/>
                <w:szCs w:val="18"/>
              </w:rPr>
            </w:pPr>
            <w:ins w:id="4401"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402" w:author="temp" w:date="2016-02-17T17:27:00Z"/>
                <w:rFonts w:ascii="微软雅黑" w:eastAsia="微软雅黑" w:hAnsi="微软雅黑"/>
                <w:color w:val="000000"/>
                <w:sz w:val="18"/>
                <w:szCs w:val="18"/>
              </w:rPr>
            </w:pPr>
            <w:ins w:id="4403"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404" w:author="temp" w:date="2016-02-17T17:27:00Z"/>
                <w:rFonts w:ascii="微软雅黑" w:eastAsia="微软雅黑" w:hAnsi="微软雅黑"/>
                <w:color w:val="000000"/>
                <w:sz w:val="18"/>
                <w:szCs w:val="18"/>
              </w:rPr>
            </w:pPr>
            <w:ins w:id="4405"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406" w:author="temp" w:date="2016-02-17T17:27:00Z"/>
                <w:rFonts w:ascii="微软雅黑" w:eastAsia="微软雅黑" w:hAnsi="微软雅黑"/>
                <w:color w:val="000000"/>
                <w:sz w:val="18"/>
                <w:szCs w:val="18"/>
              </w:rPr>
            </w:pPr>
            <w:ins w:id="4407"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rPr>
          <w:ins w:id="4408" w:author="temp" w:date="2016-02-17T17:27:00Z"/>
        </w:rPr>
      </w:pPr>
      <w:bookmarkStart w:id="4409" w:name="_Toc508982998"/>
      <w:r>
        <w:rPr>
          <w:rFonts w:hint="eastAsia"/>
        </w:rPr>
        <w:lastRenderedPageBreak/>
        <w:t>电子券</w:t>
      </w:r>
      <w:r>
        <w:t>门店省</w:t>
      </w:r>
      <w:r>
        <w:rPr>
          <w:rFonts w:hint="eastAsia"/>
        </w:rPr>
        <w:t>查询</w:t>
      </w:r>
      <w:ins w:id="4410" w:author="temp" w:date="2016-02-17T17:27:00Z">
        <w:r>
          <w:rPr>
            <w:rFonts w:hint="eastAsia"/>
          </w:rPr>
          <w:t>接口</w:t>
        </w:r>
        <w:bookmarkEnd w:id="4409"/>
      </w:ins>
    </w:p>
    <w:p w:rsidR="0099371D" w:rsidRDefault="002A4916">
      <w:pPr>
        <w:pStyle w:val="30"/>
        <w:rPr>
          <w:ins w:id="4411" w:author="temp" w:date="2016-02-17T17:27:00Z"/>
        </w:rPr>
      </w:pPr>
      <w:bookmarkStart w:id="4412" w:name="_Toc508982999"/>
      <w:ins w:id="4413" w:author="temp" w:date="2016-02-17T17:27:00Z">
        <w:r>
          <w:rPr>
            <w:rFonts w:hint="eastAsia"/>
          </w:rPr>
          <w:t>接口名称：</w:t>
        </w:r>
      </w:ins>
      <w:r>
        <w:rPr>
          <w:rFonts w:hint="eastAsia"/>
        </w:rPr>
        <w:t>product/coupon</w:t>
      </w:r>
      <w:r>
        <w:t>/couponStoreProvinceQuery</w:t>
      </w:r>
      <w:r>
        <w:rPr>
          <w:rFonts w:hint="eastAsia"/>
        </w:rPr>
        <w:t>.</w:t>
      </w:r>
      <w:r>
        <w:t>do</w:t>
      </w:r>
      <w:bookmarkEnd w:id="4412"/>
    </w:p>
    <w:p w:rsidR="0099371D" w:rsidRDefault="002A4916">
      <w:pPr>
        <w:pStyle w:val="30"/>
        <w:rPr>
          <w:ins w:id="4414" w:author="temp" w:date="2016-02-17T17:27:00Z"/>
        </w:rPr>
      </w:pPr>
      <w:bookmarkStart w:id="4415" w:name="_Toc508983000"/>
      <w:ins w:id="4416" w:author="temp" w:date="2016-02-17T17:27:00Z">
        <w:r>
          <w:rPr>
            <w:rFonts w:hint="eastAsia"/>
          </w:rPr>
          <w:t>请求报文</w:t>
        </w:r>
        <w:bookmarkEnd w:id="4415"/>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417" w:author="temp" w:date="2016-02-17T17:27:00Z"/>
        </w:trPr>
        <w:tc>
          <w:tcPr>
            <w:tcW w:w="851" w:type="dxa"/>
            <w:shd w:val="clear" w:color="auto" w:fill="E6E6E6"/>
          </w:tcPr>
          <w:p w:rsidR="0099371D" w:rsidRDefault="002A4916">
            <w:pPr>
              <w:jc w:val="center"/>
              <w:rPr>
                <w:ins w:id="4418" w:author="temp" w:date="2016-02-17T17:27:00Z"/>
                <w:rFonts w:ascii="微软雅黑" w:eastAsia="微软雅黑" w:hAnsi="微软雅黑"/>
                <w:color w:val="000000"/>
                <w:sz w:val="18"/>
                <w:szCs w:val="18"/>
              </w:rPr>
            </w:pPr>
            <w:ins w:id="4419"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420" w:author="temp" w:date="2016-02-17T17:27:00Z"/>
                <w:rFonts w:ascii="微软雅黑" w:eastAsia="微软雅黑" w:hAnsi="微软雅黑"/>
                <w:color w:val="000000"/>
                <w:sz w:val="18"/>
                <w:szCs w:val="18"/>
              </w:rPr>
            </w:pPr>
            <w:ins w:id="4421"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422" w:author="temp" w:date="2016-02-17T17:27:00Z"/>
                <w:rFonts w:ascii="微软雅黑" w:eastAsia="微软雅黑" w:hAnsi="微软雅黑"/>
                <w:color w:val="000000"/>
                <w:sz w:val="18"/>
                <w:szCs w:val="18"/>
              </w:rPr>
            </w:pPr>
            <w:ins w:id="4423"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424" w:author="temp" w:date="2016-02-17T17:27:00Z"/>
                <w:rFonts w:ascii="微软雅黑" w:eastAsia="微软雅黑" w:hAnsi="微软雅黑"/>
                <w:color w:val="000000"/>
                <w:sz w:val="18"/>
                <w:szCs w:val="18"/>
              </w:rPr>
            </w:pPr>
            <w:ins w:id="4425"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426" w:author="temp" w:date="2016-02-17T17:27:00Z"/>
                <w:rFonts w:ascii="微软雅黑" w:eastAsia="微软雅黑" w:hAnsi="微软雅黑"/>
                <w:color w:val="000000"/>
                <w:sz w:val="18"/>
                <w:szCs w:val="18"/>
              </w:rPr>
            </w:pPr>
            <w:ins w:id="4427"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428" w:author="temp" w:date="2016-02-17T17:27:00Z"/>
                <w:rFonts w:ascii="微软雅黑" w:eastAsia="微软雅黑" w:hAnsi="微软雅黑"/>
                <w:color w:val="000000"/>
                <w:sz w:val="18"/>
                <w:szCs w:val="18"/>
              </w:rPr>
            </w:pPr>
            <w:ins w:id="4429"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430" w:author="temp" w:date="2016-02-17T17:27:00Z"/>
                <w:rFonts w:ascii="微软雅黑" w:eastAsia="微软雅黑" w:hAnsi="微软雅黑"/>
                <w:color w:val="000000"/>
                <w:sz w:val="18"/>
                <w:szCs w:val="18"/>
              </w:rPr>
            </w:pPr>
            <w:ins w:id="4431" w:author="temp" w:date="2016-02-17T17:27:00Z">
              <w:r>
                <w:rPr>
                  <w:rFonts w:ascii="微软雅黑" w:eastAsia="微软雅黑" w:hAnsi="微软雅黑" w:hint="eastAsia"/>
                  <w:color w:val="000000"/>
                  <w:sz w:val="18"/>
                  <w:szCs w:val="18"/>
                </w:rPr>
                <w:t>备注</w:t>
              </w:r>
            </w:ins>
          </w:p>
        </w:tc>
      </w:tr>
      <w:tr w:rsidR="0099371D">
        <w:trPr>
          <w:trHeight w:val="417"/>
          <w:ins w:id="4432" w:author="temp" w:date="2016-02-17T17:27:00Z"/>
        </w:trPr>
        <w:tc>
          <w:tcPr>
            <w:tcW w:w="851" w:type="dxa"/>
            <w:shd w:val="clear" w:color="auto" w:fill="auto"/>
            <w:vAlign w:val="center"/>
          </w:tcPr>
          <w:p w:rsidR="0099371D" w:rsidRDefault="0099371D">
            <w:pPr>
              <w:jc w:val="center"/>
              <w:rPr>
                <w:ins w:id="4433"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rPr>
          <w:ins w:id="4434" w:author="temp" w:date="2016-02-17T17:27:00Z"/>
        </w:rPr>
      </w:pPr>
      <w:bookmarkStart w:id="4435" w:name="_Toc508983001"/>
      <w:ins w:id="4436" w:author="temp" w:date="2016-02-17T17:27:00Z">
        <w:r>
          <w:rPr>
            <w:rFonts w:hint="eastAsia"/>
          </w:rPr>
          <w:t>响应报文</w:t>
        </w:r>
        <w:bookmarkEnd w:id="4435"/>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437" w:author="temp" w:date="2016-02-17T17:27:00Z"/>
        </w:trPr>
        <w:tc>
          <w:tcPr>
            <w:tcW w:w="851" w:type="dxa"/>
            <w:shd w:val="clear" w:color="auto" w:fill="E6E6E6"/>
          </w:tcPr>
          <w:p w:rsidR="0099371D" w:rsidRDefault="002A4916">
            <w:pPr>
              <w:jc w:val="center"/>
              <w:rPr>
                <w:ins w:id="4438" w:author="temp" w:date="2016-02-17T17:27:00Z"/>
                <w:rFonts w:ascii="微软雅黑" w:eastAsia="微软雅黑" w:hAnsi="微软雅黑"/>
                <w:color w:val="000000"/>
                <w:sz w:val="18"/>
                <w:szCs w:val="18"/>
              </w:rPr>
            </w:pPr>
            <w:ins w:id="4439"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440" w:author="temp" w:date="2016-02-17T17:27:00Z"/>
                <w:rFonts w:ascii="微软雅黑" w:eastAsia="微软雅黑" w:hAnsi="微软雅黑"/>
                <w:color w:val="000000"/>
                <w:sz w:val="18"/>
                <w:szCs w:val="18"/>
              </w:rPr>
            </w:pPr>
            <w:ins w:id="4441"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442" w:author="temp" w:date="2016-02-17T17:27:00Z"/>
                <w:rFonts w:ascii="微软雅黑" w:eastAsia="微软雅黑" w:hAnsi="微软雅黑"/>
                <w:color w:val="000000"/>
                <w:sz w:val="18"/>
                <w:szCs w:val="18"/>
              </w:rPr>
            </w:pPr>
            <w:ins w:id="4443"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444" w:author="temp" w:date="2016-02-17T17:27:00Z"/>
                <w:rFonts w:ascii="微软雅黑" w:eastAsia="微软雅黑" w:hAnsi="微软雅黑"/>
                <w:color w:val="000000"/>
                <w:sz w:val="18"/>
                <w:szCs w:val="18"/>
              </w:rPr>
            </w:pPr>
            <w:ins w:id="4445"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446" w:author="temp" w:date="2016-02-17T17:27:00Z"/>
                <w:rFonts w:ascii="微软雅黑" w:eastAsia="微软雅黑" w:hAnsi="微软雅黑"/>
                <w:color w:val="000000"/>
                <w:sz w:val="18"/>
                <w:szCs w:val="18"/>
              </w:rPr>
            </w:pPr>
            <w:ins w:id="4447"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448" w:author="temp" w:date="2016-02-17T17:27:00Z"/>
                <w:rFonts w:ascii="微软雅黑" w:eastAsia="微软雅黑" w:hAnsi="微软雅黑"/>
                <w:color w:val="000000"/>
                <w:sz w:val="18"/>
                <w:szCs w:val="18"/>
              </w:rPr>
            </w:pPr>
            <w:ins w:id="4449"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450" w:author="temp" w:date="2016-02-17T17:27:00Z"/>
                <w:rFonts w:ascii="微软雅黑" w:eastAsia="微软雅黑" w:hAnsi="微软雅黑"/>
                <w:color w:val="000000"/>
                <w:sz w:val="18"/>
                <w:szCs w:val="18"/>
              </w:rPr>
            </w:pPr>
            <w:ins w:id="4451"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r>
              <w:rPr>
                <w:rStyle w:val="shorttext"/>
              </w:rPr>
              <w:t>.provinceList[]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w:t>
            </w:r>
            <w:r>
              <w:rPr>
                <w:rFonts w:ascii="微软雅黑" w:eastAsia="微软雅黑" w:hAnsi="微软雅黑"/>
                <w:color w:val="000000"/>
                <w:sz w:val="18"/>
                <w:szCs w:val="18"/>
              </w:rPr>
              <w:t>vince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4452" w:author="temp" w:date="2016-02-17T17:27:00Z"/>
        </w:rPr>
      </w:pPr>
      <w:bookmarkStart w:id="4453" w:name="_Toc508983002"/>
      <w:r>
        <w:rPr>
          <w:rFonts w:hint="eastAsia"/>
        </w:rPr>
        <w:t>电子券</w:t>
      </w:r>
      <w:r>
        <w:t>门</w:t>
      </w:r>
      <w:r>
        <w:rPr>
          <w:rFonts w:hint="eastAsia"/>
        </w:rPr>
        <w:t>市查询</w:t>
      </w:r>
      <w:ins w:id="4454" w:author="temp" w:date="2016-02-17T17:27:00Z">
        <w:r>
          <w:rPr>
            <w:rFonts w:hint="eastAsia"/>
          </w:rPr>
          <w:t>接口</w:t>
        </w:r>
        <w:bookmarkEnd w:id="4453"/>
      </w:ins>
    </w:p>
    <w:p w:rsidR="0099371D" w:rsidRDefault="002A4916">
      <w:pPr>
        <w:pStyle w:val="30"/>
        <w:rPr>
          <w:ins w:id="4455" w:author="temp" w:date="2016-02-17T17:27:00Z"/>
        </w:rPr>
      </w:pPr>
      <w:bookmarkStart w:id="4456" w:name="_Toc508983003"/>
      <w:ins w:id="4457" w:author="temp" w:date="2016-02-17T17:27:00Z">
        <w:r>
          <w:rPr>
            <w:rFonts w:hint="eastAsia"/>
          </w:rPr>
          <w:t>接口名称：</w:t>
        </w:r>
      </w:ins>
      <w:r>
        <w:rPr>
          <w:rFonts w:hint="eastAsia"/>
        </w:rPr>
        <w:t>product/coupon</w:t>
      </w:r>
      <w:r>
        <w:t>/couponStoreCityQuery</w:t>
      </w:r>
      <w:r>
        <w:rPr>
          <w:rFonts w:hint="eastAsia"/>
        </w:rPr>
        <w:t>.</w:t>
      </w:r>
      <w:r>
        <w:t>do</w:t>
      </w:r>
      <w:bookmarkEnd w:id="4456"/>
    </w:p>
    <w:p w:rsidR="0099371D" w:rsidRDefault="002A4916">
      <w:pPr>
        <w:pStyle w:val="30"/>
        <w:rPr>
          <w:ins w:id="4458" w:author="temp" w:date="2016-02-17T17:27:00Z"/>
        </w:rPr>
      </w:pPr>
      <w:bookmarkStart w:id="4459" w:name="_Toc508983004"/>
      <w:ins w:id="4460" w:author="temp" w:date="2016-02-17T17:27:00Z">
        <w:r>
          <w:rPr>
            <w:rFonts w:hint="eastAsia"/>
          </w:rPr>
          <w:t>请求报文</w:t>
        </w:r>
        <w:bookmarkEnd w:id="4459"/>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461" w:author="temp" w:date="2016-02-17T17:27:00Z"/>
        </w:trPr>
        <w:tc>
          <w:tcPr>
            <w:tcW w:w="851" w:type="dxa"/>
            <w:shd w:val="clear" w:color="auto" w:fill="E6E6E6"/>
          </w:tcPr>
          <w:p w:rsidR="0099371D" w:rsidRDefault="002A4916">
            <w:pPr>
              <w:jc w:val="center"/>
              <w:rPr>
                <w:ins w:id="4462" w:author="temp" w:date="2016-02-17T17:27:00Z"/>
                <w:rFonts w:ascii="微软雅黑" w:eastAsia="微软雅黑" w:hAnsi="微软雅黑"/>
                <w:color w:val="000000"/>
                <w:sz w:val="18"/>
                <w:szCs w:val="18"/>
              </w:rPr>
            </w:pPr>
            <w:ins w:id="4463"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464" w:author="temp" w:date="2016-02-17T17:27:00Z"/>
                <w:rFonts w:ascii="微软雅黑" w:eastAsia="微软雅黑" w:hAnsi="微软雅黑"/>
                <w:color w:val="000000"/>
                <w:sz w:val="18"/>
                <w:szCs w:val="18"/>
              </w:rPr>
            </w:pPr>
            <w:ins w:id="4465"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466" w:author="temp" w:date="2016-02-17T17:27:00Z"/>
                <w:rFonts w:ascii="微软雅黑" w:eastAsia="微软雅黑" w:hAnsi="微软雅黑"/>
                <w:color w:val="000000"/>
                <w:sz w:val="18"/>
                <w:szCs w:val="18"/>
              </w:rPr>
            </w:pPr>
            <w:ins w:id="4467"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468" w:author="temp" w:date="2016-02-17T17:27:00Z"/>
                <w:rFonts w:ascii="微软雅黑" w:eastAsia="微软雅黑" w:hAnsi="微软雅黑"/>
                <w:color w:val="000000"/>
                <w:sz w:val="18"/>
                <w:szCs w:val="18"/>
              </w:rPr>
            </w:pPr>
            <w:ins w:id="4469"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470" w:author="temp" w:date="2016-02-17T17:27:00Z"/>
                <w:rFonts w:ascii="微软雅黑" w:eastAsia="微软雅黑" w:hAnsi="微软雅黑"/>
                <w:color w:val="000000"/>
                <w:sz w:val="18"/>
                <w:szCs w:val="18"/>
              </w:rPr>
            </w:pPr>
            <w:ins w:id="4471"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472" w:author="temp" w:date="2016-02-17T17:27:00Z"/>
                <w:rFonts w:ascii="微软雅黑" w:eastAsia="微软雅黑" w:hAnsi="微软雅黑"/>
                <w:color w:val="000000"/>
                <w:sz w:val="18"/>
                <w:szCs w:val="18"/>
              </w:rPr>
            </w:pPr>
            <w:ins w:id="4473"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474" w:author="temp" w:date="2016-02-17T17:27:00Z"/>
                <w:rFonts w:ascii="微软雅黑" w:eastAsia="微软雅黑" w:hAnsi="微软雅黑"/>
                <w:color w:val="000000"/>
                <w:sz w:val="18"/>
                <w:szCs w:val="18"/>
              </w:rPr>
            </w:pPr>
            <w:ins w:id="4475" w:author="temp" w:date="2016-02-17T17:27:00Z">
              <w:r>
                <w:rPr>
                  <w:rFonts w:ascii="微软雅黑" w:eastAsia="微软雅黑" w:hAnsi="微软雅黑" w:hint="eastAsia"/>
                  <w:color w:val="000000"/>
                  <w:sz w:val="18"/>
                  <w:szCs w:val="18"/>
                </w:rPr>
                <w:t>备注</w:t>
              </w:r>
            </w:ins>
          </w:p>
        </w:tc>
      </w:tr>
      <w:tr w:rsidR="0099371D">
        <w:trPr>
          <w:trHeight w:val="417"/>
          <w:ins w:id="4476" w:author="temp" w:date="2016-02-17T17:27:00Z"/>
        </w:trPr>
        <w:tc>
          <w:tcPr>
            <w:tcW w:w="851" w:type="dxa"/>
            <w:vMerge w:val="restart"/>
            <w:shd w:val="clear" w:color="auto" w:fill="auto"/>
            <w:vAlign w:val="center"/>
          </w:tcPr>
          <w:p w:rsidR="0099371D" w:rsidRDefault="0099371D">
            <w:pPr>
              <w:jc w:val="center"/>
              <w:rPr>
                <w:ins w:id="4477"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w:t>
            </w:r>
            <w:r>
              <w:rPr>
                <w:rFonts w:ascii="微软雅黑" w:eastAsia="微软雅黑" w:hAnsi="微软雅黑"/>
                <w:color w:val="000000"/>
                <w:sz w:val="18"/>
                <w:szCs w:val="18"/>
              </w:rPr>
              <w:t>vince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rPr>
          <w:ins w:id="4478" w:author="temp" w:date="2016-02-17T17:27:00Z"/>
        </w:rPr>
      </w:pPr>
      <w:bookmarkStart w:id="4479" w:name="_Toc508983005"/>
      <w:ins w:id="4480" w:author="temp" w:date="2016-02-17T17:27:00Z">
        <w:r>
          <w:rPr>
            <w:rFonts w:hint="eastAsia"/>
          </w:rPr>
          <w:t>响应报文</w:t>
        </w:r>
        <w:bookmarkEnd w:id="4479"/>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481" w:author="temp" w:date="2016-02-17T17:27:00Z"/>
        </w:trPr>
        <w:tc>
          <w:tcPr>
            <w:tcW w:w="851" w:type="dxa"/>
            <w:shd w:val="clear" w:color="auto" w:fill="E6E6E6"/>
          </w:tcPr>
          <w:p w:rsidR="0099371D" w:rsidRDefault="002A4916">
            <w:pPr>
              <w:jc w:val="center"/>
              <w:rPr>
                <w:ins w:id="4482" w:author="temp" w:date="2016-02-17T17:27:00Z"/>
                <w:rFonts w:ascii="微软雅黑" w:eastAsia="微软雅黑" w:hAnsi="微软雅黑"/>
                <w:color w:val="000000"/>
                <w:sz w:val="18"/>
                <w:szCs w:val="18"/>
              </w:rPr>
            </w:pPr>
            <w:ins w:id="4483"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484" w:author="temp" w:date="2016-02-17T17:27:00Z"/>
                <w:rFonts w:ascii="微软雅黑" w:eastAsia="微软雅黑" w:hAnsi="微软雅黑"/>
                <w:color w:val="000000"/>
                <w:sz w:val="18"/>
                <w:szCs w:val="18"/>
              </w:rPr>
            </w:pPr>
            <w:ins w:id="4485"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486" w:author="temp" w:date="2016-02-17T17:27:00Z"/>
                <w:rFonts w:ascii="微软雅黑" w:eastAsia="微软雅黑" w:hAnsi="微软雅黑"/>
                <w:color w:val="000000"/>
                <w:sz w:val="18"/>
                <w:szCs w:val="18"/>
              </w:rPr>
            </w:pPr>
            <w:ins w:id="4487"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488" w:author="temp" w:date="2016-02-17T17:27:00Z"/>
                <w:rFonts w:ascii="微软雅黑" w:eastAsia="微软雅黑" w:hAnsi="微软雅黑"/>
                <w:color w:val="000000"/>
                <w:sz w:val="18"/>
                <w:szCs w:val="18"/>
              </w:rPr>
            </w:pPr>
            <w:ins w:id="4489"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490" w:author="temp" w:date="2016-02-17T17:27:00Z"/>
                <w:rFonts w:ascii="微软雅黑" w:eastAsia="微软雅黑" w:hAnsi="微软雅黑"/>
                <w:color w:val="000000"/>
                <w:sz w:val="18"/>
                <w:szCs w:val="18"/>
              </w:rPr>
            </w:pPr>
            <w:ins w:id="4491"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492" w:author="temp" w:date="2016-02-17T17:27:00Z"/>
                <w:rFonts w:ascii="微软雅黑" w:eastAsia="微软雅黑" w:hAnsi="微软雅黑"/>
                <w:color w:val="000000"/>
                <w:sz w:val="18"/>
                <w:szCs w:val="18"/>
              </w:rPr>
            </w:pPr>
            <w:ins w:id="4493"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494" w:author="temp" w:date="2016-02-17T17:27:00Z"/>
                <w:rFonts w:ascii="微软雅黑" w:eastAsia="微软雅黑" w:hAnsi="微软雅黑"/>
                <w:color w:val="000000"/>
                <w:sz w:val="18"/>
                <w:szCs w:val="18"/>
              </w:rPr>
            </w:pPr>
            <w:ins w:id="4495"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r>
              <w:rPr>
                <w:rStyle w:val="shorttext"/>
              </w:rPr>
              <w:t>.</w:t>
            </w:r>
            <w:r>
              <w:rPr>
                <w:rStyle w:val="shorttext"/>
                <w:rFonts w:hint="eastAsia"/>
              </w:rPr>
              <w:t>city</w:t>
            </w:r>
            <w:r>
              <w:rPr>
                <w:rStyle w:val="shorttext"/>
              </w:rPr>
              <w:t>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Style w:val="shorttext"/>
                <w:rFonts w:hint="eastAsia"/>
              </w:rPr>
              <w:t>city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4496" w:author="temp" w:date="2016-02-17T17:27:00Z"/>
        </w:rPr>
      </w:pPr>
      <w:bookmarkStart w:id="4497" w:name="_Toc508983006"/>
      <w:r>
        <w:rPr>
          <w:rFonts w:hint="eastAsia"/>
        </w:rPr>
        <w:t>电子券</w:t>
      </w:r>
      <w:r>
        <w:t>门</w:t>
      </w:r>
      <w:r>
        <w:rPr>
          <w:rFonts w:hint="eastAsia"/>
        </w:rPr>
        <w:t>区/</w:t>
      </w:r>
      <w:r>
        <w:t>县</w:t>
      </w:r>
      <w:r>
        <w:rPr>
          <w:rFonts w:hint="eastAsia"/>
        </w:rPr>
        <w:t>查询</w:t>
      </w:r>
      <w:ins w:id="4498" w:author="temp" w:date="2016-02-17T17:27:00Z">
        <w:r>
          <w:rPr>
            <w:rFonts w:hint="eastAsia"/>
          </w:rPr>
          <w:t>接口</w:t>
        </w:r>
        <w:bookmarkEnd w:id="4497"/>
      </w:ins>
    </w:p>
    <w:p w:rsidR="0099371D" w:rsidRDefault="002A4916">
      <w:pPr>
        <w:pStyle w:val="30"/>
        <w:rPr>
          <w:ins w:id="4499" w:author="temp" w:date="2016-02-17T17:27:00Z"/>
        </w:rPr>
      </w:pPr>
      <w:bookmarkStart w:id="4500" w:name="_Toc508983007"/>
      <w:ins w:id="4501" w:author="temp" w:date="2016-02-17T17:27:00Z">
        <w:r>
          <w:rPr>
            <w:rFonts w:hint="eastAsia"/>
          </w:rPr>
          <w:t>接口名称：</w:t>
        </w:r>
      </w:ins>
      <w:r>
        <w:rPr>
          <w:rFonts w:hint="eastAsia"/>
        </w:rPr>
        <w:t>product/coupon</w:t>
      </w:r>
      <w:r>
        <w:t>/couponStoreCountyQuery</w:t>
      </w:r>
      <w:r>
        <w:rPr>
          <w:rFonts w:hint="eastAsia"/>
        </w:rPr>
        <w:t>.</w:t>
      </w:r>
      <w:r>
        <w:t>do</w:t>
      </w:r>
      <w:bookmarkEnd w:id="4500"/>
    </w:p>
    <w:p w:rsidR="0099371D" w:rsidRDefault="002A4916">
      <w:pPr>
        <w:pStyle w:val="30"/>
        <w:rPr>
          <w:ins w:id="4502" w:author="temp" w:date="2016-02-17T17:27:00Z"/>
        </w:rPr>
      </w:pPr>
      <w:bookmarkStart w:id="4503" w:name="_Toc508983008"/>
      <w:ins w:id="4504" w:author="temp" w:date="2016-02-17T17:27:00Z">
        <w:r>
          <w:rPr>
            <w:rFonts w:hint="eastAsia"/>
          </w:rPr>
          <w:t>响应报文</w:t>
        </w:r>
        <w:bookmarkEnd w:id="4503"/>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505" w:author="temp" w:date="2016-02-17T17:27:00Z"/>
        </w:trPr>
        <w:tc>
          <w:tcPr>
            <w:tcW w:w="851" w:type="dxa"/>
            <w:shd w:val="clear" w:color="auto" w:fill="E6E6E6"/>
          </w:tcPr>
          <w:p w:rsidR="0099371D" w:rsidRDefault="002A4916">
            <w:pPr>
              <w:jc w:val="center"/>
              <w:rPr>
                <w:ins w:id="4506" w:author="temp" w:date="2016-02-17T17:27:00Z"/>
                <w:rFonts w:ascii="微软雅黑" w:eastAsia="微软雅黑" w:hAnsi="微软雅黑"/>
                <w:color w:val="000000"/>
                <w:sz w:val="18"/>
                <w:szCs w:val="18"/>
              </w:rPr>
            </w:pPr>
            <w:ins w:id="4507"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508" w:author="temp" w:date="2016-02-17T17:27:00Z"/>
                <w:rFonts w:ascii="微软雅黑" w:eastAsia="微软雅黑" w:hAnsi="微软雅黑"/>
                <w:color w:val="000000"/>
                <w:sz w:val="18"/>
                <w:szCs w:val="18"/>
              </w:rPr>
            </w:pPr>
            <w:ins w:id="4509"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510" w:author="temp" w:date="2016-02-17T17:27:00Z"/>
                <w:rFonts w:ascii="微软雅黑" w:eastAsia="微软雅黑" w:hAnsi="微软雅黑"/>
                <w:color w:val="000000"/>
                <w:sz w:val="18"/>
                <w:szCs w:val="18"/>
              </w:rPr>
            </w:pPr>
            <w:ins w:id="4511"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512" w:author="temp" w:date="2016-02-17T17:27:00Z"/>
                <w:rFonts w:ascii="微软雅黑" w:eastAsia="微软雅黑" w:hAnsi="微软雅黑"/>
                <w:color w:val="000000"/>
                <w:sz w:val="18"/>
                <w:szCs w:val="18"/>
              </w:rPr>
            </w:pPr>
            <w:ins w:id="4513"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514" w:author="temp" w:date="2016-02-17T17:27:00Z"/>
                <w:rFonts w:ascii="微软雅黑" w:eastAsia="微软雅黑" w:hAnsi="微软雅黑"/>
                <w:color w:val="000000"/>
                <w:sz w:val="18"/>
                <w:szCs w:val="18"/>
              </w:rPr>
            </w:pPr>
            <w:ins w:id="4515"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516" w:author="temp" w:date="2016-02-17T17:27:00Z"/>
                <w:rFonts w:ascii="微软雅黑" w:eastAsia="微软雅黑" w:hAnsi="微软雅黑"/>
                <w:color w:val="000000"/>
                <w:sz w:val="18"/>
                <w:szCs w:val="18"/>
              </w:rPr>
            </w:pPr>
            <w:ins w:id="4517"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518" w:author="temp" w:date="2016-02-17T17:27:00Z"/>
                <w:rFonts w:ascii="微软雅黑" w:eastAsia="微软雅黑" w:hAnsi="微软雅黑"/>
                <w:color w:val="000000"/>
                <w:sz w:val="18"/>
                <w:szCs w:val="18"/>
              </w:rPr>
            </w:pPr>
            <w:ins w:id="4519"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r>
              <w:rPr>
                <w:rStyle w:val="shorttext"/>
              </w:rPr>
              <w:t>.</w:t>
            </w:r>
            <w:r>
              <w:rPr>
                <w:rFonts w:ascii="微软雅黑" w:eastAsia="微软雅黑" w:hAnsi="微软雅黑"/>
                <w:color w:val="000000"/>
                <w:sz w:val="18"/>
                <w:szCs w:val="18"/>
              </w:rPr>
              <w:t>a</w:t>
            </w:r>
            <w:r>
              <w:rPr>
                <w:rFonts w:ascii="微软雅黑" w:eastAsia="微软雅黑" w:hAnsi="微软雅黑" w:hint="eastAsia"/>
                <w:color w:val="000000"/>
                <w:sz w:val="18"/>
                <w:szCs w:val="18"/>
              </w:rPr>
              <w:t>rea</w:t>
            </w:r>
            <w:r>
              <w:rPr>
                <w:rStyle w:val="shorttext"/>
              </w:rPr>
              <w:t>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w:t>
            </w:r>
            <w:r>
              <w:rPr>
                <w:rFonts w:ascii="微软雅黑" w:eastAsia="微软雅黑" w:hAnsi="微软雅黑" w:hint="eastAsia"/>
                <w:color w:val="000000"/>
                <w:sz w:val="18"/>
                <w:szCs w:val="18"/>
              </w:rPr>
              <w:t>rea</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区/县</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30"/>
        <w:rPr>
          <w:ins w:id="4520" w:author="temp" w:date="2016-02-17T17:27:00Z"/>
        </w:rPr>
      </w:pPr>
      <w:bookmarkStart w:id="4521" w:name="_Toc508983009"/>
      <w:ins w:id="4522" w:author="temp" w:date="2016-02-17T17:27:00Z">
        <w:r>
          <w:rPr>
            <w:rFonts w:hint="eastAsia"/>
          </w:rPr>
          <w:t>请求报文</w:t>
        </w:r>
        <w:bookmarkEnd w:id="4521"/>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523" w:author="temp" w:date="2016-02-17T17:27:00Z"/>
        </w:trPr>
        <w:tc>
          <w:tcPr>
            <w:tcW w:w="851" w:type="dxa"/>
            <w:shd w:val="clear" w:color="auto" w:fill="E6E6E6"/>
          </w:tcPr>
          <w:p w:rsidR="0099371D" w:rsidRDefault="002A4916">
            <w:pPr>
              <w:jc w:val="center"/>
              <w:rPr>
                <w:ins w:id="4524" w:author="temp" w:date="2016-02-17T17:27:00Z"/>
                <w:rFonts w:ascii="微软雅黑" w:eastAsia="微软雅黑" w:hAnsi="微软雅黑"/>
                <w:color w:val="000000"/>
                <w:sz w:val="18"/>
                <w:szCs w:val="18"/>
              </w:rPr>
            </w:pPr>
            <w:ins w:id="4525"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526" w:author="temp" w:date="2016-02-17T17:27:00Z"/>
                <w:rFonts w:ascii="微软雅黑" w:eastAsia="微软雅黑" w:hAnsi="微软雅黑"/>
                <w:color w:val="000000"/>
                <w:sz w:val="18"/>
                <w:szCs w:val="18"/>
              </w:rPr>
            </w:pPr>
            <w:ins w:id="4527"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528" w:author="temp" w:date="2016-02-17T17:27:00Z"/>
                <w:rFonts w:ascii="微软雅黑" w:eastAsia="微软雅黑" w:hAnsi="微软雅黑"/>
                <w:color w:val="000000"/>
                <w:sz w:val="18"/>
                <w:szCs w:val="18"/>
              </w:rPr>
            </w:pPr>
            <w:ins w:id="4529"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530" w:author="temp" w:date="2016-02-17T17:27:00Z"/>
                <w:rFonts w:ascii="微软雅黑" w:eastAsia="微软雅黑" w:hAnsi="微软雅黑"/>
                <w:color w:val="000000"/>
                <w:sz w:val="18"/>
                <w:szCs w:val="18"/>
              </w:rPr>
            </w:pPr>
            <w:ins w:id="4531"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532" w:author="temp" w:date="2016-02-17T17:27:00Z"/>
                <w:rFonts w:ascii="微软雅黑" w:eastAsia="微软雅黑" w:hAnsi="微软雅黑"/>
                <w:color w:val="000000"/>
                <w:sz w:val="18"/>
                <w:szCs w:val="18"/>
              </w:rPr>
            </w:pPr>
            <w:ins w:id="4533"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534" w:author="temp" w:date="2016-02-17T17:27:00Z"/>
                <w:rFonts w:ascii="微软雅黑" w:eastAsia="微软雅黑" w:hAnsi="微软雅黑"/>
                <w:color w:val="000000"/>
                <w:sz w:val="18"/>
                <w:szCs w:val="18"/>
              </w:rPr>
            </w:pPr>
            <w:ins w:id="4535"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536" w:author="temp" w:date="2016-02-17T17:27:00Z"/>
                <w:rFonts w:ascii="微软雅黑" w:eastAsia="微软雅黑" w:hAnsi="微软雅黑"/>
                <w:color w:val="000000"/>
                <w:sz w:val="18"/>
                <w:szCs w:val="18"/>
              </w:rPr>
            </w:pPr>
            <w:ins w:id="4537" w:author="temp" w:date="2016-02-17T17:27:00Z">
              <w:r>
                <w:rPr>
                  <w:rFonts w:ascii="微软雅黑" w:eastAsia="微软雅黑" w:hAnsi="微软雅黑" w:hint="eastAsia"/>
                  <w:color w:val="000000"/>
                  <w:sz w:val="18"/>
                  <w:szCs w:val="18"/>
                </w:rPr>
                <w:t>备注</w:t>
              </w:r>
            </w:ins>
          </w:p>
        </w:tc>
      </w:tr>
      <w:tr w:rsidR="0099371D">
        <w:trPr>
          <w:trHeight w:val="417"/>
          <w:ins w:id="4538" w:author="temp" w:date="2016-02-17T17:27:00Z"/>
        </w:trPr>
        <w:tc>
          <w:tcPr>
            <w:tcW w:w="851" w:type="dxa"/>
            <w:vMerge w:val="restart"/>
            <w:shd w:val="clear" w:color="auto" w:fill="auto"/>
            <w:vAlign w:val="center"/>
          </w:tcPr>
          <w:p w:rsidR="0099371D" w:rsidRDefault="0099371D">
            <w:pPr>
              <w:jc w:val="center"/>
              <w:rPr>
                <w:ins w:id="4539" w:author="temp" w:date="2016-02-17T17:27: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w:t>
            </w:r>
            <w:r>
              <w:rPr>
                <w:rFonts w:ascii="微软雅黑" w:eastAsia="微软雅黑" w:hAnsi="微软雅黑"/>
                <w:color w:val="000000"/>
                <w:sz w:val="18"/>
                <w:szCs w:val="18"/>
              </w:rPr>
              <w:t>vince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Style w:val="shorttext"/>
                <w:rFonts w:hint="eastAsia"/>
              </w:rPr>
              <w:t>city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市</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540" w:name="_Toc508983010"/>
      <w:r>
        <w:rPr>
          <w:rFonts w:hint="eastAsia"/>
        </w:rPr>
        <w:t>现金支付接口(</w:t>
      </w:r>
      <w:r>
        <w:t>H5</w:t>
      </w:r>
      <w:r>
        <w:rPr>
          <w:rFonts w:hint="eastAsia"/>
        </w:rPr>
        <w:t>版)</w:t>
      </w:r>
      <w:bookmarkEnd w:id="4540"/>
    </w:p>
    <w:p w:rsidR="0099371D" w:rsidRDefault="002A4916">
      <w:pPr>
        <w:pStyle w:val="30"/>
      </w:pPr>
      <w:bookmarkStart w:id="4541" w:name="_Toc508983011"/>
      <w:r>
        <w:rPr>
          <w:rFonts w:hint="eastAsia"/>
        </w:rPr>
        <w:t>接口名称：third</w:t>
      </w:r>
      <w:r>
        <w:t>party</w:t>
      </w:r>
      <w:r>
        <w:rPr>
          <w:rFonts w:hint="eastAsia"/>
        </w:rPr>
        <w:t>/</w:t>
      </w:r>
      <w:r>
        <w:t>allinpay/</w:t>
      </w:r>
      <w:r>
        <w:rPr>
          <w:rFonts w:hint="eastAsia"/>
        </w:rPr>
        <w:t>cash</w:t>
      </w:r>
      <w:r>
        <w:t>Pay</w:t>
      </w:r>
      <w:r>
        <w:rPr>
          <w:rFonts w:hint="eastAsia"/>
        </w:rPr>
        <w:t>H5.do</w:t>
      </w:r>
      <w:bookmarkEnd w:id="4541"/>
    </w:p>
    <w:p w:rsidR="0099371D" w:rsidRDefault="002A4916">
      <w:pPr>
        <w:pStyle w:val="30"/>
      </w:pPr>
      <w:bookmarkStart w:id="4542" w:name="_Toc508983012"/>
      <w:r>
        <w:rPr>
          <w:rFonts w:hint="eastAsia"/>
        </w:rPr>
        <w:t>请求报文</w:t>
      </w:r>
      <w:bookmarkEnd w:id="4542"/>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payWay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支付方式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1在线支付 2支付宝扫码 3微信扫码 4</w:t>
            </w:r>
            <w:r>
              <w:rPr>
                <w:rFonts w:ascii="微软雅黑" w:eastAsia="微软雅黑" w:hAnsi="微软雅黑"/>
                <w:color w:val="000000"/>
                <w:sz w:val="18"/>
                <w:szCs w:val="18"/>
              </w:rPr>
              <w:t xml:space="preserve"> H5</w:t>
            </w:r>
            <w:r>
              <w:rPr>
                <w:rFonts w:ascii="微软雅黑" w:eastAsia="微软雅黑" w:hAnsi="微软雅黑" w:hint="eastAsia"/>
                <w:color w:val="000000"/>
                <w:sz w:val="18"/>
                <w:szCs w:val="18"/>
              </w:rPr>
              <w:t>快捷支付</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payCash</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支付总金额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单位：分</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不能重复</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产品数量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xt</w:t>
            </w:r>
            <w:r>
              <w:rPr>
                <w:rFonts w:ascii="微软雅黑" w:eastAsia="微软雅黑" w:hAnsi="微软雅黑"/>
                <w:color w:val="000000"/>
                <w:sz w:val="18"/>
                <w:szCs w:val="18"/>
              </w:rPr>
              <w:t>1</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扩展字段1</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1实物 2电子券</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xt2</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扩展字段2</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pickupUrl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付款客户的取货</w:t>
            </w:r>
            <w:r>
              <w:rPr>
                <w:color w:val="000000"/>
                <w:sz w:val="18"/>
                <w:szCs w:val="18"/>
              </w:rPr>
              <w:t>url</w:t>
            </w:r>
            <w:r>
              <w:rPr>
                <w:rFonts w:ascii="宋体" w:hAnsi="宋体" w:hint="eastAsia"/>
                <w:color w:val="000000"/>
                <w:sz w:val="18"/>
                <w:szCs w:val="18"/>
              </w:rPr>
              <w:t>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receiveUrl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服务器接受支付结果的后台地址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宋体" w:hAnsi="宋体" w:hint="eastAsia"/>
                <w:color w:val="000000"/>
                <w:sz w:val="18"/>
                <w:szCs w:val="18"/>
              </w:rPr>
              <w:t>通知商户网站支付结果的</w:t>
            </w:r>
            <w:r>
              <w:rPr>
                <w:color w:val="000000"/>
                <w:sz w:val="18"/>
                <w:szCs w:val="18"/>
              </w:rPr>
              <w:t>url</w:t>
            </w:r>
            <w:r>
              <w:rPr>
                <w:rFonts w:ascii="宋体" w:hAnsi="宋体" w:hint="eastAsia"/>
                <w:color w:val="000000"/>
                <w:sz w:val="18"/>
                <w:szCs w:val="18"/>
              </w:rPr>
              <w:t>地址</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color w:val="000000"/>
                <w:sz w:val="18"/>
                <w:szCs w:val="18"/>
              </w:rPr>
            </w:pPr>
            <w:r>
              <w:rPr>
                <w:rFonts w:hint="eastAsia"/>
                <w:color w:val="000000"/>
                <w:sz w:val="18"/>
                <w:szCs w:val="18"/>
              </w:rPr>
              <w:t>订单创建时间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宋体" w:hAnsi="宋体"/>
                <w:color w:val="000000"/>
                <w:sz w:val="18"/>
                <w:szCs w:val="18"/>
              </w:rPr>
            </w:pPr>
          </w:p>
        </w:tc>
      </w:tr>
    </w:tbl>
    <w:p w:rsidR="0099371D" w:rsidRDefault="0099371D"/>
    <w:p w:rsidR="0099371D" w:rsidRDefault="002A4916">
      <w:pPr>
        <w:pStyle w:val="30"/>
      </w:pPr>
      <w:bookmarkStart w:id="4543" w:name="_Toc508983013"/>
      <w:r>
        <w:rPr>
          <w:rFonts w:hint="eastAsia"/>
        </w:rPr>
        <w:t>响应报文</w:t>
      </w:r>
      <w:bookmarkEnd w:id="4543"/>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inputCharset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字符集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默认填1；1代表UTF-8、2代表GBK、3代表GB2312</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pickupUrl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付款客户的取货</w:t>
            </w:r>
            <w:r>
              <w:rPr>
                <w:color w:val="000000"/>
                <w:sz w:val="18"/>
                <w:szCs w:val="18"/>
              </w:rPr>
              <w:t>url</w:t>
            </w:r>
            <w:r>
              <w:rPr>
                <w:rFonts w:ascii="宋体" w:hAnsi="宋体" w:hint="eastAsia"/>
                <w:color w:val="000000"/>
                <w:sz w:val="18"/>
                <w:szCs w:val="18"/>
              </w:rPr>
              <w:t>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receiveUrl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服务器接受支付结果的后台地址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宋体" w:hAnsi="宋体" w:hint="eastAsia"/>
                <w:color w:val="000000"/>
                <w:sz w:val="18"/>
                <w:szCs w:val="18"/>
              </w:rPr>
              <w:t>通知商户网站支付结果的</w:t>
            </w:r>
            <w:r>
              <w:rPr>
                <w:color w:val="000000"/>
                <w:sz w:val="18"/>
                <w:szCs w:val="18"/>
              </w:rPr>
              <w:t>url</w:t>
            </w:r>
            <w:r>
              <w:rPr>
                <w:rFonts w:ascii="宋体" w:hAnsi="宋体" w:hint="eastAsia"/>
                <w:color w:val="000000"/>
                <w:sz w:val="18"/>
                <w:szCs w:val="18"/>
              </w:rPr>
              <w:t>地址</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version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网关接收支付请求接口版本</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固定填v1.0</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language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网关页面显示语言种类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宋体" w:hAnsi="宋体" w:hint="eastAsia"/>
                <w:color w:val="000000"/>
                <w:sz w:val="18"/>
                <w:szCs w:val="18"/>
              </w:rPr>
              <w:t>默认</w:t>
            </w:r>
            <w:r>
              <w:rPr>
                <w:rFonts w:ascii="宋体" w:hAnsi="宋体"/>
                <w:color w:val="000000"/>
                <w:sz w:val="18"/>
                <w:szCs w:val="18"/>
              </w:rPr>
              <w:t>填</w:t>
            </w:r>
            <w:r>
              <w:rPr>
                <w:rFonts w:ascii="宋体" w:hAnsi="宋体" w:hint="eastAsia"/>
                <w:color w:val="000000"/>
                <w:sz w:val="18"/>
                <w:szCs w:val="18"/>
              </w:rPr>
              <w:t>1，固定选择值：</w:t>
            </w:r>
            <w:r>
              <w:rPr>
                <w:color w:val="000000"/>
                <w:sz w:val="18"/>
                <w:szCs w:val="18"/>
              </w:rPr>
              <w:t>1</w:t>
            </w:r>
            <w:r>
              <w:rPr>
                <w:rFonts w:ascii="宋体" w:hAnsi="宋体" w:hint="eastAsia"/>
                <w:color w:val="000000"/>
                <w:sz w:val="18"/>
                <w:szCs w:val="18"/>
              </w:rPr>
              <w:t>；</w:t>
            </w:r>
            <w:r>
              <w:rPr>
                <w:color w:val="000000"/>
                <w:sz w:val="18"/>
                <w:szCs w:val="18"/>
              </w:rPr>
              <w:t>1</w:t>
            </w:r>
            <w:r>
              <w:rPr>
                <w:rFonts w:ascii="宋体" w:hAnsi="宋体" w:hint="eastAsia"/>
                <w:color w:val="000000"/>
                <w:sz w:val="18"/>
                <w:szCs w:val="18"/>
              </w:rPr>
              <w:t>代表简体中文、</w:t>
            </w:r>
            <w:r>
              <w:rPr>
                <w:color w:val="000000"/>
                <w:sz w:val="18"/>
                <w:szCs w:val="18"/>
              </w:rPr>
              <w:t>2</w:t>
            </w:r>
            <w:r>
              <w:rPr>
                <w:rFonts w:ascii="宋体" w:hAnsi="宋体" w:hint="eastAsia"/>
                <w:color w:val="000000"/>
                <w:sz w:val="18"/>
                <w:szCs w:val="18"/>
              </w:rPr>
              <w:t>代表繁体中文、</w:t>
            </w:r>
            <w:r>
              <w:rPr>
                <w:color w:val="000000"/>
                <w:sz w:val="18"/>
                <w:szCs w:val="18"/>
              </w:rPr>
              <w:t>3</w:t>
            </w:r>
            <w:r>
              <w:rPr>
                <w:rFonts w:ascii="宋体" w:hAnsi="宋体" w:hint="eastAsia"/>
                <w:color w:val="000000"/>
                <w:sz w:val="18"/>
                <w:szCs w:val="18"/>
              </w:rPr>
              <w:t>代表英文</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signType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签名类型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默认填1，固定选择值：0、1；</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0表示订单上送和交易结果通知都使用MD5进行签名</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1表示商户用使用MD5算法验签上送订单，通联交易结果通知使用证书签名</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Asp商户不使用通联dll文件签名验签的商户填0</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商户号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color w:val="000000"/>
                <w:sz w:val="18"/>
                <w:szCs w:val="18"/>
              </w:rPr>
              <w:t>数字串，商户在通联申请开户的商户号</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商户订单号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color w:val="000000"/>
                <w:sz w:val="18"/>
                <w:szCs w:val="18"/>
              </w:rPr>
              <w:t>字符串，只允许使用字母、数字、</w:t>
            </w:r>
            <w:r>
              <w:rPr>
                <w:color w:val="000000"/>
                <w:sz w:val="18"/>
                <w:szCs w:val="18"/>
              </w:rPr>
              <w:t xml:space="preserve">- </w:t>
            </w:r>
            <w:r>
              <w:rPr>
                <w:color w:val="000000"/>
                <w:sz w:val="18"/>
                <w:szCs w:val="18"/>
              </w:rPr>
              <w:t>、</w:t>
            </w:r>
            <w:r>
              <w:rPr>
                <w:color w:val="000000"/>
                <w:sz w:val="18"/>
                <w:szCs w:val="18"/>
              </w:rPr>
              <w:t>_,</w:t>
            </w:r>
            <w:r>
              <w:rPr>
                <w:color w:val="000000"/>
                <w:sz w:val="18"/>
                <w:szCs w:val="18"/>
              </w:rPr>
              <w:t>并以字母或数字开头；每商户提交的订单号，必须在当天的该商户所有交易中唯一</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商户订单金额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整型数字，金额与币种有关</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如果是人民币，则单位是分，即10元提交时金额应为1000</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如果是美元，单位是美分，即10美元提交时金额为1000</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orderCurrency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订单金额币种类型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宋体" w:hAnsi="宋体" w:hint="eastAsia"/>
                <w:color w:val="000000"/>
                <w:sz w:val="18"/>
                <w:szCs w:val="18"/>
              </w:rPr>
              <w:t>默认填</w:t>
            </w:r>
            <w:r>
              <w:rPr>
                <w:color w:val="000000"/>
                <w:sz w:val="18"/>
                <w:szCs w:val="18"/>
              </w:rPr>
              <w:t>0</w:t>
            </w:r>
            <w:r>
              <w:rPr>
                <w:rFonts w:ascii="宋体" w:hAnsi="宋体" w:hint="eastAsia"/>
                <w:color w:val="000000"/>
                <w:sz w:val="18"/>
                <w:szCs w:val="18"/>
              </w:rPr>
              <w:br/>
            </w:r>
            <w:r>
              <w:rPr>
                <w:color w:val="000000"/>
                <w:sz w:val="18"/>
                <w:szCs w:val="18"/>
              </w:rPr>
              <w:t>0</w:t>
            </w:r>
            <w:r>
              <w:rPr>
                <w:rFonts w:ascii="宋体" w:hAnsi="宋体" w:hint="eastAsia"/>
                <w:color w:val="000000"/>
                <w:sz w:val="18"/>
                <w:szCs w:val="18"/>
              </w:rPr>
              <w:t>和</w:t>
            </w:r>
            <w:r>
              <w:rPr>
                <w:color w:val="000000"/>
                <w:sz w:val="18"/>
                <w:szCs w:val="18"/>
              </w:rPr>
              <w:t>156</w:t>
            </w:r>
            <w:r>
              <w:rPr>
                <w:rFonts w:ascii="宋体" w:hAnsi="宋体" w:hint="eastAsia"/>
                <w:color w:val="000000"/>
                <w:sz w:val="18"/>
                <w:szCs w:val="18"/>
              </w:rPr>
              <w:t>代表人民币、</w:t>
            </w:r>
            <w:r>
              <w:rPr>
                <w:color w:val="000000"/>
                <w:sz w:val="18"/>
                <w:szCs w:val="18"/>
              </w:rPr>
              <w:t>840</w:t>
            </w:r>
            <w:r>
              <w:rPr>
                <w:rFonts w:ascii="宋体" w:hAnsi="宋体" w:hint="eastAsia"/>
                <w:color w:val="000000"/>
                <w:sz w:val="18"/>
                <w:szCs w:val="18"/>
              </w:rPr>
              <w:t>代表美元、</w:t>
            </w:r>
            <w:r>
              <w:rPr>
                <w:color w:val="000000"/>
                <w:sz w:val="18"/>
                <w:szCs w:val="18"/>
              </w:rPr>
              <w:t>344</w:t>
            </w:r>
            <w:r>
              <w:rPr>
                <w:rFonts w:ascii="宋体" w:hAnsi="宋体" w:hint="eastAsia"/>
                <w:color w:val="000000"/>
                <w:sz w:val="18"/>
                <w:szCs w:val="18"/>
              </w:rPr>
              <w:t>代表港币，跨境支付商户不建议使用0</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orderDatetime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商户订单提交时间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14</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宋体" w:hAnsi="宋体" w:hint="eastAsia"/>
                <w:color w:val="000000"/>
                <w:sz w:val="18"/>
                <w:szCs w:val="18"/>
              </w:rPr>
              <w:t>日期格式：</w:t>
            </w:r>
            <w:r>
              <w:rPr>
                <w:color w:val="000000"/>
                <w:sz w:val="18"/>
                <w:szCs w:val="18"/>
              </w:rPr>
              <w:t>yyyyMMDDhhmmss</w:t>
            </w:r>
            <w:r>
              <w:rPr>
                <w:rFonts w:ascii="宋体" w:hAnsi="宋体" w:hint="eastAsia"/>
                <w:color w:val="000000"/>
                <w:sz w:val="18"/>
                <w:szCs w:val="18"/>
              </w:rPr>
              <w:t>，例如：</w:t>
            </w:r>
            <w:r>
              <w:rPr>
                <w:color w:val="000000"/>
                <w:sz w:val="18"/>
                <w:szCs w:val="18"/>
              </w:rPr>
              <w:t>20121116020101</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商品名称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宋体" w:hAnsi="宋体" w:cs="宋体" w:hint="eastAsia"/>
                <w:sz w:val="18"/>
                <w:szCs w:val="18"/>
              </w:rPr>
              <w:t>整型数字</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商品数量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宋体" w:hAnsi="宋体" w:hint="eastAsia"/>
                <w:color w:val="000000"/>
                <w:sz w:val="18"/>
                <w:szCs w:val="18"/>
              </w:rPr>
              <w:t>整型数字，默认传</w:t>
            </w:r>
            <w:r>
              <w:rPr>
                <w:color w:val="000000"/>
                <w:sz w:val="18"/>
                <w:szCs w:val="18"/>
              </w:rPr>
              <w:t>1</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ext1</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扩展字段</w:t>
            </w:r>
            <w:r>
              <w:rPr>
                <w:color w:val="000000"/>
                <w:sz w:val="18"/>
                <w:szCs w:val="18"/>
              </w:rPr>
              <w:t>1</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128</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color w:val="000000"/>
                <w:sz w:val="18"/>
                <w:szCs w:val="18"/>
              </w:rPr>
              <w:t>英文或中文字符串，支付完成后，按照原样返回给商户</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支付方式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widowControl/>
              <w:rPr>
                <w:color w:val="FF0000"/>
                <w:sz w:val="18"/>
                <w:szCs w:val="18"/>
              </w:rPr>
            </w:pPr>
            <w:r>
              <w:rPr>
                <w:rFonts w:ascii="宋体" w:hAnsi="宋体" w:hint="eastAsia"/>
                <w:color w:val="000000"/>
                <w:sz w:val="18"/>
                <w:szCs w:val="18"/>
              </w:rPr>
              <w:t>固定选择值：</w:t>
            </w:r>
            <w:r>
              <w:rPr>
                <w:color w:val="548DD4"/>
                <w:sz w:val="18"/>
                <w:szCs w:val="18"/>
              </w:rPr>
              <w:t>0</w:t>
            </w:r>
            <w:r>
              <w:rPr>
                <w:rFonts w:ascii="宋体" w:hAnsi="宋体" w:hint="eastAsia"/>
                <w:color w:val="548DD4"/>
                <w:sz w:val="18"/>
                <w:szCs w:val="18"/>
              </w:rPr>
              <w:t>、</w:t>
            </w:r>
            <w:r>
              <w:rPr>
                <w:color w:val="548DD4"/>
                <w:sz w:val="18"/>
                <w:szCs w:val="18"/>
              </w:rPr>
              <w:t>1</w:t>
            </w:r>
            <w:r>
              <w:rPr>
                <w:rFonts w:ascii="宋体" w:hAnsi="宋体" w:hint="eastAsia"/>
                <w:color w:val="548DD4"/>
                <w:sz w:val="18"/>
                <w:szCs w:val="18"/>
              </w:rPr>
              <w:t>、</w:t>
            </w:r>
            <w:r>
              <w:rPr>
                <w:color w:val="548DD4"/>
                <w:sz w:val="18"/>
                <w:szCs w:val="18"/>
              </w:rPr>
              <w:t>4</w:t>
            </w:r>
            <w:r>
              <w:rPr>
                <w:rFonts w:ascii="宋体" w:hAnsi="宋体" w:hint="eastAsia"/>
                <w:color w:val="548DD4"/>
                <w:sz w:val="18"/>
                <w:szCs w:val="18"/>
              </w:rPr>
              <w:t>、</w:t>
            </w:r>
            <w:r>
              <w:rPr>
                <w:color w:val="548DD4"/>
                <w:sz w:val="18"/>
                <w:szCs w:val="18"/>
              </w:rPr>
              <w:t>11</w:t>
            </w:r>
            <w:r>
              <w:rPr>
                <w:rFonts w:ascii="宋体" w:hAnsi="宋体" w:hint="eastAsia"/>
                <w:color w:val="548DD4"/>
                <w:sz w:val="18"/>
                <w:szCs w:val="18"/>
              </w:rPr>
              <w:t>、23、</w:t>
            </w:r>
            <w:r>
              <w:rPr>
                <w:rFonts w:hint="eastAsia"/>
                <w:color w:val="548DD4"/>
                <w:sz w:val="18"/>
                <w:szCs w:val="18"/>
              </w:rPr>
              <w:t>28</w:t>
            </w:r>
          </w:p>
          <w:p w:rsidR="0099371D" w:rsidRDefault="002A4916">
            <w:pPr>
              <w:widowControl/>
              <w:rPr>
                <w:color w:val="FF0000"/>
                <w:sz w:val="18"/>
                <w:szCs w:val="18"/>
              </w:rPr>
            </w:pPr>
            <w:r>
              <w:rPr>
                <w:rFonts w:hint="eastAsia"/>
                <w:color w:val="FF0000"/>
                <w:sz w:val="18"/>
                <w:szCs w:val="18"/>
              </w:rPr>
              <w:t>接入互联网关时，默认为间连模式，填</w:t>
            </w:r>
            <w:r>
              <w:rPr>
                <w:rFonts w:hint="eastAsia"/>
                <w:color w:val="FF0000"/>
                <w:sz w:val="18"/>
                <w:szCs w:val="18"/>
              </w:rPr>
              <w:t>0</w:t>
            </w:r>
          </w:p>
          <w:p w:rsidR="0099371D" w:rsidRDefault="002A4916">
            <w:pPr>
              <w:widowControl/>
              <w:rPr>
                <w:rFonts w:ascii="宋体" w:hAnsi="宋体"/>
                <w:color w:val="548DD4"/>
                <w:sz w:val="18"/>
                <w:szCs w:val="18"/>
              </w:rPr>
            </w:pPr>
            <w:r>
              <w:rPr>
                <w:rFonts w:hint="eastAsia"/>
                <w:color w:val="FF0000"/>
                <w:sz w:val="18"/>
                <w:szCs w:val="18"/>
              </w:rPr>
              <w:t>若</w:t>
            </w:r>
            <w:r>
              <w:rPr>
                <w:color w:val="FF0000"/>
                <w:sz w:val="18"/>
                <w:szCs w:val="18"/>
              </w:rPr>
              <w:t>需接入外卡支付</w:t>
            </w:r>
            <w:r>
              <w:rPr>
                <w:rFonts w:hint="eastAsia"/>
                <w:color w:val="FF0000"/>
                <w:sz w:val="18"/>
                <w:szCs w:val="18"/>
              </w:rPr>
              <w:t>，</w:t>
            </w:r>
            <w:r>
              <w:rPr>
                <w:color w:val="FF0000"/>
                <w:sz w:val="18"/>
                <w:szCs w:val="18"/>
              </w:rPr>
              <w:t>只支持直连模式，即</w:t>
            </w:r>
            <w:r>
              <w:rPr>
                <w:rFonts w:hint="eastAsia"/>
                <w:color w:val="FF0000"/>
                <w:sz w:val="18"/>
                <w:szCs w:val="18"/>
              </w:rPr>
              <w:t>固定</w:t>
            </w:r>
            <w:r>
              <w:rPr>
                <w:color w:val="FF0000"/>
                <w:sz w:val="18"/>
                <w:szCs w:val="18"/>
              </w:rPr>
              <w:t>上送</w:t>
            </w:r>
            <w:r>
              <w:rPr>
                <w:color w:val="FF0000"/>
                <w:sz w:val="18"/>
                <w:szCs w:val="18"/>
              </w:rPr>
              <w:t>payType=23</w:t>
            </w:r>
            <w:r>
              <w:rPr>
                <w:rFonts w:hint="eastAsia"/>
                <w:color w:val="FF0000"/>
                <w:sz w:val="18"/>
                <w:szCs w:val="18"/>
              </w:rPr>
              <w:t>，</w:t>
            </w:r>
            <w:r>
              <w:rPr>
                <w:color w:val="FF0000"/>
                <w:sz w:val="18"/>
                <w:szCs w:val="18"/>
              </w:rPr>
              <w:t>issuerId=visa</w:t>
            </w:r>
            <w:r>
              <w:rPr>
                <w:color w:val="FF0000"/>
                <w:sz w:val="18"/>
                <w:szCs w:val="18"/>
              </w:rPr>
              <w:t>或</w:t>
            </w:r>
            <w:r>
              <w:rPr>
                <w:color w:val="FF0000"/>
                <w:sz w:val="18"/>
                <w:szCs w:val="18"/>
              </w:rPr>
              <w:t>mastercard</w:t>
            </w:r>
            <w:r>
              <w:rPr>
                <w:color w:val="FF0000"/>
                <w:sz w:val="18"/>
                <w:szCs w:val="18"/>
              </w:rPr>
              <w:br/>
            </w:r>
            <w:r>
              <w:rPr>
                <w:color w:val="548DD4"/>
                <w:sz w:val="18"/>
                <w:szCs w:val="18"/>
              </w:rPr>
              <w:t>0</w:t>
            </w:r>
            <w:r>
              <w:rPr>
                <w:rFonts w:hint="eastAsia"/>
                <w:color w:val="548DD4"/>
                <w:sz w:val="18"/>
                <w:szCs w:val="18"/>
              </w:rPr>
              <w:t>代表未指定支付方式，即显示该商户开通的所有支付方式</w:t>
            </w:r>
            <w:r>
              <w:rPr>
                <w:rFonts w:ascii="宋体" w:hAnsi="宋体" w:hint="eastAsia"/>
                <w:color w:val="548DD4"/>
                <w:sz w:val="18"/>
                <w:szCs w:val="18"/>
              </w:rPr>
              <w:br/>
            </w:r>
            <w:r>
              <w:rPr>
                <w:color w:val="548DD4"/>
                <w:sz w:val="18"/>
                <w:szCs w:val="18"/>
              </w:rPr>
              <w:t>1</w:t>
            </w:r>
            <w:r>
              <w:rPr>
                <w:rFonts w:ascii="宋体" w:hAnsi="宋体" w:hint="eastAsia"/>
                <w:color w:val="548DD4"/>
                <w:sz w:val="18"/>
                <w:szCs w:val="18"/>
              </w:rPr>
              <w:t>个人储蓄卡网银支付</w:t>
            </w:r>
            <w:r>
              <w:rPr>
                <w:rFonts w:ascii="宋体" w:hAnsi="宋体" w:hint="eastAsia"/>
                <w:color w:val="548DD4"/>
                <w:sz w:val="18"/>
                <w:szCs w:val="18"/>
              </w:rPr>
              <w:br/>
            </w:r>
            <w:r>
              <w:rPr>
                <w:color w:val="548DD4"/>
                <w:sz w:val="18"/>
                <w:szCs w:val="18"/>
              </w:rPr>
              <w:t>4</w:t>
            </w:r>
            <w:r>
              <w:rPr>
                <w:rFonts w:ascii="宋体" w:hAnsi="宋体" w:hint="eastAsia"/>
                <w:color w:val="548DD4"/>
                <w:sz w:val="18"/>
                <w:szCs w:val="18"/>
              </w:rPr>
              <w:t>企业网银支付</w:t>
            </w:r>
            <w:r>
              <w:rPr>
                <w:rFonts w:ascii="宋体" w:hAnsi="宋体" w:hint="eastAsia"/>
                <w:color w:val="548DD4"/>
                <w:sz w:val="18"/>
                <w:szCs w:val="18"/>
              </w:rPr>
              <w:br/>
            </w:r>
            <w:r>
              <w:rPr>
                <w:color w:val="548DD4"/>
                <w:sz w:val="18"/>
                <w:szCs w:val="18"/>
              </w:rPr>
              <w:t>11</w:t>
            </w:r>
            <w:r>
              <w:rPr>
                <w:rFonts w:hint="eastAsia"/>
                <w:color w:val="548DD4"/>
                <w:sz w:val="18"/>
                <w:szCs w:val="18"/>
              </w:rPr>
              <w:t>个人</w:t>
            </w:r>
            <w:r>
              <w:rPr>
                <w:rFonts w:ascii="宋体" w:hAnsi="宋体" w:hint="eastAsia"/>
                <w:color w:val="548DD4"/>
                <w:sz w:val="18"/>
                <w:szCs w:val="18"/>
              </w:rPr>
              <w:t>信用卡网银支付</w:t>
            </w:r>
          </w:p>
          <w:p w:rsidR="0099371D" w:rsidRDefault="002A4916">
            <w:pPr>
              <w:rPr>
                <w:rFonts w:ascii="微软雅黑" w:eastAsia="微软雅黑" w:hAnsi="微软雅黑"/>
                <w:color w:val="000000"/>
                <w:sz w:val="18"/>
                <w:szCs w:val="18"/>
              </w:rPr>
            </w:pPr>
            <w:r>
              <w:rPr>
                <w:rFonts w:ascii="宋体" w:hAnsi="宋体" w:hint="eastAsia"/>
                <w:color w:val="548DD4"/>
                <w:sz w:val="18"/>
                <w:szCs w:val="18"/>
              </w:rPr>
              <w:t>2</w:t>
            </w:r>
            <w:r>
              <w:rPr>
                <w:rFonts w:ascii="宋体" w:hAnsi="宋体"/>
                <w:color w:val="548DD4"/>
                <w:sz w:val="18"/>
                <w:szCs w:val="18"/>
              </w:rPr>
              <w:t>3</w:t>
            </w:r>
            <w:r>
              <w:rPr>
                <w:rFonts w:ascii="宋体" w:hAnsi="宋体" w:hint="eastAsia"/>
                <w:color w:val="548DD4"/>
                <w:sz w:val="18"/>
                <w:szCs w:val="18"/>
              </w:rPr>
              <w:t>外卡支付</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signMsg</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color w:val="000000"/>
                <w:sz w:val="18"/>
                <w:szCs w:val="18"/>
              </w:rPr>
              <w:t>签名字符串</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1024</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widowControl/>
              <w:rPr>
                <w:rFonts w:ascii="宋体" w:hAnsi="宋体" w:cs="宋体"/>
                <w:color w:val="000000"/>
                <w:sz w:val="18"/>
                <w:szCs w:val="18"/>
              </w:rPr>
            </w:pPr>
            <w:r>
              <w:rPr>
                <w:rFonts w:ascii="宋体" w:hAnsi="宋体" w:cs="宋体" w:hint="eastAsia"/>
                <w:color w:val="000000"/>
                <w:sz w:val="18"/>
                <w:szCs w:val="18"/>
              </w:rPr>
              <w:t>为</w:t>
            </w:r>
            <w:r>
              <w:rPr>
                <w:rFonts w:ascii="宋体" w:hAnsi="宋体" w:cs="宋体"/>
                <w:color w:val="000000"/>
                <w:sz w:val="18"/>
                <w:szCs w:val="18"/>
              </w:rPr>
              <w:t>防止非法篡改要求</w:t>
            </w:r>
            <w:r>
              <w:rPr>
                <w:rFonts w:ascii="宋体" w:hAnsi="宋体" w:cs="宋体" w:hint="eastAsia"/>
                <w:color w:val="000000"/>
                <w:sz w:val="18"/>
                <w:szCs w:val="18"/>
              </w:rPr>
              <w:t>商户</w:t>
            </w:r>
            <w:r>
              <w:rPr>
                <w:rFonts w:ascii="宋体" w:hAnsi="宋体" w:cs="宋体"/>
                <w:color w:val="000000"/>
                <w:sz w:val="18"/>
                <w:szCs w:val="18"/>
              </w:rPr>
              <w:t>对请求内容进行签名，供服务端进行校验</w:t>
            </w:r>
            <w:r>
              <w:rPr>
                <w:rFonts w:ascii="宋体" w:hAnsi="宋体" w:cs="宋体" w:hint="eastAsia"/>
                <w:color w:val="000000"/>
                <w:sz w:val="18"/>
                <w:szCs w:val="18"/>
              </w:rPr>
              <w:t>；</w:t>
            </w:r>
          </w:p>
          <w:p w:rsidR="0099371D" w:rsidRDefault="002A4916">
            <w:pPr>
              <w:rPr>
                <w:rFonts w:ascii="微软雅黑" w:eastAsia="微软雅黑" w:hAnsi="微软雅黑"/>
                <w:color w:val="000000"/>
                <w:sz w:val="18"/>
                <w:szCs w:val="18"/>
              </w:rPr>
            </w:pPr>
            <w:r>
              <w:rPr>
                <w:rFonts w:ascii="宋体" w:hAnsi="宋体" w:cs="宋体" w:hint="eastAsia"/>
                <w:color w:val="000000"/>
                <w:sz w:val="18"/>
                <w:szCs w:val="18"/>
              </w:rPr>
              <w:t>签名</w:t>
            </w:r>
            <w:r>
              <w:rPr>
                <w:rFonts w:ascii="宋体" w:hAnsi="宋体" w:cs="宋体"/>
                <w:color w:val="000000"/>
                <w:sz w:val="18"/>
                <w:szCs w:val="18"/>
              </w:rPr>
              <w:t>串生成机制：</w:t>
            </w:r>
            <w:r>
              <w:rPr>
                <w:rFonts w:ascii="宋体" w:hAnsi="宋体" w:cs="宋体" w:hint="eastAsia"/>
                <w:color w:val="000000"/>
                <w:sz w:val="18"/>
                <w:szCs w:val="18"/>
              </w:rPr>
              <w:t>按上述顺</w:t>
            </w:r>
            <w:r>
              <w:rPr>
                <w:rFonts w:ascii="宋体" w:hAnsi="宋体" w:cs="宋体" w:hint="eastAsia"/>
                <w:color w:val="000000"/>
                <w:sz w:val="18"/>
                <w:szCs w:val="18"/>
              </w:rPr>
              <w:lastRenderedPageBreak/>
              <w:t>序所有</w:t>
            </w:r>
            <w:r>
              <w:rPr>
                <w:rFonts w:ascii="宋体" w:hAnsi="宋体" w:cs="宋体"/>
                <w:color w:val="000000"/>
                <w:sz w:val="18"/>
                <w:szCs w:val="18"/>
              </w:rPr>
              <w:t>非空参数</w:t>
            </w:r>
            <w:r>
              <w:rPr>
                <w:rFonts w:ascii="宋体" w:hAnsi="宋体" w:cs="宋体" w:hint="eastAsia"/>
                <w:color w:val="000000"/>
                <w:sz w:val="18"/>
                <w:szCs w:val="18"/>
              </w:rPr>
              <w:t>与密钥key组合，经加密后生成signMsg；</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qrcodeContent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二维码内容</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扫码时用</w:t>
            </w:r>
          </w:p>
        </w:tc>
      </w:tr>
    </w:tbl>
    <w:p w:rsidR="0099371D" w:rsidRDefault="0099371D"/>
    <w:p w:rsidR="0099371D" w:rsidRDefault="002A4916">
      <w:pPr>
        <w:pStyle w:val="2"/>
      </w:pPr>
      <w:bookmarkStart w:id="4544" w:name="_Toc508983014"/>
      <w:r>
        <w:rPr>
          <w:rFonts w:hint="eastAsia"/>
        </w:rPr>
        <w:t>订单确认退款接口（H</w:t>
      </w:r>
      <w:r>
        <w:t>5</w:t>
      </w:r>
      <w:r>
        <w:rPr>
          <w:rFonts w:hint="eastAsia"/>
        </w:rPr>
        <w:t>版）(实物和电子券)</w:t>
      </w:r>
      <w:bookmarkEnd w:id="4544"/>
    </w:p>
    <w:p w:rsidR="0099371D" w:rsidRDefault="002A4916">
      <w:pPr>
        <w:pStyle w:val="30"/>
      </w:pPr>
      <w:bookmarkStart w:id="4545" w:name="_Toc508983015"/>
      <w:r>
        <w:rPr>
          <w:rFonts w:hint="eastAsia"/>
        </w:rPr>
        <w:t>接口名称：order/product</w:t>
      </w:r>
      <w:r>
        <w:t>/order</w:t>
      </w:r>
      <w:r>
        <w:rPr>
          <w:rFonts w:hint="eastAsia"/>
        </w:rPr>
        <w:t>Refund</w:t>
      </w:r>
      <w:r>
        <w:t>H5</w:t>
      </w:r>
      <w:r>
        <w:rPr>
          <w:rFonts w:hint="eastAsia"/>
        </w:rPr>
        <w:t>.do</w:t>
      </w:r>
      <w:bookmarkEnd w:id="4545"/>
    </w:p>
    <w:p w:rsidR="0099371D" w:rsidRDefault="002A4916">
      <w:pPr>
        <w:pStyle w:val="30"/>
      </w:pPr>
      <w:bookmarkStart w:id="4546" w:name="_Toc508983016"/>
      <w:r>
        <w:rPr>
          <w:rFonts w:hint="eastAsia"/>
        </w:rPr>
        <w:t>请求报文</w:t>
      </w:r>
      <w:bookmarkEnd w:id="454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547" w:name="_Toc508983017"/>
      <w:r>
        <w:rPr>
          <w:rFonts w:hint="eastAsia"/>
        </w:rPr>
        <w:t>响应报文</w:t>
      </w:r>
      <w:bookmarkEnd w:id="4547"/>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4548" w:name="_Toc508983018"/>
      <w:r>
        <w:rPr>
          <w:rFonts w:hint="eastAsia"/>
        </w:rPr>
        <w:t>订单退款接口(</w:t>
      </w:r>
      <w:r>
        <w:t>H5</w:t>
      </w:r>
      <w:r>
        <w:rPr>
          <w:rFonts w:hint="eastAsia"/>
        </w:rPr>
        <w:t>版)(实物和电子券仅限现金支付成功后，订单更新失败使用)</w:t>
      </w:r>
      <w:bookmarkEnd w:id="4548"/>
    </w:p>
    <w:p w:rsidR="0099371D" w:rsidRDefault="002A4916">
      <w:pPr>
        <w:pStyle w:val="30"/>
      </w:pPr>
      <w:bookmarkStart w:id="4549" w:name="_Toc508983019"/>
      <w:r>
        <w:rPr>
          <w:rFonts w:hint="eastAsia"/>
        </w:rPr>
        <w:t>接口名称：order/product</w:t>
      </w:r>
      <w:r>
        <w:t>/order</w:t>
      </w:r>
      <w:r>
        <w:rPr>
          <w:rFonts w:hint="eastAsia"/>
        </w:rPr>
        <w:t>Refund</w:t>
      </w:r>
      <w:r>
        <w:t>WithCashH5</w:t>
      </w:r>
      <w:r>
        <w:rPr>
          <w:rFonts w:hint="eastAsia"/>
        </w:rPr>
        <w:t>.do</w:t>
      </w:r>
      <w:bookmarkEnd w:id="4549"/>
    </w:p>
    <w:p w:rsidR="0099371D" w:rsidRDefault="002A4916">
      <w:pPr>
        <w:pStyle w:val="30"/>
      </w:pPr>
      <w:bookmarkStart w:id="4550" w:name="_Toc508983020"/>
      <w:r>
        <w:rPr>
          <w:rFonts w:hint="eastAsia"/>
        </w:rPr>
        <w:t>请求报文</w:t>
      </w:r>
      <w:bookmarkEnd w:id="4550"/>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551" w:name="_Toc508983021"/>
      <w:r>
        <w:rPr>
          <w:rFonts w:hint="eastAsia"/>
        </w:rPr>
        <w:lastRenderedPageBreak/>
        <w:t>响应报文</w:t>
      </w:r>
      <w:bookmarkEnd w:id="4551"/>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rPr>
          <w:ins w:id="4552" w:author="temp" w:date="2016-02-17T17:27:00Z"/>
        </w:rPr>
      </w:pPr>
      <w:bookmarkStart w:id="4553" w:name="_Toc508983022"/>
      <w:r>
        <w:rPr>
          <w:rFonts w:hint="eastAsia"/>
        </w:rPr>
        <w:t>通联支付网关现金下单回调校验</w:t>
      </w:r>
      <w:ins w:id="4554" w:author="temp" w:date="2016-02-17T17:27:00Z">
        <w:r>
          <w:rPr>
            <w:rFonts w:hint="eastAsia"/>
          </w:rPr>
          <w:t>接口</w:t>
        </w:r>
      </w:ins>
      <w:r>
        <w:rPr>
          <w:rFonts w:hint="eastAsia"/>
        </w:rPr>
        <w:t>（H5）</w:t>
      </w:r>
      <w:bookmarkEnd w:id="4553"/>
    </w:p>
    <w:p w:rsidR="0099371D" w:rsidRDefault="002A4916">
      <w:pPr>
        <w:pStyle w:val="30"/>
        <w:rPr>
          <w:ins w:id="4555" w:author="temp" w:date="2016-02-17T17:27:00Z"/>
        </w:rPr>
      </w:pPr>
      <w:bookmarkStart w:id="4556" w:name="_Toc508983023"/>
      <w:ins w:id="4557" w:author="temp" w:date="2016-02-17T17:27:00Z">
        <w:r>
          <w:rPr>
            <w:rFonts w:hint="eastAsia"/>
          </w:rPr>
          <w:t>接口名称：</w:t>
        </w:r>
      </w:ins>
      <w:r>
        <w:t>thirdparty/allinpay/cashPay</w:t>
      </w:r>
      <w:r>
        <w:rPr>
          <w:rFonts w:hint="eastAsia"/>
        </w:rPr>
        <w:t>Back</w:t>
      </w:r>
      <w:r>
        <w:t>ValidateH5</w:t>
      </w:r>
      <w:r>
        <w:rPr>
          <w:rFonts w:hint="eastAsia"/>
        </w:rPr>
        <w:t>.</w:t>
      </w:r>
      <w:r>
        <w:t>do</w:t>
      </w:r>
      <w:bookmarkEnd w:id="4556"/>
    </w:p>
    <w:p w:rsidR="0099371D" w:rsidRDefault="002A4916">
      <w:pPr>
        <w:pStyle w:val="30"/>
        <w:rPr>
          <w:ins w:id="4558" w:author="temp" w:date="2016-02-17T17:27:00Z"/>
        </w:rPr>
      </w:pPr>
      <w:bookmarkStart w:id="4559" w:name="_Toc508983024"/>
      <w:ins w:id="4560" w:author="temp" w:date="2016-02-17T17:27:00Z">
        <w:r>
          <w:rPr>
            <w:rFonts w:hint="eastAsia"/>
          </w:rPr>
          <w:t>请求报文</w:t>
        </w:r>
        <w:bookmarkEnd w:id="4559"/>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154"/>
        <w:gridCol w:w="1114"/>
        <w:gridCol w:w="844"/>
        <w:gridCol w:w="1274"/>
        <w:gridCol w:w="2410"/>
      </w:tblGrid>
      <w:tr w:rsidR="0099371D">
        <w:trPr>
          <w:ins w:id="4561" w:author="temp" w:date="2016-02-17T17:27:00Z"/>
        </w:trPr>
        <w:tc>
          <w:tcPr>
            <w:tcW w:w="851" w:type="dxa"/>
            <w:shd w:val="clear" w:color="auto" w:fill="E6E6E6"/>
          </w:tcPr>
          <w:p w:rsidR="0099371D" w:rsidRDefault="002A4916">
            <w:pPr>
              <w:jc w:val="center"/>
              <w:rPr>
                <w:ins w:id="4562" w:author="temp" w:date="2016-02-17T17:27:00Z"/>
                <w:rFonts w:ascii="微软雅黑" w:eastAsia="微软雅黑" w:hAnsi="微软雅黑"/>
                <w:color w:val="000000"/>
                <w:sz w:val="18"/>
                <w:szCs w:val="18"/>
              </w:rPr>
            </w:pPr>
            <w:ins w:id="4563" w:author="temp" w:date="2016-02-17T17:27:00Z">
              <w:r>
                <w:rPr>
                  <w:rFonts w:ascii="微软雅黑" w:eastAsia="微软雅黑" w:hAnsi="微软雅黑" w:hint="eastAsia"/>
                  <w:color w:val="000000"/>
                  <w:sz w:val="18"/>
                  <w:szCs w:val="18"/>
                </w:rPr>
                <w:t>对象</w:t>
              </w:r>
            </w:ins>
          </w:p>
        </w:tc>
        <w:tc>
          <w:tcPr>
            <w:tcW w:w="1701" w:type="dxa"/>
            <w:shd w:val="clear" w:color="auto" w:fill="E6E6E6"/>
          </w:tcPr>
          <w:p w:rsidR="0099371D" w:rsidRDefault="002A4916">
            <w:pPr>
              <w:jc w:val="center"/>
              <w:rPr>
                <w:ins w:id="4564" w:author="temp" w:date="2016-02-17T17:27:00Z"/>
                <w:rFonts w:ascii="微软雅黑" w:eastAsia="微软雅黑" w:hAnsi="微软雅黑"/>
                <w:color w:val="000000"/>
                <w:sz w:val="18"/>
                <w:szCs w:val="18"/>
              </w:rPr>
            </w:pPr>
            <w:ins w:id="4565" w:author="temp" w:date="2016-02-17T17:27:00Z">
              <w:r>
                <w:rPr>
                  <w:rFonts w:ascii="微软雅黑" w:eastAsia="微软雅黑" w:hAnsi="微软雅黑" w:hint="eastAsia"/>
                  <w:color w:val="000000"/>
                  <w:sz w:val="18"/>
                  <w:szCs w:val="18"/>
                </w:rPr>
                <w:t>字段名</w:t>
              </w:r>
            </w:ins>
          </w:p>
        </w:tc>
        <w:tc>
          <w:tcPr>
            <w:tcW w:w="1154" w:type="dxa"/>
            <w:shd w:val="clear" w:color="auto" w:fill="E6E6E6"/>
          </w:tcPr>
          <w:p w:rsidR="0099371D" w:rsidRDefault="002A4916">
            <w:pPr>
              <w:jc w:val="center"/>
              <w:rPr>
                <w:ins w:id="4566" w:author="temp" w:date="2016-02-17T17:27:00Z"/>
                <w:rFonts w:ascii="微软雅黑" w:eastAsia="微软雅黑" w:hAnsi="微软雅黑"/>
                <w:color w:val="000000"/>
                <w:sz w:val="18"/>
                <w:szCs w:val="18"/>
              </w:rPr>
            </w:pPr>
            <w:ins w:id="4567" w:author="temp" w:date="2016-02-17T17:27:00Z">
              <w:r>
                <w:rPr>
                  <w:rFonts w:ascii="微软雅黑" w:eastAsia="微软雅黑" w:hAnsi="微软雅黑" w:hint="eastAsia"/>
                  <w:color w:val="000000"/>
                  <w:sz w:val="18"/>
                  <w:szCs w:val="18"/>
                </w:rPr>
                <w:t>数据项</w:t>
              </w:r>
            </w:ins>
          </w:p>
        </w:tc>
        <w:tc>
          <w:tcPr>
            <w:tcW w:w="1114" w:type="dxa"/>
            <w:shd w:val="clear" w:color="auto" w:fill="E6E6E6"/>
          </w:tcPr>
          <w:p w:rsidR="0099371D" w:rsidRDefault="002A4916">
            <w:pPr>
              <w:jc w:val="center"/>
              <w:rPr>
                <w:ins w:id="4568" w:author="temp" w:date="2016-02-17T17:27:00Z"/>
                <w:rFonts w:ascii="微软雅黑" w:eastAsia="微软雅黑" w:hAnsi="微软雅黑"/>
                <w:color w:val="000000"/>
                <w:sz w:val="18"/>
                <w:szCs w:val="18"/>
              </w:rPr>
            </w:pPr>
            <w:ins w:id="4569" w:author="temp" w:date="2016-02-17T17:27:00Z">
              <w:r>
                <w:rPr>
                  <w:rFonts w:ascii="微软雅黑" w:eastAsia="微软雅黑" w:hAnsi="微软雅黑" w:hint="eastAsia"/>
                  <w:color w:val="000000"/>
                  <w:sz w:val="18"/>
                  <w:szCs w:val="18"/>
                </w:rPr>
                <w:t>类型</w:t>
              </w:r>
            </w:ins>
          </w:p>
        </w:tc>
        <w:tc>
          <w:tcPr>
            <w:tcW w:w="844" w:type="dxa"/>
            <w:shd w:val="clear" w:color="auto" w:fill="E6E6E6"/>
          </w:tcPr>
          <w:p w:rsidR="0099371D" w:rsidRDefault="002A4916">
            <w:pPr>
              <w:jc w:val="center"/>
              <w:rPr>
                <w:ins w:id="4570" w:author="temp" w:date="2016-02-17T17:27:00Z"/>
                <w:rFonts w:ascii="微软雅黑" w:eastAsia="微软雅黑" w:hAnsi="微软雅黑"/>
                <w:color w:val="000000"/>
                <w:sz w:val="18"/>
                <w:szCs w:val="18"/>
              </w:rPr>
            </w:pPr>
            <w:ins w:id="4571"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572" w:author="temp" w:date="2016-02-17T17:27:00Z"/>
                <w:rFonts w:ascii="微软雅黑" w:eastAsia="微软雅黑" w:hAnsi="微软雅黑"/>
                <w:color w:val="000000"/>
                <w:sz w:val="18"/>
                <w:szCs w:val="18"/>
              </w:rPr>
            </w:pPr>
            <w:ins w:id="4573"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574" w:author="temp" w:date="2016-02-17T17:27:00Z"/>
                <w:rFonts w:ascii="微软雅黑" w:eastAsia="微软雅黑" w:hAnsi="微软雅黑"/>
                <w:color w:val="000000"/>
                <w:sz w:val="18"/>
                <w:szCs w:val="18"/>
              </w:rPr>
            </w:pPr>
            <w:ins w:id="4575" w:author="temp" w:date="2016-02-17T17:27:00Z">
              <w:r>
                <w:rPr>
                  <w:rFonts w:ascii="微软雅黑" w:eastAsia="微软雅黑" w:hAnsi="微软雅黑" w:hint="eastAsia"/>
                  <w:color w:val="000000"/>
                  <w:sz w:val="18"/>
                  <w:szCs w:val="18"/>
                </w:rPr>
                <w:t>备注</w:t>
              </w:r>
            </w:ins>
          </w:p>
        </w:tc>
      </w:tr>
      <w:tr w:rsidR="0099371D">
        <w:trPr>
          <w:trHeight w:val="417"/>
          <w:ins w:id="4576" w:author="temp" w:date="2016-02-17T17:27:00Z"/>
        </w:trPr>
        <w:tc>
          <w:tcPr>
            <w:tcW w:w="851" w:type="dxa"/>
            <w:vMerge w:val="restart"/>
            <w:shd w:val="clear" w:color="auto" w:fill="auto"/>
            <w:vAlign w:val="center"/>
          </w:tcPr>
          <w:p w:rsidR="0099371D" w:rsidRDefault="0099371D">
            <w:pPr>
              <w:jc w:val="center"/>
              <w:rPr>
                <w:ins w:id="4577" w:author="temp" w:date="2016-02-17T17:27:00Z"/>
                <w:rStyle w:val="shorttext"/>
              </w:rPr>
            </w:pPr>
          </w:p>
        </w:tc>
        <w:tc>
          <w:tcPr>
            <w:tcW w:w="1701" w:type="dxa"/>
            <w:shd w:val="clear" w:color="auto" w:fill="auto"/>
          </w:tcPr>
          <w:p w:rsidR="0099371D" w:rsidRDefault="002A4916">
            <w:pPr>
              <w:jc w:val="center"/>
              <w:rPr>
                <w:ins w:id="457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154" w:type="dxa"/>
            <w:shd w:val="clear" w:color="auto" w:fill="auto"/>
          </w:tcPr>
          <w:p w:rsidR="0099371D" w:rsidRDefault="0099371D">
            <w:pPr>
              <w:jc w:val="center"/>
              <w:rPr>
                <w:ins w:id="4579" w:author="temp" w:date="2016-02-14T11:10:00Z"/>
                <w:rFonts w:ascii="微软雅黑" w:eastAsia="微软雅黑" w:hAnsi="微软雅黑"/>
                <w:color w:val="000000"/>
                <w:sz w:val="18"/>
                <w:szCs w:val="18"/>
              </w:rPr>
            </w:pPr>
          </w:p>
        </w:tc>
        <w:tc>
          <w:tcPr>
            <w:tcW w:w="1114" w:type="dxa"/>
            <w:shd w:val="clear" w:color="auto" w:fill="auto"/>
          </w:tcPr>
          <w:p w:rsidR="0099371D" w:rsidRDefault="002A4916">
            <w:pPr>
              <w:jc w:val="center"/>
              <w:rPr>
                <w:ins w:id="4580" w:author="temp" w:date="2016-02-14T11:10:00Z"/>
                <w:rFonts w:ascii="微软雅黑" w:eastAsia="微软雅黑" w:hAnsi="微软雅黑"/>
                <w:color w:val="000000"/>
                <w:sz w:val="18"/>
                <w:szCs w:val="18"/>
              </w:rPr>
            </w:pPr>
            <w:ins w:id="4581" w:author="temp" w:date="2016-02-14T11:10:00Z">
              <w:r>
                <w:rPr>
                  <w:rFonts w:ascii="微软雅黑" w:eastAsia="微软雅黑" w:hAnsi="微软雅黑" w:hint="eastAsia"/>
                  <w:color w:val="000000"/>
                  <w:sz w:val="18"/>
                  <w:szCs w:val="18"/>
                </w:rPr>
                <w:t>varchar</w:t>
              </w:r>
            </w:ins>
          </w:p>
        </w:tc>
        <w:tc>
          <w:tcPr>
            <w:tcW w:w="844" w:type="dxa"/>
            <w:shd w:val="clear" w:color="auto" w:fill="auto"/>
          </w:tcPr>
          <w:p w:rsidR="0099371D" w:rsidRDefault="002A4916">
            <w:pPr>
              <w:jc w:val="right"/>
              <w:rPr>
                <w:ins w:id="458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458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ins w:id="4584"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ersion</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language</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signType</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payType</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paymentOrderId</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orderNo</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orderDatetime</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orderAmount</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payDatetime</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payAmount</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ext1</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payResult</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returnDatetime</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signMsg</w:t>
            </w:r>
          </w:p>
        </w:tc>
        <w:tc>
          <w:tcPr>
            <w:tcW w:w="1154" w:type="dxa"/>
            <w:shd w:val="clear" w:color="auto" w:fill="auto"/>
          </w:tcPr>
          <w:p w:rsidR="0099371D" w:rsidRDefault="0099371D">
            <w:pPr>
              <w:jc w:val="center"/>
              <w:rPr>
                <w:rFonts w:ascii="微软雅黑" w:eastAsia="微软雅黑" w:hAnsi="微软雅黑"/>
                <w:color w:val="000000"/>
                <w:sz w:val="18"/>
                <w:szCs w:val="18"/>
              </w:rPr>
            </w:pP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Pr>
        <w:rPr>
          <w:ins w:id="4585" w:author="temp" w:date="2016-02-17T17:27:00Z"/>
        </w:rPr>
      </w:pPr>
    </w:p>
    <w:p w:rsidR="0099371D" w:rsidRDefault="002A4916">
      <w:pPr>
        <w:pStyle w:val="30"/>
        <w:rPr>
          <w:ins w:id="4586" w:author="temp" w:date="2016-02-17T17:27:00Z"/>
        </w:rPr>
      </w:pPr>
      <w:bookmarkStart w:id="4587" w:name="_Toc508983025"/>
      <w:ins w:id="4588" w:author="temp" w:date="2016-02-17T17:27:00Z">
        <w:r>
          <w:rPr>
            <w:rFonts w:hint="eastAsia"/>
          </w:rPr>
          <w:t>响应报文</w:t>
        </w:r>
        <w:bookmarkEnd w:id="4587"/>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589" w:author="temp" w:date="2016-02-17T17:27:00Z"/>
        </w:trPr>
        <w:tc>
          <w:tcPr>
            <w:tcW w:w="851" w:type="dxa"/>
            <w:shd w:val="clear" w:color="auto" w:fill="E6E6E6"/>
          </w:tcPr>
          <w:p w:rsidR="0099371D" w:rsidRDefault="002A4916">
            <w:pPr>
              <w:jc w:val="center"/>
              <w:rPr>
                <w:ins w:id="4590" w:author="temp" w:date="2016-02-17T17:27:00Z"/>
                <w:rFonts w:ascii="微软雅黑" w:eastAsia="微软雅黑" w:hAnsi="微软雅黑"/>
                <w:color w:val="000000"/>
                <w:sz w:val="18"/>
                <w:szCs w:val="18"/>
              </w:rPr>
            </w:pPr>
            <w:ins w:id="4591"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592" w:author="temp" w:date="2016-02-17T17:27:00Z"/>
                <w:rFonts w:ascii="微软雅黑" w:eastAsia="微软雅黑" w:hAnsi="微软雅黑"/>
                <w:color w:val="000000"/>
                <w:sz w:val="18"/>
                <w:szCs w:val="18"/>
              </w:rPr>
            </w:pPr>
            <w:ins w:id="4593"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594" w:author="temp" w:date="2016-02-17T17:27:00Z"/>
                <w:rFonts w:ascii="微软雅黑" w:eastAsia="微软雅黑" w:hAnsi="微软雅黑"/>
                <w:color w:val="000000"/>
                <w:sz w:val="18"/>
                <w:szCs w:val="18"/>
              </w:rPr>
            </w:pPr>
            <w:ins w:id="4595"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596" w:author="temp" w:date="2016-02-17T17:27:00Z"/>
                <w:rFonts w:ascii="微软雅黑" w:eastAsia="微软雅黑" w:hAnsi="微软雅黑"/>
                <w:color w:val="000000"/>
                <w:sz w:val="18"/>
                <w:szCs w:val="18"/>
              </w:rPr>
            </w:pPr>
            <w:ins w:id="4597"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598" w:author="temp" w:date="2016-02-17T17:27:00Z"/>
                <w:rFonts w:ascii="微软雅黑" w:eastAsia="微软雅黑" w:hAnsi="微软雅黑"/>
                <w:color w:val="000000"/>
                <w:sz w:val="18"/>
                <w:szCs w:val="18"/>
              </w:rPr>
            </w:pPr>
            <w:ins w:id="4599"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600" w:author="temp" w:date="2016-02-17T17:27:00Z"/>
                <w:rFonts w:ascii="微软雅黑" w:eastAsia="微软雅黑" w:hAnsi="微软雅黑"/>
                <w:color w:val="000000"/>
                <w:sz w:val="18"/>
                <w:szCs w:val="18"/>
              </w:rPr>
            </w:pPr>
            <w:ins w:id="4601"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602" w:author="temp" w:date="2016-02-17T17:27:00Z"/>
                <w:rFonts w:ascii="微软雅黑" w:eastAsia="微软雅黑" w:hAnsi="微软雅黑"/>
                <w:color w:val="000000"/>
                <w:sz w:val="18"/>
                <w:szCs w:val="18"/>
              </w:rPr>
            </w:pPr>
            <w:ins w:id="4603"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lastRenderedPageBreak/>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99371D"/>
    <w:p w:rsidR="0099371D" w:rsidRDefault="002A4916">
      <w:pPr>
        <w:pStyle w:val="2"/>
        <w:rPr>
          <w:ins w:id="4604" w:author="temp" w:date="2016-02-17T17:27:00Z"/>
        </w:rPr>
      </w:pPr>
      <w:bookmarkStart w:id="4605" w:name="_Toc508983026"/>
      <w:r>
        <w:rPr>
          <w:rFonts w:hint="eastAsia"/>
        </w:rPr>
        <w:t>芯富对账信息录入</w:t>
      </w:r>
      <w:ins w:id="4606" w:author="temp" w:date="2016-02-17T17:27:00Z">
        <w:r>
          <w:rPr>
            <w:rFonts w:hint="eastAsia"/>
          </w:rPr>
          <w:t>接口</w:t>
        </w:r>
        <w:bookmarkEnd w:id="4605"/>
      </w:ins>
    </w:p>
    <w:p w:rsidR="0099371D" w:rsidRDefault="002A4916">
      <w:pPr>
        <w:pStyle w:val="30"/>
        <w:rPr>
          <w:ins w:id="4607" w:author="temp" w:date="2016-02-17T17:27:00Z"/>
        </w:rPr>
      </w:pPr>
      <w:bookmarkStart w:id="4608" w:name="_Toc508983027"/>
      <w:ins w:id="4609" w:author="temp" w:date="2016-02-17T17:27:00Z">
        <w:r>
          <w:rPr>
            <w:rFonts w:hint="eastAsia"/>
          </w:rPr>
          <w:t>接口名称：</w:t>
        </w:r>
      </w:ins>
      <w:r>
        <w:t>order/account/</w:t>
      </w:r>
      <w:r>
        <w:rPr>
          <w:rFonts w:hint="eastAsia"/>
        </w:rPr>
        <w:t>xin</w:t>
      </w:r>
      <w:r>
        <w:t>FuAccountInsert</w:t>
      </w:r>
      <w:r>
        <w:rPr>
          <w:rFonts w:hint="eastAsia"/>
        </w:rPr>
        <w:t>.</w:t>
      </w:r>
      <w:r>
        <w:t>do</w:t>
      </w:r>
      <w:bookmarkEnd w:id="4608"/>
    </w:p>
    <w:p w:rsidR="0099371D" w:rsidRDefault="002A4916">
      <w:pPr>
        <w:pStyle w:val="30"/>
        <w:rPr>
          <w:ins w:id="4610" w:author="temp" w:date="2016-02-17T17:27:00Z"/>
        </w:rPr>
      </w:pPr>
      <w:bookmarkStart w:id="4611" w:name="_Toc508983028"/>
      <w:ins w:id="4612" w:author="temp" w:date="2016-02-17T17:27:00Z">
        <w:r>
          <w:rPr>
            <w:rFonts w:hint="eastAsia"/>
          </w:rPr>
          <w:t>请求报文</w:t>
        </w:r>
        <w:bookmarkEnd w:id="4611"/>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154"/>
        <w:gridCol w:w="1114"/>
        <w:gridCol w:w="844"/>
        <w:gridCol w:w="1274"/>
        <w:gridCol w:w="2410"/>
      </w:tblGrid>
      <w:tr w:rsidR="0099371D">
        <w:trPr>
          <w:ins w:id="4613" w:author="temp" w:date="2016-02-17T17:27:00Z"/>
        </w:trPr>
        <w:tc>
          <w:tcPr>
            <w:tcW w:w="851" w:type="dxa"/>
            <w:shd w:val="clear" w:color="auto" w:fill="E6E6E6"/>
          </w:tcPr>
          <w:p w:rsidR="0099371D" w:rsidRDefault="002A4916">
            <w:pPr>
              <w:jc w:val="center"/>
              <w:rPr>
                <w:ins w:id="4614" w:author="temp" w:date="2016-02-17T17:27:00Z"/>
                <w:rFonts w:ascii="微软雅黑" w:eastAsia="微软雅黑" w:hAnsi="微软雅黑"/>
                <w:color w:val="000000"/>
                <w:sz w:val="18"/>
                <w:szCs w:val="18"/>
              </w:rPr>
            </w:pPr>
            <w:ins w:id="4615" w:author="temp" w:date="2016-02-17T17:27:00Z">
              <w:r>
                <w:rPr>
                  <w:rFonts w:ascii="微软雅黑" w:eastAsia="微软雅黑" w:hAnsi="微软雅黑" w:hint="eastAsia"/>
                  <w:color w:val="000000"/>
                  <w:sz w:val="18"/>
                  <w:szCs w:val="18"/>
                </w:rPr>
                <w:t>对象</w:t>
              </w:r>
            </w:ins>
          </w:p>
        </w:tc>
        <w:tc>
          <w:tcPr>
            <w:tcW w:w="1701" w:type="dxa"/>
            <w:shd w:val="clear" w:color="auto" w:fill="E6E6E6"/>
          </w:tcPr>
          <w:p w:rsidR="0099371D" w:rsidRDefault="002A4916">
            <w:pPr>
              <w:jc w:val="center"/>
              <w:rPr>
                <w:ins w:id="4616" w:author="temp" w:date="2016-02-17T17:27:00Z"/>
                <w:rFonts w:ascii="微软雅黑" w:eastAsia="微软雅黑" w:hAnsi="微软雅黑"/>
                <w:color w:val="000000"/>
                <w:sz w:val="18"/>
                <w:szCs w:val="18"/>
              </w:rPr>
            </w:pPr>
            <w:ins w:id="4617" w:author="temp" w:date="2016-02-17T17:27:00Z">
              <w:r>
                <w:rPr>
                  <w:rFonts w:ascii="微软雅黑" w:eastAsia="微软雅黑" w:hAnsi="微软雅黑" w:hint="eastAsia"/>
                  <w:color w:val="000000"/>
                  <w:sz w:val="18"/>
                  <w:szCs w:val="18"/>
                </w:rPr>
                <w:t>字段名</w:t>
              </w:r>
            </w:ins>
          </w:p>
        </w:tc>
        <w:tc>
          <w:tcPr>
            <w:tcW w:w="1154" w:type="dxa"/>
            <w:shd w:val="clear" w:color="auto" w:fill="E6E6E6"/>
          </w:tcPr>
          <w:p w:rsidR="0099371D" w:rsidRDefault="002A4916">
            <w:pPr>
              <w:jc w:val="center"/>
              <w:rPr>
                <w:ins w:id="4618" w:author="temp" w:date="2016-02-17T17:27:00Z"/>
                <w:rFonts w:ascii="微软雅黑" w:eastAsia="微软雅黑" w:hAnsi="微软雅黑"/>
                <w:color w:val="000000"/>
                <w:sz w:val="18"/>
                <w:szCs w:val="18"/>
              </w:rPr>
            </w:pPr>
            <w:ins w:id="4619" w:author="temp" w:date="2016-02-17T17:27:00Z">
              <w:r>
                <w:rPr>
                  <w:rFonts w:ascii="微软雅黑" w:eastAsia="微软雅黑" w:hAnsi="微软雅黑" w:hint="eastAsia"/>
                  <w:color w:val="000000"/>
                  <w:sz w:val="18"/>
                  <w:szCs w:val="18"/>
                </w:rPr>
                <w:t>数据项</w:t>
              </w:r>
            </w:ins>
          </w:p>
        </w:tc>
        <w:tc>
          <w:tcPr>
            <w:tcW w:w="1114" w:type="dxa"/>
            <w:shd w:val="clear" w:color="auto" w:fill="E6E6E6"/>
          </w:tcPr>
          <w:p w:rsidR="0099371D" w:rsidRDefault="002A4916">
            <w:pPr>
              <w:jc w:val="center"/>
              <w:rPr>
                <w:ins w:id="4620" w:author="temp" w:date="2016-02-17T17:27:00Z"/>
                <w:rFonts w:ascii="微软雅黑" w:eastAsia="微软雅黑" w:hAnsi="微软雅黑"/>
                <w:color w:val="000000"/>
                <w:sz w:val="18"/>
                <w:szCs w:val="18"/>
              </w:rPr>
            </w:pPr>
            <w:ins w:id="4621" w:author="temp" w:date="2016-02-17T17:27:00Z">
              <w:r>
                <w:rPr>
                  <w:rFonts w:ascii="微软雅黑" w:eastAsia="微软雅黑" w:hAnsi="微软雅黑" w:hint="eastAsia"/>
                  <w:color w:val="000000"/>
                  <w:sz w:val="18"/>
                  <w:szCs w:val="18"/>
                </w:rPr>
                <w:t>类型</w:t>
              </w:r>
            </w:ins>
          </w:p>
        </w:tc>
        <w:tc>
          <w:tcPr>
            <w:tcW w:w="844" w:type="dxa"/>
            <w:shd w:val="clear" w:color="auto" w:fill="E6E6E6"/>
          </w:tcPr>
          <w:p w:rsidR="0099371D" w:rsidRDefault="002A4916">
            <w:pPr>
              <w:jc w:val="center"/>
              <w:rPr>
                <w:ins w:id="4622" w:author="temp" w:date="2016-02-17T17:27:00Z"/>
                <w:rFonts w:ascii="微软雅黑" w:eastAsia="微软雅黑" w:hAnsi="微软雅黑"/>
                <w:color w:val="000000"/>
                <w:sz w:val="18"/>
                <w:szCs w:val="18"/>
              </w:rPr>
            </w:pPr>
            <w:ins w:id="4623"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624" w:author="temp" w:date="2016-02-17T17:27:00Z"/>
                <w:rFonts w:ascii="微软雅黑" w:eastAsia="微软雅黑" w:hAnsi="微软雅黑"/>
                <w:color w:val="000000"/>
                <w:sz w:val="18"/>
                <w:szCs w:val="18"/>
              </w:rPr>
            </w:pPr>
            <w:ins w:id="4625"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626" w:author="temp" w:date="2016-02-17T17:27:00Z"/>
                <w:rFonts w:ascii="微软雅黑" w:eastAsia="微软雅黑" w:hAnsi="微软雅黑"/>
                <w:color w:val="000000"/>
                <w:sz w:val="18"/>
                <w:szCs w:val="18"/>
              </w:rPr>
            </w:pPr>
            <w:ins w:id="4627" w:author="temp" w:date="2016-02-17T17:27:00Z">
              <w:r>
                <w:rPr>
                  <w:rFonts w:ascii="微软雅黑" w:eastAsia="微软雅黑" w:hAnsi="微软雅黑" w:hint="eastAsia"/>
                  <w:color w:val="000000"/>
                  <w:sz w:val="18"/>
                  <w:szCs w:val="18"/>
                </w:rPr>
                <w:t>备注</w:t>
              </w:r>
            </w:ins>
          </w:p>
        </w:tc>
      </w:tr>
      <w:tr w:rsidR="0099371D">
        <w:trPr>
          <w:trHeight w:val="417"/>
          <w:ins w:id="4628" w:author="temp" w:date="2016-02-17T17:27:00Z"/>
        </w:trPr>
        <w:tc>
          <w:tcPr>
            <w:tcW w:w="851" w:type="dxa"/>
            <w:vMerge w:val="restart"/>
            <w:shd w:val="clear" w:color="auto" w:fill="auto"/>
            <w:vAlign w:val="center"/>
          </w:tcPr>
          <w:p w:rsidR="0099371D" w:rsidRDefault="002A4916">
            <w:pPr>
              <w:jc w:val="center"/>
              <w:rPr>
                <w:ins w:id="4629" w:author="temp" w:date="2016-02-17T17:27:00Z"/>
                <w:rStyle w:val="shorttext"/>
              </w:rPr>
            </w:pPr>
            <w:r>
              <w:rPr>
                <w:rStyle w:val="shorttext"/>
                <w:rFonts w:hint="eastAsia"/>
              </w:rPr>
              <w:t>[]</w:t>
            </w:r>
          </w:p>
        </w:tc>
        <w:tc>
          <w:tcPr>
            <w:tcW w:w="1701" w:type="dxa"/>
            <w:shd w:val="clear" w:color="auto" w:fill="auto"/>
          </w:tcPr>
          <w:p w:rsidR="0099371D" w:rsidRDefault="002A4916">
            <w:pPr>
              <w:jc w:val="center"/>
              <w:rPr>
                <w:ins w:id="463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merOrderNo</w:t>
            </w:r>
          </w:p>
        </w:tc>
        <w:tc>
          <w:tcPr>
            <w:tcW w:w="1154" w:type="dxa"/>
            <w:shd w:val="clear" w:color="auto" w:fill="auto"/>
          </w:tcPr>
          <w:p w:rsidR="0099371D" w:rsidRDefault="002A4916">
            <w:pPr>
              <w:jc w:val="center"/>
              <w:rPr>
                <w:ins w:id="463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商户订单号</w:t>
            </w:r>
          </w:p>
        </w:tc>
        <w:tc>
          <w:tcPr>
            <w:tcW w:w="1114" w:type="dxa"/>
            <w:shd w:val="clear" w:color="auto" w:fill="auto"/>
          </w:tcPr>
          <w:p w:rsidR="0099371D" w:rsidRDefault="002A4916">
            <w:pPr>
              <w:jc w:val="center"/>
              <w:rPr>
                <w:ins w:id="4632" w:author="temp" w:date="2016-02-14T11:10:00Z"/>
                <w:rFonts w:ascii="微软雅黑" w:eastAsia="微软雅黑" w:hAnsi="微软雅黑"/>
                <w:color w:val="000000"/>
                <w:sz w:val="18"/>
                <w:szCs w:val="18"/>
              </w:rPr>
            </w:pPr>
            <w:ins w:id="4633" w:author="temp" w:date="2016-02-14T11:10:00Z">
              <w:r>
                <w:rPr>
                  <w:rFonts w:ascii="微软雅黑" w:eastAsia="微软雅黑" w:hAnsi="微软雅黑" w:hint="eastAsia"/>
                  <w:color w:val="000000"/>
                  <w:sz w:val="18"/>
                  <w:szCs w:val="18"/>
                </w:rPr>
                <w:t>varchar</w:t>
              </w:r>
            </w:ins>
          </w:p>
        </w:tc>
        <w:tc>
          <w:tcPr>
            <w:tcW w:w="844" w:type="dxa"/>
            <w:shd w:val="clear" w:color="auto" w:fill="auto"/>
          </w:tcPr>
          <w:p w:rsidR="0099371D" w:rsidRDefault="002A4916">
            <w:pPr>
              <w:jc w:val="right"/>
              <w:rPr>
                <w:ins w:id="463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463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ins w:id="4636"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r>
              <w:rPr>
                <w:rFonts w:ascii="微软雅黑" w:eastAsia="微软雅黑" w:hAnsi="微软雅黑" w:hint="eastAsia"/>
                <w:color w:val="000000"/>
                <w:sz w:val="18"/>
                <w:szCs w:val="18"/>
              </w:rPr>
              <w:t>rder</w:t>
            </w:r>
            <w:r>
              <w:rPr>
                <w:rFonts w:ascii="微软雅黑" w:eastAsia="微软雅黑" w:hAnsi="微软雅黑"/>
                <w:color w:val="000000"/>
                <w:sz w:val="18"/>
                <w:szCs w:val="18"/>
              </w:rPr>
              <w:t>No</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平台订单号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hannel</w:t>
            </w:r>
            <w:r>
              <w:rPr>
                <w:rFonts w:ascii="微软雅黑" w:eastAsia="微软雅黑" w:hAnsi="微软雅黑"/>
                <w:color w:val="000000"/>
                <w:sz w:val="18"/>
                <w:szCs w:val="18"/>
              </w:rPr>
              <w:t>No</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r>
              <w:rPr>
                <w:rFonts w:ascii="微软雅黑" w:eastAsia="微软雅黑" w:hAnsi="微软雅黑"/>
                <w:color w:val="000000"/>
                <w:sz w:val="18"/>
                <w:szCs w:val="18"/>
              </w:rPr>
              <w:t>obile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r>
              <w:rPr>
                <w:rFonts w:ascii="微软雅黑" w:eastAsia="微软雅黑" w:hAnsi="微软雅黑" w:hint="eastAsia"/>
                <w:color w:val="000000"/>
                <w:sz w:val="18"/>
                <w:szCs w:val="18"/>
              </w:rPr>
              <w:t>rder</w:t>
            </w:r>
            <w:r>
              <w:rPr>
                <w:rFonts w:ascii="微软雅黑" w:eastAsia="微软雅黑" w:hAnsi="微软雅黑"/>
                <w:color w:val="000000"/>
                <w:sz w:val="18"/>
                <w:szCs w:val="18"/>
              </w:rPr>
              <w:t>Amount</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订单总额</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productType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商品类型</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productAmount</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商品总额</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bettingNum</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投注总注数</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bettingSuccessNum</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成功</w:t>
            </w:r>
            <w:r>
              <w:rPr>
                <w:rFonts w:ascii="微软雅黑" w:eastAsia="微软雅黑" w:hAnsi="微软雅黑"/>
                <w:color w:val="000000"/>
                <w:sz w:val="18"/>
                <w:szCs w:val="18"/>
              </w:rPr>
              <w:t>总注数</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lotteryIssue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彩票期数</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lotteryFlowNo</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彩票流水号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lotteryCreateDate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彩票出票时间</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w:t>
            </w:r>
            <w:r>
              <w:rPr>
                <w:rFonts w:ascii="微软雅黑" w:eastAsia="微软雅黑" w:hAnsi="微软雅黑" w:hint="eastAsia"/>
                <w:color w:val="000000"/>
                <w:sz w:val="18"/>
                <w:szCs w:val="18"/>
              </w:rPr>
              <w:t>etting</w:t>
            </w:r>
            <w:r>
              <w:rPr>
                <w:rFonts w:ascii="微软雅黑" w:eastAsia="微软雅黑" w:hAnsi="微软雅黑"/>
                <w:color w:val="000000"/>
                <w:sz w:val="18"/>
                <w:szCs w:val="18"/>
              </w:rPr>
              <w:t>No</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投注号码</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w:t>
            </w:r>
            <w:r>
              <w:rPr>
                <w:rFonts w:ascii="微软雅黑" w:eastAsia="微软雅黑" w:hAnsi="微软雅黑"/>
                <w:color w:val="000000"/>
                <w:sz w:val="18"/>
                <w:szCs w:val="18"/>
              </w:rPr>
              <w:t>时间</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Pr>
        <w:rPr>
          <w:ins w:id="4637" w:author="temp" w:date="2016-02-17T17:27:00Z"/>
        </w:rPr>
      </w:pPr>
    </w:p>
    <w:p w:rsidR="0099371D" w:rsidRDefault="002A4916">
      <w:pPr>
        <w:pStyle w:val="30"/>
        <w:rPr>
          <w:ins w:id="4638" w:author="temp" w:date="2016-02-17T17:27:00Z"/>
        </w:rPr>
      </w:pPr>
      <w:bookmarkStart w:id="4639" w:name="_Toc508983029"/>
      <w:ins w:id="4640" w:author="temp" w:date="2016-02-17T17:27:00Z">
        <w:r>
          <w:rPr>
            <w:rFonts w:hint="eastAsia"/>
          </w:rPr>
          <w:t>响应报文</w:t>
        </w:r>
        <w:bookmarkEnd w:id="4639"/>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641" w:author="temp" w:date="2016-02-17T17:27:00Z"/>
        </w:trPr>
        <w:tc>
          <w:tcPr>
            <w:tcW w:w="851" w:type="dxa"/>
            <w:shd w:val="clear" w:color="auto" w:fill="E6E6E6"/>
          </w:tcPr>
          <w:p w:rsidR="0099371D" w:rsidRDefault="002A4916">
            <w:pPr>
              <w:jc w:val="center"/>
              <w:rPr>
                <w:ins w:id="4642" w:author="temp" w:date="2016-02-17T17:27:00Z"/>
                <w:rFonts w:ascii="微软雅黑" w:eastAsia="微软雅黑" w:hAnsi="微软雅黑"/>
                <w:color w:val="000000"/>
                <w:sz w:val="18"/>
                <w:szCs w:val="18"/>
              </w:rPr>
            </w:pPr>
            <w:ins w:id="4643"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644" w:author="temp" w:date="2016-02-17T17:27:00Z"/>
                <w:rFonts w:ascii="微软雅黑" w:eastAsia="微软雅黑" w:hAnsi="微软雅黑"/>
                <w:color w:val="000000"/>
                <w:sz w:val="18"/>
                <w:szCs w:val="18"/>
              </w:rPr>
            </w:pPr>
            <w:ins w:id="4645"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646" w:author="temp" w:date="2016-02-17T17:27:00Z"/>
                <w:rFonts w:ascii="微软雅黑" w:eastAsia="微软雅黑" w:hAnsi="微软雅黑"/>
                <w:color w:val="000000"/>
                <w:sz w:val="18"/>
                <w:szCs w:val="18"/>
              </w:rPr>
            </w:pPr>
            <w:ins w:id="4647"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648" w:author="temp" w:date="2016-02-17T17:27:00Z"/>
                <w:rFonts w:ascii="微软雅黑" w:eastAsia="微软雅黑" w:hAnsi="微软雅黑"/>
                <w:color w:val="000000"/>
                <w:sz w:val="18"/>
                <w:szCs w:val="18"/>
              </w:rPr>
            </w:pPr>
            <w:ins w:id="4649"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650" w:author="temp" w:date="2016-02-17T17:27:00Z"/>
                <w:rFonts w:ascii="微软雅黑" w:eastAsia="微软雅黑" w:hAnsi="微软雅黑"/>
                <w:color w:val="000000"/>
                <w:sz w:val="18"/>
                <w:szCs w:val="18"/>
              </w:rPr>
            </w:pPr>
            <w:ins w:id="4651"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652" w:author="temp" w:date="2016-02-17T17:27:00Z"/>
                <w:rFonts w:ascii="微软雅黑" w:eastAsia="微软雅黑" w:hAnsi="微软雅黑"/>
                <w:color w:val="000000"/>
                <w:sz w:val="18"/>
                <w:szCs w:val="18"/>
              </w:rPr>
            </w:pPr>
            <w:ins w:id="4653"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654" w:author="temp" w:date="2016-02-17T17:27:00Z"/>
                <w:rFonts w:ascii="微软雅黑" w:eastAsia="微软雅黑" w:hAnsi="微软雅黑"/>
                <w:color w:val="000000"/>
                <w:sz w:val="18"/>
                <w:szCs w:val="18"/>
              </w:rPr>
            </w:pPr>
            <w:ins w:id="4655"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rPr>
          <w:ins w:id="4656" w:author="temp" w:date="2016-02-17T17:27:00Z"/>
        </w:rPr>
      </w:pPr>
      <w:bookmarkStart w:id="4657" w:name="_Toc508983030"/>
      <w:r>
        <w:rPr>
          <w:rFonts w:hint="eastAsia"/>
        </w:rPr>
        <w:t>芯富对账信息查询</w:t>
      </w:r>
      <w:ins w:id="4658" w:author="temp" w:date="2016-02-17T17:27:00Z">
        <w:r>
          <w:rPr>
            <w:rFonts w:hint="eastAsia"/>
          </w:rPr>
          <w:t>接口</w:t>
        </w:r>
        <w:bookmarkEnd w:id="4657"/>
      </w:ins>
    </w:p>
    <w:p w:rsidR="0099371D" w:rsidRDefault="002A4916">
      <w:pPr>
        <w:pStyle w:val="30"/>
        <w:rPr>
          <w:ins w:id="4659" w:author="temp" w:date="2016-02-17T17:27:00Z"/>
        </w:rPr>
      </w:pPr>
      <w:bookmarkStart w:id="4660" w:name="_Toc508983031"/>
      <w:ins w:id="4661" w:author="temp" w:date="2016-02-17T17:27:00Z">
        <w:r>
          <w:rPr>
            <w:rFonts w:hint="eastAsia"/>
          </w:rPr>
          <w:t>接口名称：</w:t>
        </w:r>
      </w:ins>
      <w:r>
        <w:t>order/account/</w:t>
      </w:r>
      <w:r>
        <w:rPr>
          <w:rFonts w:hint="eastAsia"/>
        </w:rPr>
        <w:t>xin</w:t>
      </w:r>
      <w:r>
        <w:t>FuAccount</w:t>
      </w:r>
      <w:r>
        <w:rPr>
          <w:rFonts w:hint="eastAsia"/>
        </w:rPr>
        <w:t>Query.</w:t>
      </w:r>
      <w:r>
        <w:t>do</w:t>
      </w:r>
      <w:bookmarkEnd w:id="4660"/>
    </w:p>
    <w:p w:rsidR="0099371D" w:rsidRDefault="002A4916">
      <w:pPr>
        <w:pStyle w:val="30"/>
        <w:rPr>
          <w:ins w:id="4662" w:author="temp" w:date="2016-02-17T17:27:00Z"/>
        </w:rPr>
      </w:pPr>
      <w:bookmarkStart w:id="4663" w:name="_Toc508983032"/>
      <w:ins w:id="4664" w:author="temp" w:date="2016-02-17T17:27:00Z">
        <w:r>
          <w:rPr>
            <w:rFonts w:hint="eastAsia"/>
          </w:rPr>
          <w:t>请求报文</w:t>
        </w:r>
        <w:bookmarkEnd w:id="4663"/>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154"/>
        <w:gridCol w:w="1114"/>
        <w:gridCol w:w="844"/>
        <w:gridCol w:w="1274"/>
        <w:gridCol w:w="2410"/>
      </w:tblGrid>
      <w:tr w:rsidR="0099371D">
        <w:trPr>
          <w:ins w:id="4665" w:author="temp" w:date="2016-02-17T17:27:00Z"/>
        </w:trPr>
        <w:tc>
          <w:tcPr>
            <w:tcW w:w="851" w:type="dxa"/>
            <w:shd w:val="clear" w:color="auto" w:fill="E6E6E6"/>
          </w:tcPr>
          <w:p w:rsidR="0099371D" w:rsidRDefault="002A4916">
            <w:pPr>
              <w:jc w:val="center"/>
              <w:rPr>
                <w:ins w:id="4666" w:author="temp" w:date="2016-02-17T17:27:00Z"/>
                <w:rFonts w:ascii="微软雅黑" w:eastAsia="微软雅黑" w:hAnsi="微软雅黑"/>
                <w:color w:val="000000"/>
                <w:sz w:val="18"/>
                <w:szCs w:val="18"/>
              </w:rPr>
            </w:pPr>
            <w:ins w:id="4667" w:author="temp" w:date="2016-02-17T17:27:00Z">
              <w:r>
                <w:rPr>
                  <w:rFonts w:ascii="微软雅黑" w:eastAsia="微软雅黑" w:hAnsi="微软雅黑" w:hint="eastAsia"/>
                  <w:color w:val="000000"/>
                  <w:sz w:val="18"/>
                  <w:szCs w:val="18"/>
                </w:rPr>
                <w:t>对象</w:t>
              </w:r>
            </w:ins>
          </w:p>
        </w:tc>
        <w:tc>
          <w:tcPr>
            <w:tcW w:w="1701" w:type="dxa"/>
            <w:shd w:val="clear" w:color="auto" w:fill="E6E6E6"/>
          </w:tcPr>
          <w:p w:rsidR="0099371D" w:rsidRDefault="002A4916">
            <w:pPr>
              <w:jc w:val="center"/>
              <w:rPr>
                <w:ins w:id="4668" w:author="temp" w:date="2016-02-17T17:27:00Z"/>
                <w:rFonts w:ascii="微软雅黑" w:eastAsia="微软雅黑" w:hAnsi="微软雅黑"/>
                <w:color w:val="000000"/>
                <w:sz w:val="18"/>
                <w:szCs w:val="18"/>
              </w:rPr>
            </w:pPr>
            <w:ins w:id="4669" w:author="temp" w:date="2016-02-17T17:27:00Z">
              <w:r>
                <w:rPr>
                  <w:rFonts w:ascii="微软雅黑" w:eastAsia="微软雅黑" w:hAnsi="微软雅黑" w:hint="eastAsia"/>
                  <w:color w:val="000000"/>
                  <w:sz w:val="18"/>
                  <w:szCs w:val="18"/>
                </w:rPr>
                <w:t>字段名</w:t>
              </w:r>
            </w:ins>
          </w:p>
        </w:tc>
        <w:tc>
          <w:tcPr>
            <w:tcW w:w="1154" w:type="dxa"/>
            <w:shd w:val="clear" w:color="auto" w:fill="E6E6E6"/>
          </w:tcPr>
          <w:p w:rsidR="0099371D" w:rsidRDefault="002A4916">
            <w:pPr>
              <w:jc w:val="center"/>
              <w:rPr>
                <w:ins w:id="4670" w:author="temp" w:date="2016-02-17T17:27:00Z"/>
                <w:rFonts w:ascii="微软雅黑" w:eastAsia="微软雅黑" w:hAnsi="微软雅黑"/>
                <w:color w:val="000000"/>
                <w:sz w:val="18"/>
                <w:szCs w:val="18"/>
              </w:rPr>
            </w:pPr>
            <w:ins w:id="4671" w:author="temp" w:date="2016-02-17T17:27:00Z">
              <w:r>
                <w:rPr>
                  <w:rFonts w:ascii="微软雅黑" w:eastAsia="微软雅黑" w:hAnsi="微软雅黑" w:hint="eastAsia"/>
                  <w:color w:val="000000"/>
                  <w:sz w:val="18"/>
                  <w:szCs w:val="18"/>
                </w:rPr>
                <w:t>数据项</w:t>
              </w:r>
            </w:ins>
          </w:p>
        </w:tc>
        <w:tc>
          <w:tcPr>
            <w:tcW w:w="1114" w:type="dxa"/>
            <w:shd w:val="clear" w:color="auto" w:fill="E6E6E6"/>
          </w:tcPr>
          <w:p w:rsidR="0099371D" w:rsidRDefault="002A4916">
            <w:pPr>
              <w:jc w:val="center"/>
              <w:rPr>
                <w:ins w:id="4672" w:author="temp" w:date="2016-02-17T17:27:00Z"/>
                <w:rFonts w:ascii="微软雅黑" w:eastAsia="微软雅黑" w:hAnsi="微软雅黑"/>
                <w:color w:val="000000"/>
                <w:sz w:val="18"/>
                <w:szCs w:val="18"/>
              </w:rPr>
            </w:pPr>
            <w:ins w:id="4673" w:author="temp" w:date="2016-02-17T17:27:00Z">
              <w:r>
                <w:rPr>
                  <w:rFonts w:ascii="微软雅黑" w:eastAsia="微软雅黑" w:hAnsi="微软雅黑" w:hint="eastAsia"/>
                  <w:color w:val="000000"/>
                  <w:sz w:val="18"/>
                  <w:szCs w:val="18"/>
                </w:rPr>
                <w:t>类型</w:t>
              </w:r>
            </w:ins>
          </w:p>
        </w:tc>
        <w:tc>
          <w:tcPr>
            <w:tcW w:w="844" w:type="dxa"/>
            <w:shd w:val="clear" w:color="auto" w:fill="E6E6E6"/>
          </w:tcPr>
          <w:p w:rsidR="0099371D" w:rsidRDefault="002A4916">
            <w:pPr>
              <w:jc w:val="center"/>
              <w:rPr>
                <w:ins w:id="4674" w:author="temp" w:date="2016-02-17T17:27:00Z"/>
                <w:rFonts w:ascii="微软雅黑" w:eastAsia="微软雅黑" w:hAnsi="微软雅黑"/>
                <w:color w:val="000000"/>
                <w:sz w:val="18"/>
                <w:szCs w:val="18"/>
              </w:rPr>
            </w:pPr>
            <w:ins w:id="4675"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676" w:author="temp" w:date="2016-02-17T17:27:00Z"/>
                <w:rFonts w:ascii="微软雅黑" w:eastAsia="微软雅黑" w:hAnsi="微软雅黑"/>
                <w:color w:val="000000"/>
                <w:sz w:val="18"/>
                <w:szCs w:val="18"/>
              </w:rPr>
            </w:pPr>
            <w:ins w:id="4677"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678" w:author="temp" w:date="2016-02-17T17:27:00Z"/>
                <w:rFonts w:ascii="微软雅黑" w:eastAsia="微软雅黑" w:hAnsi="微软雅黑"/>
                <w:color w:val="000000"/>
                <w:sz w:val="18"/>
                <w:szCs w:val="18"/>
              </w:rPr>
            </w:pPr>
            <w:ins w:id="4679"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4680" w:author="temp" w:date="2016-02-17T17:27:00Z"/>
        </w:trPr>
        <w:tc>
          <w:tcPr>
            <w:tcW w:w="851" w:type="dxa"/>
            <w:vMerge/>
            <w:shd w:val="clear" w:color="auto" w:fill="auto"/>
            <w:vAlign w:val="center"/>
          </w:tcPr>
          <w:p w:rsidR="0099371D" w:rsidRDefault="0099371D">
            <w:pPr>
              <w:jc w:val="center"/>
              <w:rPr>
                <w:ins w:id="4681" w:author="temp" w:date="2016-02-17T17:27:00Z"/>
                <w:rStyle w:val="shorttext"/>
              </w:rPr>
            </w:pPr>
          </w:p>
        </w:tc>
        <w:tc>
          <w:tcPr>
            <w:tcW w:w="1701" w:type="dxa"/>
            <w:shd w:val="clear" w:color="auto" w:fill="auto"/>
          </w:tcPr>
          <w:p w:rsidR="0099371D" w:rsidRDefault="002A4916">
            <w:pPr>
              <w:jc w:val="center"/>
              <w:rPr>
                <w:ins w:id="468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merOrderNo</w:t>
            </w:r>
          </w:p>
        </w:tc>
        <w:tc>
          <w:tcPr>
            <w:tcW w:w="1154" w:type="dxa"/>
            <w:shd w:val="clear" w:color="auto" w:fill="auto"/>
          </w:tcPr>
          <w:p w:rsidR="0099371D" w:rsidRDefault="002A4916">
            <w:pPr>
              <w:jc w:val="center"/>
              <w:rPr>
                <w:ins w:id="4683"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商户订单号</w:t>
            </w:r>
          </w:p>
        </w:tc>
        <w:tc>
          <w:tcPr>
            <w:tcW w:w="1114" w:type="dxa"/>
            <w:shd w:val="clear" w:color="auto" w:fill="auto"/>
          </w:tcPr>
          <w:p w:rsidR="0099371D" w:rsidRDefault="002A4916">
            <w:pPr>
              <w:jc w:val="center"/>
              <w:rPr>
                <w:ins w:id="4684" w:author="temp" w:date="2016-02-14T11:10:00Z"/>
                <w:rFonts w:ascii="微软雅黑" w:eastAsia="微软雅黑" w:hAnsi="微软雅黑"/>
                <w:color w:val="000000"/>
                <w:sz w:val="18"/>
                <w:szCs w:val="18"/>
              </w:rPr>
            </w:pPr>
            <w:ins w:id="4685" w:author="temp" w:date="2016-02-14T11:10:00Z">
              <w:r>
                <w:rPr>
                  <w:rFonts w:ascii="微软雅黑" w:eastAsia="微软雅黑" w:hAnsi="微软雅黑" w:hint="eastAsia"/>
                  <w:color w:val="000000"/>
                  <w:sz w:val="18"/>
                  <w:szCs w:val="18"/>
                </w:rPr>
                <w:t>varchar</w:t>
              </w:r>
            </w:ins>
          </w:p>
        </w:tc>
        <w:tc>
          <w:tcPr>
            <w:tcW w:w="844" w:type="dxa"/>
            <w:shd w:val="clear" w:color="auto" w:fill="auto"/>
          </w:tcPr>
          <w:p w:rsidR="0099371D" w:rsidRDefault="002A4916">
            <w:pPr>
              <w:jc w:val="right"/>
              <w:rPr>
                <w:ins w:id="468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4687"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ins w:id="4688"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r>
              <w:rPr>
                <w:rFonts w:ascii="微软雅黑" w:eastAsia="微软雅黑" w:hAnsi="微软雅黑"/>
                <w:color w:val="000000"/>
                <w:sz w:val="18"/>
                <w:szCs w:val="18"/>
              </w:rPr>
              <w:t>obile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productType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商品类型</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lotteryIssue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彩票期数</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r>
              <w:rPr>
                <w:rFonts w:ascii="微软雅黑" w:eastAsia="微软雅黑" w:hAnsi="微软雅黑"/>
                <w:color w:val="000000"/>
                <w:sz w:val="18"/>
                <w:szCs w:val="18"/>
              </w:rPr>
              <w:t>Start</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w:t>
            </w:r>
            <w:r>
              <w:rPr>
                <w:rFonts w:ascii="微软雅黑" w:eastAsia="微软雅黑" w:hAnsi="微软雅黑"/>
                <w:color w:val="000000"/>
                <w:sz w:val="18"/>
                <w:szCs w:val="18"/>
              </w:rPr>
              <w:t>时间</w:t>
            </w:r>
            <w:r>
              <w:rPr>
                <w:rFonts w:ascii="微软雅黑" w:eastAsia="微软雅黑" w:hAnsi="微软雅黑" w:hint="eastAsia"/>
                <w:color w:val="000000"/>
                <w:sz w:val="18"/>
                <w:szCs w:val="18"/>
              </w:rPr>
              <w:t>开始</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createDateEnd</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w:t>
            </w:r>
            <w:r>
              <w:rPr>
                <w:rFonts w:ascii="微软雅黑" w:eastAsia="微软雅黑" w:hAnsi="微软雅黑"/>
                <w:color w:val="000000"/>
                <w:sz w:val="18"/>
                <w:szCs w:val="18"/>
              </w:rPr>
              <w:t>时间</w:t>
            </w:r>
            <w:r>
              <w:rPr>
                <w:rFonts w:ascii="微软雅黑" w:eastAsia="微软雅黑" w:hAnsi="微软雅黑" w:hint="eastAsia"/>
                <w:color w:val="000000"/>
                <w:sz w:val="18"/>
                <w:szCs w:val="18"/>
              </w:rPr>
              <w:t>结束</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Pr>
        <w:rPr>
          <w:ins w:id="4689" w:author="temp" w:date="2016-02-17T17:27:00Z"/>
        </w:rPr>
      </w:pPr>
    </w:p>
    <w:p w:rsidR="0099371D" w:rsidRDefault="002A4916">
      <w:pPr>
        <w:pStyle w:val="30"/>
        <w:rPr>
          <w:ins w:id="4690" w:author="temp" w:date="2016-02-17T17:27:00Z"/>
        </w:rPr>
      </w:pPr>
      <w:bookmarkStart w:id="4691" w:name="_Toc508983033"/>
      <w:ins w:id="4692" w:author="temp" w:date="2016-02-17T17:27:00Z">
        <w:r>
          <w:rPr>
            <w:rFonts w:hint="eastAsia"/>
          </w:rPr>
          <w:t>响应报文</w:t>
        </w:r>
        <w:bookmarkEnd w:id="4691"/>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693" w:author="temp" w:date="2016-02-17T17:27:00Z"/>
        </w:trPr>
        <w:tc>
          <w:tcPr>
            <w:tcW w:w="851" w:type="dxa"/>
            <w:shd w:val="clear" w:color="auto" w:fill="E6E6E6"/>
          </w:tcPr>
          <w:p w:rsidR="0099371D" w:rsidRDefault="002A4916">
            <w:pPr>
              <w:jc w:val="center"/>
              <w:rPr>
                <w:ins w:id="4694" w:author="temp" w:date="2016-02-17T17:27:00Z"/>
                <w:rFonts w:ascii="微软雅黑" w:eastAsia="微软雅黑" w:hAnsi="微软雅黑"/>
                <w:color w:val="000000"/>
                <w:sz w:val="18"/>
                <w:szCs w:val="18"/>
              </w:rPr>
            </w:pPr>
            <w:ins w:id="4695"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696" w:author="temp" w:date="2016-02-17T17:27:00Z"/>
                <w:rFonts w:ascii="微软雅黑" w:eastAsia="微软雅黑" w:hAnsi="微软雅黑"/>
                <w:color w:val="000000"/>
                <w:sz w:val="18"/>
                <w:szCs w:val="18"/>
              </w:rPr>
            </w:pPr>
            <w:ins w:id="4697"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698" w:author="temp" w:date="2016-02-17T17:27:00Z"/>
                <w:rFonts w:ascii="微软雅黑" w:eastAsia="微软雅黑" w:hAnsi="微软雅黑"/>
                <w:color w:val="000000"/>
                <w:sz w:val="18"/>
                <w:szCs w:val="18"/>
              </w:rPr>
            </w:pPr>
            <w:ins w:id="4699"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700" w:author="temp" w:date="2016-02-17T17:27:00Z"/>
                <w:rFonts w:ascii="微软雅黑" w:eastAsia="微软雅黑" w:hAnsi="微软雅黑"/>
                <w:color w:val="000000"/>
                <w:sz w:val="18"/>
                <w:szCs w:val="18"/>
              </w:rPr>
            </w:pPr>
            <w:ins w:id="4701"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702" w:author="temp" w:date="2016-02-17T17:27:00Z"/>
                <w:rFonts w:ascii="微软雅黑" w:eastAsia="微软雅黑" w:hAnsi="微软雅黑"/>
                <w:color w:val="000000"/>
                <w:sz w:val="18"/>
                <w:szCs w:val="18"/>
              </w:rPr>
            </w:pPr>
            <w:ins w:id="4703"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704" w:author="temp" w:date="2016-02-17T17:27:00Z"/>
                <w:rFonts w:ascii="微软雅黑" w:eastAsia="微软雅黑" w:hAnsi="微软雅黑"/>
                <w:color w:val="000000"/>
                <w:sz w:val="18"/>
                <w:szCs w:val="18"/>
              </w:rPr>
            </w:pPr>
            <w:ins w:id="4705"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706" w:author="temp" w:date="2016-02-17T17:27:00Z"/>
                <w:rFonts w:ascii="微软雅黑" w:eastAsia="微软雅黑" w:hAnsi="微软雅黑"/>
                <w:color w:val="000000"/>
                <w:sz w:val="18"/>
                <w:szCs w:val="18"/>
              </w:rPr>
            </w:pPr>
            <w:ins w:id="4707"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r>
              <w:rPr>
                <w:rStyle w:val="shorttext"/>
              </w:rPr>
              <w:t>.accountList[]</w:t>
            </w:r>
          </w:p>
        </w:tc>
        <w:tc>
          <w:tcPr>
            <w:tcW w:w="1559" w:type="dxa"/>
            <w:shd w:val="clear" w:color="auto" w:fill="auto"/>
          </w:tcPr>
          <w:p w:rsidR="0099371D" w:rsidRDefault="002A4916">
            <w:pPr>
              <w:jc w:val="center"/>
              <w:rPr>
                <w:ins w:id="470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merOrderNo</w:t>
            </w:r>
          </w:p>
        </w:tc>
        <w:tc>
          <w:tcPr>
            <w:tcW w:w="1296" w:type="dxa"/>
            <w:shd w:val="clear" w:color="auto" w:fill="auto"/>
          </w:tcPr>
          <w:p w:rsidR="0099371D" w:rsidRDefault="002A4916">
            <w:pPr>
              <w:jc w:val="center"/>
              <w:rPr>
                <w:ins w:id="470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商户订单号</w:t>
            </w:r>
          </w:p>
        </w:tc>
        <w:tc>
          <w:tcPr>
            <w:tcW w:w="1029" w:type="dxa"/>
            <w:shd w:val="clear" w:color="auto" w:fill="auto"/>
          </w:tcPr>
          <w:p w:rsidR="0099371D" w:rsidRDefault="002A4916">
            <w:pPr>
              <w:jc w:val="center"/>
              <w:rPr>
                <w:ins w:id="4710" w:author="temp" w:date="2016-02-14T11:10:00Z"/>
                <w:rFonts w:ascii="微软雅黑" w:eastAsia="微软雅黑" w:hAnsi="微软雅黑"/>
                <w:color w:val="000000"/>
                <w:sz w:val="18"/>
                <w:szCs w:val="18"/>
              </w:rPr>
            </w:pPr>
            <w:ins w:id="4711"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712"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4713"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ins w:id="4714"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r>
              <w:rPr>
                <w:rFonts w:ascii="微软雅黑" w:eastAsia="微软雅黑" w:hAnsi="微软雅黑" w:hint="eastAsia"/>
                <w:color w:val="000000"/>
                <w:sz w:val="18"/>
                <w:szCs w:val="18"/>
              </w:rPr>
              <w:t>rder</w:t>
            </w:r>
            <w:r>
              <w:rPr>
                <w:rFonts w:ascii="微软雅黑" w:eastAsia="微软雅黑" w:hAnsi="微软雅黑"/>
                <w:color w:val="000000"/>
                <w:sz w:val="18"/>
                <w:szCs w:val="18"/>
              </w:rPr>
              <w:t>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平台订单号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hannel</w:t>
            </w:r>
            <w:r>
              <w:rPr>
                <w:rFonts w:ascii="微软雅黑" w:eastAsia="微软雅黑" w:hAnsi="微软雅黑"/>
                <w:color w:val="000000"/>
                <w:sz w:val="18"/>
                <w:szCs w:val="18"/>
              </w:rPr>
              <w:t>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r>
              <w:rPr>
                <w:rFonts w:ascii="微软雅黑" w:eastAsia="微软雅黑" w:hAnsi="微软雅黑"/>
                <w:color w:val="000000"/>
                <w:sz w:val="18"/>
                <w:szCs w:val="18"/>
              </w:rPr>
              <w:t>obile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r>
              <w:rPr>
                <w:rFonts w:ascii="微软雅黑" w:eastAsia="微软雅黑" w:hAnsi="微软雅黑" w:hint="eastAsia"/>
                <w:color w:val="000000"/>
                <w:sz w:val="18"/>
                <w:szCs w:val="18"/>
              </w:rPr>
              <w:t>rder</w:t>
            </w:r>
            <w:r>
              <w:rPr>
                <w:rFonts w:ascii="微软雅黑" w:eastAsia="微软雅黑" w:hAnsi="微软雅黑"/>
                <w:color w:val="000000"/>
                <w:sz w:val="18"/>
                <w:szCs w:val="18"/>
              </w:rPr>
              <w:t>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订单总额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商品总额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bettingNum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投注总注数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bettingSuccessNum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成功</w:t>
            </w:r>
            <w:r>
              <w:rPr>
                <w:rFonts w:ascii="微软雅黑" w:eastAsia="微软雅黑" w:hAnsi="微软雅黑"/>
                <w:color w:val="000000"/>
                <w:sz w:val="18"/>
                <w:szCs w:val="18"/>
              </w:rPr>
              <w:t>总注数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lotteryIssue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彩票期数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lotteryFlowNo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彩票流水号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lotteryCreateDate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彩票出票时间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w:t>
            </w:r>
            <w:r>
              <w:rPr>
                <w:rFonts w:ascii="微软雅黑" w:eastAsia="微软雅黑" w:hAnsi="微软雅黑" w:hint="eastAsia"/>
                <w:color w:val="000000"/>
                <w:sz w:val="18"/>
                <w:szCs w:val="18"/>
              </w:rPr>
              <w:t>etting</w:t>
            </w:r>
            <w:r>
              <w:rPr>
                <w:rFonts w:ascii="微软雅黑" w:eastAsia="微软雅黑" w:hAnsi="微软雅黑"/>
                <w:color w:val="000000"/>
                <w:sz w:val="18"/>
                <w:szCs w:val="18"/>
              </w:rPr>
              <w:t>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投注号码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w:t>
            </w:r>
            <w:r>
              <w:rPr>
                <w:rFonts w:ascii="微软雅黑" w:eastAsia="微软雅黑" w:hAnsi="微软雅黑"/>
                <w:color w:val="000000"/>
                <w:sz w:val="18"/>
                <w:szCs w:val="18"/>
              </w:rPr>
              <w:t>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2"/>
      </w:pPr>
      <w:bookmarkStart w:id="4715" w:name="_Toc508983034"/>
      <w:r>
        <w:rPr>
          <w:rFonts w:hint="eastAsia"/>
        </w:rPr>
        <w:t>同类实物商品列表接口（同一类商品只查出一个）</w:t>
      </w:r>
      <w:bookmarkEnd w:id="4715"/>
    </w:p>
    <w:p w:rsidR="0099371D" w:rsidRDefault="002A4916">
      <w:pPr>
        <w:pStyle w:val="30"/>
      </w:pPr>
      <w:bookmarkStart w:id="4716" w:name="_Toc508983035"/>
      <w:r>
        <w:rPr>
          <w:rFonts w:hint="eastAsia"/>
        </w:rPr>
        <w:t>接口地址：product/goods/goodsS</w:t>
      </w:r>
      <w:r>
        <w:t>imilarList</w:t>
      </w:r>
      <w:r>
        <w:rPr>
          <w:rFonts w:hint="eastAsia"/>
        </w:rPr>
        <w:t>.</w:t>
      </w:r>
      <w:r>
        <w:t>do</w:t>
      </w:r>
      <w:bookmarkEnd w:id="4716"/>
    </w:p>
    <w:p w:rsidR="0099371D" w:rsidRDefault="002A4916">
      <w:pPr>
        <w:pStyle w:val="30"/>
      </w:pPr>
      <w:bookmarkStart w:id="4717" w:name="_Toc508983036"/>
      <w:r>
        <w:rPr>
          <w:rFonts w:hint="eastAsia"/>
        </w:rPr>
        <w:t>请求报文</w:t>
      </w:r>
      <w:bookmarkEnd w:id="4717"/>
    </w:p>
    <w:tbl>
      <w:tblPr>
        <w:tblW w:w="102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777"/>
        <w:gridCol w:w="1296"/>
        <w:gridCol w:w="1056"/>
        <w:gridCol w:w="983"/>
        <w:gridCol w:w="1116"/>
        <w:gridCol w:w="3042"/>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77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8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11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304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ortBy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按属性排序</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1创建时间 2 价格 3上架时间 4库存   默认为1</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sort</w:t>
            </w:r>
            <w:r>
              <w:rPr>
                <w:rFonts w:ascii="微软雅黑" w:eastAsia="微软雅黑" w:hAnsi="微软雅黑"/>
                <w:color w:val="000000"/>
                <w:sz w:val="18"/>
                <w:szCs w:val="18"/>
              </w:rPr>
              <w:t>Way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排序方式</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1降序 2 升序 默认1</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w:t>
            </w:r>
            <w:r>
              <w:rPr>
                <w:rFonts w:ascii="微软雅黑" w:eastAsia="微软雅黑" w:hAnsi="微软雅黑"/>
                <w:color w:val="000000"/>
                <w:sz w:val="18"/>
                <w:szCs w:val="18"/>
              </w:rPr>
              <w:t>iantClass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一级类别</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默认全部</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w:t>
            </w:r>
            <w:r>
              <w:rPr>
                <w:rFonts w:ascii="微软雅黑" w:eastAsia="微软雅黑" w:hAnsi="微软雅黑"/>
                <w:color w:val="000000"/>
                <w:sz w:val="18"/>
                <w:szCs w:val="18"/>
              </w:rPr>
              <w:t>diumClass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二级类别</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有值时，一级类别必填</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ti</w:t>
            </w:r>
            <w:r>
              <w:rPr>
                <w:rFonts w:ascii="微软雅黑" w:eastAsia="微软雅黑" w:hAnsi="微软雅黑"/>
                <w:color w:val="000000"/>
                <w:sz w:val="18"/>
                <w:szCs w:val="18"/>
              </w:rPr>
              <w:t>nyClass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三级类别</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8</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有值时，一、二级类别必填</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w:t>
            </w:r>
            <w:r>
              <w:rPr>
                <w:rFonts w:ascii="微软雅黑" w:eastAsia="微软雅黑" w:hAnsi="微软雅黑" w:hint="eastAsia"/>
                <w:color w:val="000000"/>
                <w:sz w:val="18"/>
                <w:szCs w:val="18"/>
              </w:rPr>
              <w:t>rand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默认全部</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keyword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goodsN</w:t>
            </w:r>
            <w:r>
              <w:rPr>
                <w:rFonts w:ascii="微软雅黑" w:eastAsia="微软雅黑" w:hAnsi="微软雅黑" w:hint="eastAsia"/>
                <w:color w:val="000000"/>
                <w:sz w:val="18"/>
                <w:szCs w:val="18"/>
              </w:rPr>
              <w:t>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商品名称</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r>
              <w:rPr>
                <w:rFonts w:ascii="微软雅黑" w:eastAsia="微软雅黑" w:hAnsi="微软雅黑"/>
                <w:color w:val="000000"/>
                <w:sz w:val="18"/>
                <w:szCs w:val="18"/>
              </w:rPr>
              <w:t>Str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 5</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 xml:space="preserve">审核未通过 </w:t>
            </w:r>
            <w:r>
              <w:rPr>
                <w:rFonts w:ascii="微软雅黑" w:eastAsia="微软雅黑" w:hAnsi="微软雅黑"/>
                <w:color w:val="000000"/>
                <w:sz w:val="18"/>
                <w:szCs w:val="18"/>
              </w:rPr>
              <w:t xml:space="preserve">6 </w:t>
            </w:r>
            <w:r>
              <w:rPr>
                <w:rFonts w:ascii="微软雅黑" w:eastAsia="微软雅黑" w:hAnsi="微软雅黑" w:hint="eastAsia"/>
                <w:color w:val="000000"/>
                <w:sz w:val="18"/>
                <w:szCs w:val="18"/>
              </w:rPr>
              <w:t>从未上架 7</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售完待上架 多个状态逗号分隔</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lastModifyDateStart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最后更新开始时间</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lastModifyDateEnd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最后更新结束时间</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panPriceStart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积分开始价格</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panPriceEnd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积分结束价格</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w:t>
            </w:r>
            <w:r>
              <w:rPr>
                <w:rFonts w:ascii="微软雅黑" w:eastAsia="微软雅黑" w:hAnsi="微软雅黑" w:hint="eastAsia"/>
                <w:color w:val="000000"/>
                <w:sz w:val="18"/>
                <w:szCs w:val="18"/>
              </w:rPr>
              <w:t>DateStart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创建开始时间</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w:t>
            </w:r>
            <w:r>
              <w:rPr>
                <w:rFonts w:ascii="微软雅黑" w:eastAsia="微软雅黑" w:hAnsi="微软雅黑" w:hint="eastAsia"/>
                <w:color w:val="000000"/>
                <w:sz w:val="18"/>
                <w:szCs w:val="18"/>
              </w:rPr>
              <w:t>DateEnd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创建结束时间</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718" w:name="_Toc508983037"/>
      <w:r>
        <w:rPr>
          <w:rFonts w:hint="eastAsia"/>
        </w:rPr>
        <w:t>响应报文</w:t>
      </w:r>
      <w:bookmarkEnd w:id="4718"/>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 xml:space="preserve"> 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r>
              <w:rPr>
                <w:rStyle w:val="shorttext"/>
              </w:rPr>
              <w:t xml:space="preserve"> .goodsInfoList</w:t>
            </w:r>
            <w:r>
              <w:rPr>
                <w:rStyle w:val="shorttext"/>
                <w:rFonts w:hint="eastAsia"/>
              </w:rPr>
              <w: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积分价格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w:t>
            </w:r>
            <w:r>
              <w:rPr>
                <w:rFonts w:ascii="微软雅黑" w:eastAsia="微软雅黑" w:hAnsi="微软雅黑"/>
                <w:color w:val="000000"/>
                <w:sz w:val="18"/>
                <w:szCs w:val="18"/>
              </w:rPr>
              <w:t>vertiseShortMessage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简短的广告语</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w:t>
            </w:r>
            <w:r>
              <w:rPr>
                <w:rFonts w:ascii="微软雅黑" w:eastAsia="微软雅黑" w:hAnsi="微软雅黑"/>
                <w:color w:val="000000"/>
                <w:sz w:val="18"/>
                <w:szCs w:val="18"/>
              </w:rPr>
              <w:t>oodsPic</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商品图片</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多张图片逗号分隔</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goods</w:t>
            </w:r>
            <w:r>
              <w:rPr>
                <w:rFonts w:ascii="微软雅黑" w:eastAsia="微软雅黑" w:hAnsi="微软雅黑"/>
                <w:color w:val="000000"/>
                <w:sz w:val="18"/>
                <w:szCs w:val="18"/>
              </w:rPr>
              <w:t>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商品编号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商品状态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 5</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 xml:space="preserve">审核未通过 </w:t>
            </w:r>
            <w:r>
              <w:rPr>
                <w:rFonts w:ascii="微软雅黑" w:eastAsia="微软雅黑" w:hAnsi="微软雅黑"/>
                <w:color w:val="000000"/>
                <w:sz w:val="18"/>
                <w:szCs w:val="18"/>
              </w:rPr>
              <w:t xml:space="preserve">6 </w:t>
            </w:r>
            <w:r>
              <w:rPr>
                <w:rFonts w:ascii="微软雅黑" w:eastAsia="微软雅黑" w:hAnsi="微软雅黑" w:hint="eastAsia"/>
                <w:color w:val="000000"/>
                <w:sz w:val="18"/>
                <w:szCs w:val="18"/>
              </w:rPr>
              <w:t>从未上架 7</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售完待上架</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stock</w:t>
            </w:r>
            <w:r>
              <w:rPr>
                <w:rFonts w:ascii="微软雅黑" w:eastAsia="微软雅黑" w:hAnsi="微软雅黑"/>
                <w:color w:val="000000"/>
                <w:sz w:val="18"/>
                <w:szCs w:val="18"/>
              </w:rPr>
              <w:t>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库存数量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salseNum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销量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goodsProPic</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商品属性图片</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goodsPro1</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商品SKU属性1</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如颜色、尺寸</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goodsProVal1</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商品SKU属性值1</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如红色、185</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goodsPro2</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商品SKU属性2</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goodsProVal2</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商品SKU属性值2</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goodsPro3</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商品SKU属性3</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goodsProVal3</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商品SKU属性值3</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goodsPro4</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w:t>
            </w:r>
            <w:r>
              <w:rPr>
                <w:rFonts w:ascii="微软雅黑" w:eastAsia="微软雅黑" w:hAnsi="微软雅黑"/>
                <w:color w:val="000000"/>
                <w:sz w:val="18"/>
                <w:szCs w:val="18"/>
              </w:rPr>
              <w:t>4</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goodsProVal4</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w:t>
            </w:r>
            <w:r>
              <w:rPr>
                <w:rFonts w:ascii="微软雅黑" w:eastAsia="微软雅黑" w:hAnsi="微软雅黑"/>
                <w:color w:val="000000"/>
                <w:sz w:val="18"/>
                <w:szCs w:val="18"/>
              </w:rPr>
              <w:t>4</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goodsPro5</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w:t>
            </w:r>
            <w:r>
              <w:rPr>
                <w:rFonts w:ascii="微软雅黑" w:eastAsia="微软雅黑" w:hAnsi="微软雅黑"/>
                <w:color w:val="000000"/>
                <w:sz w:val="18"/>
                <w:szCs w:val="18"/>
              </w:rPr>
              <w:t>5</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goodsProVal5</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w:t>
            </w:r>
            <w:r>
              <w:rPr>
                <w:rFonts w:ascii="微软雅黑" w:eastAsia="微软雅黑" w:hAnsi="微软雅黑"/>
                <w:color w:val="000000"/>
                <w:sz w:val="18"/>
                <w:szCs w:val="18"/>
              </w:rPr>
              <w:t>5</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719" w:name="_Toc508983038"/>
      <w:r>
        <w:rPr>
          <w:rFonts w:hint="eastAsia"/>
        </w:rPr>
        <w:t>用户账户解冻接口（商城</w:t>
      </w:r>
      <w:r>
        <w:t>网站</w:t>
      </w:r>
      <w:r>
        <w:rPr>
          <w:rFonts w:hint="eastAsia"/>
        </w:rPr>
        <w:t>）</w:t>
      </w:r>
      <w:bookmarkEnd w:id="4719"/>
    </w:p>
    <w:p w:rsidR="0099371D" w:rsidRDefault="002A4916">
      <w:pPr>
        <w:pStyle w:val="30"/>
      </w:pPr>
      <w:bookmarkStart w:id="4720" w:name="_Toc508983039"/>
      <w:r>
        <w:rPr>
          <w:rFonts w:hint="eastAsia"/>
        </w:rPr>
        <w:t>接口地址：</w:t>
      </w:r>
      <w:r>
        <w:t>user/baseInfo</w:t>
      </w:r>
      <w:r>
        <w:rPr>
          <w:rFonts w:hint="eastAsia"/>
        </w:rPr>
        <w:t>/</w:t>
      </w:r>
      <w:r>
        <w:t>userAccountThaw</w:t>
      </w:r>
      <w:r>
        <w:rPr>
          <w:rFonts w:hint="eastAsia"/>
        </w:rPr>
        <w:t>.</w:t>
      </w:r>
      <w:r>
        <w:t>do</w:t>
      </w:r>
      <w:bookmarkEnd w:id="4720"/>
    </w:p>
    <w:p w:rsidR="0099371D" w:rsidRDefault="002A4916">
      <w:pPr>
        <w:pStyle w:val="30"/>
      </w:pPr>
      <w:bookmarkStart w:id="4721" w:name="_Toc508983040"/>
      <w:r>
        <w:rPr>
          <w:rFonts w:hint="eastAsia"/>
        </w:rPr>
        <w:t>请求报文</w:t>
      </w:r>
      <w:bookmarkEnd w:id="4721"/>
    </w:p>
    <w:tbl>
      <w:tblPr>
        <w:tblW w:w="102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777"/>
        <w:gridCol w:w="1296"/>
        <w:gridCol w:w="1056"/>
        <w:gridCol w:w="983"/>
        <w:gridCol w:w="1116"/>
        <w:gridCol w:w="3042"/>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77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8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11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304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r>
              <w:rPr>
                <w:rFonts w:ascii="微软雅黑" w:eastAsia="微软雅黑" w:hAnsi="微软雅黑" w:hint="eastAsia"/>
                <w:color w:val="000000"/>
                <w:sz w:val="18"/>
                <w:szCs w:val="18"/>
              </w:rPr>
              <w:t>obile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手机号</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3042"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722" w:name="_Toc508983041"/>
      <w:r>
        <w:rPr>
          <w:rFonts w:hint="eastAsia"/>
        </w:rPr>
        <w:t>响应报文</w:t>
      </w:r>
      <w:bookmarkEnd w:id="4722"/>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 xml:space="preserve"> 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4723" w:name="_Toc508983042"/>
      <w:r>
        <w:rPr>
          <w:rFonts w:hint="eastAsia"/>
        </w:rPr>
        <w:t>电子券S</w:t>
      </w:r>
      <w:r>
        <w:t>KU</w:t>
      </w:r>
      <w:r>
        <w:rPr>
          <w:rFonts w:hint="eastAsia"/>
        </w:rPr>
        <w:t>属性信息新增或更新接口</w:t>
      </w:r>
      <w:bookmarkEnd w:id="4723"/>
    </w:p>
    <w:p w:rsidR="0099371D" w:rsidRDefault="002A4916">
      <w:pPr>
        <w:pStyle w:val="30"/>
      </w:pPr>
      <w:bookmarkStart w:id="4724" w:name="_Toc508983043"/>
      <w:r>
        <w:rPr>
          <w:rFonts w:hint="eastAsia"/>
        </w:rPr>
        <w:t>接口名称：product/</w:t>
      </w:r>
      <w:r>
        <w:t>coupon</w:t>
      </w:r>
      <w:r>
        <w:rPr>
          <w:rFonts w:hint="eastAsia"/>
        </w:rPr>
        <w:t>/</w:t>
      </w:r>
      <w:r>
        <w:t>coupon</w:t>
      </w:r>
      <w:r>
        <w:rPr>
          <w:rFonts w:hint="eastAsia"/>
        </w:rPr>
        <w:t>SkuPro</w:t>
      </w:r>
      <w:r>
        <w:t>InsertOrUpdate</w:t>
      </w:r>
      <w:r>
        <w:rPr>
          <w:rFonts w:hint="eastAsia"/>
        </w:rPr>
        <w:t>.</w:t>
      </w:r>
      <w:r>
        <w:t>do</w:t>
      </w:r>
      <w:bookmarkEnd w:id="4724"/>
    </w:p>
    <w:p w:rsidR="0099371D" w:rsidRDefault="002A4916">
      <w:pPr>
        <w:pStyle w:val="30"/>
      </w:pPr>
      <w:bookmarkStart w:id="4725" w:name="_Toc508983044"/>
      <w:r>
        <w:rPr>
          <w:rFonts w:hint="eastAsia"/>
        </w:rPr>
        <w:t>请求报文</w:t>
      </w:r>
      <w:bookmarkEnd w:id="4725"/>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1276"/>
        <w:gridCol w:w="1134"/>
        <w:gridCol w:w="850"/>
        <w:gridCol w:w="1276"/>
        <w:gridCol w:w="2410"/>
      </w:tblGrid>
      <w:tr w:rsidR="0099371D">
        <w:tc>
          <w:tcPr>
            <w:tcW w:w="156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560"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operation</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操作</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1新增  2更新</w:t>
            </w:r>
          </w:p>
        </w:tc>
      </w:tr>
      <w:tr w:rsidR="0099371D">
        <w:trPr>
          <w:trHeight w:val="417"/>
        </w:trPr>
        <w:tc>
          <w:tcPr>
            <w:tcW w:w="1560"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couponProPic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电子券属性图片</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电子券SKU属性1</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如颜色、尺寸</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couponProVal1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电子券SKU属性值1</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如红色、185</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电子券SKU属性2</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couponProVal2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电子券SKU属性值2</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电子券SKU属性3</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couponProVal3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电子券SKU属性值3</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couponPro4</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w:t>
            </w:r>
            <w:r>
              <w:rPr>
                <w:rFonts w:ascii="微软雅黑" w:eastAsia="微软雅黑" w:hAnsi="微软雅黑"/>
                <w:color w:val="000000"/>
                <w:sz w:val="18"/>
                <w:szCs w:val="18"/>
              </w:rPr>
              <w:t>4</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couponProVal4</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电子券SKU属性值</w:t>
            </w:r>
            <w:r>
              <w:rPr>
                <w:rFonts w:ascii="微软雅黑" w:eastAsia="微软雅黑" w:hAnsi="微软雅黑"/>
                <w:color w:val="000000"/>
                <w:sz w:val="18"/>
                <w:szCs w:val="18"/>
              </w:rPr>
              <w:t>4</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w:t>
            </w:r>
            <w:r>
              <w:rPr>
                <w:rFonts w:ascii="微软雅黑" w:eastAsia="微软雅黑" w:hAnsi="微软雅黑"/>
                <w:color w:val="000000"/>
                <w:sz w:val="18"/>
                <w:szCs w:val="18"/>
              </w:rPr>
              <w:t>5</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couponProVal5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电子券SKU属性值</w:t>
            </w:r>
            <w:r>
              <w:rPr>
                <w:rFonts w:ascii="微软雅黑" w:eastAsia="微软雅黑" w:hAnsi="微软雅黑"/>
                <w:color w:val="000000"/>
                <w:sz w:val="18"/>
                <w:szCs w:val="18"/>
              </w:rPr>
              <w:t>5</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99371D">
            <w:pPr>
              <w:jc w:val="center"/>
              <w:rPr>
                <w:rFonts w:ascii="微软雅黑" w:eastAsia="微软雅黑" w:hAnsi="微软雅黑"/>
                <w:color w:val="000000"/>
                <w:sz w:val="18"/>
                <w:szCs w:val="18"/>
              </w:rPr>
            </w:pP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1560"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726" w:name="_Toc508983045"/>
      <w:r>
        <w:rPr>
          <w:rFonts w:hint="eastAsia"/>
        </w:rPr>
        <w:t>响应报文</w:t>
      </w:r>
      <w:bookmarkEnd w:id="4726"/>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 xml:space="preserve"> </w:t>
            </w:r>
            <w:r>
              <w:rPr>
                <w:rFonts w:ascii="微软雅黑" w:eastAsia="微软雅黑" w:hAnsi="微软雅黑" w:hint="eastAsia"/>
                <w:color w:val="000000"/>
                <w:sz w:val="18"/>
                <w:szCs w:val="18"/>
              </w:rPr>
              <w:t>新增或</w:t>
            </w:r>
            <w:r>
              <w:rPr>
                <w:rFonts w:ascii="微软雅黑" w:eastAsia="微软雅黑" w:hAnsi="微软雅黑" w:hint="eastAsia"/>
                <w:sz w:val="18"/>
                <w:szCs w:val="18"/>
              </w:rPr>
              <w:t>更新成功；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 新增或更新失败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4727" w:name="_Toc508983046"/>
      <w:r>
        <w:rPr>
          <w:rFonts w:hint="eastAsia"/>
        </w:rPr>
        <w:lastRenderedPageBreak/>
        <w:t>电子券S</w:t>
      </w:r>
      <w:r>
        <w:t>KU</w:t>
      </w:r>
      <w:r>
        <w:rPr>
          <w:rFonts w:hint="eastAsia"/>
        </w:rPr>
        <w:t>属性信息接口</w:t>
      </w:r>
      <w:bookmarkEnd w:id="4727"/>
    </w:p>
    <w:p w:rsidR="0099371D" w:rsidRDefault="002A4916">
      <w:pPr>
        <w:pStyle w:val="30"/>
      </w:pPr>
      <w:bookmarkStart w:id="4728" w:name="_Toc508983047"/>
      <w:r>
        <w:rPr>
          <w:rFonts w:hint="eastAsia"/>
        </w:rPr>
        <w:t>接口名称：product/</w:t>
      </w:r>
      <w:r>
        <w:t>coupon</w:t>
      </w:r>
      <w:r>
        <w:rPr>
          <w:rFonts w:hint="eastAsia"/>
        </w:rPr>
        <w:t>/</w:t>
      </w:r>
      <w:r>
        <w:t>coupon</w:t>
      </w:r>
      <w:r>
        <w:rPr>
          <w:rFonts w:hint="eastAsia"/>
        </w:rPr>
        <w:t>Sku</w:t>
      </w:r>
      <w:r>
        <w:t>Pro</w:t>
      </w:r>
      <w:r>
        <w:rPr>
          <w:rFonts w:hint="eastAsia"/>
        </w:rPr>
        <w:t>.</w:t>
      </w:r>
      <w:r>
        <w:t>do</w:t>
      </w:r>
      <w:bookmarkEnd w:id="4728"/>
    </w:p>
    <w:p w:rsidR="0099371D" w:rsidRDefault="002A4916">
      <w:pPr>
        <w:pStyle w:val="30"/>
      </w:pPr>
      <w:bookmarkStart w:id="4729" w:name="_Toc508983048"/>
      <w:r>
        <w:rPr>
          <w:rFonts w:hint="eastAsia"/>
        </w:rPr>
        <w:t>请求报文</w:t>
      </w:r>
      <w:bookmarkEnd w:id="4729"/>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tcPr>
          <w:p w:rsidR="0099371D" w:rsidRDefault="0099371D"/>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730" w:name="_Toc508983049"/>
      <w:r>
        <w:rPr>
          <w:rFonts w:hint="eastAsia"/>
        </w:rPr>
        <w:t>响应报文</w:t>
      </w:r>
      <w:bookmarkEnd w:id="4730"/>
    </w:p>
    <w:tbl>
      <w:tblPr>
        <w:tblW w:w="932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7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couponProPic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电子券属性图片</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电子券SKU属性1</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如颜色、尺寸</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couponProVal1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电子券SKU属性值1</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s="新宋体" w:hint="eastAsia"/>
                <w:sz w:val="18"/>
                <w:szCs w:val="18"/>
              </w:rPr>
              <w:t>如红色、185</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电子券SKU属性2</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couponProVal2</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电子券SKU属性值2</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couponPro3</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电子券SKU属性3</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couponProVal3</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电子券SKU属性值3</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couponPro4</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w:t>
            </w:r>
            <w:r>
              <w:rPr>
                <w:rFonts w:ascii="微软雅黑" w:eastAsia="微软雅黑" w:hAnsi="微软雅黑"/>
                <w:color w:val="000000"/>
                <w:sz w:val="18"/>
                <w:szCs w:val="18"/>
              </w:rPr>
              <w:t>4</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couponProVal4</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电子券SKU属性值</w:t>
            </w:r>
            <w:r>
              <w:rPr>
                <w:rFonts w:ascii="微软雅黑" w:eastAsia="微软雅黑" w:hAnsi="微软雅黑"/>
                <w:color w:val="000000"/>
                <w:sz w:val="18"/>
                <w:szCs w:val="18"/>
              </w:rPr>
              <w:t>4</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couponPro5</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电子券SKU属性</w:t>
            </w:r>
            <w:r>
              <w:rPr>
                <w:rFonts w:ascii="微软雅黑" w:eastAsia="微软雅黑" w:hAnsi="微软雅黑"/>
                <w:color w:val="000000"/>
                <w:sz w:val="18"/>
                <w:szCs w:val="18"/>
              </w:rPr>
              <w:t>5</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couponProVal5</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商品SKU属性值</w:t>
            </w:r>
            <w:r>
              <w:rPr>
                <w:rFonts w:ascii="微软雅黑" w:eastAsia="微软雅黑" w:hAnsi="微软雅黑"/>
                <w:color w:val="000000"/>
                <w:sz w:val="18"/>
                <w:szCs w:val="18"/>
              </w:rPr>
              <w:t>5</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99371D">
            <w:pPr>
              <w:jc w:val="center"/>
              <w:rPr>
                <w:rFonts w:ascii="微软雅黑" w:eastAsia="微软雅黑" w:hAnsi="微软雅黑"/>
                <w:color w:val="000000"/>
                <w:sz w:val="18"/>
                <w:szCs w:val="18"/>
              </w:rPr>
            </w:pP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7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2"/>
      </w:pPr>
      <w:bookmarkStart w:id="4731" w:name="_Toc508983050"/>
      <w:r>
        <w:rPr>
          <w:rFonts w:hint="eastAsia"/>
        </w:rPr>
        <w:t>同类电子券列表接口（同一类电子券只查出一个）</w:t>
      </w:r>
      <w:bookmarkEnd w:id="4731"/>
    </w:p>
    <w:p w:rsidR="0099371D" w:rsidRDefault="002A4916">
      <w:pPr>
        <w:pStyle w:val="30"/>
      </w:pPr>
      <w:bookmarkStart w:id="4732" w:name="_Toc508983051"/>
      <w:r>
        <w:rPr>
          <w:rFonts w:hint="eastAsia"/>
        </w:rPr>
        <w:t>接口地址：product/coupon/</w:t>
      </w:r>
      <w:r>
        <w:t>coupon</w:t>
      </w:r>
      <w:r>
        <w:rPr>
          <w:rFonts w:hint="eastAsia"/>
        </w:rPr>
        <w:t>S</w:t>
      </w:r>
      <w:r>
        <w:t>imilarList</w:t>
      </w:r>
      <w:r>
        <w:rPr>
          <w:rFonts w:hint="eastAsia"/>
        </w:rPr>
        <w:t>.</w:t>
      </w:r>
      <w:r>
        <w:t>do</w:t>
      </w:r>
      <w:bookmarkEnd w:id="4732"/>
    </w:p>
    <w:p w:rsidR="0099371D" w:rsidRDefault="002A4916">
      <w:pPr>
        <w:pStyle w:val="30"/>
      </w:pPr>
      <w:bookmarkStart w:id="4733" w:name="_Toc508983052"/>
      <w:r>
        <w:rPr>
          <w:rFonts w:hint="eastAsia"/>
        </w:rPr>
        <w:t>请求报文</w:t>
      </w:r>
      <w:bookmarkEnd w:id="4733"/>
    </w:p>
    <w:tbl>
      <w:tblPr>
        <w:tblW w:w="102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777"/>
        <w:gridCol w:w="1296"/>
        <w:gridCol w:w="1056"/>
        <w:gridCol w:w="983"/>
        <w:gridCol w:w="1116"/>
        <w:gridCol w:w="3042"/>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77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8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11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304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ortBy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按属性排序</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1创建时间 2 价格 3上架时间  4库存 默认为1</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sort</w:t>
            </w:r>
            <w:r>
              <w:rPr>
                <w:rFonts w:ascii="微软雅黑" w:eastAsia="微软雅黑" w:hAnsi="微软雅黑"/>
                <w:color w:val="000000"/>
                <w:sz w:val="18"/>
                <w:szCs w:val="18"/>
              </w:rPr>
              <w:t>Way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排序方式</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1降序 2 升序 默认1</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w:t>
            </w:r>
            <w:r>
              <w:rPr>
                <w:rFonts w:ascii="微软雅黑" w:eastAsia="微软雅黑" w:hAnsi="微软雅黑"/>
                <w:color w:val="000000"/>
                <w:sz w:val="18"/>
                <w:szCs w:val="18"/>
              </w:rPr>
              <w:t>iantClass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一级类别</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默认全部</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w:t>
            </w:r>
            <w:r>
              <w:rPr>
                <w:rFonts w:ascii="微软雅黑" w:eastAsia="微软雅黑" w:hAnsi="微软雅黑"/>
                <w:color w:val="000000"/>
                <w:sz w:val="18"/>
                <w:szCs w:val="18"/>
              </w:rPr>
              <w:t>diumClass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二级类别</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有值时，一级类别必填</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ti</w:t>
            </w:r>
            <w:r>
              <w:rPr>
                <w:rFonts w:ascii="微软雅黑" w:eastAsia="微软雅黑" w:hAnsi="微软雅黑"/>
                <w:color w:val="000000"/>
                <w:sz w:val="18"/>
                <w:szCs w:val="18"/>
              </w:rPr>
              <w:t>nyClass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三级类别</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8</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有值时，一、二级类别必填</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w:t>
            </w:r>
            <w:r>
              <w:rPr>
                <w:rFonts w:ascii="微软雅黑" w:eastAsia="微软雅黑" w:hAnsi="微软雅黑" w:hint="eastAsia"/>
                <w:color w:val="000000"/>
                <w:sz w:val="18"/>
                <w:szCs w:val="18"/>
              </w:rPr>
              <w:t>rand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品牌</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keyword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couponN</w:t>
            </w:r>
            <w:r>
              <w:rPr>
                <w:rFonts w:ascii="微软雅黑" w:eastAsia="微软雅黑" w:hAnsi="微软雅黑" w:hint="eastAsia"/>
                <w:color w:val="000000"/>
                <w:sz w:val="18"/>
                <w:szCs w:val="18"/>
              </w:rPr>
              <w:t>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电子券名称</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r>
              <w:rPr>
                <w:rFonts w:ascii="微软雅黑" w:eastAsia="微软雅黑" w:hAnsi="微软雅黑"/>
                <w:color w:val="000000"/>
                <w:sz w:val="18"/>
                <w:szCs w:val="18"/>
              </w:rPr>
              <w:t>Str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 5</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 xml:space="preserve">审核未通过 </w:t>
            </w:r>
            <w:r>
              <w:rPr>
                <w:rFonts w:ascii="微软雅黑" w:eastAsia="微软雅黑" w:hAnsi="微软雅黑"/>
                <w:color w:val="000000"/>
                <w:sz w:val="18"/>
                <w:szCs w:val="18"/>
              </w:rPr>
              <w:t xml:space="preserve">6 </w:t>
            </w:r>
            <w:r>
              <w:rPr>
                <w:rFonts w:ascii="微软雅黑" w:eastAsia="微软雅黑" w:hAnsi="微软雅黑" w:hint="eastAsia"/>
                <w:color w:val="000000"/>
                <w:sz w:val="18"/>
                <w:szCs w:val="18"/>
              </w:rPr>
              <w:t>从未上架 7</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售完待上架 多个状态逗号分隔</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lastModifyDateStart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最后更新开始时间</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lastModifyDateEnd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最后更新结束时间</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99371D">
            <w:pPr>
              <w:rPr>
                <w:rFonts w:ascii="微软雅黑" w:eastAsia="微软雅黑" w:hAnsi="微软雅黑"/>
                <w:color w:val="000000"/>
                <w:sz w:val="18"/>
                <w:szCs w:val="18"/>
              </w:rPr>
            </w:pP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panPriceStart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积分开始价格</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956" w:type="dxa"/>
            <w:vMerge/>
          </w:tcPr>
          <w:p w:rsidR="0099371D" w:rsidRDefault="0099371D">
            <w:pPr>
              <w:rPr>
                <w:rFonts w:ascii="微软雅黑" w:eastAsia="微软雅黑" w:hAnsi="微软雅黑"/>
                <w:color w:val="000000"/>
                <w:sz w:val="18"/>
                <w:szCs w:val="18"/>
              </w:rPr>
            </w:pPr>
          </w:p>
        </w:tc>
        <w:tc>
          <w:tcPr>
            <w:tcW w:w="1777"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panPriceEnd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积分结束价格</w:t>
            </w:r>
          </w:p>
        </w:tc>
        <w:tc>
          <w:tcPr>
            <w:tcW w:w="105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11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3042"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bl>
    <w:p w:rsidR="0099371D" w:rsidRDefault="0099371D"/>
    <w:p w:rsidR="0099371D" w:rsidRDefault="002A4916">
      <w:pPr>
        <w:pStyle w:val="30"/>
      </w:pPr>
      <w:bookmarkStart w:id="4734" w:name="_Toc508983053"/>
      <w:r>
        <w:rPr>
          <w:rFonts w:hint="eastAsia"/>
        </w:rPr>
        <w:lastRenderedPageBreak/>
        <w:t>响应报文</w:t>
      </w:r>
      <w:bookmarkEnd w:id="4734"/>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 xml:space="preserve"> 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r>
              <w:rPr>
                <w:rStyle w:val="shorttext"/>
              </w:rPr>
              <w:t xml:space="preserve"> .</w:t>
            </w:r>
            <w:r>
              <w:rPr>
                <w:rStyle w:val="shorttext"/>
                <w:rFonts w:hint="eastAsia"/>
              </w:rPr>
              <w:t>coupon</w:t>
            </w:r>
            <w:r>
              <w:rPr>
                <w:rStyle w:val="shorttext"/>
              </w:rPr>
              <w:t>InfoList</w:t>
            </w:r>
            <w:r>
              <w:rPr>
                <w:rStyle w:val="shorttext"/>
                <w:rFonts w:hint="eastAsia"/>
              </w:rPr>
              <w: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panPrice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积分价格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ad</w:t>
            </w:r>
            <w:r>
              <w:rPr>
                <w:rFonts w:ascii="微软雅黑" w:eastAsia="微软雅黑" w:hAnsi="微软雅黑"/>
                <w:color w:val="000000"/>
                <w:sz w:val="18"/>
                <w:szCs w:val="18"/>
              </w:rPr>
              <w:t>vertiseShortMessage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简短的广告语</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Pic</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电子券图片</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多张图片逗号分隔</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generateType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券生成方式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1文件导入 2自动生成 3优方券码库</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faceValue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电子券编号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商品状态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 2:待上架 3:已上架 4:已删除（逻辑删除） 5</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 xml:space="preserve">审核未通过 </w:t>
            </w:r>
            <w:r>
              <w:rPr>
                <w:rFonts w:ascii="微软雅黑" w:eastAsia="微软雅黑" w:hAnsi="微软雅黑"/>
                <w:color w:val="000000"/>
                <w:sz w:val="18"/>
                <w:szCs w:val="18"/>
              </w:rPr>
              <w:t xml:space="preserve">6 </w:t>
            </w:r>
            <w:r>
              <w:rPr>
                <w:rFonts w:ascii="微软雅黑" w:eastAsia="微软雅黑" w:hAnsi="微软雅黑" w:hint="eastAsia"/>
                <w:color w:val="000000"/>
                <w:sz w:val="18"/>
                <w:szCs w:val="18"/>
              </w:rPr>
              <w:t>从未上架 7</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售完待上架</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stock</w:t>
            </w:r>
            <w:r>
              <w:rPr>
                <w:rFonts w:ascii="微软雅黑" w:eastAsia="微软雅黑" w:hAnsi="微软雅黑"/>
                <w:color w:val="000000"/>
                <w:sz w:val="18"/>
                <w:szCs w:val="18"/>
              </w:rPr>
              <w:t>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库存数量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salseNum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销量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chan</w:t>
            </w:r>
            <w:r>
              <w:rPr>
                <w:rFonts w:ascii="微软雅黑" w:eastAsia="微软雅黑" w:hAnsi="微软雅黑"/>
                <w:color w:val="000000"/>
                <w:sz w:val="18"/>
                <w:szCs w:val="18"/>
              </w:rPr>
              <w:t>n</w:t>
            </w:r>
            <w:r>
              <w:rPr>
                <w:rFonts w:ascii="微软雅黑" w:eastAsia="微软雅黑" w:hAnsi="微软雅黑" w:hint="eastAsia"/>
                <w:color w:val="000000"/>
                <w:sz w:val="18"/>
                <w:szCs w:val="18"/>
              </w:rPr>
              <w:t>el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chan</w:t>
            </w:r>
            <w:r>
              <w:rPr>
                <w:rFonts w:ascii="微软雅黑" w:eastAsia="微软雅黑" w:hAnsi="微软雅黑"/>
                <w:color w:val="000000"/>
                <w:sz w:val="18"/>
                <w:szCs w:val="18"/>
              </w:rPr>
              <w:t>n</w:t>
            </w:r>
            <w:r>
              <w:rPr>
                <w:rFonts w:ascii="微软雅黑" w:eastAsia="微软雅黑" w:hAnsi="微软雅黑" w:hint="eastAsia"/>
                <w:color w:val="000000"/>
                <w:sz w:val="18"/>
                <w:szCs w:val="18"/>
              </w:rPr>
              <w:t>elName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渠道名称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2"/>
      </w:pPr>
      <w:bookmarkStart w:id="4735" w:name="_Toc508983054"/>
      <w:r>
        <w:rPr>
          <w:rFonts w:hint="eastAsia"/>
        </w:rPr>
        <w:t>实物商品按商品</w:t>
      </w:r>
      <w:r>
        <w:t>编号</w:t>
      </w:r>
      <w:r>
        <w:rPr>
          <w:rFonts w:hint="eastAsia"/>
        </w:rPr>
        <w:t>删除接口</w:t>
      </w:r>
      <w:bookmarkEnd w:id="4735"/>
    </w:p>
    <w:p w:rsidR="0099371D" w:rsidRDefault="002A4916">
      <w:pPr>
        <w:pStyle w:val="30"/>
      </w:pPr>
      <w:bookmarkStart w:id="4736" w:name="_Toc508983055"/>
      <w:r>
        <w:rPr>
          <w:rFonts w:hint="eastAsia"/>
        </w:rPr>
        <w:t>接口名称：product/goods/goodsInfoDel</w:t>
      </w:r>
      <w:r>
        <w:t>ByGoodsCode</w:t>
      </w:r>
      <w:r>
        <w:rPr>
          <w:rFonts w:hint="eastAsia"/>
        </w:rPr>
        <w:t>.</w:t>
      </w:r>
      <w:r>
        <w:t>do</w:t>
      </w:r>
      <w:bookmarkEnd w:id="4736"/>
    </w:p>
    <w:p w:rsidR="0099371D" w:rsidRDefault="002A4916">
      <w:pPr>
        <w:pStyle w:val="30"/>
      </w:pPr>
      <w:bookmarkStart w:id="4737" w:name="_Toc508983056"/>
      <w:r>
        <w:rPr>
          <w:rFonts w:hint="eastAsia"/>
        </w:rPr>
        <w:t>请求报文</w:t>
      </w:r>
      <w:bookmarkEnd w:id="4737"/>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goodsCode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商品编号</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738" w:name="_Toc508983057"/>
      <w:r>
        <w:rPr>
          <w:rFonts w:hint="eastAsia"/>
        </w:rPr>
        <w:t>响应报文</w:t>
      </w:r>
      <w:bookmarkEnd w:id="4738"/>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4739" w:name="_Toc508983058"/>
      <w:r>
        <w:rPr>
          <w:rFonts w:hint="eastAsia"/>
        </w:rPr>
        <w:t>电子券按电子券</w:t>
      </w:r>
      <w:r>
        <w:t>编号</w:t>
      </w:r>
      <w:r>
        <w:rPr>
          <w:rFonts w:hint="eastAsia"/>
        </w:rPr>
        <w:t>删除接口</w:t>
      </w:r>
      <w:bookmarkEnd w:id="4739"/>
    </w:p>
    <w:p w:rsidR="0099371D" w:rsidRDefault="002A4916">
      <w:pPr>
        <w:pStyle w:val="30"/>
      </w:pPr>
      <w:bookmarkStart w:id="4740" w:name="_Toc508983059"/>
      <w:r>
        <w:rPr>
          <w:rFonts w:hint="eastAsia"/>
        </w:rPr>
        <w:t>接口名称：product/coupon/couponInfoDel</w:t>
      </w:r>
      <w:r>
        <w:t>ByCouponCode</w:t>
      </w:r>
      <w:r>
        <w:rPr>
          <w:rFonts w:hint="eastAsia"/>
        </w:rPr>
        <w:t>.</w:t>
      </w:r>
      <w:r>
        <w:t>do</w:t>
      </w:r>
      <w:bookmarkEnd w:id="4740"/>
    </w:p>
    <w:p w:rsidR="0099371D" w:rsidRDefault="002A4916">
      <w:pPr>
        <w:pStyle w:val="30"/>
      </w:pPr>
      <w:bookmarkStart w:id="4741" w:name="_Toc508983060"/>
      <w:r>
        <w:rPr>
          <w:rFonts w:hint="eastAsia"/>
        </w:rPr>
        <w:t>请求报文</w:t>
      </w:r>
      <w:bookmarkEnd w:id="4741"/>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w:t>
            </w:r>
            <w:r>
              <w:rPr>
                <w:rFonts w:ascii="微软雅黑" w:eastAsia="微软雅黑" w:hAnsi="微软雅黑"/>
                <w:color w:val="000000"/>
                <w:sz w:val="18"/>
                <w:szCs w:val="18"/>
              </w:rPr>
              <w:t>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电子券编号</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742" w:name="_Toc508983061"/>
      <w:r>
        <w:rPr>
          <w:rFonts w:hint="eastAsia"/>
        </w:rPr>
        <w:t>响应报文</w:t>
      </w:r>
      <w:bookmarkEnd w:id="4742"/>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4743" w:name="_Toc508983062"/>
      <w:r>
        <w:rPr>
          <w:rFonts w:hint="eastAsia"/>
        </w:rPr>
        <w:t>用户授权绑定接口</w:t>
      </w:r>
      <w:bookmarkEnd w:id="4743"/>
    </w:p>
    <w:p w:rsidR="0099371D" w:rsidRDefault="002A4916">
      <w:pPr>
        <w:pStyle w:val="30"/>
      </w:pPr>
      <w:bookmarkStart w:id="4744" w:name="_Toc508983063"/>
      <w:r>
        <w:rPr>
          <w:rFonts w:hint="eastAsia"/>
        </w:rPr>
        <w:t>接口名称：user/third</w:t>
      </w:r>
      <w:r>
        <w:t>/</w:t>
      </w:r>
      <w:r>
        <w:rPr>
          <w:rFonts w:hint="eastAsia"/>
        </w:rPr>
        <w:t>thirdG</w:t>
      </w:r>
      <w:r>
        <w:t>rantBound</w:t>
      </w:r>
      <w:r>
        <w:rPr>
          <w:rFonts w:hint="eastAsia"/>
        </w:rPr>
        <w:t>.</w:t>
      </w:r>
      <w:r>
        <w:t>do</w:t>
      </w:r>
      <w:bookmarkEnd w:id="4744"/>
    </w:p>
    <w:p w:rsidR="0099371D" w:rsidRDefault="002A4916">
      <w:pPr>
        <w:pStyle w:val="30"/>
      </w:pPr>
      <w:bookmarkStart w:id="4745" w:name="_Toc508983064"/>
      <w:r>
        <w:rPr>
          <w:rFonts w:hint="eastAsia"/>
        </w:rPr>
        <w:t>请求报文</w:t>
      </w:r>
      <w:bookmarkEnd w:id="4745"/>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加密的用户名</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otherUserAccount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站外用户账号</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otherUserId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w:t>
            </w:r>
            <w:r>
              <w:rPr>
                <w:rFonts w:ascii="微软雅黑" w:eastAsia="微软雅黑" w:hAnsi="微软雅黑"/>
                <w:color w:val="000000"/>
                <w:sz w:val="18"/>
                <w:szCs w:val="18"/>
              </w:rPr>
              <w:t>用户唯一标识</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动态码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春秋 必填</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w:t>
            </w:r>
            <w:r>
              <w:rPr>
                <w:rFonts w:ascii="微软雅黑" w:eastAsia="微软雅黑" w:hAnsi="微软雅黑" w:hint="eastAsia"/>
                <w:color w:val="000000"/>
                <w:sz w:val="18"/>
                <w:szCs w:val="18"/>
              </w:rPr>
              <w:t>rant</w:t>
            </w:r>
            <w:r>
              <w:rPr>
                <w:rFonts w:ascii="微软雅黑" w:eastAsia="微软雅黑" w:hAnsi="微软雅黑"/>
                <w:color w:val="000000"/>
                <w:sz w:val="18"/>
                <w:szCs w:val="18"/>
              </w:rPr>
              <w:t>Mark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授权标识</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卡号</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春秋 必填</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customId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站外客户标识</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w:t>
            </w:r>
            <w:r>
              <w:rPr>
                <w:rFonts w:ascii="微软雅黑" w:eastAsia="微软雅黑" w:hAnsi="微软雅黑"/>
                <w:color w:val="000000"/>
                <w:sz w:val="18"/>
                <w:szCs w:val="18"/>
              </w:rPr>
              <w:t>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春秋 必填</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积分发行商ID</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746" w:name="_Toc508983065"/>
      <w:r>
        <w:rPr>
          <w:rFonts w:hint="eastAsia"/>
        </w:rPr>
        <w:t>响应报文</w:t>
      </w:r>
      <w:bookmarkEnd w:id="4746"/>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01155E" w:rsidRPr="0001155E" w:rsidRDefault="0001155E">
            <w:pPr>
              <w:rPr>
                <w:rFonts w:asciiTheme="minorEastAsia" w:hAnsiTheme="minorEastAsia"/>
                <w:color w:val="FF0000"/>
                <w:szCs w:val="21"/>
              </w:rPr>
            </w:pPr>
            <w:r w:rsidRPr="0001155E">
              <w:rPr>
                <w:rFonts w:asciiTheme="minorEastAsia" w:hAnsiTheme="minorEastAsia"/>
                <w:color w:val="FF0000"/>
                <w:szCs w:val="21"/>
              </w:rPr>
              <w:t>3</w:t>
            </w:r>
            <w:r w:rsidRPr="0001155E">
              <w:rPr>
                <w:rFonts w:asciiTheme="minorEastAsia" w:hAnsiTheme="minorEastAsia" w:hint="eastAsia"/>
                <w:color w:val="FF0000"/>
                <w:szCs w:val="21"/>
              </w:rPr>
              <w:t>：验证码有误</w:t>
            </w:r>
          </w:p>
          <w:p w:rsidR="0001155E" w:rsidRPr="0001155E" w:rsidRDefault="0001155E">
            <w:pPr>
              <w:rPr>
                <w:rFonts w:asciiTheme="minorEastAsia" w:hAnsiTheme="minorEastAsia"/>
                <w:color w:val="FF0000"/>
                <w:szCs w:val="21"/>
              </w:rPr>
            </w:pPr>
            <w:r w:rsidRPr="0001155E">
              <w:rPr>
                <w:rFonts w:asciiTheme="minorEastAsia" w:hAnsiTheme="minorEastAsia" w:hint="eastAsia"/>
                <w:color w:val="FF0000"/>
                <w:szCs w:val="21"/>
              </w:rPr>
              <w:t>4：第三方用户不存在</w:t>
            </w:r>
          </w:p>
          <w:p w:rsidR="0001155E" w:rsidRPr="0001155E" w:rsidRDefault="0001155E">
            <w:pPr>
              <w:rPr>
                <w:rFonts w:asciiTheme="minorEastAsia" w:hAnsiTheme="minorEastAsia"/>
                <w:color w:val="FF0000"/>
                <w:szCs w:val="21"/>
              </w:rPr>
            </w:pPr>
            <w:r w:rsidRPr="0001155E">
              <w:rPr>
                <w:rFonts w:asciiTheme="minorEastAsia" w:hAnsiTheme="minorEastAsia" w:hint="eastAsia"/>
                <w:color w:val="FF0000"/>
                <w:szCs w:val="21"/>
              </w:rPr>
              <w:t>5：第三方服务故障</w:t>
            </w:r>
          </w:p>
          <w:p w:rsidR="0001155E" w:rsidRPr="0001155E" w:rsidRDefault="0001155E">
            <w:pPr>
              <w:rPr>
                <w:rFonts w:asciiTheme="minorEastAsia" w:hAnsiTheme="minorEastAsia"/>
                <w:color w:val="FF0000"/>
                <w:szCs w:val="21"/>
              </w:rPr>
            </w:pPr>
            <w:r w:rsidRPr="0001155E">
              <w:rPr>
                <w:rFonts w:asciiTheme="minorEastAsia" w:hAnsiTheme="minorEastAsia" w:hint="eastAsia"/>
                <w:color w:val="FF0000"/>
                <w:szCs w:val="21"/>
              </w:rPr>
              <w:t>6：第三方账号已绑定</w:t>
            </w:r>
          </w:p>
          <w:p w:rsidR="0001155E" w:rsidRDefault="0001155E">
            <w:pPr>
              <w:rPr>
                <w:rFonts w:ascii="微软雅黑" w:eastAsia="微软雅黑" w:hAnsi="微软雅黑"/>
                <w:color w:val="000000"/>
                <w:sz w:val="18"/>
                <w:szCs w:val="18"/>
              </w:rPr>
            </w:pPr>
            <w:r w:rsidRPr="0001155E">
              <w:rPr>
                <w:rFonts w:asciiTheme="minorEastAsia" w:hAnsiTheme="minorEastAsia"/>
                <w:color w:val="FF0000"/>
                <w:szCs w:val="21"/>
              </w:rPr>
              <w:t>7</w:t>
            </w:r>
            <w:r w:rsidRPr="0001155E">
              <w:rPr>
                <w:rFonts w:asciiTheme="minorEastAsia" w:hAnsiTheme="minorEastAsia" w:hint="eastAsia"/>
                <w:color w:val="FF0000"/>
                <w:szCs w:val="21"/>
              </w:rPr>
              <w:t>：非绿翼会员</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4747" w:name="_Toc508983066"/>
      <w:r>
        <w:rPr>
          <w:rFonts w:hint="eastAsia"/>
        </w:rPr>
        <w:t>用户授权绑定信息列表查询接口</w:t>
      </w:r>
      <w:bookmarkEnd w:id="4747"/>
    </w:p>
    <w:p w:rsidR="0099371D" w:rsidRDefault="002A4916">
      <w:pPr>
        <w:pStyle w:val="30"/>
      </w:pPr>
      <w:bookmarkStart w:id="4748" w:name="_Toc508983067"/>
      <w:r>
        <w:rPr>
          <w:rFonts w:hint="eastAsia"/>
        </w:rPr>
        <w:t>接口名称：user/third</w:t>
      </w:r>
      <w:r>
        <w:t>/thirdGrantBoundList</w:t>
      </w:r>
      <w:r>
        <w:rPr>
          <w:rFonts w:hint="eastAsia"/>
        </w:rPr>
        <w:t>.</w:t>
      </w:r>
      <w:r>
        <w:t>do</w:t>
      </w:r>
      <w:bookmarkEnd w:id="4748"/>
    </w:p>
    <w:p w:rsidR="0099371D" w:rsidRDefault="002A4916">
      <w:pPr>
        <w:pStyle w:val="30"/>
      </w:pPr>
      <w:bookmarkStart w:id="4749" w:name="_Toc508983068"/>
      <w:r>
        <w:rPr>
          <w:rFonts w:hint="eastAsia"/>
        </w:rPr>
        <w:t>请求报文</w:t>
      </w:r>
      <w:bookmarkEnd w:id="4749"/>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B130EB">
        <w:trPr>
          <w:trHeight w:val="417"/>
        </w:trPr>
        <w:tc>
          <w:tcPr>
            <w:tcW w:w="956" w:type="dxa"/>
            <w:vMerge/>
            <w:shd w:val="clear" w:color="auto" w:fill="auto"/>
            <w:vAlign w:val="center"/>
          </w:tcPr>
          <w:p w:rsidR="00B130EB" w:rsidRDefault="00B130EB" w:rsidP="00B130EB">
            <w:pPr>
              <w:jc w:val="center"/>
              <w:rPr>
                <w:rStyle w:val="shorttext"/>
              </w:rPr>
            </w:pPr>
          </w:p>
        </w:tc>
        <w:tc>
          <w:tcPr>
            <w:tcW w:w="1454" w:type="dxa"/>
            <w:shd w:val="clear" w:color="auto" w:fill="auto"/>
          </w:tcPr>
          <w:p w:rsidR="00B130EB" w:rsidRPr="00C77380" w:rsidRDefault="00B130EB" w:rsidP="00B130EB">
            <w:pPr>
              <w:jc w:val="center"/>
              <w:rPr>
                <w:rFonts w:ascii="微软雅黑" w:eastAsia="微软雅黑" w:hAnsi="微软雅黑"/>
                <w:color w:val="FF0000"/>
                <w:sz w:val="18"/>
                <w:szCs w:val="18"/>
              </w:rPr>
            </w:pPr>
            <w:r w:rsidRPr="00C77380">
              <w:rPr>
                <w:rFonts w:ascii="微软雅黑" w:eastAsia="微软雅黑" w:hAnsi="微软雅黑"/>
                <w:color w:val="FF0000"/>
                <w:sz w:val="18"/>
                <w:szCs w:val="18"/>
              </w:rPr>
              <w:t>otherUserId</w:t>
            </w:r>
          </w:p>
        </w:tc>
        <w:tc>
          <w:tcPr>
            <w:tcW w:w="1276" w:type="dxa"/>
            <w:shd w:val="clear" w:color="auto" w:fill="auto"/>
          </w:tcPr>
          <w:p w:rsidR="00B130EB" w:rsidRPr="00C77380" w:rsidRDefault="00B130EB" w:rsidP="00B130EB">
            <w:pPr>
              <w:jc w:val="center"/>
              <w:rPr>
                <w:rFonts w:ascii="微软雅黑" w:eastAsia="微软雅黑" w:hAnsi="微软雅黑"/>
                <w:color w:val="FF0000"/>
                <w:sz w:val="18"/>
                <w:szCs w:val="18"/>
              </w:rPr>
            </w:pPr>
            <w:r w:rsidRPr="00C77380">
              <w:rPr>
                <w:rFonts w:ascii="微软雅黑" w:eastAsia="微软雅黑" w:hAnsi="微软雅黑" w:hint="eastAsia"/>
                <w:color w:val="FF0000"/>
                <w:sz w:val="18"/>
                <w:szCs w:val="18"/>
              </w:rPr>
              <w:t>站外</w:t>
            </w:r>
            <w:r w:rsidRPr="00C77380">
              <w:rPr>
                <w:rFonts w:ascii="微软雅黑" w:eastAsia="微软雅黑" w:hAnsi="微软雅黑"/>
                <w:color w:val="FF0000"/>
                <w:sz w:val="18"/>
                <w:szCs w:val="18"/>
              </w:rPr>
              <w:t>用户唯一标识</w:t>
            </w:r>
          </w:p>
        </w:tc>
        <w:tc>
          <w:tcPr>
            <w:tcW w:w="1006" w:type="dxa"/>
            <w:shd w:val="clear" w:color="auto" w:fill="auto"/>
          </w:tcPr>
          <w:p w:rsidR="00B130EB" w:rsidRPr="00C77380" w:rsidRDefault="00B130EB" w:rsidP="00B130EB">
            <w:pPr>
              <w:jc w:val="center"/>
              <w:rPr>
                <w:rFonts w:ascii="微软雅黑" w:eastAsia="微软雅黑" w:hAnsi="微软雅黑"/>
                <w:color w:val="FF0000"/>
                <w:sz w:val="18"/>
                <w:szCs w:val="18"/>
              </w:rPr>
            </w:pPr>
            <w:r w:rsidRPr="00C77380">
              <w:rPr>
                <w:rFonts w:ascii="微软雅黑" w:eastAsia="微软雅黑" w:hAnsi="微软雅黑" w:hint="eastAsia"/>
                <w:color w:val="FF0000"/>
                <w:sz w:val="18"/>
                <w:szCs w:val="18"/>
              </w:rPr>
              <w:t>varchar</w:t>
            </w:r>
          </w:p>
        </w:tc>
        <w:tc>
          <w:tcPr>
            <w:tcW w:w="929" w:type="dxa"/>
            <w:shd w:val="clear" w:color="auto" w:fill="auto"/>
          </w:tcPr>
          <w:p w:rsidR="00B130EB" w:rsidRPr="00C77380" w:rsidRDefault="00B130EB" w:rsidP="00B130EB">
            <w:pPr>
              <w:jc w:val="right"/>
              <w:rPr>
                <w:rFonts w:ascii="微软雅黑" w:eastAsia="微软雅黑" w:hAnsi="微软雅黑"/>
                <w:color w:val="FF0000"/>
                <w:sz w:val="18"/>
                <w:szCs w:val="18"/>
              </w:rPr>
            </w:pPr>
            <w:r w:rsidRPr="00C77380">
              <w:rPr>
                <w:rFonts w:ascii="微软雅黑" w:eastAsia="微软雅黑" w:hAnsi="微软雅黑" w:hint="eastAsia"/>
                <w:color w:val="FF0000"/>
                <w:sz w:val="18"/>
                <w:szCs w:val="18"/>
              </w:rPr>
              <w:t>10</w:t>
            </w:r>
            <w:r w:rsidRPr="00C77380">
              <w:rPr>
                <w:rFonts w:ascii="微软雅黑" w:eastAsia="微软雅黑" w:hAnsi="微软雅黑"/>
                <w:color w:val="FF0000"/>
                <w:sz w:val="18"/>
                <w:szCs w:val="18"/>
              </w:rPr>
              <w:t>0</w:t>
            </w:r>
          </w:p>
        </w:tc>
        <w:tc>
          <w:tcPr>
            <w:tcW w:w="1274" w:type="dxa"/>
            <w:shd w:val="clear" w:color="auto" w:fill="auto"/>
          </w:tcPr>
          <w:p w:rsidR="00B130EB" w:rsidRPr="00C77380" w:rsidRDefault="00B130EB" w:rsidP="00B130EB">
            <w:pPr>
              <w:jc w:val="center"/>
              <w:rPr>
                <w:rFonts w:ascii="微软雅黑" w:eastAsia="微软雅黑" w:hAnsi="微软雅黑"/>
                <w:color w:val="FF0000"/>
                <w:sz w:val="18"/>
                <w:szCs w:val="18"/>
              </w:rPr>
            </w:pPr>
            <w:r w:rsidRPr="00C77380">
              <w:rPr>
                <w:rFonts w:ascii="微软雅黑" w:eastAsia="微软雅黑" w:hAnsi="微软雅黑"/>
                <w:color w:val="FF0000"/>
                <w:sz w:val="18"/>
                <w:szCs w:val="18"/>
              </w:rPr>
              <w:t>O</w:t>
            </w:r>
          </w:p>
        </w:tc>
        <w:tc>
          <w:tcPr>
            <w:tcW w:w="2410" w:type="dxa"/>
            <w:shd w:val="clear" w:color="auto" w:fill="auto"/>
          </w:tcPr>
          <w:p w:rsidR="00B130EB" w:rsidRPr="00C77380" w:rsidRDefault="00B130EB" w:rsidP="00B130EB">
            <w:pPr>
              <w:rPr>
                <w:rFonts w:ascii="微软雅黑" w:eastAsia="微软雅黑" w:hAnsi="微软雅黑"/>
                <w:color w:val="FF0000"/>
                <w:sz w:val="18"/>
                <w:szCs w:val="18"/>
              </w:rPr>
            </w:pPr>
          </w:p>
        </w:tc>
      </w:tr>
      <w:tr w:rsidR="00B130EB">
        <w:trPr>
          <w:trHeight w:val="417"/>
        </w:trPr>
        <w:tc>
          <w:tcPr>
            <w:tcW w:w="956" w:type="dxa"/>
            <w:vMerge/>
            <w:shd w:val="clear" w:color="auto" w:fill="auto"/>
            <w:vAlign w:val="center"/>
          </w:tcPr>
          <w:p w:rsidR="00B130EB" w:rsidRDefault="00B130EB" w:rsidP="00B130EB">
            <w:pPr>
              <w:jc w:val="center"/>
              <w:rPr>
                <w:rStyle w:val="shorttext"/>
              </w:rPr>
            </w:pPr>
          </w:p>
        </w:tc>
        <w:tc>
          <w:tcPr>
            <w:tcW w:w="1454" w:type="dxa"/>
            <w:shd w:val="clear" w:color="auto" w:fill="auto"/>
          </w:tcPr>
          <w:p w:rsidR="00B130EB" w:rsidRDefault="00B130EB" w:rsidP="00B130EB">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76" w:type="dxa"/>
            <w:shd w:val="clear" w:color="auto" w:fill="auto"/>
          </w:tcPr>
          <w:p w:rsidR="00B130EB" w:rsidRDefault="00B130EB" w:rsidP="00B130EB">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06" w:type="dxa"/>
            <w:shd w:val="clear" w:color="auto" w:fill="auto"/>
          </w:tcPr>
          <w:p w:rsidR="00B130EB" w:rsidRDefault="00B130EB" w:rsidP="00B130EB">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130EB" w:rsidRDefault="00B130EB" w:rsidP="00B130EB">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B130EB" w:rsidRDefault="00B130EB" w:rsidP="00B130EB">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B130EB" w:rsidRDefault="00B130EB" w:rsidP="00B130EB">
            <w:pPr>
              <w:rPr>
                <w:rFonts w:ascii="微软雅黑" w:eastAsia="微软雅黑" w:hAnsi="微软雅黑"/>
                <w:color w:val="000000"/>
                <w:sz w:val="18"/>
                <w:szCs w:val="18"/>
              </w:rPr>
            </w:pPr>
          </w:p>
        </w:tc>
      </w:tr>
      <w:tr w:rsidR="00B130EB">
        <w:trPr>
          <w:trHeight w:val="417"/>
        </w:trPr>
        <w:tc>
          <w:tcPr>
            <w:tcW w:w="956" w:type="dxa"/>
            <w:vMerge/>
            <w:shd w:val="clear" w:color="auto" w:fill="auto"/>
            <w:vAlign w:val="center"/>
          </w:tcPr>
          <w:p w:rsidR="00B130EB" w:rsidRDefault="00B130EB" w:rsidP="00B130EB">
            <w:pPr>
              <w:jc w:val="center"/>
              <w:rPr>
                <w:rStyle w:val="shorttext"/>
              </w:rPr>
            </w:pPr>
          </w:p>
        </w:tc>
        <w:tc>
          <w:tcPr>
            <w:tcW w:w="1454" w:type="dxa"/>
            <w:shd w:val="clear" w:color="auto" w:fill="auto"/>
          </w:tcPr>
          <w:p w:rsidR="00B130EB" w:rsidRDefault="00B130EB" w:rsidP="00B130EB">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publisherId</w:t>
            </w:r>
          </w:p>
        </w:tc>
        <w:tc>
          <w:tcPr>
            <w:tcW w:w="1276" w:type="dxa"/>
            <w:shd w:val="clear" w:color="auto" w:fill="auto"/>
          </w:tcPr>
          <w:p w:rsidR="00B130EB" w:rsidRDefault="00B130EB" w:rsidP="00B130EB">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积分发行商ID</w:t>
            </w:r>
          </w:p>
        </w:tc>
        <w:tc>
          <w:tcPr>
            <w:tcW w:w="1006" w:type="dxa"/>
            <w:shd w:val="clear" w:color="auto" w:fill="auto"/>
          </w:tcPr>
          <w:p w:rsidR="00B130EB" w:rsidRDefault="00B130EB" w:rsidP="00B130EB">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B130EB" w:rsidRDefault="00B130EB" w:rsidP="00B130EB">
            <w:pPr>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4" w:type="dxa"/>
            <w:shd w:val="clear" w:color="auto" w:fill="auto"/>
          </w:tcPr>
          <w:p w:rsidR="00B130EB" w:rsidRDefault="00B130EB" w:rsidP="00B130EB">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shd w:val="clear" w:color="auto" w:fill="auto"/>
          </w:tcPr>
          <w:p w:rsidR="00B130EB" w:rsidRDefault="00B130EB" w:rsidP="00B130EB">
            <w:pPr>
              <w:rPr>
                <w:rFonts w:ascii="微软雅黑" w:eastAsia="微软雅黑" w:hAnsi="微软雅黑"/>
                <w:color w:val="FF0000"/>
                <w:sz w:val="18"/>
                <w:szCs w:val="18"/>
              </w:rPr>
            </w:pPr>
          </w:p>
        </w:tc>
      </w:tr>
    </w:tbl>
    <w:p w:rsidR="0099371D" w:rsidRDefault="0099371D"/>
    <w:p w:rsidR="0099371D" w:rsidRDefault="002A4916">
      <w:pPr>
        <w:pStyle w:val="30"/>
      </w:pPr>
      <w:bookmarkStart w:id="4750" w:name="_Toc508983069"/>
      <w:r>
        <w:rPr>
          <w:rFonts w:hint="eastAsia"/>
        </w:rPr>
        <w:t>响应报文</w:t>
      </w:r>
      <w:bookmarkEnd w:id="4750"/>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shd w:val="clear" w:color="auto" w:fill="auto"/>
            <w:vAlign w:val="center"/>
          </w:tcPr>
          <w:p w:rsidR="0099371D" w:rsidRDefault="002A4916">
            <w:pPr>
              <w:jc w:val="center"/>
              <w:rPr>
                <w:rStyle w:val="shorttext"/>
              </w:rPr>
            </w:pPr>
            <w:r>
              <w:rPr>
                <w:rStyle w:val="shorttext"/>
                <w:rFonts w:hint="eastAsia"/>
              </w:rPr>
              <w:t>body</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count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Pr>
              <w:t>b</w:t>
            </w:r>
            <w:r>
              <w:rPr>
                <w:rStyle w:val="shorttext"/>
                <w:rFonts w:hint="eastAsia"/>
              </w:rPr>
              <w:t>ody</w:t>
            </w:r>
            <w:r>
              <w:rPr>
                <w:rStyle w:val="shorttext"/>
              </w:rPr>
              <w:t>.</w:t>
            </w:r>
            <w:r>
              <w:rPr>
                <w:rFonts w:hint="eastAsia"/>
              </w:rPr>
              <w:t xml:space="preserve"> </w:t>
            </w:r>
            <w:r>
              <w:t>grantBoundInfoList []</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加密的用户名</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userIdTo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用户对外</w:t>
            </w:r>
            <w:r>
              <w:rPr>
                <w:rFonts w:ascii="微软雅黑" w:eastAsia="微软雅黑" w:hAnsi="微软雅黑"/>
                <w:color w:val="000000"/>
                <w:sz w:val="18"/>
                <w:szCs w:val="18"/>
              </w:rPr>
              <w:t>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otherUserId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w:t>
            </w:r>
            <w:r>
              <w:rPr>
                <w:rFonts w:ascii="微软雅黑" w:eastAsia="微软雅黑" w:hAnsi="微软雅黑"/>
                <w:color w:val="000000"/>
                <w:sz w:val="18"/>
                <w:szCs w:val="18"/>
              </w:rPr>
              <w:t>用户唯一标识</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r>
              <w:rPr>
                <w:rFonts w:ascii="微软雅黑" w:eastAsia="微软雅黑" w:hAnsi="微软雅黑"/>
                <w:color w:val="000000"/>
                <w:sz w:val="18"/>
                <w:szCs w:val="18"/>
              </w:rPr>
              <w:t>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otherUserAccount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站外用户账号</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w:t>
            </w:r>
            <w:r>
              <w:rPr>
                <w:rFonts w:ascii="微软雅黑" w:eastAsia="微软雅黑" w:hAnsi="微软雅黑" w:hint="eastAsia"/>
                <w:color w:val="000000"/>
                <w:sz w:val="18"/>
                <w:szCs w:val="18"/>
              </w:rPr>
              <w:t>rant</w:t>
            </w:r>
            <w:r>
              <w:rPr>
                <w:rFonts w:ascii="微软雅黑" w:eastAsia="微软雅黑" w:hAnsi="微软雅黑"/>
                <w:color w:val="000000"/>
                <w:sz w:val="18"/>
                <w:szCs w:val="18"/>
              </w:rPr>
              <w:t>Mark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授权标识</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积分发行商ID</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751" w:name="_Toc508983070"/>
      <w:r>
        <w:rPr>
          <w:rFonts w:hint="eastAsia"/>
        </w:rPr>
        <w:t>春秋用户认证接口</w:t>
      </w:r>
      <w:bookmarkEnd w:id="4751"/>
    </w:p>
    <w:p w:rsidR="0099371D" w:rsidRDefault="002A4916">
      <w:pPr>
        <w:pStyle w:val="30"/>
      </w:pPr>
      <w:bookmarkStart w:id="4752" w:name="_Toc508983071"/>
      <w:r>
        <w:rPr>
          <w:rFonts w:hint="eastAsia"/>
        </w:rPr>
        <w:t>接口名称：user/third</w:t>
      </w:r>
      <w:r>
        <w:t>/chUserValidate</w:t>
      </w:r>
      <w:r>
        <w:rPr>
          <w:rFonts w:hint="eastAsia"/>
        </w:rPr>
        <w:t>.</w:t>
      </w:r>
      <w:r>
        <w:t>do</w:t>
      </w:r>
      <w:bookmarkEnd w:id="4752"/>
    </w:p>
    <w:p w:rsidR="0099371D" w:rsidRDefault="002A4916">
      <w:pPr>
        <w:pStyle w:val="30"/>
      </w:pPr>
      <w:bookmarkStart w:id="4753" w:name="_Toc508983072"/>
      <w:r>
        <w:rPr>
          <w:rFonts w:hint="eastAsia"/>
        </w:rPr>
        <w:t>请求报文</w:t>
      </w:r>
      <w:bookmarkEnd w:id="4753"/>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454"/>
        <w:gridCol w:w="1276"/>
        <w:gridCol w:w="1006"/>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45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0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加密的用户名</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otherUserId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w:t>
            </w:r>
            <w:r>
              <w:rPr>
                <w:rFonts w:ascii="微软雅黑" w:eastAsia="微软雅黑" w:hAnsi="微软雅黑"/>
                <w:color w:val="000000"/>
                <w:sz w:val="18"/>
                <w:szCs w:val="18"/>
              </w:rPr>
              <w:t>用户唯一标识</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4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idCard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身份证号后六位</w:t>
            </w:r>
          </w:p>
        </w:tc>
        <w:tc>
          <w:tcPr>
            <w:tcW w:w="100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754" w:name="_Toc508983073"/>
      <w:r>
        <w:rPr>
          <w:rFonts w:hint="eastAsia"/>
        </w:rPr>
        <w:t>响应报文</w:t>
      </w:r>
      <w:bookmarkEnd w:id="4754"/>
    </w:p>
    <w:tbl>
      <w:tblPr>
        <w:tblW w:w="958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645"/>
        <w:gridCol w:w="1276"/>
        <w:gridCol w:w="992"/>
        <w:gridCol w:w="993"/>
        <w:gridCol w:w="1275"/>
        <w:gridCol w:w="2410"/>
      </w:tblGrid>
      <w:tr w:rsidR="0099371D">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4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99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9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5"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未授权</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4 </w:t>
            </w:r>
            <w:r w:rsidR="000B6AAB">
              <w:rPr>
                <w:rFonts w:ascii="微软雅黑" w:eastAsia="微软雅黑" w:hAnsi="微软雅黑" w:hint="eastAsia"/>
                <w:color w:val="000000"/>
                <w:sz w:val="18"/>
                <w:szCs w:val="18"/>
              </w:rPr>
              <w:t>第三方</w:t>
            </w:r>
            <w:r>
              <w:rPr>
                <w:rFonts w:ascii="微软雅黑" w:eastAsia="微软雅黑" w:hAnsi="微软雅黑" w:hint="eastAsia"/>
                <w:color w:val="000000"/>
                <w:sz w:val="18"/>
                <w:szCs w:val="18"/>
              </w:rPr>
              <w:t>用户不存在</w:t>
            </w:r>
          </w:p>
          <w:p w:rsidR="0001155E" w:rsidRPr="0001155E" w:rsidRDefault="0001155E">
            <w:pPr>
              <w:rPr>
                <w:rFonts w:asciiTheme="minorEastAsia" w:hAnsiTheme="minorEastAsia"/>
                <w:color w:val="FF0000"/>
                <w:szCs w:val="21"/>
              </w:rPr>
            </w:pPr>
            <w:r w:rsidRPr="0001155E">
              <w:rPr>
                <w:rFonts w:asciiTheme="minorEastAsia" w:hAnsiTheme="minorEastAsia" w:hint="eastAsia"/>
                <w:color w:val="FF0000"/>
                <w:szCs w:val="21"/>
              </w:rPr>
              <w:t>5：第三方服务故障</w:t>
            </w:r>
          </w:p>
          <w:p w:rsidR="0001155E" w:rsidRDefault="0001155E">
            <w:pPr>
              <w:rPr>
                <w:rFonts w:asciiTheme="minorEastAsia" w:hAnsiTheme="minorEastAsia"/>
                <w:color w:val="FF0000"/>
                <w:szCs w:val="21"/>
              </w:rPr>
            </w:pPr>
            <w:r w:rsidRPr="0001155E">
              <w:rPr>
                <w:rFonts w:asciiTheme="minorEastAsia" w:hAnsiTheme="minorEastAsia" w:hint="eastAsia"/>
                <w:color w:val="FF0000"/>
                <w:szCs w:val="21"/>
              </w:rPr>
              <w:t>6：第三方账号已绑定</w:t>
            </w:r>
          </w:p>
          <w:p w:rsidR="0001155E" w:rsidRPr="0001155E" w:rsidRDefault="0001155E">
            <w:pPr>
              <w:rPr>
                <w:rFonts w:asciiTheme="minorEastAsia" w:hAnsiTheme="minorEastAsia"/>
                <w:color w:val="FF0000"/>
                <w:szCs w:val="21"/>
              </w:rPr>
            </w:pPr>
            <w:r w:rsidRPr="0001155E">
              <w:rPr>
                <w:rFonts w:asciiTheme="minorEastAsia" w:hAnsiTheme="minorEastAsia"/>
                <w:color w:val="FF0000"/>
                <w:szCs w:val="21"/>
              </w:rPr>
              <w:t>7</w:t>
            </w:r>
            <w:r w:rsidRPr="0001155E">
              <w:rPr>
                <w:rFonts w:asciiTheme="minorEastAsia" w:hAnsiTheme="minorEastAsia" w:hint="eastAsia"/>
                <w:color w:val="FF0000"/>
                <w:szCs w:val="21"/>
              </w:rPr>
              <w:t>：非绿翼会员</w:t>
            </w:r>
          </w:p>
          <w:p w:rsidR="0001155E" w:rsidRDefault="0001155E">
            <w:pPr>
              <w:rPr>
                <w:rFonts w:ascii="微软雅黑" w:eastAsia="微软雅黑" w:hAnsi="微软雅黑"/>
                <w:color w:val="000000"/>
                <w:sz w:val="18"/>
                <w:szCs w:val="18"/>
              </w:rPr>
            </w:pPr>
            <w:r w:rsidRPr="0001155E">
              <w:rPr>
                <w:rFonts w:asciiTheme="minorEastAsia" w:hAnsiTheme="minorEastAsia"/>
                <w:color w:val="FF0000"/>
                <w:szCs w:val="21"/>
              </w:rPr>
              <w:t>8</w:t>
            </w:r>
            <w:r w:rsidRPr="0001155E">
              <w:rPr>
                <w:rFonts w:asciiTheme="minorEastAsia" w:hAnsiTheme="minorEastAsia" w:hint="eastAsia"/>
                <w:color w:val="FF0000"/>
                <w:szCs w:val="21"/>
              </w:rPr>
              <w:t>：证件类型或证件号码校验失败</w:t>
            </w: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93"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卡号</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customId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站外客户标识</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w:t>
            </w:r>
            <w:r>
              <w:rPr>
                <w:rFonts w:ascii="微软雅黑" w:eastAsia="微软雅黑" w:hAnsi="微软雅黑"/>
                <w:color w:val="000000"/>
                <w:sz w:val="18"/>
                <w:szCs w:val="18"/>
              </w:rPr>
              <w:t>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g</w:t>
            </w:r>
            <w:r>
              <w:rPr>
                <w:rFonts w:ascii="微软雅黑" w:eastAsia="微软雅黑" w:hAnsi="微软雅黑" w:hint="eastAsia"/>
                <w:color w:val="000000"/>
                <w:sz w:val="18"/>
                <w:szCs w:val="18"/>
              </w:rPr>
              <w:t>rant</w:t>
            </w:r>
            <w:r>
              <w:rPr>
                <w:rFonts w:ascii="微软雅黑" w:eastAsia="微软雅黑" w:hAnsi="微软雅黑"/>
                <w:color w:val="000000"/>
                <w:sz w:val="18"/>
                <w:szCs w:val="18"/>
              </w:rPr>
              <w:t>Mark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授权标识</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93" w:type="dxa"/>
            <w:vMerge/>
            <w:shd w:val="clear" w:color="auto" w:fill="auto"/>
            <w:vAlign w:val="center"/>
          </w:tcPr>
          <w:p w:rsidR="0099371D" w:rsidRDefault="0099371D">
            <w:pPr>
              <w:jc w:val="center"/>
              <w:rPr>
                <w:rStyle w:val="shorttext"/>
              </w:rPr>
            </w:pPr>
          </w:p>
        </w:tc>
        <w:tc>
          <w:tcPr>
            <w:tcW w:w="164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otherUserId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w:t>
            </w:r>
            <w:r>
              <w:rPr>
                <w:rFonts w:ascii="微软雅黑" w:eastAsia="微软雅黑" w:hAnsi="微软雅黑"/>
                <w:color w:val="000000"/>
                <w:sz w:val="18"/>
                <w:szCs w:val="18"/>
              </w:rPr>
              <w:t>用户唯一标识</w:t>
            </w:r>
          </w:p>
        </w:tc>
        <w:tc>
          <w:tcPr>
            <w:tcW w:w="992"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93"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w:t>
            </w:r>
            <w:r>
              <w:rPr>
                <w:rFonts w:ascii="微软雅黑" w:eastAsia="微软雅黑" w:hAnsi="微软雅黑"/>
                <w:color w:val="000000"/>
                <w:sz w:val="18"/>
                <w:szCs w:val="18"/>
              </w:rPr>
              <w:t>0</w:t>
            </w:r>
          </w:p>
        </w:tc>
        <w:tc>
          <w:tcPr>
            <w:tcW w:w="1275"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755" w:name="_Toc508983074"/>
      <w:r>
        <w:rPr>
          <w:rFonts w:hint="eastAsia"/>
        </w:rPr>
        <w:t>站外用户积分查询接口</w:t>
      </w:r>
      <w:bookmarkEnd w:id="4755"/>
    </w:p>
    <w:p w:rsidR="0099371D" w:rsidRDefault="002A4916">
      <w:pPr>
        <w:pStyle w:val="30"/>
      </w:pPr>
      <w:bookmarkStart w:id="4756" w:name="_Toc508983075"/>
      <w:r>
        <w:rPr>
          <w:rFonts w:hint="eastAsia"/>
        </w:rPr>
        <w:t>接口名称：user/points</w:t>
      </w:r>
      <w:r>
        <w:t>/otherUserPointsVal</w:t>
      </w:r>
      <w:r>
        <w:rPr>
          <w:rFonts w:hint="eastAsia"/>
        </w:rPr>
        <w:t>.</w:t>
      </w:r>
      <w:r>
        <w:t>do</w:t>
      </w:r>
      <w:bookmarkEnd w:id="4756"/>
    </w:p>
    <w:p w:rsidR="0099371D" w:rsidRDefault="002A4916">
      <w:pPr>
        <w:pStyle w:val="30"/>
      </w:pPr>
      <w:bookmarkStart w:id="4757" w:name="_Toc508983076"/>
      <w:r>
        <w:rPr>
          <w:rFonts w:hint="eastAsia"/>
        </w:rPr>
        <w:t>请求报文</w:t>
      </w:r>
      <w:bookmarkEnd w:id="4757"/>
    </w:p>
    <w:tbl>
      <w:tblPr>
        <w:tblW w:w="1011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2"/>
        <w:gridCol w:w="1559"/>
        <w:gridCol w:w="1296"/>
        <w:gridCol w:w="1029"/>
        <w:gridCol w:w="929"/>
        <w:gridCol w:w="1274"/>
        <w:gridCol w:w="2410"/>
      </w:tblGrid>
      <w:tr w:rsidR="0099371D">
        <w:tc>
          <w:tcPr>
            <w:tcW w:w="162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22"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 xml:space="preserve"> </w:t>
            </w:r>
          </w:p>
        </w:tc>
      </w:tr>
      <w:tr w:rsidR="0099371D">
        <w:trPr>
          <w:trHeight w:val="417"/>
        </w:trPr>
        <w:tc>
          <w:tcPr>
            <w:tcW w:w="1622"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publisherId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积分发行商ID</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30"/>
      </w:pPr>
      <w:bookmarkStart w:id="4758" w:name="_Toc508983077"/>
      <w:r>
        <w:rPr>
          <w:rFonts w:hint="eastAsia"/>
        </w:rPr>
        <w:t>响应报文</w:t>
      </w:r>
      <w:bookmarkEnd w:id="4758"/>
    </w:p>
    <w:tbl>
      <w:tblPr>
        <w:tblW w:w="932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7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lastRenderedPageBreak/>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publisherPointsVal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发行商积分余额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759" w:name="_Toc508983078"/>
      <w:r>
        <w:rPr>
          <w:rFonts w:hint="eastAsia"/>
        </w:rPr>
        <w:t>产品库存查询接口（实物，电子券）</w:t>
      </w:r>
      <w:bookmarkEnd w:id="4759"/>
    </w:p>
    <w:p w:rsidR="0099371D" w:rsidRDefault="002A4916">
      <w:pPr>
        <w:pStyle w:val="30"/>
      </w:pPr>
      <w:bookmarkStart w:id="4760" w:name="_Toc508983079"/>
      <w:r>
        <w:rPr>
          <w:rFonts w:hint="eastAsia"/>
        </w:rPr>
        <w:t>接口地址：</w:t>
      </w:r>
      <w:r>
        <w:t>order/product</w:t>
      </w:r>
      <w:r>
        <w:rPr>
          <w:rFonts w:hint="eastAsia"/>
        </w:rPr>
        <w:t>/</w:t>
      </w:r>
      <w:r>
        <w:t>productNum</w:t>
      </w:r>
      <w:r>
        <w:rPr>
          <w:rFonts w:hint="eastAsia"/>
        </w:rPr>
        <w:t>.</w:t>
      </w:r>
      <w:r>
        <w:t>do</w:t>
      </w:r>
      <w:bookmarkEnd w:id="4760"/>
    </w:p>
    <w:p w:rsidR="0099371D" w:rsidRDefault="002A4916">
      <w:pPr>
        <w:pStyle w:val="30"/>
      </w:pPr>
      <w:bookmarkStart w:id="4761" w:name="_Toc508983080"/>
      <w:r>
        <w:rPr>
          <w:rFonts w:hint="eastAsia"/>
        </w:rPr>
        <w:t>请求报文</w:t>
      </w:r>
      <w:bookmarkEnd w:id="4761"/>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s="新宋体"/>
                <w:sz w:val="18"/>
                <w:szCs w:val="18"/>
              </w:rPr>
            </w:pPr>
            <w:r>
              <w:rPr>
                <w:rFonts w:ascii="微软雅黑" w:eastAsia="微软雅黑" w:hAnsi="微软雅黑"/>
                <w:color w:val="000000"/>
                <w:sz w:val="18"/>
                <w:szCs w:val="18"/>
              </w:rPr>
              <w:t>productType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产品类型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1实物商品 2电子券 3话费 4流量 5加油卡 6QQ币 7彩票 </w:t>
            </w:r>
            <w:r>
              <w:rPr>
                <w:rFonts w:ascii="微软雅黑" w:eastAsia="微软雅黑" w:hAnsi="微软雅黑"/>
                <w:color w:val="000000"/>
                <w:sz w:val="18"/>
                <w:szCs w:val="18"/>
              </w:rPr>
              <w:t>8.</w:t>
            </w:r>
            <w:r>
              <w:rPr>
                <w:rFonts w:ascii="微软雅黑" w:eastAsia="微软雅黑" w:hAnsi="微软雅黑" w:hint="eastAsia"/>
                <w:color w:val="000000"/>
                <w:sz w:val="18"/>
                <w:szCs w:val="18"/>
              </w:rPr>
              <w:t>公交卡</w:t>
            </w:r>
          </w:p>
        </w:tc>
      </w:tr>
    </w:tbl>
    <w:p w:rsidR="0099371D" w:rsidRDefault="0099371D"/>
    <w:p w:rsidR="0099371D" w:rsidRDefault="002A4916">
      <w:pPr>
        <w:pStyle w:val="30"/>
      </w:pPr>
      <w:bookmarkStart w:id="4762" w:name="_Toc508983081"/>
      <w:r>
        <w:rPr>
          <w:rFonts w:hint="eastAsia"/>
        </w:rPr>
        <w:t>响应报文</w:t>
      </w:r>
      <w:bookmarkEnd w:id="4762"/>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stockNum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库存数量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2"/>
      </w:pPr>
      <w:bookmarkStart w:id="4763" w:name="_Toc508983082"/>
      <w:r>
        <w:rPr>
          <w:rFonts w:hint="eastAsia"/>
        </w:rPr>
        <w:t>用户基本信息列表查询接口</w:t>
      </w:r>
      <w:bookmarkEnd w:id="4763"/>
    </w:p>
    <w:p w:rsidR="0099371D" w:rsidRDefault="002A4916">
      <w:pPr>
        <w:pStyle w:val="30"/>
      </w:pPr>
      <w:bookmarkStart w:id="4764" w:name="_Toc508983083"/>
      <w:r>
        <w:rPr>
          <w:rFonts w:hint="eastAsia"/>
        </w:rPr>
        <w:t>接口名称：user/base</w:t>
      </w:r>
      <w:r>
        <w:t>Info/userInfoList</w:t>
      </w:r>
      <w:r>
        <w:rPr>
          <w:rFonts w:hint="eastAsia"/>
        </w:rPr>
        <w:t>.</w:t>
      </w:r>
      <w:r>
        <w:t>do</w:t>
      </w:r>
      <w:bookmarkEnd w:id="4764"/>
    </w:p>
    <w:p w:rsidR="0099371D" w:rsidRDefault="002A4916">
      <w:pPr>
        <w:pStyle w:val="30"/>
      </w:pPr>
      <w:bookmarkStart w:id="4765" w:name="_Toc508983084"/>
      <w:r>
        <w:rPr>
          <w:rFonts w:hint="eastAsia"/>
        </w:rPr>
        <w:t>请求报文</w:t>
      </w:r>
      <w:bookmarkEnd w:id="4765"/>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用户真实姓名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nick</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昵称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注册手机号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766" w:name="_Toc508983085"/>
      <w:r>
        <w:rPr>
          <w:rFonts w:hint="eastAsia"/>
        </w:rPr>
        <w:t>响应报文</w:t>
      </w:r>
      <w:bookmarkEnd w:id="476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Pr>
              <w:t>b</w:t>
            </w:r>
            <w:r>
              <w:rPr>
                <w:rStyle w:val="shorttext"/>
                <w:rFonts w:hint="eastAsia"/>
              </w:rPr>
              <w:t>ody</w:t>
            </w:r>
            <w:r>
              <w:rPr>
                <w:rStyle w:val="shorttext"/>
              </w:rPr>
              <w:t>.userInfoList[]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userSystemCode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用户系统编号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用户真实姓名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nick</w:t>
            </w:r>
            <w:r>
              <w:rPr>
                <w:rFonts w:ascii="微软雅黑" w:eastAsia="微软雅黑" w:hAnsi="微软雅黑" w:hint="eastAsia"/>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昵称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email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注册手机号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gender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性别</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1男 2女 3保密</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cardType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证件类型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1居民身份证 2港澳台居民居民身份证 3军官证 4护照 5驾驶证 6其它</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ardNumber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证件号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birthday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生日</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civilState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婚姻状况</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1未婚 2已婚 3不详</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w:t>
            </w:r>
            <w:r>
              <w:rPr>
                <w:rFonts w:ascii="微软雅黑" w:eastAsia="微软雅黑" w:hAnsi="微软雅黑"/>
                <w:color w:val="000000"/>
                <w:sz w:val="18"/>
                <w:szCs w:val="18"/>
              </w:rPr>
              <w:t>mark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edu</w:t>
            </w:r>
            <w:r>
              <w:rPr>
                <w:rFonts w:ascii="微软雅黑" w:eastAsia="微软雅黑" w:hAnsi="微软雅黑"/>
                <w:color w:val="000000"/>
                <w:sz w:val="18"/>
                <w:szCs w:val="18"/>
              </w:rPr>
              <w:t>cation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学历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1博士及以上 2硕士 3大学 4中专 5高中 6初中及以下 7不详 默认返回7</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position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职位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industry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从事行业</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beginWorkDate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开始工作时间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yearIncome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年收入</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nationality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国籍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1中国</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province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省份/直辖市ID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ity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城市/区ID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hasPet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有无宠物</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hasChildren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有无子女</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hasCar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有无车</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liveState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居住状态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hasHouse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是否有房</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household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户型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isActiveMobile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手机是否验证或激活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0:未激活;1:已激活 默认0</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mobileActiveDate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手机激活日期</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isActiveEmail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邮箱是否验证或激活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0:未激活;1:已激活</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email</w:t>
            </w:r>
            <w:r>
              <w:rPr>
                <w:rFonts w:ascii="微软雅黑" w:eastAsia="微软雅黑" w:hAnsi="微软雅黑"/>
                <w:color w:val="000000"/>
                <w:sz w:val="18"/>
                <w:szCs w:val="18"/>
              </w:rPr>
              <w:t>ActiveDate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邮箱验证日期</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格式yyy</w:t>
            </w:r>
            <w:r>
              <w:rPr>
                <w:rFonts w:ascii="微软雅黑" w:eastAsia="微软雅黑" w:hAnsi="微软雅黑"/>
                <w:color w:val="000000"/>
                <w:sz w:val="18"/>
                <w:szCs w:val="18"/>
              </w:rPr>
              <w:t>y-MM-dd HH:mm:ss</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userState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1:未激活 2:有效会员 3:已注销 4已冻结</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portrait</w:t>
            </w:r>
            <w:r>
              <w:rPr>
                <w:rFonts w:ascii="微软雅黑" w:eastAsia="微软雅黑" w:hAnsi="微软雅黑"/>
                <w:color w:val="000000"/>
                <w:sz w:val="18"/>
                <w:szCs w:val="18"/>
              </w:rPr>
              <w:t>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头像URL </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concern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关注标签</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逗号分割</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registeChannel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注册渠道</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1001 51points网站 1002 微信公众号 1003 B2B营销平台</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registeIp</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注册时IP</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2"/>
      </w:pPr>
      <w:bookmarkStart w:id="4767" w:name="_Toc508983086"/>
      <w:r>
        <w:rPr>
          <w:rFonts w:hint="eastAsia"/>
        </w:rPr>
        <w:t>商户门店信息列表接口</w:t>
      </w:r>
      <w:bookmarkEnd w:id="4767"/>
    </w:p>
    <w:p w:rsidR="0099371D" w:rsidRDefault="002A4916">
      <w:pPr>
        <w:pStyle w:val="30"/>
      </w:pPr>
      <w:bookmarkStart w:id="4768" w:name="_Toc508983087"/>
      <w:r>
        <w:rPr>
          <w:rFonts w:hint="eastAsia"/>
        </w:rPr>
        <w:t>接口名称：merchant</w:t>
      </w:r>
      <w:r>
        <w:t>/</w:t>
      </w:r>
      <w:r>
        <w:rPr>
          <w:rFonts w:hint="eastAsia"/>
        </w:rPr>
        <w:t>merchant</w:t>
      </w:r>
      <w:r>
        <w:t>Manage/merchantStoreInfoList</w:t>
      </w:r>
      <w:r>
        <w:rPr>
          <w:rFonts w:hint="eastAsia"/>
        </w:rPr>
        <w:t>.</w:t>
      </w:r>
      <w:r>
        <w:t>do</w:t>
      </w:r>
      <w:bookmarkEnd w:id="4768"/>
    </w:p>
    <w:p w:rsidR="0099371D" w:rsidRDefault="002A4916">
      <w:pPr>
        <w:pStyle w:val="30"/>
      </w:pPr>
      <w:bookmarkStart w:id="4769" w:name="_Toc508983088"/>
      <w:r>
        <w:rPr>
          <w:rFonts w:hint="eastAsia"/>
        </w:rPr>
        <w:t>请求报文</w:t>
      </w:r>
      <w:bookmarkEnd w:id="4769"/>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w:t>
            </w:r>
            <w:r>
              <w:rPr>
                <w:rFonts w:ascii="微软雅黑" w:eastAsia="微软雅黑" w:hAnsi="微软雅黑"/>
                <w:color w:val="000000"/>
                <w:sz w:val="18"/>
                <w:szCs w:val="18"/>
              </w:rPr>
              <w: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商户门店名称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商户门店状态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1-待审核，2-有效门店，3 冻结, 4 审核不通过</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keyword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province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city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county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所属区县ID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businessArea</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所属商圈ID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appId</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门店appId</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80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managementModel</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门店经营模式</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1-直营，2-直营+加盟</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phone</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门店联系人</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11</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30"/>
      </w:pPr>
      <w:bookmarkStart w:id="4770" w:name="_Toc508983089"/>
      <w:r>
        <w:rPr>
          <w:rFonts w:hint="eastAsia"/>
        </w:rPr>
        <w:t>响应报文</w:t>
      </w:r>
      <w:bookmarkEnd w:id="4770"/>
    </w:p>
    <w:tbl>
      <w:tblPr>
        <w:tblW w:w="107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4"/>
        <w:gridCol w:w="1559"/>
        <w:gridCol w:w="1296"/>
        <w:gridCol w:w="1029"/>
        <w:gridCol w:w="929"/>
        <w:gridCol w:w="1274"/>
        <w:gridCol w:w="2410"/>
      </w:tblGrid>
      <w:tr w:rsidR="0099371D">
        <w:tc>
          <w:tcPr>
            <w:tcW w:w="220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2204"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2204"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2204"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val="restart"/>
            <w:shd w:val="clear" w:color="auto" w:fill="auto"/>
            <w:vAlign w:val="center"/>
          </w:tcPr>
          <w:p w:rsidR="0099371D" w:rsidRDefault="002A4916">
            <w:pPr>
              <w:jc w:val="center"/>
              <w:rPr>
                <w:rStyle w:val="shorttext"/>
              </w:rPr>
            </w:pPr>
            <w:r>
              <w:rPr>
                <w:rStyle w:val="shorttext"/>
              </w:rPr>
              <w:t>body.</w:t>
            </w:r>
            <w:r>
              <w:rPr>
                <w:rStyle w:val="shorttext"/>
                <w:rFonts w:hint="eastAsia"/>
              </w:rPr>
              <w:t>merchant</w:t>
            </w:r>
            <w:r>
              <w:rPr>
                <w:rStyle w:val="shorttext"/>
              </w:rPr>
              <w:t>Store</w:t>
            </w:r>
            <w:r>
              <w:rPr>
                <w:rStyle w:val="shorttext"/>
                <w:rFonts w:hint="eastAsia"/>
              </w:rPr>
              <w:t>InfoList[]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merchantStoreId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w:t>
            </w:r>
            <w:r>
              <w:rPr>
                <w:rFonts w:ascii="微软雅黑" w:eastAsia="微软雅黑" w:hAnsi="微软雅黑"/>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storePic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门店logo</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hint="eastAsia"/>
                <w:sz w:val="18"/>
                <w:szCs w:val="18"/>
              </w:rPr>
              <w:t>store</w:t>
            </w:r>
            <w:r>
              <w:rPr>
                <w:rFonts w:ascii="微软雅黑" w:eastAsia="微软雅黑" w:hAnsi="微软雅黑" w:cs="新宋体"/>
                <w:sz w:val="18"/>
                <w:szCs w:val="18"/>
              </w:rPr>
              <w:t>ShortName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门店简称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managementModel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经营模式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直营 2加盟</w:t>
            </w: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bus</w:t>
            </w:r>
            <w:r>
              <w:rPr>
                <w:rFonts w:ascii="微软雅黑" w:eastAsia="微软雅黑" w:hAnsi="微软雅黑" w:cs="新宋体"/>
                <w:sz w:val="18"/>
                <w:szCs w:val="18"/>
              </w:rPr>
              <w:t>inessLicense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营业执照</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appId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appKey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APP_KEY</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commissionRate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佣金比例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1-待审核，2-有效商户，3 冻结</w:t>
            </w: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approveMessage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remark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备注说明</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olor w:val="000000"/>
                <w:sz w:val="18"/>
                <w:szCs w:val="18"/>
              </w:rPr>
              <w:t>keyword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olor w:val="000000"/>
                <w:sz w:val="18"/>
                <w:szCs w:val="18"/>
              </w:rPr>
              <w:t>province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olor w:val="000000"/>
                <w:sz w:val="18"/>
                <w:szCs w:val="18"/>
              </w:rPr>
              <w:t>provinceCnName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所属省中文名称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city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CnName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所属市中文名称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county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county</w:t>
            </w:r>
            <w:r>
              <w:rPr>
                <w:rFonts w:ascii="微软雅黑" w:eastAsia="微软雅黑" w:hAnsi="微软雅黑"/>
                <w:color w:val="000000"/>
                <w:sz w:val="18"/>
                <w:szCs w:val="18"/>
              </w:rPr>
              <w:t>CnName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所属区中文名称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businessArea</w:t>
            </w:r>
          </w:p>
        </w:tc>
        <w:tc>
          <w:tcPr>
            <w:tcW w:w="1296"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所属商圈</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businessArea</w:t>
            </w:r>
            <w:r>
              <w:rPr>
                <w:rFonts w:ascii="微软雅黑" w:eastAsia="微软雅黑" w:hAnsi="微软雅黑"/>
                <w:color w:val="000000"/>
                <w:sz w:val="18"/>
                <w:szCs w:val="18"/>
              </w:rPr>
              <w:t>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所属商圈中文名称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detailAddress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详细地址</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color w:val="FF0000"/>
                <w:sz w:val="18"/>
                <w:szCs w:val="18"/>
              </w:rPr>
              <w:t>current</w:t>
            </w:r>
            <w:r>
              <w:rPr>
                <w:rFonts w:ascii="微软雅黑" w:eastAsia="微软雅黑" w:hAnsi="微软雅黑" w:cs="新宋体"/>
                <w:color w:val="FF0000"/>
                <w:sz w:val="18"/>
                <w:szCs w:val="18"/>
              </w:rPr>
              <w:t>Monthincome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当月累计收入</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hint="eastAsia"/>
                <w:color w:val="FF0000"/>
                <w:sz w:val="18"/>
                <w:szCs w:val="18"/>
              </w:rPr>
              <w:t>settlementWay</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结算方式</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FF0000"/>
                <w:sz w:val="18"/>
                <w:szCs w:val="18"/>
              </w:rPr>
              <w:t>1 按月结算（自动提现） 2 按日结算（自动提现） 3 按周结算（自动提现） 4 按日结算（手动提现）5 按周结算（手动提现）6 按月结算（手动提现）</w:t>
            </w:r>
          </w:p>
        </w:tc>
      </w:tr>
    </w:tbl>
    <w:p w:rsidR="0099371D" w:rsidRDefault="0099371D"/>
    <w:p w:rsidR="0099371D" w:rsidRDefault="002A4916">
      <w:pPr>
        <w:pStyle w:val="2"/>
      </w:pPr>
      <w:bookmarkStart w:id="4771" w:name="_Toc508983090"/>
      <w:r>
        <w:rPr>
          <w:rFonts w:hint="eastAsia"/>
        </w:rPr>
        <w:lastRenderedPageBreak/>
        <w:t>商户门店信息接口</w:t>
      </w:r>
      <w:bookmarkEnd w:id="4771"/>
    </w:p>
    <w:p w:rsidR="0099371D" w:rsidRDefault="002A4916">
      <w:pPr>
        <w:pStyle w:val="30"/>
      </w:pPr>
      <w:bookmarkStart w:id="4772" w:name="_Toc508983091"/>
      <w:r>
        <w:rPr>
          <w:rFonts w:hint="eastAsia"/>
        </w:rPr>
        <w:t>接口名称：merchant</w:t>
      </w:r>
      <w:r>
        <w:t>/</w:t>
      </w:r>
      <w:r>
        <w:rPr>
          <w:rFonts w:hint="eastAsia"/>
        </w:rPr>
        <w:t>merchant</w:t>
      </w:r>
      <w:r>
        <w:t>Manage/merchantStoreInfo</w:t>
      </w:r>
      <w:r>
        <w:rPr>
          <w:rFonts w:hint="eastAsia"/>
        </w:rPr>
        <w:t>.</w:t>
      </w:r>
      <w:r>
        <w:t>do</w:t>
      </w:r>
      <w:bookmarkEnd w:id="4772"/>
    </w:p>
    <w:p w:rsidR="0099371D" w:rsidRDefault="002A4916">
      <w:pPr>
        <w:pStyle w:val="30"/>
      </w:pPr>
      <w:bookmarkStart w:id="4773" w:name="_Toc508983092"/>
      <w:r>
        <w:rPr>
          <w:rFonts w:hint="eastAsia"/>
        </w:rPr>
        <w:t>请求报文</w:t>
      </w:r>
      <w:bookmarkEnd w:id="4773"/>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merchantStoreId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774" w:name="_Toc508983093"/>
      <w:r>
        <w:rPr>
          <w:rFonts w:hint="eastAsia"/>
        </w:rPr>
        <w:t>响应报文</w:t>
      </w:r>
      <w:bookmarkEnd w:id="4774"/>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BD52ED">
        <w:trPr>
          <w:trHeight w:val="417"/>
        </w:trPr>
        <w:tc>
          <w:tcPr>
            <w:tcW w:w="851" w:type="dxa"/>
            <w:vMerge w:val="restart"/>
            <w:shd w:val="clear" w:color="auto" w:fill="auto"/>
            <w:vAlign w:val="center"/>
          </w:tcPr>
          <w:p w:rsidR="00BD52ED" w:rsidRDefault="00BD52ED">
            <w:pPr>
              <w:jc w:val="center"/>
              <w:rPr>
                <w:rStyle w:val="shorttext"/>
              </w:rPr>
            </w:pPr>
            <w:r>
              <w:rPr>
                <w:rStyle w:val="shorttext"/>
                <w:rFonts w:hint="eastAsia"/>
              </w:rPr>
              <w:t>body</w:t>
            </w:r>
          </w:p>
        </w:tc>
        <w:tc>
          <w:tcPr>
            <w:tcW w:w="155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merchantStoreId</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门店ID</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商户ID</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w:t>
            </w:r>
            <w:r>
              <w:rPr>
                <w:rFonts w:ascii="微软雅黑" w:eastAsia="微软雅黑" w:hAnsi="微软雅黑"/>
                <w:color w:val="000000"/>
                <w:sz w:val="18"/>
                <w:szCs w:val="18"/>
              </w:rPr>
              <w:t>Name</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门店名称</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storePic</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门店logo</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s="新宋体" w:hint="eastAsia"/>
                <w:sz w:val="18"/>
                <w:szCs w:val="18"/>
              </w:rPr>
              <w:t>store</w:t>
            </w:r>
            <w:r>
              <w:rPr>
                <w:rFonts w:ascii="微软雅黑" w:eastAsia="微软雅黑" w:hAnsi="微软雅黑" w:cs="新宋体"/>
                <w:sz w:val="18"/>
                <w:szCs w:val="18"/>
              </w:rPr>
              <w:t>ShortName</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门店简称</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managementModel</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经营模式</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r>
              <w:rPr>
                <w:rFonts w:ascii="微软雅黑" w:eastAsia="微软雅黑" w:hAnsi="微软雅黑" w:hint="eastAsia"/>
                <w:color w:val="000000"/>
                <w:sz w:val="18"/>
                <w:szCs w:val="18"/>
              </w:rPr>
              <w:t>1 直营 2加盟</w:t>
            </w: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hint="eastAsia"/>
                <w:sz w:val="18"/>
                <w:szCs w:val="18"/>
              </w:rPr>
              <w:t>bus</w:t>
            </w:r>
            <w:r>
              <w:rPr>
                <w:rFonts w:ascii="微软雅黑" w:eastAsia="微软雅黑" w:hAnsi="微软雅黑" w:cs="新宋体"/>
                <w:sz w:val="18"/>
                <w:szCs w:val="18"/>
              </w:rPr>
              <w:t>inessLicense</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营业执照</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hint="eastAsia"/>
                <w:sz w:val="18"/>
                <w:szCs w:val="18"/>
              </w:rPr>
              <w:t>appId</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APPID</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hint="eastAsia"/>
                <w:sz w:val="18"/>
                <w:szCs w:val="18"/>
              </w:rPr>
              <w:t>appKey</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olor w:val="000000"/>
                <w:sz w:val="18"/>
                <w:szCs w:val="18"/>
              </w:rPr>
              <w:t>APP_KEY</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commissionRate</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佣金比例</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s="新宋体"/>
                <w:sz w:val="18"/>
                <w:szCs w:val="18"/>
              </w:rPr>
              <w:t>state</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商户门店状态</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D52ED" w:rsidRDefault="00BD52ED">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1-待审核，2-有效商户，3 冻结 4 审核不通过</w:t>
            </w: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approveMessage</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remark</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备注说明</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r>
              <w:rPr>
                <w:rFonts w:ascii="微软雅黑" w:eastAsia="微软雅黑" w:hAnsi="微软雅黑"/>
                <w:color w:val="000000"/>
                <w:sz w:val="18"/>
                <w:szCs w:val="18"/>
              </w:rPr>
              <w:t>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olor w:val="000000"/>
                <w:sz w:val="18"/>
                <w:szCs w:val="18"/>
              </w:rPr>
              <w:t>keyword</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olor w:val="000000"/>
                <w:sz w:val="18"/>
                <w:szCs w:val="18"/>
              </w:rPr>
              <w:t>province</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olor w:val="000000"/>
                <w:sz w:val="18"/>
                <w:szCs w:val="18"/>
              </w:rPr>
              <w:t>provinceCnName</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所属省中文名称</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city</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hint="eastAsia"/>
                <w:color w:val="000000"/>
                <w:sz w:val="18"/>
                <w:szCs w:val="18"/>
              </w:rPr>
              <w:t>city</w:t>
            </w:r>
            <w:r>
              <w:rPr>
                <w:rFonts w:ascii="微软雅黑" w:eastAsia="微软雅黑" w:hAnsi="微软雅黑"/>
                <w:color w:val="000000"/>
                <w:sz w:val="18"/>
                <w:szCs w:val="18"/>
              </w:rPr>
              <w:t>CnName</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所属市中文名称</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county</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所属区</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county</w:t>
            </w:r>
            <w:r>
              <w:rPr>
                <w:rFonts w:ascii="微软雅黑" w:eastAsia="微软雅黑" w:hAnsi="微软雅黑"/>
                <w:color w:val="000000"/>
                <w:sz w:val="18"/>
                <w:szCs w:val="18"/>
              </w:rPr>
              <w:t>CnName</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所属区中文名称</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hint="eastAsia"/>
                <w:sz w:val="18"/>
                <w:szCs w:val="18"/>
              </w:rPr>
              <w:t>businessArea</w:t>
            </w:r>
          </w:p>
        </w:tc>
        <w:tc>
          <w:tcPr>
            <w:tcW w:w="1296" w:type="dxa"/>
            <w:shd w:val="clear" w:color="auto" w:fill="auto"/>
          </w:tcPr>
          <w:p w:rsidR="00BD52ED" w:rsidRDefault="00BD52ED">
            <w:pPr>
              <w:rPr>
                <w:rFonts w:ascii="微软雅黑" w:eastAsia="微软雅黑" w:hAnsi="微软雅黑"/>
                <w:color w:val="000000"/>
                <w:sz w:val="18"/>
                <w:szCs w:val="18"/>
              </w:rPr>
            </w:pPr>
            <w:r>
              <w:rPr>
                <w:rFonts w:ascii="微软雅黑" w:eastAsia="微软雅黑" w:hAnsi="微软雅黑" w:hint="eastAsia"/>
                <w:color w:val="000000"/>
                <w:sz w:val="18"/>
                <w:szCs w:val="18"/>
              </w:rPr>
              <w:t>所属商圈</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hint="eastAsia"/>
                <w:sz w:val="18"/>
                <w:szCs w:val="18"/>
              </w:rPr>
              <w:t>businessArea</w:t>
            </w:r>
            <w:r>
              <w:rPr>
                <w:rFonts w:ascii="微软雅黑" w:eastAsia="微软雅黑" w:hAnsi="微软雅黑"/>
                <w:color w:val="000000"/>
                <w:sz w:val="18"/>
                <w:szCs w:val="18"/>
              </w:rPr>
              <w:t>Name</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所属商圈中文名称</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s="新宋体"/>
                <w:sz w:val="18"/>
                <w:szCs w:val="18"/>
              </w:rPr>
              <w:t>detailAddress</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详细地址</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color w:val="FF0000"/>
                <w:sz w:val="18"/>
                <w:szCs w:val="18"/>
              </w:rPr>
            </w:pPr>
            <w:r>
              <w:rPr>
                <w:rFonts w:ascii="微软雅黑" w:eastAsia="微软雅黑" w:hAnsi="微软雅黑" w:cs="新宋体" w:hint="eastAsia"/>
                <w:color w:val="FF0000"/>
                <w:sz w:val="18"/>
                <w:szCs w:val="18"/>
              </w:rPr>
              <w:t>current</w:t>
            </w:r>
            <w:r>
              <w:rPr>
                <w:rFonts w:ascii="微软雅黑" w:eastAsia="微软雅黑" w:hAnsi="微软雅黑" w:cs="新宋体"/>
                <w:color w:val="FF0000"/>
                <w:sz w:val="18"/>
                <w:szCs w:val="18"/>
              </w:rPr>
              <w:t>Monthincome</w:t>
            </w:r>
          </w:p>
        </w:tc>
        <w:tc>
          <w:tcPr>
            <w:tcW w:w="1296" w:type="dxa"/>
            <w:shd w:val="clear" w:color="auto" w:fill="auto"/>
          </w:tcPr>
          <w:p w:rsidR="00BD52ED" w:rsidRDefault="00BD52ED">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当月累计收入</w:t>
            </w:r>
          </w:p>
        </w:tc>
        <w:tc>
          <w:tcPr>
            <w:tcW w:w="1029" w:type="dxa"/>
            <w:shd w:val="clear" w:color="auto" w:fill="auto"/>
          </w:tcPr>
          <w:p w:rsidR="00BD52ED" w:rsidRDefault="00BD52ED">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929" w:type="dxa"/>
            <w:shd w:val="clear" w:color="auto" w:fill="auto"/>
          </w:tcPr>
          <w:p w:rsidR="00BD52ED" w:rsidRDefault="00BD52ED">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BD52ED" w:rsidRDefault="00BD52ED">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BD52ED" w:rsidRDefault="00BD52ED">
            <w:pPr>
              <w:rPr>
                <w:rFonts w:ascii="微软雅黑" w:eastAsia="微软雅黑" w:hAnsi="微软雅黑"/>
                <w:color w:val="FF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qrcodeInfo</w:t>
            </w:r>
          </w:p>
        </w:tc>
        <w:tc>
          <w:tcPr>
            <w:tcW w:w="1296" w:type="dxa"/>
            <w:shd w:val="clear" w:color="auto" w:fill="auto"/>
          </w:tcPr>
          <w:p w:rsidR="00BD52ED" w:rsidRDefault="00BD52ED">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二维码信息</w:t>
            </w:r>
          </w:p>
        </w:tc>
        <w:tc>
          <w:tcPr>
            <w:tcW w:w="1029" w:type="dxa"/>
            <w:shd w:val="clear" w:color="auto" w:fill="auto"/>
          </w:tcPr>
          <w:p w:rsidR="00BD52ED" w:rsidRDefault="00BD52ED">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929" w:type="dxa"/>
            <w:shd w:val="clear" w:color="auto" w:fill="auto"/>
          </w:tcPr>
          <w:p w:rsidR="00BD52ED" w:rsidRDefault="00BD52ED">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BD52ED" w:rsidRDefault="00BD52ED">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shd w:val="clear" w:color="auto" w:fill="auto"/>
          </w:tcPr>
          <w:p w:rsidR="00BD52ED" w:rsidRDefault="00BD52ED">
            <w:pPr>
              <w:rPr>
                <w:rFonts w:ascii="微软雅黑" w:eastAsia="微软雅黑" w:hAnsi="微软雅黑"/>
                <w:color w:val="FF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lastModifier</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D52ED" w:rsidRDefault="00BD52ED">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createDate</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5</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D52ED" w:rsidRDefault="00BD52ED">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creator</w:t>
            </w:r>
          </w:p>
        </w:tc>
        <w:tc>
          <w:tcPr>
            <w:tcW w:w="129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851" w:type="dxa"/>
            <w:vMerge/>
            <w:shd w:val="clear" w:color="auto" w:fill="auto"/>
          </w:tcPr>
          <w:p w:rsidR="00BD52ED" w:rsidRDefault="00BD52ED">
            <w:pPr>
              <w:jc w:val="center"/>
              <w:rPr>
                <w:rStyle w:val="shorttext"/>
              </w:rPr>
            </w:pPr>
          </w:p>
        </w:tc>
        <w:tc>
          <w:tcPr>
            <w:tcW w:w="1559" w:type="dxa"/>
            <w:shd w:val="clear" w:color="auto" w:fill="auto"/>
          </w:tcPr>
          <w:p w:rsidR="00BD52ED" w:rsidRPr="00BD52ED" w:rsidRDefault="00BD52ED">
            <w:pPr>
              <w:jc w:val="center"/>
              <w:rPr>
                <w:rFonts w:ascii="微软雅黑" w:eastAsia="微软雅黑" w:hAnsi="微软雅黑" w:cs="新宋体"/>
                <w:sz w:val="18"/>
                <w:szCs w:val="18"/>
              </w:rPr>
            </w:pPr>
            <w:r w:rsidRPr="00BD52ED">
              <w:rPr>
                <w:rFonts w:ascii="微软雅黑" w:eastAsia="微软雅黑" w:hAnsi="微软雅黑" w:cs="新宋体" w:hint="eastAsia"/>
                <w:sz w:val="18"/>
                <w:szCs w:val="18"/>
              </w:rPr>
              <w:t>settlementWay</w:t>
            </w:r>
          </w:p>
        </w:tc>
        <w:tc>
          <w:tcPr>
            <w:tcW w:w="1296"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 w:val="18"/>
                <w:szCs w:val="18"/>
              </w:rPr>
              <w:t>结算方式</w:t>
            </w:r>
          </w:p>
        </w:tc>
        <w:tc>
          <w:tcPr>
            <w:tcW w:w="1029"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 w:val="18"/>
                <w:szCs w:val="18"/>
              </w:rPr>
              <w:t>number</w:t>
            </w:r>
          </w:p>
        </w:tc>
        <w:tc>
          <w:tcPr>
            <w:tcW w:w="929" w:type="dxa"/>
            <w:shd w:val="clear" w:color="auto" w:fill="auto"/>
          </w:tcPr>
          <w:p w:rsidR="00BD52ED" w:rsidRPr="00BD52ED" w:rsidRDefault="00BD52ED">
            <w:pPr>
              <w:jc w:val="right"/>
              <w:rPr>
                <w:rFonts w:ascii="微软雅黑" w:eastAsia="微软雅黑" w:hAnsi="微软雅黑"/>
                <w:sz w:val="18"/>
                <w:szCs w:val="18"/>
              </w:rPr>
            </w:pPr>
            <w:r w:rsidRPr="00BD52ED">
              <w:rPr>
                <w:rFonts w:ascii="微软雅黑" w:eastAsia="微软雅黑" w:hAnsi="微软雅黑" w:hint="eastAsia"/>
                <w:sz w:val="18"/>
                <w:szCs w:val="18"/>
              </w:rPr>
              <w:t>20</w:t>
            </w:r>
          </w:p>
        </w:tc>
        <w:tc>
          <w:tcPr>
            <w:tcW w:w="1274"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 w:val="18"/>
                <w:szCs w:val="18"/>
              </w:rPr>
              <w:t>M</w:t>
            </w:r>
          </w:p>
        </w:tc>
        <w:tc>
          <w:tcPr>
            <w:tcW w:w="2410" w:type="dxa"/>
            <w:shd w:val="clear" w:color="auto" w:fill="auto"/>
          </w:tcPr>
          <w:p w:rsidR="00BD52ED" w:rsidRPr="00BD52ED" w:rsidRDefault="00BD52ED">
            <w:pPr>
              <w:rPr>
                <w:rFonts w:ascii="微软雅黑" w:eastAsia="微软雅黑" w:hAnsi="微软雅黑"/>
                <w:sz w:val="18"/>
                <w:szCs w:val="18"/>
              </w:rPr>
            </w:pPr>
            <w:r w:rsidRPr="00BD52ED">
              <w:rPr>
                <w:rFonts w:ascii="微软雅黑" w:eastAsia="微软雅黑" w:hAnsi="微软雅黑" w:hint="eastAsia"/>
                <w:sz w:val="18"/>
                <w:szCs w:val="18"/>
              </w:rPr>
              <w:t>1 按月结算（自动提现） 2 按日结算（自动提现） 3 按周结算（自动提现） 4 按日结算（手动提现）5 按周结算（手动提现）6 按月结算（手动提现）</w:t>
            </w:r>
          </w:p>
        </w:tc>
      </w:tr>
      <w:tr w:rsidR="00BD52ED">
        <w:trPr>
          <w:trHeight w:val="417"/>
        </w:trPr>
        <w:tc>
          <w:tcPr>
            <w:tcW w:w="851" w:type="dxa"/>
            <w:vMerge/>
          </w:tcPr>
          <w:p w:rsidR="00BD52ED" w:rsidRDefault="00BD52ED">
            <w:pPr>
              <w:jc w:val="center"/>
              <w:rPr>
                <w:rStyle w:val="shorttext"/>
              </w:rPr>
            </w:pPr>
          </w:p>
        </w:tc>
        <w:tc>
          <w:tcPr>
            <w:tcW w:w="1559" w:type="dxa"/>
            <w:shd w:val="clear" w:color="auto" w:fill="auto"/>
          </w:tcPr>
          <w:p w:rsidR="00BD52ED" w:rsidRPr="00BD52ED" w:rsidRDefault="00BD52ED">
            <w:pPr>
              <w:jc w:val="center"/>
              <w:rPr>
                <w:rFonts w:ascii="微软雅黑" w:eastAsia="微软雅黑" w:hAnsi="微软雅黑" w:cs="新宋体"/>
                <w:sz w:val="18"/>
                <w:szCs w:val="18"/>
              </w:rPr>
            </w:pPr>
            <w:r w:rsidRPr="00BD52ED">
              <w:rPr>
                <w:rFonts w:ascii="Consolas" w:eastAsia="Consolas" w:hAnsi="Consolas" w:hint="eastAsia"/>
                <w:sz w:val="28"/>
                <w:highlight w:val="lightGray"/>
              </w:rPr>
              <w:t>amountWithdrawals</w:t>
            </w:r>
          </w:p>
        </w:tc>
        <w:tc>
          <w:tcPr>
            <w:tcW w:w="1296"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Cs w:val="21"/>
              </w:rPr>
              <w:t>账户可提现金额</w:t>
            </w:r>
          </w:p>
        </w:tc>
        <w:tc>
          <w:tcPr>
            <w:tcW w:w="1029"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Cs w:val="21"/>
              </w:rPr>
              <w:t>number</w:t>
            </w:r>
          </w:p>
        </w:tc>
        <w:tc>
          <w:tcPr>
            <w:tcW w:w="929" w:type="dxa"/>
            <w:shd w:val="clear" w:color="auto" w:fill="auto"/>
          </w:tcPr>
          <w:p w:rsidR="00BD52ED" w:rsidRPr="00BD52ED" w:rsidRDefault="00BD52ED">
            <w:pPr>
              <w:jc w:val="right"/>
              <w:rPr>
                <w:rFonts w:ascii="微软雅黑" w:eastAsia="微软雅黑" w:hAnsi="微软雅黑"/>
                <w:sz w:val="18"/>
                <w:szCs w:val="18"/>
              </w:rPr>
            </w:pPr>
            <w:r w:rsidRPr="00BD52ED">
              <w:rPr>
                <w:rFonts w:ascii="微软雅黑" w:eastAsia="微软雅黑" w:hAnsi="微软雅黑" w:hint="eastAsia"/>
                <w:szCs w:val="21"/>
              </w:rPr>
              <w:t>2</w:t>
            </w:r>
            <w:bookmarkStart w:id="4775" w:name="_GoBack"/>
            <w:bookmarkEnd w:id="4775"/>
            <w:r w:rsidRPr="00BD52ED">
              <w:rPr>
                <w:rFonts w:ascii="微软雅黑" w:eastAsia="微软雅黑" w:hAnsi="微软雅黑" w:hint="eastAsia"/>
                <w:szCs w:val="21"/>
              </w:rPr>
              <w:t>0</w:t>
            </w:r>
          </w:p>
        </w:tc>
        <w:tc>
          <w:tcPr>
            <w:tcW w:w="1274"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Cs w:val="21"/>
              </w:rPr>
              <w:t>M</w:t>
            </w:r>
          </w:p>
        </w:tc>
        <w:tc>
          <w:tcPr>
            <w:tcW w:w="2410" w:type="dxa"/>
            <w:shd w:val="clear" w:color="auto" w:fill="auto"/>
          </w:tcPr>
          <w:p w:rsidR="00BD52ED" w:rsidRPr="00BD52ED" w:rsidRDefault="00BD52ED">
            <w:pPr>
              <w:rPr>
                <w:rFonts w:ascii="微软雅黑" w:eastAsia="微软雅黑" w:hAnsi="微软雅黑"/>
                <w:sz w:val="18"/>
                <w:szCs w:val="18"/>
              </w:rPr>
            </w:pPr>
          </w:p>
        </w:tc>
      </w:tr>
      <w:tr w:rsidR="00BD52ED">
        <w:trPr>
          <w:trHeight w:val="417"/>
        </w:trPr>
        <w:tc>
          <w:tcPr>
            <w:tcW w:w="851" w:type="dxa"/>
            <w:vMerge/>
          </w:tcPr>
          <w:p w:rsidR="00BD52ED" w:rsidRDefault="00BD52ED">
            <w:pPr>
              <w:jc w:val="center"/>
              <w:rPr>
                <w:rStyle w:val="shorttext"/>
              </w:rPr>
            </w:pPr>
          </w:p>
        </w:tc>
        <w:tc>
          <w:tcPr>
            <w:tcW w:w="1559" w:type="dxa"/>
            <w:shd w:val="clear" w:color="auto" w:fill="auto"/>
          </w:tcPr>
          <w:p w:rsidR="00BD52ED" w:rsidRPr="00BD52ED" w:rsidRDefault="00BD52ED">
            <w:pPr>
              <w:jc w:val="center"/>
              <w:rPr>
                <w:rFonts w:ascii="微软雅黑" w:eastAsia="微软雅黑" w:hAnsi="微软雅黑" w:cs="新宋体"/>
                <w:sz w:val="18"/>
                <w:szCs w:val="18"/>
              </w:rPr>
            </w:pPr>
            <w:r w:rsidRPr="00BD52ED">
              <w:rPr>
                <w:rFonts w:ascii="Consolas" w:eastAsia="Consolas" w:hAnsi="Consolas" w:hint="eastAsia"/>
                <w:szCs w:val="21"/>
                <w:highlight w:val="white"/>
              </w:rPr>
              <w:t>amountAble</w:t>
            </w:r>
          </w:p>
        </w:tc>
        <w:tc>
          <w:tcPr>
            <w:tcW w:w="1296"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Cs w:val="21"/>
              </w:rPr>
              <w:t>账户用金额</w:t>
            </w:r>
          </w:p>
        </w:tc>
        <w:tc>
          <w:tcPr>
            <w:tcW w:w="1029"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Cs w:val="21"/>
              </w:rPr>
              <w:t>number</w:t>
            </w:r>
          </w:p>
        </w:tc>
        <w:tc>
          <w:tcPr>
            <w:tcW w:w="929" w:type="dxa"/>
            <w:shd w:val="clear" w:color="auto" w:fill="auto"/>
          </w:tcPr>
          <w:p w:rsidR="00BD52ED" w:rsidRPr="00BD52ED" w:rsidRDefault="00BD52ED">
            <w:pPr>
              <w:jc w:val="right"/>
              <w:rPr>
                <w:rFonts w:ascii="微软雅黑" w:eastAsia="微软雅黑" w:hAnsi="微软雅黑"/>
                <w:sz w:val="18"/>
                <w:szCs w:val="18"/>
              </w:rPr>
            </w:pPr>
            <w:r w:rsidRPr="00BD52ED">
              <w:rPr>
                <w:rFonts w:ascii="微软雅黑" w:eastAsia="微软雅黑" w:hAnsi="微软雅黑" w:hint="eastAsia"/>
                <w:szCs w:val="21"/>
              </w:rPr>
              <w:t>20</w:t>
            </w:r>
          </w:p>
        </w:tc>
        <w:tc>
          <w:tcPr>
            <w:tcW w:w="1274"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Cs w:val="21"/>
              </w:rPr>
              <w:t>M</w:t>
            </w:r>
          </w:p>
        </w:tc>
        <w:tc>
          <w:tcPr>
            <w:tcW w:w="2410" w:type="dxa"/>
            <w:shd w:val="clear" w:color="auto" w:fill="auto"/>
          </w:tcPr>
          <w:p w:rsidR="00BD52ED" w:rsidRPr="00BD52ED" w:rsidRDefault="00BD52ED">
            <w:pPr>
              <w:rPr>
                <w:rFonts w:ascii="微软雅黑" w:eastAsia="微软雅黑" w:hAnsi="微软雅黑"/>
                <w:sz w:val="18"/>
                <w:szCs w:val="18"/>
              </w:rPr>
            </w:pPr>
          </w:p>
        </w:tc>
      </w:tr>
      <w:tr w:rsidR="00BD52ED">
        <w:trPr>
          <w:trHeight w:val="417"/>
        </w:trPr>
        <w:tc>
          <w:tcPr>
            <w:tcW w:w="851" w:type="dxa"/>
            <w:vMerge/>
          </w:tcPr>
          <w:p w:rsidR="00BD52ED" w:rsidRDefault="00BD52ED">
            <w:pPr>
              <w:jc w:val="center"/>
              <w:rPr>
                <w:rStyle w:val="shorttext"/>
              </w:rPr>
            </w:pPr>
          </w:p>
        </w:tc>
        <w:tc>
          <w:tcPr>
            <w:tcW w:w="1559" w:type="dxa"/>
            <w:shd w:val="clear" w:color="auto" w:fill="auto"/>
          </w:tcPr>
          <w:p w:rsidR="00BD52ED" w:rsidRPr="00BD52ED" w:rsidRDefault="00BD52ED">
            <w:pPr>
              <w:jc w:val="center"/>
              <w:rPr>
                <w:rFonts w:ascii="微软雅黑" w:eastAsia="微软雅黑" w:hAnsi="微软雅黑" w:cs="新宋体"/>
                <w:sz w:val="18"/>
                <w:szCs w:val="18"/>
              </w:rPr>
            </w:pPr>
            <w:r w:rsidRPr="00BD52ED">
              <w:rPr>
                <w:rFonts w:ascii="Consolas" w:eastAsia="Consolas" w:hAnsi="Consolas" w:hint="eastAsia"/>
                <w:szCs w:val="21"/>
                <w:highlight w:val="white"/>
              </w:rPr>
              <w:t>withdrawalsHandling</w:t>
            </w:r>
          </w:p>
        </w:tc>
        <w:tc>
          <w:tcPr>
            <w:tcW w:w="1296"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Cs w:val="21"/>
              </w:rPr>
              <w:t>提现手续费</w:t>
            </w:r>
          </w:p>
        </w:tc>
        <w:tc>
          <w:tcPr>
            <w:tcW w:w="1029"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Cs w:val="21"/>
              </w:rPr>
              <w:t>decimal</w:t>
            </w:r>
          </w:p>
        </w:tc>
        <w:tc>
          <w:tcPr>
            <w:tcW w:w="929" w:type="dxa"/>
            <w:shd w:val="clear" w:color="auto" w:fill="auto"/>
          </w:tcPr>
          <w:p w:rsidR="00BD52ED" w:rsidRPr="00BD52ED" w:rsidRDefault="00BD52ED">
            <w:pPr>
              <w:jc w:val="right"/>
              <w:rPr>
                <w:rFonts w:ascii="微软雅黑" w:eastAsia="微软雅黑" w:hAnsi="微软雅黑"/>
                <w:sz w:val="18"/>
                <w:szCs w:val="18"/>
              </w:rPr>
            </w:pPr>
            <w:r w:rsidRPr="00BD52ED">
              <w:rPr>
                <w:rFonts w:ascii="微软雅黑" w:eastAsia="微软雅黑" w:hAnsi="微软雅黑" w:hint="eastAsia"/>
                <w:szCs w:val="21"/>
              </w:rPr>
              <w:t>20</w:t>
            </w:r>
          </w:p>
        </w:tc>
        <w:tc>
          <w:tcPr>
            <w:tcW w:w="1274" w:type="dxa"/>
            <w:shd w:val="clear" w:color="auto" w:fill="auto"/>
          </w:tcPr>
          <w:p w:rsidR="00BD52ED" w:rsidRPr="00BD52ED" w:rsidRDefault="00BD52ED">
            <w:pPr>
              <w:jc w:val="center"/>
              <w:rPr>
                <w:rFonts w:ascii="微软雅黑" w:eastAsia="微软雅黑" w:hAnsi="微软雅黑"/>
                <w:sz w:val="18"/>
                <w:szCs w:val="18"/>
              </w:rPr>
            </w:pPr>
          </w:p>
        </w:tc>
        <w:tc>
          <w:tcPr>
            <w:tcW w:w="2410" w:type="dxa"/>
            <w:shd w:val="clear" w:color="auto" w:fill="auto"/>
          </w:tcPr>
          <w:p w:rsidR="00BD52ED" w:rsidRPr="00BD52ED" w:rsidRDefault="00BD52ED">
            <w:pPr>
              <w:rPr>
                <w:rFonts w:ascii="微软雅黑" w:eastAsia="微软雅黑" w:hAnsi="微软雅黑"/>
                <w:sz w:val="18"/>
                <w:szCs w:val="18"/>
              </w:rPr>
            </w:pPr>
          </w:p>
        </w:tc>
      </w:tr>
      <w:tr w:rsidR="00BD52ED" w:rsidTr="002E368F">
        <w:trPr>
          <w:trHeight w:val="417"/>
        </w:trPr>
        <w:tc>
          <w:tcPr>
            <w:tcW w:w="851" w:type="dxa"/>
            <w:vMerge/>
          </w:tcPr>
          <w:p w:rsidR="00BD52ED" w:rsidRDefault="00BD52ED" w:rsidP="00BD52ED">
            <w:pPr>
              <w:jc w:val="center"/>
              <w:rPr>
                <w:rStyle w:val="shorttext"/>
              </w:rPr>
            </w:pPr>
          </w:p>
        </w:tc>
        <w:tc>
          <w:tcPr>
            <w:tcW w:w="1559" w:type="dxa"/>
            <w:shd w:val="clear" w:color="auto" w:fill="auto"/>
            <w:vAlign w:val="center"/>
          </w:tcPr>
          <w:p w:rsidR="00BD52ED" w:rsidRDefault="00BD52ED" w:rsidP="00BD52ED">
            <w:pPr>
              <w:jc w:val="center"/>
              <w:rPr>
                <w:rFonts w:ascii="Consolas" w:eastAsia="Consolas" w:hAnsi="Consolas"/>
                <w:color w:val="FF0000"/>
                <w:szCs w:val="21"/>
                <w:highlight w:val="white"/>
              </w:rPr>
            </w:pPr>
            <w:r>
              <w:rPr>
                <w:rFonts w:asciiTheme="minorEastAsia" w:hAnsiTheme="minorEastAsia"/>
                <w:color w:val="FF0000"/>
                <w:szCs w:val="21"/>
              </w:rPr>
              <w:t>p</w:t>
            </w:r>
            <w:r>
              <w:rPr>
                <w:rFonts w:asciiTheme="minorEastAsia" w:hAnsiTheme="minorEastAsia" w:hint="eastAsia"/>
                <w:color w:val="FF0000"/>
                <w:szCs w:val="21"/>
              </w:rPr>
              <w:t>r</w:t>
            </w:r>
            <w:r>
              <w:rPr>
                <w:rFonts w:asciiTheme="minorEastAsia" w:hAnsiTheme="minorEastAsia"/>
                <w:color w:val="FF0000"/>
                <w:szCs w:val="21"/>
              </w:rPr>
              <w:t>emiumRate</w:t>
            </w:r>
          </w:p>
        </w:tc>
        <w:tc>
          <w:tcPr>
            <w:tcW w:w="1296" w:type="dxa"/>
            <w:shd w:val="clear" w:color="auto" w:fill="auto"/>
          </w:tcPr>
          <w:p w:rsidR="00BD52ED" w:rsidRDefault="00BD52ED" w:rsidP="00BD52ED">
            <w:pPr>
              <w:jc w:val="center"/>
              <w:rPr>
                <w:rFonts w:ascii="微软雅黑" w:eastAsia="微软雅黑" w:hAnsi="微软雅黑"/>
                <w:color w:val="FF0000"/>
                <w:szCs w:val="21"/>
              </w:rPr>
            </w:pPr>
            <w:r>
              <w:rPr>
                <w:rFonts w:ascii="微软雅黑" w:eastAsia="微软雅黑" w:hAnsi="微软雅黑" w:hint="eastAsia"/>
                <w:color w:val="FF0000"/>
                <w:szCs w:val="21"/>
              </w:rPr>
              <w:t>溢价比例</w:t>
            </w:r>
          </w:p>
        </w:tc>
        <w:tc>
          <w:tcPr>
            <w:tcW w:w="1029" w:type="dxa"/>
            <w:shd w:val="clear" w:color="auto" w:fill="auto"/>
          </w:tcPr>
          <w:p w:rsidR="00BD52ED" w:rsidRDefault="00BD52ED" w:rsidP="00BD52ED">
            <w:pPr>
              <w:jc w:val="center"/>
              <w:rPr>
                <w:rFonts w:ascii="微软雅黑" w:eastAsia="微软雅黑" w:hAnsi="微软雅黑"/>
                <w:color w:val="FF0000"/>
                <w:szCs w:val="21"/>
              </w:rPr>
            </w:pPr>
            <w:r>
              <w:rPr>
                <w:rFonts w:ascii="微软雅黑" w:eastAsia="微软雅黑" w:hAnsi="微软雅黑" w:hint="eastAsia"/>
                <w:color w:val="FF0000"/>
                <w:szCs w:val="21"/>
              </w:rPr>
              <w:t>decimal</w:t>
            </w:r>
          </w:p>
        </w:tc>
        <w:tc>
          <w:tcPr>
            <w:tcW w:w="929" w:type="dxa"/>
            <w:shd w:val="clear" w:color="auto" w:fill="auto"/>
          </w:tcPr>
          <w:p w:rsidR="00BD52ED" w:rsidRDefault="00BD52ED" w:rsidP="00BD52ED">
            <w:pPr>
              <w:jc w:val="right"/>
              <w:rPr>
                <w:rFonts w:ascii="微软雅黑" w:eastAsia="微软雅黑" w:hAnsi="微软雅黑"/>
                <w:color w:val="FF0000"/>
                <w:szCs w:val="21"/>
              </w:rPr>
            </w:pPr>
            <w:r>
              <w:rPr>
                <w:rFonts w:ascii="微软雅黑" w:eastAsia="微软雅黑" w:hAnsi="微软雅黑" w:hint="eastAsia"/>
                <w:color w:val="FF0000"/>
                <w:szCs w:val="21"/>
              </w:rPr>
              <w:t>20</w:t>
            </w:r>
          </w:p>
        </w:tc>
        <w:tc>
          <w:tcPr>
            <w:tcW w:w="1274" w:type="dxa"/>
            <w:shd w:val="clear" w:color="auto" w:fill="auto"/>
            <w:vAlign w:val="center"/>
          </w:tcPr>
          <w:p w:rsidR="00BD52ED" w:rsidRDefault="00BD52ED" w:rsidP="00BD52ED">
            <w:pPr>
              <w:jc w:val="center"/>
              <w:rPr>
                <w:rFonts w:ascii="微软雅黑" w:eastAsia="微软雅黑" w:hAnsi="微软雅黑"/>
                <w:color w:val="000000"/>
                <w:sz w:val="18"/>
                <w:szCs w:val="18"/>
              </w:rPr>
            </w:pPr>
            <w:r w:rsidRPr="00881DBF">
              <w:rPr>
                <w:rFonts w:ascii="微软雅黑" w:eastAsia="微软雅黑" w:hAnsi="微软雅黑" w:hint="eastAsia"/>
                <w:color w:val="FF0000"/>
                <w:sz w:val="18"/>
                <w:szCs w:val="18"/>
              </w:rPr>
              <w:t>M</w:t>
            </w:r>
          </w:p>
        </w:tc>
        <w:tc>
          <w:tcPr>
            <w:tcW w:w="2410" w:type="dxa"/>
            <w:shd w:val="clear" w:color="auto" w:fill="auto"/>
          </w:tcPr>
          <w:p w:rsidR="00BD52ED" w:rsidRDefault="00BD52ED" w:rsidP="00BD52ED">
            <w:pPr>
              <w:rPr>
                <w:rFonts w:ascii="微软雅黑" w:eastAsia="微软雅黑" w:hAnsi="微软雅黑"/>
                <w:color w:val="000000"/>
                <w:sz w:val="18"/>
                <w:szCs w:val="18"/>
              </w:rPr>
            </w:pPr>
          </w:p>
        </w:tc>
      </w:tr>
    </w:tbl>
    <w:p w:rsidR="0099371D" w:rsidRDefault="0099371D"/>
    <w:p w:rsidR="0099371D" w:rsidRDefault="002A4916">
      <w:pPr>
        <w:pStyle w:val="2"/>
      </w:pPr>
      <w:bookmarkStart w:id="4776" w:name="_Toc508983094"/>
      <w:r>
        <w:rPr>
          <w:rFonts w:hint="eastAsia"/>
        </w:rPr>
        <w:lastRenderedPageBreak/>
        <w:t>商户门店信息新增或更新接口</w:t>
      </w:r>
      <w:bookmarkEnd w:id="4776"/>
    </w:p>
    <w:p w:rsidR="0099371D" w:rsidRDefault="002A4916">
      <w:pPr>
        <w:pStyle w:val="30"/>
      </w:pPr>
      <w:bookmarkStart w:id="4777" w:name="_Toc508983095"/>
      <w:r>
        <w:rPr>
          <w:rFonts w:hint="eastAsia"/>
        </w:rPr>
        <w:t>接口名称：merchant</w:t>
      </w:r>
      <w:r>
        <w:t>/</w:t>
      </w:r>
      <w:r>
        <w:rPr>
          <w:rFonts w:hint="eastAsia"/>
        </w:rPr>
        <w:t>merchant</w:t>
      </w:r>
      <w:r>
        <w:t>Manage/merchantStoreInfoInsertOrUpdate</w:t>
      </w:r>
      <w:r>
        <w:rPr>
          <w:rFonts w:hint="eastAsia"/>
        </w:rPr>
        <w:t>.</w:t>
      </w:r>
      <w:r>
        <w:t>do</w:t>
      </w:r>
      <w:bookmarkEnd w:id="4777"/>
    </w:p>
    <w:p w:rsidR="0099371D" w:rsidRDefault="002A4916">
      <w:pPr>
        <w:pStyle w:val="30"/>
      </w:pPr>
      <w:bookmarkStart w:id="4778" w:name="_Toc508983096"/>
      <w:r>
        <w:rPr>
          <w:rFonts w:hint="eastAsia"/>
        </w:rPr>
        <w:t>请求报文</w:t>
      </w:r>
      <w:bookmarkEnd w:id="4778"/>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BD52ED">
        <w:trPr>
          <w:trHeight w:val="417"/>
        </w:trPr>
        <w:tc>
          <w:tcPr>
            <w:tcW w:w="956" w:type="dxa"/>
            <w:vMerge w:val="restart"/>
            <w:shd w:val="clear" w:color="auto" w:fill="auto"/>
            <w:vAlign w:val="center"/>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merchantStoreId</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门店ID</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有值为更新操作 无值为插入操作</w:t>
            </w:r>
          </w:p>
        </w:tc>
      </w:tr>
      <w:tr w:rsidR="00BD52ED">
        <w:trPr>
          <w:trHeight w:val="417"/>
        </w:trPr>
        <w:tc>
          <w:tcPr>
            <w:tcW w:w="956" w:type="dxa"/>
            <w:vMerge/>
            <w:shd w:val="clear" w:color="auto" w:fill="auto"/>
            <w:vAlign w:val="center"/>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商户ID</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w:t>
            </w:r>
            <w:r>
              <w:rPr>
                <w:rFonts w:ascii="微软雅黑" w:eastAsia="微软雅黑" w:hAnsi="微软雅黑"/>
                <w:color w:val="000000"/>
                <w:sz w:val="18"/>
                <w:szCs w:val="18"/>
              </w:rPr>
              <w:t>Name</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门店名称</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storePic</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门店logo</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s="新宋体" w:hint="eastAsia"/>
                <w:sz w:val="18"/>
                <w:szCs w:val="18"/>
              </w:rPr>
              <w:t>store</w:t>
            </w:r>
            <w:r>
              <w:rPr>
                <w:rFonts w:ascii="微软雅黑" w:eastAsia="微软雅黑" w:hAnsi="微软雅黑" w:cs="新宋体"/>
                <w:sz w:val="18"/>
                <w:szCs w:val="18"/>
              </w:rPr>
              <w:t>ShortName</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门店简称</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managementModel</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经营模式</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r>
              <w:rPr>
                <w:rFonts w:ascii="微软雅黑" w:eastAsia="微软雅黑" w:hAnsi="微软雅黑" w:hint="eastAsia"/>
                <w:color w:val="000000"/>
                <w:sz w:val="18"/>
                <w:szCs w:val="18"/>
              </w:rPr>
              <w:t>1 直营 2加盟</w:t>
            </w: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hint="eastAsia"/>
                <w:sz w:val="18"/>
                <w:szCs w:val="18"/>
              </w:rPr>
              <w:t>bus</w:t>
            </w:r>
            <w:r>
              <w:rPr>
                <w:rFonts w:ascii="微软雅黑" w:eastAsia="微软雅黑" w:hAnsi="微软雅黑" w:cs="新宋体"/>
                <w:sz w:val="18"/>
                <w:szCs w:val="18"/>
              </w:rPr>
              <w:t>inessLicense</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营业执照</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hint="eastAsia"/>
                <w:sz w:val="18"/>
                <w:szCs w:val="18"/>
              </w:rPr>
              <w:t>appId</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APPID</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80</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hint="eastAsia"/>
                <w:sz w:val="18"/>
                <w:szCs w:val="18"/>
              </w:rPr>
              <w:t>appKey</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olor w:val="000000"/>
                <w:sz w:val="18"/>
                <w:szCs w:val="18"/>
              </w:rPr>
              <w:t>APP_KEY</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commissionRate</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佣金比例</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r>
              <w:rPr>
                <w:rFonts w:ascii="微软雅黑" w:eastAsia="微软雅黑" w:hAnsi="微软雅黑" w:hint="eastAsia"/>
                <w:color w:val="000000"/>
                <w:sz w:val="18"/>
                <w:szCs w:val="18"/>
              </w:rPr>
              <w:t>单位 %</w:t>
            </w: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s="新宋体"/>
                <w:sz w:val="18"/>
                <w:szCs w:val="18"/>
              </w:rPr>
              <w:t>state</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商户门店状态</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D52ED" w:rsidRDefault="00BD52ED">
            <w:pPr>
              <w:rPr>
                <w:rFonts w:ascii="微软雅黑" w:eastAsia="微软雅黑" w:hAnsi="微软雅黑"/>
                <w:color w:val="000000"/>
                <w:sz w:val="18"/>
                <w:szCs w:val="18"/>
              </w:rPr>
            </w:pPr>
            <w:r>
              <w:rPr>
                <w:rFonts w:ascii="微软雅黑" w:eastAsia="微软雅黑" w:hAnsi="微软雅黑" w:hint="eastAsia"/>
                <w:color w:val="000000"/>
                <w:sz w:val="18"/>
                <w:szCs w:val="18"/>
              </w:rPr>
              <w:t>1-待审核，2-有效商户，3 冻结 4 审核不通过</w:t>
            </w:r>
          </w:p>
        </w:tc>
      </w:tr>
      <w:tr w:rsidR="00BD52ED">
        <w:trPr>
          <w:trHeight w:val="417"/>
          <w:ins w:id="4779" w:author="temp" w:date="2016-01-28T17:02:00Z"/>
        </w:trPr>
        <w:tc>
          <w:tcPr>
            <w:tcW w:w="956" w:type="dxa"/>
            <w:vMerge/>
            <w:shd w:val="clear" w:color="auto" w:fill="auto"/>
          </w:tcPr>
          <w:p w:rsidR="00BD52ED" w:rsidRDefault="00BD52ED">
            <w:pPr>
              <w:jc w:val="center"/>
              <w:rPr>
                <w:ins w:id="4780" w:author="temp" w:date="2016-01-28T17:02:00Z"/>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approveMessage</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审核信息</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ins w:id="4781" w:author="temp" w:date="2016-01-28T17:02:00Z"/>
        </w:trPr>
        <w:tc>
          <w:tcPr>
            <w:tcW w:w="956" w:type="dxa"/>
            <w:vMerge/>
            <w:shd w:val="clear" w:color="auto" w:fill="auto"/>
          </w:tcPr>
          <w:p w:rsidR="00BD52ED" w:rsidRDefault="00BD52ED">
            <w:pPr>
              <w:jc w:val="center"/>
              <w:rPr>
                <w:ins w:id="4782" w:author="temp" w:date="2016-01-28T17:02:00Z"/>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remark</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备注说明</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r>
              <w:rPr>
                <w:rFonts w:ascii="微软雅黑" w:eastAsia="微软雅黑" w:hAnsi="微软雅黑"/>
                <w:color w:val="000000"/>
                <w:sz w:val="18"/>
                <w:szCs w:val="18"/>
              </w:rPr>
              <w:t>0</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olor w:val="000000"/>
                <w:sz w:val="18"/>
                <w:szCs w:val="18"/>
              </w:rPr>
              <w:t>keyword</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关键字</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olor w:val="000000"/>
                <w:sz w:val="18"/>
                <w:szCs w:val="18"/>
              </w:rPr>
              <w:t>province</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所属省</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city</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所属市</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county</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所属区</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hint="eastAsia"/>
                <w:sz w:val="18"/>
                <w:szCs w:val="18"/>
              </w:rPr>
              <w:t>businessArea</w:t>
            </w:r>
          </w:p>
        </w:tc>
        <w:tc>
          <w:tcPr>
            <w:tcW w:w="1276" w:type="dxa"/>
            <w:shd w:val="clear" w:color="auto" w:fill="auto"/>
          </w:tcPr>
          <w:p w:rsidR="00BD52ED" w:rsidRDefault="00BD52ED">
            <w:pPr>
              <w:rPr>
                <w:rFonts w:ascii="微软雅黑" w:eastAsia="微软雅黑" w:hAnsi="微软雅黑"/>
                <w:color w:val="000000"/>
                <w:sz w:val="18"/>
                <w:szCs w:val="18"/>
              </w:rPr>
            </w:pPr>
            <w:r>
              <w:rPr>
                <w:rFonts w:ascii="微软雅黑" w:eastAsia="微软雅黑" w:hAnsi="微软雅黑" w:hint="eastAsia"/>
                <w:color w:val="000000"/>
                <w:sz w:val="18"/>
                <w:szCs w:val="18"/>
              </w:rPr>
              <w:t>所属商圈</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cs="新宋体"/>
                <w:sz w:val="18"/>
                <w:szCs w:val="18"/>
              </w:rPr>
              <w:t>detailAddress</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详细地址</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lastModifier</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D52ED" w:rsidRDefault="00BD52ED">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createDate</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5</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D52ED" w:rsidRDefault="00BD52ED">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w:t>
            </w:r>
            <w:r>
              <w:rPr>
                <w:rFonts w:ascii="微软雅黑" w:eastAsia="微软雅黑" w:hAnsi="微软雅黑"/>
                <w:color w:val="000000"/>
                <w:sz w:val="18"/>
                <w:szCs w:val="18"/>
              </w:rPr>
              <w:t>-MM-dd HH:mm:ss</w:t>
            </w: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Default="00BD52ED">
            <w:pPr>
              <w:jc w:val="center"/>
              <w:rPr>
                <w:rFonts w:ascii="微软雅黑" w:eastAsia="微软雅黑" w:hAnsi="微软雅黑" w:cs="新宋体"/>
                <w:sz w:val="18"/>
                <w:szCs w:val="18"/>
              </w:rPr>
            </w:pPr>
            <w:r>
              <w:rPr>
                <w:rFonts w:ascii="微软雅黑" w:eastAsia="微软雅黑" w:hAnsi="微软雅黑" w:cs="新宋体"/>
                <w:sz w:val="18"/>
                <w:szCs w:val="18"/>
              </w:rPr>
              <w:t>creator</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134"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D52ED" w:rsidRDefault="00BD52E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BD52ED" w:rsidRDefault="00BD52E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D52ED" w:rsidRDefault="00BD52ED">
            <w:pPr>
              <w:rPr>
                <w:rFonts w:ascii="微软雅黑" w:eastAsia="微软雅黑" w:hAnsi="微软雅黑"/>
                <w:color w:val="000000"/>
                <w:sz w:val="18"/>
                <w:szCs w:val="18"/>
              </w:rPr>
            </w:pPr>
          </w:p>
        </w:tc>
      </w:tr>
      <w:tr w:rsidR="00BD52ED">
        <w:trPr>
          <w:trHeight w:val="417"/>
        </w:trPr>
        <w:tc>
          <w:tcPr>
            <w:tcW w:w="956" w:type="dxa"/>
            <w:vMerge/>
            <w:shd w:val="clear" w:color="auto" w:fill="auto"/>
          </w:tcPr>
          <w:p w:rsidR="00BD52ED" w:rsidRDefault="00BD52ED">
            <w:pPr>
              <w:jc w:val="center"/>
              <w:rPr>
                <w:rStyle w:val="shorttext"/>
              </w:rPr>
            </w:pPr>
          </w:p>
        </w:tc>
        <w:tc>
          <w:tcPr>
            <w:tcW w:w="1559" w:type="dxa"/>
            <w:shd w:val="clear" w:color="auto" w:fill="auto"/>
          </w:tcPr>
          <w:p w:rsidR="00BD52ED" w:rsidRPr="00BD52ED" w:rsidRDefault="00BD52ED">
            <w:pPr>
              <w:jc w:val="center"/>
              <w:rPr>
                <w:rFonts w:ascii="微软雅黑" w:eastAsia="微软雅黑" w:hAnsi="微软雅黑" w:cs="新宋体"/>
                <w:sz w:val="18"/>
                <w:szCs w:val="18"/>
              </w:rPr>
            </w:pPr>
            <w:r w:rsidRPr="00BD52ED">
              <w:rPr>
                <w:rFonts w:ascii="微软雅黑" w:eastAsia="微软雅黑" w:hAnsi="微软雅黑" w:cs="新宋体" w:hint="eastAsia"/>
                <w:sz w:val="18"/>
                <w:szCs w:val="18"/>
              </w:rPr>
              <w:t>settlementWay</w:t>
            </w:r>
          </w:p>
        </w:tc>
        <w:tc>
          <w:tcPr>
            <w:tcW w:w="1276"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 w:val="18"/>
                <w:szCs w:val="18"/>
              </w:rPr>
              <w:t>结算方式</w:t>
            </w:r>
          </w:p>
        </w:tc>
        <w:tc>
          <w:tcPr>
            <w:tcW w:w="1134"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 w:val="18"/>
                <w:szCs w:val="18"/>
              </w:rPr>
              <w:t>number</w:t>
            </w:r>
          </w:p>
        </w:tc>
        <w:tc>
          <w:tcPr>
            <w:tcW w:w="850" w:type="dxa"/>
            <w:shd w:val="clear" w:color="auto" w:fill="auto"/>
          </w:tcPr>
          <w:p w:rsidR="00BD52ED" w:rsidRPr="00BD52ED" w:rsidRDefault="00BD52ED">
            <w:pPr>
              <w:jc w:val="right"/>
              <w:rPr>
                <w:rFonts w:ascii="微软雅黑" w:eastAsia="微软雅黑" w:hAnsi="微软雅黑"/>
                <w:sz w:val="18"/>
                <w:szCs w:val="18"/>
              </w:rPr>
            </w:pPr>
            <w:r w:rsidRPr="00BD52ED">
              <w:rPr>
                <w:rFonts w:ascii="微软雅黑" w:eastAsia="微软雅黑" w:hAnsi="微软雅黑" w:hint="eastAsia"/>
                <w:sz w:val="18"/>
                <w:szCs w:val="18"/>
              </w:rPr>
              <w:t>20</w:t>
            </w:r>
          </w:p>
        </w:tc>
        <w:tc>
          <w:tcPr>
            <w:tcW w:w="1276"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 w:val="18"/>
                <w:szCs w:val="18"/>
              </w:rPr>
              <w:t>M</w:t>
            </w:r>
          </w:p>
        </w:tc>
        <w:tc>
          <w:tcPr>
            <w:tcW w:w="2410" w:type="dxa"/>
            <w:shd w:val="clear" w:color="auto" w:fill="auto"/>
          </w:tcPr>
          <w:p w:rsidR="00BD52ED" w:rsidRPr="00BD52ED" w:rsidRDefault="00BD52ED">
            <w:pPr>
              <w:rPr>
                <w:rFonts w:ascii="微软雅黑" w:eastAsia="微软雅黑" w:hAnsi="微软雅黑"/>
                <w:sz w:val="18"/>
                <w:szCs w:val="18"/>
              </w:rPr>
            </w:pPr>
            <w:r w:rsidRPr="00BD52ED">
              <w:rPr>
                <w:rFonts w:ascii="微软雅黑" w:eastAsia="微软雅黑" w:hAnsi="微软雅黑" w:hint="eastAsia"/>
                <w:sz w:val="18"/>
                <w:szCs w:val="18"/>
              </w:rPr>
              <w:t>1 按月结算（自动提现） 2 按日结算（自动提现） 3 按周结算（自动提现） 4 按日结算（手动提现）5 按周结算（手动提现）6 按月结算（手动提现）</w:t>
            </w:r>
          </w:p>
        </w:tc>
      </w:tr>
      <w:tr w:rsidR="00BD52ED">
        <w:trPr>
          <w:trHeight w:val="417"/>
        </w:trPr>
        <w:tc>
          <w:tcPr>
            <w:tcW w:w="956" w:type="dxa"/>
            <w:vMerge/>
          </w:tcPr>
          <w:p w:rsidR="00BD52ED" w:rsidRDefault="00BD52ED">
            <w:pPr>
              <w:jc w:val="center"/>
              <w:rPr>
                <w:rStyle w:val="shorttext"/>
              </w:rPr>
            </w:pPr>
          </w:p>
        </w:tc>
        <w:tc>
          <w:tcPr>
            <w:tcW w:w="1559" w:type="dxa"/>
            <w:shd w:val="clear" w:color="auto" w:fill="auto"/>
          </w:tcPr>
          <w:p w:rsidR="00BD52ED" w:rsidRPr="00BD52ED" w:rsidRDefault="00BD52ED">
            <w:pPr>
              <w:jc w:val="center"/>
              <w:rPr>
                <w:rFonts w:ascii="微软雅黑" w:eastAsia="微软雅黑" w:hAnsi="微软雅黑" w:cs="新宋体"/>
                <w:sz w:val="18"/>
                <w:szCs w:val="18"/>
              </w:rPr>
            </w:pPr>
            <w:r w:rsidRPr="00BD52ED">
              <w:rPr>
                <w:rFonts w:ascii="Consolas" w:eastAsia="Consolas" w:hAnsi="Consolas" w:hint="eastAsia"/>
                <w:szCs w:val="21"/>
                <w:highlight w:val="white"/>
              </w:rPr>
              <w:t>withdrawalsHandling</w:t>
            </w:r>
          </w:p>
        </w:tc>
        <w:tc>
          <w:tcPr>
            <w:tcW w:w="1276"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Cs w:val="21"/>
              </w:rPr>
              <w:t>提现手续费</w:t>
            </w:r>
          </w:p>
        </w:tc>
        <w:tc>
          <w:tcPr>
            <w:tcW w:w="1134" w:type="dxa"/>
            <w:shd w:val="clear" w:color="auto" w:fill="auto"/>
          </w:tcPr>
          <w:p w:rsidR="00BD52ED" w:rsidRPr="00BD52ED" w:rsidRDefault="00BD52ED">
            <w:pPr>
              <w:jc w:val="center"/>
              <w:rPr>
                <w:rFonts w:ascii="微软雅黑" w:eastAsia="微软雅黑" w:hAnsi="微软雅黑"/>
                <w:sz w:val="18"/>
                <w:szCs w:val="18"/>
              </w:rPr>
            </w:pPr>
            <w:r w:rsidRPr="00BD52ED">
              <w:rPr>
                <w:rFonts w:ascii="微软雅黑" w:eastAsia="微软雅黑" w:hAnsi="微软雅黑" w:hint="eastAsia"/>
                <w:szCs w:val="21"/>
              </w:rPr>
              <w:t>decimal</w:t>
            </w:r>
          </w:p>
        </w:tc>
        <w:tc>
          <w:tcPr>
            <w:tcW w:w="850" w:type="dxa"/>
            <w:shd w:val="clear" w:color="auto" w:fill="auto"/>
          </w:tcPr>
          <w:p w:rsidR="00BD52ED" w:rsidRPr="00BD52ED" w:rsidRDefault="00BD52ED">
            <w:pPr>
              <w:jc w:val="right"/>
              <w:rPr>
                <w:rFonts w:ascii="微软雅黑" w:eastAsia="微软雅黑" w:hAnsi="微软雅黑"/>
                <w:sz w:val="18"/>
                <w:szCs w:val="18"/>
              </w:rPr>
            </w:pPr>
            <w:r w:rsidRPr="00BD52ED">
              <w:rPr>
                <w:rFonts w:ascii="微软雅黑" w:eastAsia="微软雅黑" w:hAnsi="微软雅黑" w:hint="eastAsia"/>
                <w:szCs w:val="21"/>
              </w:rPr>
              <w:t>20</w:t>
            </w:r>
          </w:p>
        </w:tc>
        <w:tc>
          <w:tcPr>
            <w:tcW w:w="1276" w:type="dxa"/>
            <w:shd w:val="clear" w:color="auto" w:fill="auto"/>
          </w:tcPr>
          <w:p w:rsidR="00BD52ED" w:rsidRPr="00BD52ED" w:rsidRDefault="00BD52ED">
            <w:pPr>
              <w:jc w:val="center"/>
              <w:rPr>
                <w:rFonts w:ascii="微软雅黑" w:eastAsia="微软雅黑" w:hAnsi="微软雅黑"/>
                <w:sz w:val="18"/>
                <w:szCs w:val="18"/>
              </w:rPr>
            </w:pPr>
          </w:p>
        </w:tc>
        <w:tc>
          <w:tcPr>
            <w:tcW w:w="2410" w:type="dxa"/>
            <w:shd w:val="clear" w:color="auto" w:fill="auto"/>
          </w:tcPr>
          <w:p w:rsidR="00BD52ED" w:rsidRPr="00BD52ED" w:rsidRDefault="00BD52ED">
            <w:pPr>
              <w:rPr>
                <w:rFonts w:ascii="微软雅黑" w:eastAsia="微软雅黑" w:hAnsi="微软雅黑"/>
                <w:sz w:val="18"/>
                <w:szCs w:val="18"/>
              </w:rPr>
            </w:pPr>
          </w:p>
        </w:tc>
      </w:tr>
      <w:tr w:rsidR="00BD52ED" w:rsidTr="00192B41">
        <w:trPr>
          <w:trHeight w:val="417"/>
        </w:trPr>
        <w:tc>
          <w:tcPr>
            <w:tcW w:w="956" w:type="dxa"/>
            <w:vMerge/>
          </w:tcPr>
          <w:p w:rsidR="00BD52ED" w:rsidRDefault="00BD52ED" w:rsidP="00BD52ED">
            <w:pPr>
              <w:jc w:val="center"/>
              <w:rPr>
                <w:rStyle w:val="shorttext"/>
              </w:rPr>
            </w:pPr>
          </w:p>
        </w:tc>
        <w:tc>
          <w:tcPr>
            <w:tcW w:w="1559" w:type="dxa"/>
            <w:shd w:val="clear" w:color="auto" w:fill="auto"/>
            <w:vAlign w:val="center"/>
          </w:tcPr>
          <w:p w:rsidR="00BD52ED" w:rsidRDefault="00BD52ED" w:rsidP="00BD52ED">
            <w:pPr>
              <w:jc w:val="center"/>
              <w:rPr>
                <w:rFonts w:ascii="Consolas" w:eastAsia="Consolas" w:hAnsi="Consolas"/>
                <w:color w:val="FF0000"/>
                <w:szCs w:val="21"/>
                <w:highlight w:val="white"/>
              </w:rPr>
            </w:pPr>
            <w:r>
              <w:rPr>
                <w:rFonts w:asciiTheme="minorEastAsia" w:hAnsiTheme="minorEastAsia"/>
                <w:color w:val="FF0000"/>
                <w:szCs w:val="21"/>
              </w:rPr>
              <w:t>p</w:t>
            </w:r>
            <w:r>
              <w:rPr>
                <w:rFonts w:asciiTheme="minorEastAsia" w:hAnsiTheme="minorEastAsia" w:hint="eastAsia"/>
                <w:color w:val="FF0000"/>
                <w:szCs w:val="21"/>
              </w:rPr>
              <w:t>r</w:t>
            </w:r>
            <w:r>
              <w:rPr>
                <w:rFonts w:asciiTheme="minorEastAsia" w:hAnsiTheme="minorEastAsia"/>
                <w:color w:val="FF0000"/>
                <w:szCs w:val="21"/>
              </w:rPr>
              <w:t>emiumRate</w:t>
            </w:r>
          </w:p>
        </w:tc>
        <w:tc>
          <w:tcPr>
            <w:tcW w:w="1276" w:type="dxa"/>
            <w:shd w:val="clear" w:color="auto" w:fill="auto"/>
          </w:tcPr>
          <w:p w:rsidR="00BD52ED" w:rsidRDefault="00BD52ED" w:rsidP="00BD52ED">
            <w:pPr>
              <w:jc w:val="center"/>
              <w:rPr>
                <w:rFonts w:ascii="微软雅黑" w:eastAsia="微软雅黑" w:hAnsi="微软雅黑"/>
                <w:color w:val="FF0000"/>
                <w:szCs w:val="21"/>
              </w:rPr>
            </w:pPr>
            <w:r>
              <w:rPr>
                <w:rFonts w:ascii="微软雅黑" w:eastAsia="微软雅黑" w:hAnsi="微软雅黑" w:hint="eastAsia"/>
                <w:color w:val="FF0000"/>
                <w:szCs w:val="21"/>
              </w:rPr>
              <w:t>溢价比例</w:t>
            </w:r>
          </w:p>
        </w:tc>
        <w:tc>
          <w:tcPr>
            <w:tcW w:w="1134" w:type="dxa"/>
            <w:shd w:val="clear" w:color="auto" w:fill="auto"/>
          </w:tcPr>
          <w:p w:rsidR="00BD52ED" w:rsidRDefault="00BD52ED" w:rsidP="00BD52ED">
            <w:pPr>
              <w:jc w:val="center"/>
              <w:rPr>
                <w:rFonts w:ascii="微软雅黑" w:eastAsia="微软雅黑" w:hAnsi="微软雅黑"/>
                <w:color w:val="FF0000"/>
                <w:szCs w:val="21"/>
              </w:rPr>
            </w:pPr>
            <w:r>
              <w:rPr>
                <w:rFonts w:ascii="微软雅黑" w:eastAsia="微软雅黑" w:hAnsi="微软雅黑" w:hint="eastAsia"/>
                <w:color w:val="FF0000"/>
                <w:szCs w:val="21"/>
              </w:rPr>
              <w:t>decimal</w:t>
            </w:r>
          </w:p>
        </w:tc>
        <w:tc>
          <w:tcPr>
            <w:tcW w:w="850" w:type="dxa"/>
            <w:shd w:val="clear" w:color="auto" w:fill="auto"/>
          </w:tcPr>
          <w:p w:rsidR="00BD52ED" w:rsidRDefault="00BD52ED" w:rsidP="00BD52ED">
            <w:pPr>
              <w:jc w:val="right"/>
              <w:rPr>
                <w:rFonts w:ascii="微软雅黑" w:eastAsia="微软雅黑" w:hAnsi="微软雅黑"/>
                <w:color w:val="FF0000"/>
                <w:szCs w:val="21"/>
              </w:rPr>
            </w:pPr>
            <w:r>
              <w:rPr>
                <w:rFonts w:ascii="微软雅黑" w:eastAsia="微软雅黑" w:hAnsi="微软雅黑" w:hint="eastAsia"/>
                <w:color w:val="FF0000"/>
                <w:szCs w:val="21"/>
              </w:rPr>
              <w:t>20</w:t>
            </w:r>
          </w:p>
        </w:tc>
        <w:tc>
          <w:tcPr>
            <w:tcW w:w="1276" w:type="dxa"/>
            <w:shd w:val="clear" w:color="auto" w:fill="auto"/>
            <w:vAlign w:val="center"/>
          </w:tcPr>
          <w:p w:rsidR="00BD52ED" w:rsidRDefault="00BD52ED" w:rsidP="00BD52ED">
            <w:pPr>
              <w:jc w:val="center"/>
              <w:rPr>
                <w:rFonts w:ascii="微软雅黑" w:eastAsia="微软雅黑" w:hAnsi="微软雅黑"/>
                <w:color w:val="000000"/>
                <w:sz w:val="18"/>
                <w:szCs w:val="18"/>
              </w:rPr>
            </w:pPr>
            <w:r w:rsidRPr="00881DBF">
              <w:rPr>
                <w:rFonts w:ascii="微软雅黑" w:eastAsia="微软雅黑" w:hAnsi="微软雅黑" w:hint="eastAsia"/>
                <w:color w:val="FF0000"/>
                <w:sz w:val="18"/>
                <w:szCs w:val="18"/>
              </w:rPr>
              <w:t>M</w:t>
            </w:r>
          </w:p>
        </w:tc>
        <w:tc>
          <w:tcPr>
            <w:tcW w:w="2410" w:type="dxa"/>
            <w:shd w:val="clear" w:color="auto" w:fill="auto"/>
          </w:tcPr>
          <w:p w:rsidR="00BD52ED" w:rsidRDefault="00BD52ED" w:rsidP="00BD52ED">
            <w:pPr>
              <w:rPr>
                <w:rFonts w:ascii="微软雅黑" w:eastAsia="微软雅黑" w:hAnsi="微软雅黑"/>
                <w:color w:val="000000"/>
                <w:sz w:val="18"/>
                <w:szCs w:val="18"/>
              </w:rPr>
            </w:pPr>
          </w:p>
        </w:tc>
      </w:tr>
    </w:tbl>
    <w:p w:rsidR="0099371D" w:rsidRDefault="002A4916">
      <w:pPr>
        <w:pStyle w:val="30"/>
        <w:numPr>
          <w:ilvl w:val="2"/>
          <w:numId w:val="8"/>
        </w:numPr>
      </w:pPr>
      <w:bookmarkStart w:id="4783" w:name="_Toc508983097"/>
      <w:r>
        <w:rPr>
          <w:rFonts w:hint="eastAsia"/>
        </w:rPr>
        <w:t>响应报文</w:t>
      </w:r>
      <w:bookmarkEnd w:id="4783"/>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597"/>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59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Pr>
              <w:t>h</w:t>
            </w:r>
            <w:r>
              <w:rPr>
                <w:rStyle w:val="shorttext"/>
                <w:rFonts w:hint="eastAsia"/>
              </w:rPr>
              <w:t>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597"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597"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shd w:val="clear" w:color="auto" w:fill="auto"/>
          </w:tcPr>
          <w:p w:rsidR="0099371D" w:rsidRDefault="002A4916">
            <w:pPr>
              <w:jc w:val="center"/>
              <w:rPr>
                <w:rStyle w:val="shorttext"/>
              </w:rPr>
            </w:pPr>
            <w:r>
              <w:rPr>
                <w:rStyle w:val="shorttext"/>
              </w:rPr>
              <w:t>b</w:t>
            </w:r>
            <w:r>
              <w:rPr>
                <w:rStyle w:val="shorttext"/>
                <w:rFonts w:hint="eastAsia"/>
              </w:rPr>
              <w:t>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merchantStoreId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597"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784" w:name="_Toc508983098"/>
      <w:r>
        <w:rPr>
          <w:rFonts w:hint="eastAsia"/>
        </w:rPr>
        <w:t>商户或门店银行卡信息列表接口</w:t>
      </w:r>
      <w:bookmarkEnd w:id="4784"/>
    </w:p>
    <w:p w:rsidR="0099371D" w:rsidRDefault="002A4916">
      <w:pPr>
        <w:pStyle w:val="30"/>
      </w:pPr>
      <w:bookmarkStart w:id="4785" w:name="_Toc508983099"/>
      <w:r>
        <w:rPr>
          <w:rFonts w:hint="eastAsia"/>
        </w:rPr>
        <w:t>接口名称：merchant</w:t>
      </w:r>
      <w:r>
        <w:t>/</w:t>
      </w:r>
      <w:r>
        <w:rPr>
          <w:rFonts w:hint="eastAsia"/>
        </w:rPr>
        <w:t>merchant</w:t>
      </w:r>
      <w:r>
        <w:t>Manage/ms</w:t>
      </w:r>
      <w:r>
        <w:rPr>
          <w:rFonts w:hint="eastAsia"/>
        </w:rPr>
        <w:t>BankCard</w:t>
      </w:r>
      <w:r>
        <w:t>InfoList</w:t>
      </w:r>
      <w:r>
        <w:rPr>
          <w:rFonts w:hint="eastAsia"/>
        </w:rPr>
        <w:t>.</w:t>
      </w:r>
      <w:r>
        <w:t>do</w:t>
      </w:r>
      <w:bookmarkEnd w:id="4785"/>
    </w:p>
    <w:p w:rsidR="0099371D" w:rsidRDefault="002A4916">
      <w:pPr>
        <w:pStyle w:val="30"/>
      </w:pPr>
      <w:bookmarkStart w:id="4786" w:name="_Toc508983100"/>
      <w:r>
        <w:rPr>
          <w:rFonts w:hint="eastAsia"/>
        </w:rPr>
        <w:t>请求报文</w:t>
      </w:r>
      <w:bookmarkEnd w:id="478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relationId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关联ID（商户、门店）</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1商户 2门店</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cardNo</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787" w:name="_Toc508983101"/>
      <w:r>
        <w:rPr>
          <w:rFonts w:hint="eastAsia"/>
        </w:rPr>
        <w:lastRenderedPageBreak/>
        <w:t>响应报文</w:t>
      </w:r>
      <w:bookmarkEnd w:id="4787"/>
    </w:p>
    <w:tbl>
      <w:tblPr>
        <w:tblW w:w="107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4"/>
        <w:gridCol w:w="1559"/>
        <w:gridCol w:w="1296"/>
        <w:gridCol w:w="1029"/>
        <w:gridCol w:w="929"/>
        <w:gridCol w:w="1274"/>
        <w:gridCol w:w="2410"/>
      </w:tblGrid>
      <w:tr w:rsidR="0099371D">
        <w:tc>
          <w:tcPr>
            <w:tcW w:w="220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2204"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2204"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2204"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val="restart"/>
            <w:shd w:val="clear" w:color="auto" w:fill="auto"/>
            <w:vAlign w:val="center"/>
          </w:tcPr>
          <w:p w:rsidR="0099371D" w:rsidRDefault="002A4916">
            <w:pPr>
              <w:jc w:val="center"/>
              <w:rPr>
                <w:rStyle w:val="shorttext"/>
              </w:rPr>
            </w:pPr>
            <w:r>
              <w:rPr>
                <w:rStyle w:val="shorttext"/>
              </w:rPr>
              <w:t>body.msBankCard</w:t>
            </w:r>
            <w:r>
              <w:rPr>
                <w:rStyle w:val="shorttext"/>
                <w:rFonts w:hint="eastAsia"/>
              </w:rPr>
              <w:t>InfoList[]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relationId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关联ID（商户、门店）</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1商户 2门店</w:t>
            </w: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cardUserName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卡用户名称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银行卡号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cardType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1借记卡 2贷记卡</w:t>
            </w: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issureBank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发卡银行</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issureBacthBank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开户支行</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cardState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1有效</w:t>
            </w: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788" w:name="_Toc508983102"/>
      <w:r>
        <w:rPr>
          <w:rFonts w:hint="eastAsia"/>
        </w:rPr>
        <w:t>商户或门店银行卡信息接口</w:t>
      </w:r>
      <w:bookmarkEnd w:id="4788"/>
    </w:p>
    <w:p w:rsidR="0099371D" w:rsidRDefault="002A4916">
      <w:pPr>
        <w:pStyle w:val="30"/>
      </w:pPr>
      <w:bookmarkStart w:id="4789" w:name="_Toc508983103"/>
      <w:r>
        <w:rPr>
          <w:rFonts w:hint="eastAsia"/>
        </w:rPr>
        <w:t>接口名称：merchant</w:t>
      </w:r>
      <w:r>
        <w:t>/</w:t>
      </w:r>
      <w:r>
        <w:rPr>
          <w:rFonts w:hint="eastAsia"/>
        </w:rPr>
        <w:t>merchant</w:t>
      </w:r>
      <w:r>
        <w:t>Manage/ms</w:t>
      </w:r>
      <w:r>
        <w:rPr>
          <w:rFonts w:hint="eastAsia"/>
        </w:rPr>
        <w:t>BankCard</w:t>
      </w:r>
      <w:r>
        <w:t>Info</w:t>
      </w:r>
      <w:r>
        <w:rPr>
          <w:rFonts w:hint="eastAsia"/>
        </w:rPr>
        <w:t>.</w:t>
      </w:r>
      <w:r>
        <w:t>do</w:t>
      </w:r>
      <w:bookmarkEnd w:id="4789"/>
    </w:p>
    <w:p w:rsidR="0099371D" w:rsidRDefault="002A4916">
      <w:pPr>
        <w:pStyle w:val="30"/>
      </w:pPr>
      <w:bookmarkStart w:id="4790" w:name="_Toc508983104"/>
      <w:r>
        <w:rPr>
          <w:rFonts w:hint="eastAsia"/>
        </w:rPr>
        <w:t>请求报文</w:t>
      </w:r>
      <w:bookmarkEnd w:id="4790"/>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791" w:name="_Toc508983105"/>
      <w:r>
        <w:rPr>
          <w:rFonts w:hint="eastAsia"/>
        </w:rPr>
        <w:lastRenderedPageBreak/>
        <w:t>响应报文</w:t>
      </w:r>
      <w:bookmarkEnd w:id="4791"/>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relationId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关联ID（商户、门店）</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1商户 2门店</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cardUserName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卡用户名称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银行卡号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cardType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1借记卡 2贷记卡</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issureBank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发卡银行</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issureBacthBank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开户支行</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cardState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1有效</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792" w:name="_Toc508983106"/>
      <w:r>
        <w:rPr>
          <w:rFonts w:hint="eastAsia"/>
        </w:rPr>
        <w:t>商户或门店银行卡信息新增或更新接口</w:t>
      </w:r>
      <w:bookmarkEnd w:id="4792"/>
    </w:p>
    <w:p w:rsidR="0099371D" w:rsidRDefault="002A4916">
      <w:pPr>
        <w:pStyle w:val="30"/>
      </w:pPr>
      <w:bookmarkStart w:id="4793" w:name="_Toc508983107"/>
      <w:r>
        <w:rPr>
          <w:rFonts w:hint="eastAsia"/>
        </w:rPr>
        <w:t>接口名称：merchant</w:t>
      </w:r>
      <w:r>
        <w:t>/</w:t>
      </w:r>
      <w:r>
        <w:rPr>
          <w:rFonts w:hint="eastAsia"/>
        </w:rPr>
        <w:t>merchant</w:t>
      </w:r>
      <w:r>
        <w:t>Manage/ ms</w:t>
      </w:r>
      <w:r>
        <w:rPr>
          <w:rFonts w:hint="eastAsia"/>
        </w:rPr>
        <w:t>BankCard</w:t>
      </w:r>
      <w:r>
        <w:t>InfoInsertOrUpdate</w:t>
      </w:r>
      <w:r>
        <w:rPr>
          <w:rFonts w:hint="eastAsia"/>
        </w:rPr>
        <w:t>.</w:t>
      </w:r>
      <w:r>
        <w:t>do</w:t>
      </w:r>
      <w:bookmarkEnd w:id="4793"/>
    </w:p>
    <w:p w:rsidR="0099371D" w:rsidRDefault="002A4916">
      <w:pPr>
        <w:pStyle w:val="30"/>
      </w:pPr>
      <w:bookmarkStart w:id="4794" w:name="_Toc508983108"/>
      <w:r>
        <w:rPr>
          <w:rFonts w:hint="eastAsia"/>
        </w:rPr>
        <w:t>请求报文</w:t>
      </w:r>
      <w:bookmarkEnd w:id="4794"/>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有值为更新操作 无值为插入操作</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relationId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关联ID（商户、门店）</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1商户 2门店</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cardUserName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卡用户名称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银行卡号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cardType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卡类型</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1借记卡 2贷记卡</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issureBank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发卡银行</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issureBacthBank</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开户支行</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creator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cardState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卡状态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1有效</w:t>
            </w:r>
          </w:p>
        </w:tc>
      </w:tr>
      <w:tr w:rsidR="0099371D">
        <w:trPr>
          <w:trHeight w:val="417"/>
          <w:ins w:id="4795" w:author="temp" w:date="2016-01-28T17:02:00Z"/>
        </w:trPr>
        <w:tc>
          <w:tcPr>
            <w:tcW w:w="956" w:type="dxa"/>
            <w:vMerge/>
            <w:shd w:val="clear" w:color="auto" w:fill="auto"/>
          </w:tcPr>
          <w:p w:rsidR="0099371D" w:rsidRDefault="0099371D">
            <w:pPr>
              <w:jc w:val="center"/>
              <w:rPr>
                <w:ins w:id="4796" w:author="temp" w:date="2016-01-28T17:02:00Z"/>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4797" w:author="temp" w:date="2016-01-28T17:02:00Z"/>
        </w:trPr>
        <w:tc>
          <w:tcPr>
            <w:tcW w:w="956" w:type="dxa"/>
            <w:vMerge/>
            <w:shd w:val="clear" w:color="auto" w:fill="auto"/>
          </w:tcPr>
          <w:p w:rsidR="0099371D" w:rsidRDefault="0099371D">
            <w:pPr>
              <w:jc w:val="center"/>
              <w:rPr>
                <w:ins w:id="4798" w:author="temp" w:date="2016-01-28T17:02:00Z"/>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numPr>
          <w:ilvl w:val="2"/>
          <w:numId w:val="9"/>
        </w:numPr>
      </w:pPr>
      <w:bookmarkStart w:id="4799" w:name="_Toc508983109"/>
      <w:r>
        <w:rPr>
          <w:rFonts w:hint="eastAsia"/>
        </w:rPr>
        <w:t>响应报文</w:t>
      </w:r>
      <w:bookmarkEnd w:id="4799"/>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597"/>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59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Pr>
              <w:t>h</w:t>
            </w:r>
            <w:r>
              <w:rPr>
                <w:rStyle w:val="shorttext"/>
                <w:rFonts w:hint="eastAsia"/>
              </w:rPr>
              <w:t>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597"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597"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shd w:val="clear" w:color="auto" w:fill="auto"/>
          </w:tcPr>
          <w:p w:rsidR="0099371D" w:rsidRDefault="002A4916">
            <w:pPr>
              <w:jc w:val="center"/>
              <w:rPr>
                <w:rStyle w:val="shorttext"/>
              </w:rPr>
            </w:pPr>
            <w:r>
              <w:rPr>
                <w:rStyle w:val="shorttext"/>
              </w:rPr>
              <w:t>b</w:t>
            </w:r>
            <w:r>
              <w:rPr>
                <w:rStyle w:val="shorttext"/>
                <w:rFonts w:hint="eastAsia"/>
              </w:rPr>
              <w:t>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merchantStoreId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597"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2"/>
      </w:pPr>
      <w:bookmarkStart w:id="4800" w:name="_Toc508983110"/>
      <w:r>
        <w:rPr>
          <w:rFonts w:hint="eastAsia"/>
        </w:rPr>
        <w:t>商户或门店联系人信息列表接口</w:t>
      </w:r>
      <w:bookmarkEnd w:id="4800"/>
    </w:p>
    <w:p w:rsidR="0099371D" w:rsidRDefault="002A4916">
      <w:pPr>
        <w:pStyle w:val="30"/>
      </w:pPr>
      <w:bookmarkStart w:id="4801" w:name="_Toc508983111"/>
      <w:r>
        <w:rPr>
          <w:rFonts w:hint="eastAsia"/>
        </w:rPr>
        <w:t>接口名称：merchant</w:t>
      </w:r>
      <w:r>
        <w:t>/</w:t>
      </w:r>
      <w:r>
        <w:rPr>
          <w:rFonts w:hint="eastAsia"/>
        </w:rPr>
        <w:t>merchant</w:t>
      </w:r>
      <w:r>
        <w:t>Manage/ms</w:t>
      </w:r>
      <w:r>
        <w:rPr>
          <w:rFonts w:hint="eastAsia"/>
        </w:rPr>
        <w:t>Contacts</w:t>
      </w:r>
      <w:r>
        <w:t>InfoList</w:t>
      </w:r>
      <w:r>
        <w:rPr>
          <w:rFonts w:hint="eastAsia"/>
        </w:rPr>
        <w:t>.</w:t>
      </w:r>
      <w:r>
        <w:t>do</w:t>
      </w:r>
      <w:bookmarkEnd w:id="4801"/>
    </w:p>
    <w:p w:rsidR="0099371D" w:rsidRDefault="002A4916">
      <w:pPr>
        <w:pStyle w:val="30"/>
      </w:pPr>
      <w:bookmarkStart w:id="4802" w:name="_Toc508983112"/>
      <w:r>
        <w:rPr>
          <w:rFonts w:hint="eastAsia"/>
        </w:rPr>
        <w:t>请求报文</w:t>
      </w:r>
      <w:bookmarkEnd w:id="4802"/>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relationId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关联ID（商户、门店）</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1商户 2门店</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phone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联系电话</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contactsName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联系人姓名</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803" w:name="_Toc508983113"/>
      <w:r>
        <w:rPr>
          <w:rFonts w:hint="eastAsia"/>
        </w:rPr>
        <w:lastRenderedPageBreak/>
        <w:t>响应报文</w:t>
      </w:r>
      <w:bookmarkEnd w:id="4803"/>
    </w:p>
    <w:tbl>
      <w:tblPr>
        <w:tblW w:w="107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4"/>
        <w:gridCol w:w="1559"/>
        <w:gridCol w:w="1296"/>
        <w:gridCol w:w="1029"/>
        <w:gridCol w:w="929"/>
        <w:gridCol w:w="1274"/>
        <w:gridCol w:w="2410"/>
      </w:tblGrid>
      <w:tr w:rsidR="0099371D">
        <w:tc>
          <w:tcPr>
            <w:tcW w:w="220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2204"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2204"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2204"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val="restart"/>
            <w:shd w:val="clear" w:color="auto" w:fill="auto"/>
            <w:vAlign w:val="center"/>
          </w:tcPr>
          <w:p w:rsidR="0099371D" w:rsidRDefault="002A4916">
            <w:pPr>
              <w:jc w:val="center"/>
              <w:rPr>
                <w:rStyle w:val="shorttext"/>
              </w:rPr>
            </w:pPr>
            <w:r>
              <w:rPr>
                <w:rStyle w:val="shorttext"/>
              </w:rPr>
              <w:t>body.ms</w:t>
            </w:r>
            <w:r>
              <w:rPr>
                <w:rFonts w:hint="eastAsia"/>
              </w:rPr>
              <w:t>Contacts</w:t>
            </w:r>
            <w:r>
              <w:rPr>
                <w:rStyle w:val="shorttext"/>
                <w:rFonts w:hint="eastAsia"/>
              </w:rPr>
              <w:t>InfoList[]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relationId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关联ID（商户、门店）</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1商户 2门店</w:t>
            </w: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contactsName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联系人姓名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phone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联系电话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2204"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804" w:name="_Toc508983114"/>
      <w:r>
        <w:rPr>
          <w:rFonts w:hint="eastAsia"/>
        </w:rPr>
        <w:t>商户或门店联系人信息接口</w:t>
      </w:r>
      <w:bookmarkEnd w:id="4804"/>
    </w:p>
    <w:p w:rsidR="0099371D" w:rsidRDefault="002A4916">
      <w:pPr>
        <w:pStyle w:val="30"/>
      </w:pPr>
      <w:bookmarkStart w:id="4805" w:name="_Toc508983115"/>
      <w:r>
        <w:rPr>
          <w:rFonts w:hint="eastAsia"/>
        </w:rPr>
        <w:t>接口名称：merchant</w:t>
      </w:r>
      <w:r>
        <w:t>/</w:t>
      </w:r>
      <w:r>
        <w:rPr>
          <w:rFonts w:hint="eastAsia"/>
        </w:rPr>
        <w:t>merchant</w:t>
      </w:r>
      <w:r>
        <w:t>Manage/ms</w:t>
      </w:r>
      <w:r>
        <w:rPr>
          <w:rFonts w:hint="eastAsia"/>
        </w:rPr>
        <w:t>Contacts</w:t>
      </w:r>
      <w:r>
        <w:t>Info</w:t>
      </w:r>
      <w:r>
        <w:rPr>
          <w:rFonts w:hint="eastAsia"/>
        </w:rPr>
        <w:t>.</w:t>
      </w:r>
      <w:r>
        <w:t>do</w:t>
      </w:r>
      <w:bookmarkEnd w:id="4805"/>
    </w:p>
    <w:p w:rsidR="0099371D" w:rsidRDefault="002A4916">
      <w:pPr>
        <w:pStyle w:val="30"/>
      </w:pPr>
      <w:bookmarkStart w:id="4806" w:name="_Toc508983116"/>
      <w:r>
        <w:rPr>
          <w:rFonts w:hint="eastAsia"/>
        </w:rPr>
        <w:t>请求报文</w:t>
      </w:r>
      <w:bookmarkEnd w:id="480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807" w:name="_Toc508983117"/>
      <w:r>
        <w:rPr>
          <w:rFonts w:hint="eastAsia"/>
        </w:rPr>
        <w:t>响应报文</w:t>
      </w:r>
      <w:bookmarkEnd w:id="4807"/>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relationId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关联ID（商户、门店）</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1商户 2门店</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contactsName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联系人姓名</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phone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联系电话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808" w:name="_Toc508983118"/>
      <w:r>
        <w:rPr>
          <w:rFonts w:hint="eastAsia"/>
        </w:rPr>
        <w:t>商户或门店联系人信息新增或更新接口</w:t>
      </w:r>
      <w:bookmarkEnd w:id="4808"/>
    </w:p>
    <w:p w:rsidR="0099371D" w:rsidRDefault="002A4916">
      <w:pPr>
        <w:pStyle w:val="30"/>
      </w:pPr>
      <w:bookmarkStart w:id="4809" w:name="_Toc508983119"/>
      <w:r>
        <w:rPr>
          <w:rFonts w:hint="eastAsia"/>
        </w:rPr>
        <w:t>接口名称：merchant</w:t>
      </w:r>
      <w:r>
        <w:t>/</w:t>
      </w:r>
      <w:r>
        <w:rPr>
          <w:rFonts w:hint="eastAsia"/>
        </w:rPr>
        <w:t>merchant</w:t>
      </w:r>
      <w:r>
        <w:t>Manage/msContactsInfoInsertOrUpdate</w:t>
      </w:r>
      <w:r>
        <w:rPr>
          <w:rFonts w:hint="eastAsia"/>
        </w:rPr>
        <w:t>.</w:t>
      </w:r>
      <w:r>
        <w:t>do</w:t>
      </w:r>
      <w:bookmarkEnd w:id="4809"/>
    </w:p>
    <w:p w:rsidR="0099371D" w:rsidRDefault="002A4916">
      <w:pPr>
        <w:pStyle w:val="30"/>
      </w:pPr>
      <w:bookmarkStart w:id="4810" w:name="_Toc508983120"/>
      <w:r>
        <w:rPr>
          <w:rFonts w:hint="eastAsia"/>
        </w:rPr>
        <w:t>请求报文</w:t>
      </w:r>
      <w:bookmarkEnd w:id="4810"/>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有值为更新操作 无值为插入操作</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relationId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关联ID（商户、门店）</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1商户 2门店</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contactsName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联系人姓名</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phone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联系电话</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creator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lastModifier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2A4916">
      <w:pPr>
        <w:pStyle w:val="30"/>
        <w:numPr>
          <w:ilvl w:val="2"/>
          <w:numId w:val="10"/>
        </w:numPr>
      </w:pPr>
      <w:bookmarkStart w:id="4811" w:name="_Toc508983121"/>
      <w:r>
        <w:rPr>
          <w:rFonts w:hint="eastAsia"/>
        </w:rPr>
        <w:t>响应报文</w:t>
      </w:r>
      <w:bookmarkEnd w:id="4811"/>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597"/>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59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Pr>
              <w:t>h</w:t>
            </w:r>
            <w:r>
              <w:rPr>
                <w:rStyle w:val="shorttext"/>
                <w:rFonts w:hint="eastAsia"/>
              </w:rPr>
              <w:t>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597"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597"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shd w:val="clear" w:color="auto" w:fill="auto"/>
          </w:tcPr>
          <w:p w:rsidR="0099371D" w:rsidRDefault="002A4916">
            <w:pPr>
              <w:jc w:val="center"/>
              <w:rPr>
                <w:rStyle w:val="shorttext"/>
              </w:rPr>
            </w:pPr>
            <w:r>
              <w:rPr>
                <w:rStyle w:val="shorttext"/>
              </w:rPr>
              <w:lastRenderedPageBreak/>
              <w:t>b</w:t>
            </w:r>
            <w:r>
              <w:rPr>
                <w:rStyle w:val="shorttext"/>
                <w:rFonts w:hint="eastAsia"/>
              </w:rPr>
              <w:t>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597"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812" w:name="_Toc508983122"/>
      <w:r>
        <w:rPr>
          <w:rFonts w:hint="eastAsia"/>
        </w:rPr>
        <w:t>积分兑付下单接口</w:t>
      </w:r>
      <w:bookmarkEnd w:id="4812"/>
    </w:p>
    <w:p w:rsidR="0099371D" w:rsidRDefault="002A4916">
      <w:pPr>
        <w:pStyle w:val="30"/>
      </w:pPr>
      <w:bookmarkStart w:id="4813" w:name="_Toc508983123"/>
      <w:r>
        <w:rPr>
          <w:rFonts w:hint="eastAsia"/>
        </w:rPr>
        <w:t>接口名称：</w:t>
      </w:r>
      <w:r>
        <w:t>order</w:t>
      </w:r>
      <w:r>
        <w:rPr>
          <w:rFonts w:hint="eastAsia"/>
        </w:rPr>
        <w:t>/points</w:t>
      </w:r>
      <w:r>
        <w:t>/</w:t>
      </w:r>
      <w:r>
        <w:rPr>
          <w:rFonts w:hint="eastAsia"/>
        </w:rPr>
        <w:t>user</w:t>
      </w:r>
      <w:r>
        <w:t>PointsPayOrder</w:t>
      </w:r>
      <w:r>
        <w:rPr>
          <w:rFonts w:hint="eastAsia"/>
        </w:rPr>
        <w:t>.</w:t>
      </w:r>
      <w:r>
        <w:t>do</w:t>
      </w:r>
      <w:bookmarkEnd w:id="4813"/>
    </w:p>
    <w:p w:rsidR="0099371D" w:rsidRDefault="002A4916">
      <w:pPr>
        <w:pStyle w:val="30"/>
      </w:pPr>
      <w:bookmarkStart w:id="4814" w:name="_Toc508983124"/>
      <w:r>
        <w:rPr>
          <w:rFonts w:hint="eastAsia"/>
        </w:rPr>
        <w:t>请求报文</w:t>
      </w:r>
      <w:bookmarkEnd w:id="4814"/>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380"/>
        <w:gridCol w:w="1030"/>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38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3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BA7DD8">
        <w:trPr>
          <w:trHeight w:val="417"/>
        </w:trPr>
        <w:tc>
          <w:tcPr>
            <w:tcW w:w="956" w:type="dxa"/>
            <w:vMerge w:val="restart"/>
            <w:shd w:val="clear" w:color="auto" w:fill="auto"/>
            <w:vAlign w:val="center"/>
          </w:tcPr>
          <w:p w:rsidR="00BA7DD8" w:rsidRDefault="00BA7DD8">
            <w:pPr>
              <w:jc w:val="center"/>
              <w:rPr>
                <w:rStyle w:val="shorttext"/>
              </w:rPr>
            </w:pPr>
          </w:p>
        </w:tc>
        <w:tc>
          <w:tcPr>
            <w:tcW w:w="1559" w:type="dxa"/>
            <w:shd w:val="clear" w:color="auto" w:fill="auto"/>
          </w:tcPr>
          <w:p w:rsidR="00BA7DD8" w:rsidRDefault="00BA7DD8">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38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03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850" w:type="dxa"/>
            <w:shd w:val="clear" w:color="auto" w:fill="auto"/>
          </w:tcPr>
          <w:p w:rsidR="00BA7DD8" w:rsidRDefault="00BA7DD8">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A7DD8" w:rsidRDefault="00BA7DD8">
            <w:pPr>
              <w:rPr>
                <w:rFonts w:ascii="微软雅黑" w:eastAsia="微软雅黑" w:hAnsi="微软雅黑"/>
                <w:color w:val="000000"/>
                <w:sz w:val="18"/>
                <w:szCs w:val="18"/>
              </w:rPr>
            </w:pPr>
          </w:p>
        </w:tc>
      </w:tr>
      <w:tr w:rsidR="00BA7DD8">
        <w:trPr>
          <w:trHeight w:val="417"/>
        </w:trPr>
        <w:tc>
          <w:tcPr>
            <w:tcW w:w="956" w:type="dxa"/>
            <w:vMerge/>
            <w:shd w:val="clear" w:color="auto" w:fill="auto"/>
            <w:vAlign w:val="center"/>
          </w:tcPr>
          <w:p w:rsidR="00BA7DD8" w:rsidRDefault="00BA7DD8">
            <w:pPr>
              <w:jc w:val="center"/>
              <w:rPr>
                <w:rStyle w:val="shorttext"/>
              </w:rPr>
            </w:pPr>
          </w:p>
        </w:tc>
        <w:tc>
          <w:tcPr>
            <w:tcW w:w="1559" w:type="dxa"/>
            <w:shd w:val="clear" w:color="auto" w:fill="auto"/>
          </w:tcPr>
          <w:p w:rsidR="00BA7DD8" w:rsidRDefault="00BA7DD8">
            <w:pPr>
              <w:jc w:val="center"/>
              <w:rPr>
                <w:rFonts w:ascii="微软雅黑" w:eastAsia="微软雅黑" w:hAnsi="微软雅黑" w:cs="新宋体"/>
                <w:sz w:val="18"/>
                <w:szCs w:val="18"/>
              </w:rPr>
            </w:pPr>
            <w:r>
              <w:rPr>
                <w:rFonts w:ascii="微软雅黑" w:eastAsia="微软雅黑" w:hAnsi="微软雅黑" w:cs="新宋体" w:hint="eastAsia"/>
                <w:sz w:val="18"/>
                <w:szCs w:val="18"/>
              </w:rPr>
              <w:t>otherOrderNo</w:t>
            </w:r>
          </w:p>
        </w:tc>
        <w:tc>
          <w:tcPr>
            <w:tcW w:w="138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站外订单号</w:t>
            </w:r>
          </w:p>
        </w:tc>
        <w:tc>
          <w:tcPr>
            <w:tcW w:w="103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50" w:type="dxa"/>
            <w:shd w:val="clear" w:color="auto" w:fill="auto"/>
          </w:tcPr>
          <w:p w:rsidR="00BA7DD8" w:rsidRDefault="00BA7DD8">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A7DD8" w:rsidRDefault="00BA7DD8">
            <w:pPr>
              <w:rPr>
                <w:rFonts w:ascii="微软雅黑" w:eastAsia="微软雅黑" w:hAnsi="微软雅黑"/>
                <w:color w:val="000000"/>
                <w:sz w:val="18"/>
                <w:szCs w:val="18"/>
              </w:rPr>
            </w:pPr>
          </w:p>
        </w:tc>
      </w:tr>
      <w:tr w:rsidR="00BA7DD8">
        <w:trPr>
          <w:trHeight w:val="417"/>
        </w:trPr>
        <w:tc>
          <w:tcPr>
            <w:tcW w:w="956" w:type="dxa"/>
            <w:vMerge/>
            <w:shd w:val="clear" w:color="auto" w:fill="auto"/>
            <w:vAlign w:val="center"/>
          </w:tcPr>
          <w:p w:rsidR="00BA7DD8" w:rsidRDefault="00BA7DD8">
            <w:pPr>
              <w:jc w:val="center"/>
              <w:rPr>
                <w:rStyle w:val="shorttext"/>
              </w:rPr>
            </w:pPr>
          </w:p>
        </w:tc>
        <w:tc>
          <w:tcPr>
            <w:tcW w:w="1559" w:type="dxa"/>
            <w:shd w:val="clear" w:color="auto" w:fill="auto"/>
          </w:tcPr>
          <w:p w:rsidR="00BA7DD8" w:rsidRDefault="00BA7DD8">
            <w:pPr>
              <w:jc w:val="center"/>
              <w:rPr>
                <w:rFonts w:ascii="微软雅黑" w:eastAsia="微软雅黑" w:hAnsi="微软雅黑" w:cs="新宋体"/>
                <w:sz w:val="18"/>
                <w:szCs w:val="18"/>
              </w:rPr>
            </w:pPr>
            <w:r>
              <w:rPr>
                <w:rFonts w:ascii="微软雅黑" w:eastAsia="微软雅黑" w:hAnsi="微软雅黑" w:cs="新宋体" w:hint="eastAsia"/>
                <w:sz w:val="18"/>
                <w:szCs w:val="18"/>
              </w:rPr>
              <w:t>merchantNo</w:t>
            </w:r>
          </w:p>
        </w:tc>
        <w:tc>
          <w:tcPr>
            <w:tcW w:w="138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商户号</w:t>
            </w:r>
          </w:p>
        </w:tc>
        <w:tc>
          <w:tcPr>
            <w:tcW w:w="103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50" w:type="dxa"/>
            <w:shd w:val="clear" w:color="auto" w:fill="auto"/>
          </w:tcPr>
          <w:p w:rsidR="00BA7DD8" w:rsidRDefault="00BA7DD8">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A7DD8" w:rsidRDefault="00BA7DD8">
            <w:pPr>
              <w:rPr>
                <w:rFonts w:ascii="微软雅黑" w:eastAsia="微软雅黑" w:hAnsi="微软雅黑"/>
                <w:color w:val="000000"/>
                <w:sz w:val="18"/>
                <w:szCs w:val="18"/>
              </w:rPr>
            </w:pPr>
            <w:r>
              <w:rPr>
                <w:rFonts w:ascii="微软雅黑" w:eastAsia="微软雅黑" w:hAnsi="微软雅黑" w:hint="eastAsia"/>
                <w:color w:val="000000"/>
                <w:sz w:val="18"/>
                <w:szCs w:val="18"/>
              </w:rPr>
              <w:t>和appid选其一必填</w:t>
            </w:r>
          </w:p>
        </w:tc>
      </w:tr>
      <w:tr w:rsidR="00BA7DD8">
        <w:trPr>
          <w:trHeight w:val="417"/>
        </w:trPr>
        <w:tc>
          <w:tcPr>
            <w:tcW w:w="956" w:type="dxa"/>
            <w:vMerge/>
            <w:shd w:val="clear" w:color="auto" w:fill="auto"/>
            <w:vAlign w:val="center"/>
          </w:tcPr>
          <w:p w:rsidR="00BA7DD8" w:rsidRDefault="00BA7DD8">
            <w:pPr>
              <w:jc w:val="center"/>
              <w:rPr>
                <w:rStyle w:val="shorttext"/>
              </w:rPr>
            </w:pPr>
          </w:p>
        </w:tc>
        <w:tc>
          <w:tcPr>
            <w:tcW w:w="1559" w:type="dxa"/>
            <w:shd w:val="clear" w:color="auto" w:fill="auto"/>
          </w:tcPr>
          <w:p w:rsidR="00BA7DD8" w:rsidRDefault="00BA7DD8">
            <w:pPr>
              <w:jc w:val="center"/>
              <w:rPr>
                <w:rFonts w:ascii="微软雅黑" w:eastAsia="微软雅黑" w:hAnsi="微软雅黑" w:cs="新宋体"/>
                <w:sz w:val="18"/>
                <w:szCs w:val="18"/>
              </w:rPr>
            </w:pPr>
            <w:r>
              <w:rPr>
                <w:rFonts w:ascii="微软雅黑" w:eastAsia="微软雅黑" w:hAnsi="微软雅黑" w:cs="新宋体" w:hint="eastAsia"/>
                <w:sz w:val="18"/>
                <w:szCs w:val="18"/>
              </w:rPr>
              <w:t>appId</w:t>
            </w:r>
          </w:p>
        </w:tc>
        <w:tc>
          <w:tcPr>
            <w:tcW w:w="138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APPID</w:t>
            </w:r>
          </w:p>
        </w:tc>
        <w:tc>
          <w:tcPr>
            <w:tcW w:w="103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A7DD8" w:rsidRDefault="00BA7DD8">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16</w:t>
            </w:r>
          </w:p>
        </w:tc>
        <w:tc>
          <w:tcPr>
            <w:tcW w:w="1276"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A7DD8" w:rsidRDefault="00BA7DD8">
            <w:pPr>
              <w:rPr>
                <w:rFonts w:ascii="微软雅黑" w:eastAsia="微软雅黑" w:hAnsi="微软雅黑"/>
                <w:color w:val="000000"/>
                <w:sz w:val="18"/>
                <w:szCs w:val="18"/>
              </w:rPr>
            </w:pPr>
            <w:r>
              <w:rPr>
                <w:rFonts w:ascii="微软雅黑" w:eastAsia="微软雅黑" w:hAnsi="微软雅黑" w:hint="eastAsia"/>
                <w:color w:val="000000"/>
                <w:sz w:val="18"/>
                <w:szCs w:val="18"/>
              </w:rPr>
              <w:t>和</w:t>
            </w:r>
            <w:r>
              <w:rPr>
                <w:rFonts w:ascii="微软雅黑" w:eastAsia="微软雅黑" w:hAnsi="微软雅黑" w:cs="新宋体" w:hint="eastAsia"/>
                <w:sz w:val="18"/>
                <w:szCs w:val="18"/>
              </w:rPr>
              <w:t>merchantNo</w:t>
            </w:r>
            <w:r>
              <w:rPr>
                <w:rFonts w:ascii="微软雅黑" w:eastAsia="微软雅黑" w:hAnsi="微软雅黑" w:hint="eastAsia"/>
                <w:color w:val="000000"/>
                <w:sz w:val="18"/>
                <w:szCs w:val="18"/>
              </w:rPr>
              <w:t>选其一必填</w:t>
            </w:r>
          </w:p>
        </w:tc>
      </w:tr>
      <w:tr w:rsidR="00BA7DD8">
        <w:trPr>
          <w:trHeight w:val="417"/>
        </w:trPr>
        <w:tc>
          <w:tcPr>
            <w:tcW w:w="956" w:type="dxa"/>
            <w:vMerge/>
            <w:shd w:val="clear" w:color="auto" w:fill="auto"/>
            <w:vAlign w:val="center"/>
          </w:tcPr>
          <w:p w:rsidR="00BA7DD8" w:rsidRDefault="00BA7DD8">
            <w:pPr>
              <w:jc w:val="center"/>
              <w:rPr>
                <w:rStyle w:val="shorttext"/>
              </w:rPr>
            </w:pPr>
          </w:p>
        </w:tc>
        <w:tc>
          <w:tcPr>
            <w:tcW w:w="1559" w:type="dxa"/>
            <w:shd w:val="clear" w:color="auto" w:fill="auto"/>
          </w:tcPr>
          <w:p w:rsidR="00BA7DD8" w:rsidRDefault="00BA7DD8">
            <w:pPr>
              <w:jc w:val="center"/>
              <w:rPr>
                <w:rFonts w:ascii="微软雅黑" w:eastAsia="微软雅黑" w:hAnsi="微软雅黑" w:cs="新宋体"/>
                <w:sz w:val="18"/>
                <w:szCs w:val="18"/>
              </w:rPr>
            </w:pPr>
            <w:r>
              <w:rPr>
                <w:rFonts w:ascii="微软雅黑" w:eastAsia="微软雅黑" w:hAnsi="微软雅黑" w:cs="新宋体" w:hint="eastAsia"/>
                <w:sz w:val="18"/>
                <w:szCs w:val="18"/>
              </w:rPr>
              <w:t>storeNo</w:t>
            </w:r>
          </w:p>
        </w:tc>
        <w:tc>
          <w:tcPr>
            <w:tcW w:w="138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门店号</w:t>
            </w:r>
          </w:p>
        </w:tc>
        <w:tc>
          <w:tcPr>
            <w:tcW w:w="103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BA7DD8" w:rsidRDefault="00BA7DD8">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A7DD8" w:rsidRDefault="00BA7DD8">
            <w:pPr>
              <w:rPr>
                <w:rFonts w:ascii="微软雅黑" w:eastAsia="微软雅黑" w:hAnsi="微软雅黑"/>
                <w:color w:val="000000"/>
                <w:sz w:val="18"/>
                <w:szCs w:val="18"/>
              </w:rPr>
            </w:pPr>
          </w:p>
        </w:tc>
      </w:tr>
      <w:tr w:rsidR="00BA7DD8">
        <w:trPr>
          <w:trHeight w:val="417"/>
        </w:trPr>
        <w:tc>
          <w:tcPr>
            <w:tcW w:w="956" w:type="dxa"/>
            <w:vMerge/>
            <w:shd w:val="clear" w:color="auto" w:fill="auto"/>
            <w:vAlign w:val="center"/>
          </w:tcPr>
          <w:p w:rsidR="00BA7DD8" w:rsidRDefault="00BA7DD8">
            <w:pPr>
              <w:jc w:val="center"/>
              <w:rPr>
                <w:rStyle w:val="shorttext"/>
              </w:rPr>
            </w:pPr>
          </w:p>
        </w:tc>
        <w:tc>
          <w:tcPr>
            <w:tcW w:w="1559" w:type="dxa"/>
            <w:shd w:val="clear" w:color="auto" w:fill="auto"/>
          </w:tcPr>
          <w:p w:rsidR="00BA7DD8" w:rsidRDefault="00BA7DD8">
            <w:pPr>
              <w:jc w:val="center"/>
              <w:rPr>
                <w:rFonts w:ascii="微软雅黑" w:eastAsia="微软雅黑" w:hAnsi="微软雅黑" w:cs="新宋体"/>
                <w:sz w:val="18"/>
                <w:szCs w:val="18"/>
              </w:rPr>
            </w:pPr>
            <w:r>
              <w:rPr>
                <w:rFonts w:ascii="微软雅黑" w:eastAsia="微软雅黑" w:hAnsi="微软雅黑" w:cs="新宋体" w:hint="eastAsia"/>
                <w:sz w:val="18"/>
                <w:szCs w:val="18"/>
              </w:rPr>
              <w:t>pointsVal</w:t>
            </w:r>
          </w:p>
        </w:tc>
        <w:tc>
          <w:tcPr>
            <w:tcW w:w="138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积分值</w:t>
            </w:r>
          </w:p>
        </w:tc>
        <w:tc>
          <w:tcPr>
            <w:tcW w:w="103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BA7DD8" w:rsidRDefault="00BA7DD8">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A7DD8" w:rsidRDefault="00BA7DD8">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BA7DD8">
        <w:trPr>
          <w:trHeight w:val="417"/>
        </w:trPr>
        <w:tc>
          <w:tcPr>
            <w:tcW w:w="956" w:type="dxa"/>
            <w:vMerge/>
            <w:shd w:val="clear" w:color="auto" w:fill="auto"/>
            <w:vAlign w:val="center"/>
          </w:tcPr>
          <w:p w:rsidR="00BA7DD8" w:rsidRDefault="00BA7DD8">
            <w:pPr>
              <w:jc w:val="center"/>
              <w:rPr>
                <w:rStyle w:val="shorttext"/>
              </w:rPr>
            </w:pPr>
          </w:p>
        </w:tc>
        <w:tc>
          <w:tcPr>
            <w:tcW w:w="1559" w:type="dxa"/>
            <w:shd w:val="clear" w:color="auto" w:fill="auto"/>
          </w:tcPr>
          <w:p w:rsidR="00BA7DD8" w:rsidRDefault="00BA7DD8">
            <w:pPr>
              <w:jc w:val="center"/>
              <w:rPr>
                <w:rFonts w:ascii="微软雅黑" w:eastAsia="微软雅黑" w:hAnsi="微软雅黑" w:cs="新宋体"/>
                <w:sz w:val="18"/>
                <w:szCs w:val="18"/>
              </w:rPr>
            </w:pPr>
            <w:r>
              <w:rPr>
                <w:rFonts w:ascii="微软雅黑" w:eastAsia="微软雅黑" w:hAnsi="微软雅黑" w:cs="新宋体"/>
                <w:sz w:val="18"/>
                <w:szCs w:val="18"/>
              </w:rPr>
              <w:t>c</w:t>
            </w:r>
            <w:r>
              <w:rPr>
                <w:rFonts w:ascii="微软雅黑" w:eastAsia="微软雅黑" w:hAnsi="微软雅黑" w:cs="新宋体" w:hint="eastAsia"/>
                <w:sz w:val="18"/>
                <w:szCs w:val="18"/>
              </w:rPr>
              <w:t>ash</w:t>
            </w:r>
            <w:r>
              <w:rPr>
                <w:rFonts w:ascii="微软雅黑" w:eastAsia="微软雅黑" w:hAnsi="微软雅黑" w:cs="新宋体"/>
                <w:sz w:val="18"/>
                <w:szCs w:val="18"/>
              </w:rPr>
              <w:t>Val</w:t>
            </w:r>
          </w:p>
        </w:tc>
        <w:tc>
          <w:tcPr>
            <w:tcW w:w="138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现金值</w:t>
            </w:r>
          </w:p>
        </w:tc>
        <w:tc>
          <w:tcPr>
            <w:tcW w:w="103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850" w:type="dxa"/>
            <w:shd w:val="clear" w:color="auto" w:fill="auto"/>
          </w:tcPr>
          <w:p w:rsidR="00BA7DD8" w:rsidRDefault="00BA7DD8">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6"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A7DD8" w:rsidRDefault="00BA7DD8">
            <w:pPr>
              <w:rPr>
                <w:rFonts w:ascii="微软雅黑" w:eastAsia="微软雅黑" w:hAnsi="微软雅黑"/>
                <w:color w:val="000000"/>
                <w:sz w:val="18"/>
                <w:szCs w:val="18"/>
              </w:rPr>
            </w:pPr>
            <w:r>
              <w:rPr>
                <w:rFonts w:ascii="微软雅黑" w:eastAsia="微软雅黑" w:hAnsi="微软雅黑" w:hint="eastAsia"/>
                <w:color w:val="000000"/>
                <w:sz w:val="18"/>
                <w:szCs w:val="18"/>
              </w:rPr>
              <w:t>单位 元</w:t>
            </w:r>
          </w:p>
        </w:tc>
      </w:tr>
      <w:tr w:rsidR="00BA7DD8">
        <w:trPr>
          <w:trHeight w:val="417"/>
        </w:trPr>
        <w:tc>
          <w:tcPr>
            <w:tcW w:w="956" w:type="dxa"/>
            <w:vMerge/>
            <w:shd w:val="clear" w:color="auto" w:fill="auto"/>
            <w:vAlign w:val="center"/>
          </w:tcPr>
          <w:p w:rsidR="00BA7DD8" w:rsidRDefault="00BA7DD8">
            <w:pPr>
              <w:jc w:val="center"/>
              <w:rPr>
                <w:rStyle w:val="shorttext"/>
              </w:rPr>
            </w:pPr>
          </w:p>
        </w:tc>
        <w:tc>
          <w:tcPr>
            <w:tcW w:w="1559"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cs="新宋体"/>
                <w:sz w:val="18"/>
                <w:szCs w:val="18"/>
              </w:rPr>
              <w:t>userIdEnc</w:t>
            </w:r>
          </w:p>
        </w:tc>
        <w:tc>
          <w:tcPr>
            <w:tcW w:w="138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3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A7DD8" w:rsidRDefault="00BA7DD8">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A7DD8" w:rsidRDefault="00BA7DD8">
            <w:pPr>
              <w:rPr>
                <w:rFonts w:ascii="微软雅黑" w:eastAsia="微软雅黑" w:hAnsi="微软雅黑"/>
                <w:color w:val="000000"/>
                <w:sz w:val="18"/>
                <w:szCs w:val="18"/>
              </w:rPr>
            </w:pPr>
          </w:p>
        </w:tc>
      </w:tr>
      <w:tr w:rsidR="00BA7DD8">
        <w:trPr>
          <w:trHeight w:val="417"/>
        </w:trPr>
        <w:tc>
          <w:tcPr>
            <w:tcW w:w="956" w:type="dxa"/>
            <w:vMerge/>
            <w:shd w:val="clear" w:color="auto" w:fill="auto"/>
          </w:tcPr>
          <w:p w:rsidR="00BA7DD8" w:rsidRDefault="00BA7DD8">
            <w:pPr>
              <w:jc w:val="center"/>
              <w:rPr>
                <w:rStyle w:val="shorttext"/>
              </w:rPr>
            </w:pPr>
          </w:p>
        </w:tc>
        <w:tc>
          <w:tcPr>
            <w:tcW w:w="1559"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color w:val="000000"/>
                <w:sz w:val="18"/>
                <w:szCs w:val="18"/>
              </w:rPr>
              <w:t>state</w:t>
            </w:r>
          </w:p>
        </w:tc>
        <w:tc>
          <w:tcPr>
            <w:tcW w:w="138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交易状态</w:t>
            </w:r>
          </w:p>
        </w:tc>
        <w:tc>
          <w:tcPr>
            <w:tcW w:w="103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A7DD8" w:rsidRDefault="00BA7DD8">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6"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A7DD8" w:rsidRDefault="00BA7DD8">
            <w:pPr>
              <w:rPr>
                <w:rFonts w:ascii="微软雅黑" w:eastAsia="微软雅黑" w:hAnsi="微软雅黑"/>
                <w:color w:val="000000"/>
                <w:sz w:val="18"/>
                <w:szCs w:val="18"/>
              </w:rPr>
            </w:pPr>
            <w:r>
              <w:rPr>
                <w:rFonts w:ascii="微软雅黑" w:eastAsia="微软雅黑" w:hAnsi="微软雅黑" w:hint="eastAsia"/>
                <w:color w:val="000000"/>
                <w:sz w:val="18"/>
                <w:szCs w:val="18"/>
              </w:rPr>
              <w:t>1、受理中 2、已支付 3、已撤销 4、全额退货 5、部分退货 6、冲正 7、积分已支付待付现金 8 失败</w:t>
            </w:r>
          </w:p>
        </w:tc>
      </w:tr>
      <w:tr w:rsidR="00BA7DD8">
        <w:trPr>
          <w:trHeight w:val="417"/>
        </w:trPr>
        <w:tc>
          <w:tcPr>
            <w:tcW w:w="956" w:type="dxa"/>
            <w:vMerge/>
            <w:shd w:val="clear" w:color="auto" w:fill="auto"/>
          </w:tcPr>
          <w:p w:rsidR="00BA7DD8" w:rsidRDefault="00BA7DD8">
            <w:pPr>
              <w:jc w:val="center"/>
              <w:rPr>
                <w:rStyle w:val="shorttext"/>
              </w:rPr>
            </w:pPr>
          </w:p>
        </w:tc>
        <w:tc>
          <w:tcPr>
            <w:tcW w:w="1559"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38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3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A7DD8" w:rsidRDefault="00BA7DD8">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A7DD8" w:rsidRDefault="00BA7DD8">
            <w:pPr>
              <w:rPr>
                <w:rFonts w:ascii="微软雅黑" w:eastAsia="微软雅黑" w:hAnsi="微软雅黑"/>
                <w:color w:val="000000"/>
                <w:sz w:val="18"/>
                <w:szCs w:val="18"/>
              </w:rPr>
            </w:pPr>
          </w:p>
        </w:tc>
      </w:tr>
      <w:tr w:rsidR="00BA7DD8">
        <w:trPr>
          <w:trHeight w:val="417"/>
        </w:trPr>
        <w:tc>
          <w:tcPr>
            <w:tcW w:w="956" w:type="dxa"/>
            <w:vMerge/>
            <w:shd w:val="clear" w:color="auto" w:fill="auto"/>
          </w:tcPr>
          <w:p w:rsidR="00BA7DD8" w:rsidRDefault="00BA7DD8">
            <w:pPr>
              <w:jc w:val="center"/>
              <w:rPr>
                <w:rStyle w:val="shorttext"/>
              </w:rPr>
            </w:pPr>
          </w:p>
        </w:tc>
        <w:tc>
          <w:tcPr>
            <w:tcW w:w="1559"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38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3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BA7DD8" w:rsidRDefault="00BA7DD8">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A7DD8" w:rsidRDefault="00BA7DD8">
            <w:pPr>
              <w:rPr>
                <w:rFonts w:ascii="微软雅黑" w:eastAsia="微软雅黑" w:hAnsi="微软雅黑"/>
                <w:color w:val="000000"/>
                <w:sz w:val="18"/>
                <w:szCs w:val="18"/>
              </w:rPr>
            </w:pPr>
          </w:p>
        </w:tc>
      </w:tr>
      <w:tr w:rsidR="00BA7DD8">
        <w:trPr>
          <w:trHeight w:val="417"/>
        </w:trPr>
        <w:tc>
          <w:tcPr>
            <w:tcW w:w="956" w:type="dxa"/>
            <w:vMerge/>
            <w:shd w:val="clear" w:color="auto" w:fill="auto"/>
          </w:tcPr>
          <w:p w:rsidR="00BA7DD8" w:rsidRDefault="00BA7DD8">
            <w:pPr>
              <w:jc w:val="center"/>
              <w:rPr>
                <w:rStyle w:val="shorttext"/>
              </w:rPr>
            </w:pPr>
          </w:p>
        </w:tc>
        <w:tc>
          <w:tcPr>
            <w:tcW w:w="1559" w:type="dxa"/>
            <w:shd w:val="clear" w:color="auto" w:fill="auto"/>
          </w:tcPr>
          <w:p w:rsidR="00BA7DD8" w:rsidRDefault="00BA7DD8">
            <w:pPr>
              <w:jc w:val="center"/>
              <w:rPr>
                <w:rFonts w:ascii="微软雅黑" w:eastAsia="微软雅黑" w:hAnsi="微软雅黑" w:cs="新宋体"/>
                <w:sz w:val="18"/>
                <w:szCs w:val="18"/>
              </w:rPr>
            </w:pPr>
            <w:r>
              <w:rPr>
                <w:rFonts w:ascii="微软雅黑" w:eastAsia="微软雅黑" w:hAnsi="微软雅黑" w:cs="新宋体"/>
                <w:sz w:val="18"/>
                <w:szCs w:val="18"/>
              </w:rPr>
              <w:t>paymentCode</w:t>
            </w:r>
          </w:p>
        </w:tc>
        <w:tc>
          <w:tcPr>
            <w:tcW w:w="138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支付码标识</w:t>
            </w:r>
          </w:p>
        </w:tc>
        <w:tc>
          <w:tcPr>
            <w:tcW w:w="1030"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850" w:type="dxa"/>
            <w:shd w:val="clear" w:color="auto" w:fill="auto"/>
          </w:tcPr>
          <w:p w:rsidR="00BA7DD8" w:rsidRDefault="00BA7DD8">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BA7DD8" w:rsidRDefault="00BA7DD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BA7DD8" w:rsidRDefault="00BA7DD8">
            <w:pPr>
              <w:rPr>
                <w:rFonts w:ascii="微软雅黑" w:eastAsia="微软雅黑" w:hAnsi="微软雅黑"/>
                <w:color w:val="000000"/>
                <w:sz w:val="18"/>
                <w:szCs w:val="18"/>
              </w:rPr>
            </w:pPr>
          </w:p>
        </w:tc>
      </w:tr>
      <w:tr w:rsidR="00BA7DD8">
        <w:trPr>
          <w:trHeight w:val="417"/>
        </w:trPr>
        <w:tc>
          <w:tcPr>
            <w:tcW w:w="956" w:type="dxa"/>
            <w:vMerge/>
            <w:shd w:val="clear" w:color="auto" w:fill="auto"/>
          </w:tcPr>
          <w:p w:rsidR="00BA7DD8" w:rsidRDefault="00BA7DD8">
            <w:pPr>
              <w:jc w:val="center"/>
              <w:rPr>
                <w:rStyle w:val="shorttext"/>
              </w:rPr>
            </w:pPr>
          </w:p>
        </w:tc>
        <w:tc>
          <w:tcPr>
            <w:tcW w:w="1559"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op</w:t>
            </w:r>
            <w:r w:rsidRPr="00DF6DCF">
              <w:rPr>
                <w:rFonts w:ascii="微软雅黑" w:eastAsia="微软雅黑" w:hAnsi="微软雅黑"/>
                <w:sz w:val="18"/>
                <w:szCs w:val="18"/>
              </w:rPr>
              <w:t>eratorNo</w:t>
            </w:r>
          </w:p>
        </w:tc>
        <w:tc>
          <w:tcPr>
            <w:tcW w:w="1380"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操作员编号</w:t>
            </w:r>
          </w:p>
        </w:tc>
        <w:tc>
          <w:tcPr>
            <w:tcW w:w="1030"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varchar</w:t>
            </w:r>
          </w:p>
        </w:tc>
        <w:tc>
          <w:tcPr>
            <w:tcW w:w="850" w:type="dxa"/>
            <w:shd w:val="clear" w:color="auto" w:fill="auto"/>
          </w:tcPr>
          <w:p w:rsidR="00BA7DD8" w:rsidRPr="00DF6DCF" w:rsidRDefault="00BA7DD8">
            <w:pPr>
              <w:jc w:val="right"/>
              <w:rPr>
                <w:rFonts w:ascii="微软雅黑" w:eastAsia="微软雅黑" w:hAnsi="微软雅黑"/>
                <w:sz w:val="18"/>
                <w:szCs w:val="18"/>
              </w:rPr>
            </w:pPr>
            <w:r w:rsidRPr="00DF6DCF">
              <w:rPr>
                <w:rFonts w:ascii="微软雅黑" w:eastAsia="微软雅黑" w:hAnsi="微软雅黑" w:hint="eastAsia"/>
                <w:sz w:val="18"/>
                <w:szCs w:val="18"/>
              </w:rPr>
              <w:t>50</w:t>
            </w:r>
          </w:p>
        </w:tc>
        <w:tc>
          <w:tcPr>
            <w:tcW w:w="1276"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O</w:t>
            </w:r>
          </w:p>
        </w:tc>
        <w:tc>
          <w:tcPr>
            <w:tcW w:w="2410" w:type="dxa"/>
            <w:shd w:val="clear" w:color="auto" w:fill="auto"/>
          </w:tcPr>
          <w:p w:rsidR="00BA7DD8" w:rsidRPr="00DF6DCF" w:rsidRDefault="00BA7DD8">
            <w:pPr>
              <w:rPr>
                <w:rFonts w:ascii="微软雅黑" w:eastAsia="微软雅黑" w:hAnsi="微软雅黑"/>
                <w:sz w:val="18"/>
                <w:szCs w:val="18"/>
              </w:rPr>
            </w:pPr>
          </w:p>
        </w:tc>
      </w:tr>
      <w:tr w:rsidR="00BA7DD8">
        <w:trPr>
          <w:trHeight w:val="417"/>
        </w:trPr>
        <w:tc>
          <w:tcPr>
            <w:tcW w:w="956" w:type="dxa"/>
            <w:vMerge/>
            <w:shd w:val="clear" w:color="auto" w:fill="auto"/>
          </w:tcPr>
          <w:p w:rsidR="00BA7DD8" w:rsidRDefault="00BA7DD8">
            <w:pPr>
              <w:jc w:val="center"/>
              <w:rPr>
                <w:rStyle w:val="shorttext"/>
              </w:rPr>
            </w:pPr>
          </w:p>
        </w:tc>
        <w:tc>
          <w:tcPr>
            <w:tcW w:w="1559"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order</w:t>
            </w:r>
            <w:r w:rsidRPr="00DF6DCF">
              <w:rPr>
                <w:rFonts w:ascii="微软雅黑" w:eastAsia="微软雅黑" w:hAnsi="微软雅黑"/>
                <w:sz w:val="18"/>
                <w:szCs w:val="18"/>
              </w:rPr>
              <w:t>Describe</w:t>
            </w:r>
          </w:p>
        </w:tc>
        <w:tc>
          <w:tcPr>
            <w:tcW w:w="1380"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描述</w:t>
            </w:r>
          </w:p>
        </w:tc>
        <w:tc>
          <w:tcPr>
            <w:tcW w:w="1030"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varchar</w:t>
            </w:r>
          </w:p>
        </w:tc>
        <w:tc>
          <w:tcPr>
            <w:tcW w:w="850" w:type="dxa"/>
            <w:shd w:val="clear" w:color="auto" w:fill="auto"/>
          </w:tcPr>
          <w:p w:rsidR="00BA7DD8" w:rsidRPr="00DF6DCF" w:rsidRDefault="00BA7DD8">
            <w:pPr>
              <w:jc w:val="right"/>
              <w:rPr>
                <w:rFonts w:ascii="微软雅黑" w:eastAsia="微软雅黑" w:hAnsi="微软雅黑"/>
                <w:sz w:val="18"/>
                <w:szCs w:val="18"/>
              </w:rPr>
            </w:pPr>
            <w:r w:rsidRPr="00DF6DCF">
              <w:rPr>
                <w:rFonts w:ascii="微软雅黑" w:eastAsia="微软雅黑" w:hAnsi="微软雅黑" w:hint="eastAsia"/>
                <w:sz w:val="18"/>
                <w:szCs w:val="18"/>
              </w:rPr>
              <w:t>255</w:t>
            </w:r>
          </w:p>
        </w:tc>
        <w:tc>
          <w:tcPr>
            <w:tcW w:w="1276"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O</w:t>
            </w:r>
          </w:p>
        </w:tc>
        <w:tc>
          <w:tcPr>
            <w:tcW w:w="2410" w:type="dxa"/>
            <w:shd w:val="clear" w:color="auto" w:fill="auto"/>
          </w:tcPr>
          <w:p w:rsidR="00BA7DD8" w:rsidRPr="00DF6DCF" w:rsidRDefault="00BA7DD8">
            <w:pPr>
              <w:rPr>
                <w:rFonts w:ascii="微软雅黑" w:eastAsia="微软雅黑" w:hAnsi="微软雅黑"/>
                <w:sz w:val="18"/>
                <w:szCs w:val="18"/>
              </w:rPr>
            </w:pPr>
          </w:p>
        </w:tc>
      </w:tr>
      <w:tr w:rsidR="00BA7DD8">
        <w:trPr>
          <w:trHeight w:val="417"/>
        </w:trPr>
        <w:tc>
          <w:tcPr>
            <w:tcW w:w="956" w:type="dxa"/>
            <w:vMerge/>
            <w:shd w:val="clear" w:color="auto" w:fill="auto"/>
          </w:tcPr>
          <w:p w:rsidR="00BA7DD8" w:rsidRDefault="00BA7DD8">
            <w:pPr>
              <w:jc w:val="center"/>
              <w:rPr>
                <w:rStyle w:val="shorttext"/>
              </w:rPr>
            </w:pPr>
          </w:p>
        </w:tc>
        <w:tc>
          <w:tcPr>
            <w:tcW w:w="1559"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sz w:val="18"/>
                <w:szCs w:val="18"/>
              </w:rPr>
              <w:t>payWay</w:t>
            </w:r>
          </w:p>
        </w:tc>
        <w:tc>
          <w:tcPr>
            <w:tcW w:w="1380"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支付方式</w:t>
            </w:r>
          </w:p>
        </w:tc>
        <w:tc>
          <w:tcPr>
            <w:tcW w:w="1030"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sz w:val="18"/>
                <w:szCs w:val="18"/>
              </w:rPr>
              <w:t>n</w:t>
            </w:r>
            <w:r w:rsidRPr="00DF6DCF">
              <w:rPr>
                <w:rFonts w:ascii="微软雅黑" w:eastAsia="微软雅黑" w:hAnsi="微软雅黑" w:hint="eastAsia"/>
                <w:sz w:val="18"/>
                <w:szCs w:val="18"/>
              </w:rPr>
              <w:t>um</w:t>
            </w:r>
            <w:r w:rsidRPr="00DF6DCF">
              <w:rPr>
                <w:rFonts w:ascii="微软雅黑" w:eastAsia="微软雅黑" w:hAnsi="微软雅黑"/>
                <w:sz w:val="18"/>
                <w:szCs w:val="18"/>
              </w:rPr>
              <w:t>ber</w:t>
            </w:r>
          </w:p>
        </w:tc>
        <w:tc>
          <w:tcPr>
            <w:tcW w:w="850" w:type="dxa"/>
            <w:shd w:val="clear" w:color="auto" w:fill="auto"/>
          </w:tcPr>
          <w:p w:rsidR="00BA7DD8" w:rsidRPr="00DF6DCF" w:rsidRDefault="00BA7DD8">
            <w:pPr>
              <w:jc w:val="right"/>
              <w:rPr>
                <w:rFonts w:ascii="微软雅黑" w:eastAsia="微软雅黑" w:hAnsi="微软雅黑"/>
                <w:sz w:val="18"/>
                <w:szCs w:val="18"/>
              </w:rPr>
            </w:pPr>
            <w:r w:rsidRPr="00DF6DCF">
              <w:rPr>
                <w:rFonts w:ascii="微软雅黑" w:eastAsia="微软雅黑" w:hAnsi="微软雅黑"/>
                <w:sz w:val="18"/>
                <w:szCs w:val="18"/>
              </w:rPr>
              <w:t>3</w:t>
            </w:r>
          </w:p>
        </w:tc>
        <w:tc>
          <w:tcPr>
            <w:tcW w:w="1276"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O</w:t>
            </w:r>
          </w:p>
        </w:tc>
        <w:tc>
          <w:tcPr>
            <w:tcW w:w="2410" w:type="dxa"/>
            <w:shd w:val="clear" w:color="auto" w:fill="auto"/>
          </w:tcPr>
          <w:p w:rsidR="00BA7DD8" w:rsidRPr="00DF6DCF" w:rsidRDefault="00BA7DD8">
            <w:pPr>
              <w:rPr>
                <w:rFonts w:ascii="微软雅黑" w:eastAsia="微软雅黑" w:hAnsi="微软雅黑"/>
                <w:sz w:val="18"/>
                <w:szCs w:val="18"/>
              </w:rPr>
            </w:pPr>
            <w:r w:rsidRPr="00DF6DCF">
              <w:rPr>
                <w:rFonts w:ascii="微软雅黑" w:eastAsia="微软雅黑" w:hAnsi="微软雅黑" w:hint="eastAsia"/>
                <w:sz w:val="18"/>
                <w:szCs w:val="18"/>
              </w:rPr>
              <w:t>1</w:t>
            </w:r>
            <w:r w:rsidRPr="00DF6DCF">
              <w:rPr>
                <w:rFonts w:ascii="微软雅黑" w:eastAsia="微软雅黑" w:hAnsi="微软雅黑"/>
                <w:sz w:val="18"/>
                <w:szCs w:val="18"/>
              </w:rPr>
              <w:t xml:space="preserve"> </w:t>
            </w:r>
            <w:r w:rsidRPr="00DF6DCF">
              <w:rPr>
                <w:rFonts w:ascii="微软雅黑" w:eastAsia="微软雅黑" w:hAnsi="微软雅黑" w:hint="eastAsia"/>
                <w:sz w:val="18"/>
                <w:szCs w:val="18"/>
              </w:rPr>
              <w:t xml:space="preserve">全积分支付 </w:t>
            </w:r>
            <w:r w:rsidRPr="00DF6DCF">
              <w:rPr>
                <w:rFonts w:ascii="微软雅黑" w:eastAsia="微软雅黑" w:hAnsi="微软雅黑"/>
                <w:sz w:val="18"/>
                <w:szCs w:val="18"/>
              </w:rPr>
              <w:t xml:space="preserve">2 </w:t>
            </w:r>
            <w:r w:rsidRPr="00DF6DCF">
              <w:rPr>
                <w:rFonts w:ascii="微软雅黑" w:eastAsia="微软雅黑" w:hAnsi="微软雅黑" w:hint="eastAsia"/>
                <w:sz w:val="18"/>
                <w:szCs w:val="18"/>
              </w:rPr>
              <w:t>积分+现金支付</w:t>
            </w:r>
          </w:p>
        </w:tc>
      </w:tr>
      <w:tr w:rsidR="00BA7DD8">
        <w:trPr>
          <w:trHeight w:val="417"/>
        </w:trPr>
        <w:tc>
          <w:tcPr>
            <w:tcW w:w="956" w:type="dxa"/>
            <w:vMerge/>
            <w:shd w:val="clear" w:color="auto" w:fill="auto"/>
          </w:tcPr>
          <w:p w:rsidR="00BA7DD8" w:rsidRDefault="00BA7DD8">
            <w:pPr>
              <w:jc w:val="center"/>
              <w:rPr>
                <w:rStyle w:val="shorttext"/>
              </w:rPr>
            </w:pPr>
          </w:p>
        </w:tc>
        <w:tc>
          <w:tcPr>
            <w:tcW w:w="1559"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sz w:val="18"/>
                <w:szCs w:val="18"/>
              </w:rPr>
              <w:t>cashP</w:t>
            </w:r>
            <w:r w:rsidRPr="00DF6DCF">
              <w:rPr>
                <w:rFonts w:ascii="微软雅黑" w:eastAsia="微软雅黑" w:hAnsi="微软雅黑" w:hint="eastAsia"/>
                <w:sz w:val="18"/>
                <w:szCs w:val="18"/>
              </w:rPr>
              <w:t>ay</w:t>
            </w:r>
            <w:r w:rsidRPr="00DF6DCF">
              <w:rPr>
                <w:rFonts w:ascii="微软雅黑" w:eastAsia="微软雅黑" w:hAnsi="微软雅黑"/>
                <w:sz w:val="18"/>
                <w:szCs w:val="18"/>
              </w:rPr>
              <w:t>Type</w:t>
            </w:r>
          </w:p>
        </w:tc>
        <w:tc>
          <w:tcPr>
            <w:tcW w:w="1380"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现金支付类型</w:t>
            </w:r>
          </w:p>
        </w:tc>
        <w:tc>
          <w:tcPr>
            <w:tcW w:w="1030"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n</w:t>
            </w:r>
            <w:r w:rsidRPr="00DF6DCF">
              <w:rPr>
                <w:rFonts w:ascii="微软雅黑" w:eastAsia="微软雅黑" w:hAnsi="微软雅黑"/>
                <w:sz w:val="18"/>
                <w:szCs w:val="18"/>
              </w:rPr>
              <w:t>umber</w:t>
            </w:r>
          </w:p>
        </w:tc>
        <w:tc>
          <w:tcPr>
            <w:tcW w:w="850" w:type="dxa"/>
            <w:shd w:val="clear" w:color="auto" w:fill="auto"/>
          </w:tcPr>
          <w:p w:rsidR="00BA7DD8" w:rsidRPr="00DF6DCF" w:rsidRDefault="00BA7DD8">
            <w:pPr>
              <w:jc w:val="right"/>
              <w:rPr>
                <w:rFonts w:ascii="微软雅黑" w:eastAsia="微软雅黑" w:hAnsi="微软雅黑"/>
                <w:sz w:val="18"/>
                <w:szCs w:val="18"/>
              </w:rPr>
            </w:pPr>
            <w:r w:rsidRPr="00DF6DCF">
              <w:rPr>
                <w:rFonts w:ascii="微软雅黑" w:eastAsia="微软雅黑" w:hAnsi="微软雅黑" w:hint="eastAsia"/>
                <w:sz w:val="18"/>
                <w:szCs w:val="18"/>
              </w:rPr>
              <w:t>5</w:t>
            </w:r>
          </w:p>
        </w:tc>
        <w:tc>
          <w:tcPr>
            <w:tcW w:w="1276"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O</w:t>
            </w:r>
          </w:p>
        </w:tc>
        <w:tc>
          <w:tcPr>
            <w:tcW w:w="2410" w:type="dxa"/>
            <w:shd w:val="clear" w:color="auto" w:fill="auto"/>
          </w:tcPr>
          <w:p w:rsidR="00BA7DD8" w:rsidRPr="00DF6DCF" w:rsidRDefault="00BA7DD8">
            <w:pPr>
              <w:rPr>
                <w:rFonts w:ascii="微软雅黑" w:eastAsia="微软雅黑" w:hAnsi="微软雅黑"/>
                <w:sz w:val="18"/>
                <w:szCs w:val="18"/>
              </w:rPr>
            </w:pPr>
            <w:r w:rsidRPr="00DF6DCF">
              <w:rPr>
                <w:rFonts w:ascii="微软雅黑" w:eastAsia="微软雅黑" w:hAnsi="微软雅黑" w:hint="eastAsia"/>
                <w:sz w:val="18"/>
                <w:szCs w:val="18"/>
              </w:rPr>
              <w:t xml:space="preserve">现金支付方式 1 平安聚合支付 2 大众一卡通 </w:t>
            </w:r>
            <w:r w:rsidRPr="00DF6DCF">
              <w:rPr>
                <w:rFonts w:ascii="微软雅黑" w:eastAsia="微软雅黑" w:hAnsi="微软雅黑"/>
                <w:sz w:val="18"/>
                <w:szCs w:val="18"/>
              </w:rPr>
              <w:t xml:space="preserve">3 </w:t>
            </w:r>
            <w:r w:rsidRPr="00DF6DCF">
              <w:rPr>
                <w:rFonts w:ascii="微软雅黑" w:eastAsia="微软雅黑" w:hAnsi="微软雅黑" w:hint="eastAsia"/>
                <w:sz w:val="18"/>
                <w:szCs w:val="18"/>
              </w:rPr>
              <w:t>支付宝原生app</w:t>
            </w:r>
          </w:p>
        </w:tc>
      </w:tr>
      <w:tr w:rsidR="00BA7DD8">
        <w:trPr>
          <w:trHeight w:val="417"/>
        </w:trPr>
        <w:tc>
          <w:tcPr>
            <w:tcW w:w="956" w:type="dxa"/>
            <w:vMerge/>
            <w:shd w:val="clear" w:color="auto" w:fill="auto"/>
          </w:tcPr>
          <w:p w:rsidR="00BA7DD8" w:rsidRDefault="00BA7DD8">
            <w:pPr>
              <w:jc w:val="center"/>
              <w:rPr>
                <w:rStyle w:val="shorttext"/>
              </w:rPr>
            </w:pPr>
          </w:p>
        </w:tc>
        <w:tc>
          <w:tcPr>
            <w:tcW w:w="1559"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sz w:val="18"/>
                <w:szCs w:val="18"/>
              </w:rPr>
              <w:t>frontU</w:t>
            </w:r>
            <w:r w:rsidRPr="00DF6DCF">
              <w:rPr>
                <w:rFonts w:ascii="微软雅黑" w:eastAsia="微软雅黑" w:hAnsi="微软雅黑" w:hint="eastAsia"/>
                <w:sz w:val="18"/>
                <w:szCs w:val="18"/>
              </w:rPr>
              <w:t>rl</w:t>
            </w:r>
          </w:p>
        </w:tc>
        <w:tc>
          <w:tcPr>
            <w:tcW w:w="1380"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前端url</w:t>
            </w:r>
          </w:p>
        </w:tc>
        <w:tc>
          <w:tcPr>
            <w:tcW w:w="1030"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String</w:t>
            </w:r>
          </w:p>
        </w:tc>
        <w:tc>
          <w:tcPr>
            <w:tcW w:w="850" w:type="dxa"/>
            <w:shd w:val="clear" w:color="auto" w:fill="auto"/>
          </w:tcPr>
          <w:p w:rsidR="00BA7DD8" w:rsidRPr="00DF6DCF" w:rsidRDefault="00BA7DD8">
            <w:pPr>
              <w:ind w:firstLineChars="150" w:firstLine="270"/>
              <w:jc w:val="right"/>
              <w:rPr>
                <w:rFonts w:ascii="微软雅黑" w:eastAsia="微软雅黑" w:hAnsi="微软雅黑"/>
                <w:sz w:val="18"/>
                <w:szCs w:val="18"/>
              </w:rPr>
            </w:pPr>
            <w:r w:rsidRPr="00DF6DCF">
              <w:rPr>
                <w:rFonts w:ascii="微软雅黑" w:eastAsia="微软雅黑" w:hAnsi="微软雅黑"/>
                <w:sz w:val="18"/>
                <w:szCs w:val="18"/>
              </w:rPr>
              <w:t>100</w:t>
            </w:r>
          </w:p>
        </w:tc>
        <w:tc>
          <w:tcPr>
            <w:tcW w:w="1276"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O</w:t>
            </w:r>
          </w:p>
        </w:tc>
        <w:tc>
          <w:tcPr>
            <w:tcW w:w="2410" w:type="dxa"/>
            <w:shd w:val="clear" w:color="auto" w:fill="auto"/>
          </w:tcPr>
          <w:p w:rsidR="00BA7DD8" w:rsidRPr="00DF6DCF" w:rsidRDefault="00BA7DD8">
            <w:pPr>
              <w:rPr>
                <w:rFonts w:ascii="微软雅黑" w:eastAsia="微软雅黑" w:hAnsi="微软雅黑"/>
                <w:sz w:val="18"/>
                <w:szCs w:val="18"/>
                <w:shd w:val="clear" w:color="auto" w:fill="FFFFFF"/>
              </w:rPr>
            </w:pPr>
            <w:r w:rsidRPr="00DF6DCF">
              <w:rPr>
                <w:rFonts w:ascii="微软雅黑" w:eastAsia="微软雅黑" w:hAnsi="微软雅黑" w:hint="eastAsia"/>
                <w:sz w:val="18"/>
                <w:szCs w:val="18"/>
                <w:shd w:val="clear" w:color="auto" w:fill="FFFFFF"/>
              </w:rPr>
              <w:t>用于同步回调的前端地址</w:t>
            </w:r>
          </w:p>
        </w:tc>
      </w:tr>
      <w:tr w:rsidR="00BA7DD8">
        <w:trPr>
          <w:trHeight w:val="417"/>
        </w:trPr>
        <w:tc>
          <w:tcPr>
            <w:tcW w:w="956" w:type="dxa"/>
            <w:vMerge/>
            <w:shd w:val="clear" w:color="auto" w:fill="auto"/>
          </w:tcPr>
          <w:p w:rsidR="00BA7DD8" w:rsidRDefault="00BA7DD8">
            <w:pPr>
              <w:jc w:val="center"/>
              <w:rPr>
                <w:rStyle w:val="shorttext"/>
              </w:rPr>
            </w:pPr>
          </w:p>
        </w:tc>
        <w:tc>
          <w:tcPr>
            <w:tcW w:w="1559"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notify</w:t>
            </w:r>
            <w:r w:rsidRPr="00DF6DCF">
              <w:rPr>
                <w:rFonts w:ascii="微软雅黑" w:eastAsia="微软雅黑" w:hAnsi="微软雅黑"/>
                <w:sz w:val="18"/>
                <w:szCs w:val="18"/>
              </w:rPr>
              <w:t>Url</w:t>
            </w:r>
          </w:p>
        </w:tc>
        <w:tc>
          <w:tcPr>
            <w:tcW w:w="1380"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异步通知url</w:t>
            </w:r>
          </w:p>
        </w:tc>
        <w:tc>
          <w:tcPr>
            <w:tcW w:w="1030"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hint="eastAsia"/>
                <w:sz w:val="18"/>
                <w:szCs w:val="18"/>
              </w:rPr>
              <w:t>S</w:t>
            </w:r>
            <w:r w:rsidRPr="00DF6DCF">
              <w:rPr>
                <w:rFonts w:ascii="微软雅黑" w:eastAsia="微软雅黑" w:hAnsi="微软雅黑"/>
                <w:sz w:val="18"/>
                <w:szCs w:val="18"/>
              </w:rPr>
              <w:t>tring</w:t>
            </w:r>
          </w:p>
        </w:tc>
        <w:tc>
          <w:tcPr>
            <w:tcW w:w="850" w:type="dxa"/>
            <w:shd w:val="clear" w:color="auto" w:fill="auto"/>
          </w:tcPr>
          <w:p w:rsidR="00BA7DD8" w:rsidRPr="00DF6DCF" w:rsidRDefault="00BA7DD8">
            <w:pPr>
              <w:ind w:firstLineChars="150" w:firstLine="270"/>
              <w:jc w:val="right"/>
              <w:rPr>
                <w:rFonts w:ascii="微软雅黑" w:eastAsia="微软雅黑" w:hAnsi="微软雅黑"/>
                <w:sz w:val="18"/>
                <w:szCs w:val="18"/>
              </w:rPr>
            </w:pPr>
            <w:r w:rsidRPr="00DF6DCF">
              <w:rPr>
                <w:rFonts w:ascii="微软雅黑" w:eastAsia="微软雅黑" w:hAnsi="微软雅黑" w:hint="eastAsia"/>
                <w:sz w:val="18"/>
                <w:szCs w:val="18"/>
              </w:rPr>
              <w:t>1</w:t>
            </w:r>
            <w:r w:rsidRPr="00DF6DCF">
              <w:rPr>
                <w:rFonts w:ascii="微软雅黑" w:eastAsia="微软雅黑" w:hAnsi="微软雅黑"/>
                <w:sz w:val="18"/>
                <w:szCs w:val="18"/>
              </w:rPr>
              <w:t>00</w:t>
            </w:r>
          </w:p>
        </w:tc>
        <w:tc>
          <w:tcPr>
            <w:tcW w:w="1276" w:type="dxa"/>
            <w:shd w:val="clear" w:color="auto" w:fill="auto"/>
          </w:tcPr>
          <w:p w:rsidR="00BA7DD8" w:rsidRPr="00DF6DCF" w:rsidRDefault="00BA7DD8">
            <w:pPr>
              <w:jc w:val="center"/>
              <w:rPr>
                <w:rFonts w:ascii="微软雅黑" w:eastAsia="微软雅黑" w:hAnsi="微软雅黑"/>
                <w:sz w:val="18"/>
                <w:szCs w:val="18"/>
              </w:rPr>
            </w:pPr>
            <w:r w:rsidRPr="00DF6DCF">
              <w:rPr>
                <w:rFonts w:ascii="微软雅黑" w:eastAsia="微软雅黑" w:hAnsi="微软雅黑"/>
                <w:sz w:val="18"/>
                <w:szCs w:val="18"/>
              </w:rPr>
              <w:t>O</w:t>
            </w:r>
          </w:p>
        </w:tc>
        <w:tc>
          <w:tcPr>
            <w:tcW w:w="2410" w:type="dxa"/>
            <w:shd w:val="clear" w:color="auto" w:fill="auto"/>
          </w:tcPr>
          <w:p w:rsidR="00BA7DD8" w:rsidRPr="00DF6DCF" w:rsidRDefault="00BA7DD8">
            <w:pPr>
              <w:rPr>
                <w:rFonts w:ascii="微软雅黑" w:eastAsia="微软雅黑" w:hAnsi="微软雅黑"/>
                <w:sz w:val="18"/>
                <w:szCs w:val="18"/>
                <w:shd w:val="clear" w:color="auto" w:fill="FFFFFF"/>
              </w:rPr>
            </w:pPr>
            <w:r w:rsidRPr="00DF6DCF">
              <w:rPr>
                <w:rFonts w:ascii="微软雅黑" w:eastAsia="微软雅黑" w:hAnsi="微软雅黑"/>
                <w:sz w:val="18"/>
                <w:szCs w:val="18"/>
                <w:shd w:val="clear" w:color="auto" w:fill="FFFFFF"/>
              </w:rPr>
              <w:t>5</w:t>
            </w:r>
            <w:r w:rsidRPr="00DF6DCF">
              <w:rPr>
                <w:rFonts w:ascii="微软雅黑" w:eastAsia="微软雅黑" w:hAnsi="微软雅黑" w:hint="eastAsia"/>
                <w:sz w:val="18"/>
                <w:szCs w:val="18"/>
                <w:shd w:val="clear" w:color="auto" w:fill="FFFFFF"/>
              </w:rPr>
              <w:t xml:space="preserve">次通知 </w:t>
            </w:r>
            <w:r w:rsidRPr="00DF6DCF">
              <w:rPr>
                <w:rFonts w:ascii="微软雅黑" w:eastAsia="微软雅黑" w:hAnsi="微软雅黑"/>
                <w:sz w:val="18"/>
                <w:szCs w:val="18"/>
                <w:shd w:val="clear" w:color="auto" w:fill="FFFFFF"/>
              </w:rPr>
              <w:t>1</w:t>
            </w:r>
            <w:r w:rsidRPr="00DF6DCF">
              <w:rPr>
                <w:rFonts w:ascii="微软雅黑" w:eastAsia="微软雅黑" w:hAnsi="微软雅黑" w:hint="eastAsia"/>
                <w:sz w:val="18"/>
                <w:szCs w:val="18"/>
                <w:shd w:val="clear" w:color="auto" w:fill="FFFFFF"/>
              </w:rPr>
              <w:t xml:space="preserve">分钟内，2分钟， </w:t>
            </w:r>
            <w:r w:rsidRPr="00DF6DCF">
              <w:rPr>
                <w:rFonts w:ascii="微软雅黑" w:eastAsia="微软雅黑" w:hAnsi="微软雅黑"/>
                <w:sz w:val="18"/>
                <w:szCs w:val="18"/>
                <w:shd w:val="clear" w:color="auto" w:fill="FFFFFF"/>
              </w:rPr>
              <w:t>3</w:t>
            </w:r>
            <w:r w:rsidRPr="00DF6DCF">
              <w:rPr>
                <w:rFonts w:ascii="微软雅黑" w:eastAsia="微软雅黑" w:hAnsi="微软雅黑" w:hint="eastAsia"/>
                <w:sz w:val="18"/>
                <w:szCs w:val="18"/>
                <w:shd w:val="clear" w:color="auto" w:fill="FFFFFF"/>
              </w:rPr>
              <w:t xml:space="preserve">分钟，5分钟 </w:t>
            </w:r>
            <w:r w:rsidRPr="00DF6DCF">
              <w:rPr>
                <w:rFonts w:ascii="微软雅黑" w:eastAsia="微软雅黑" w:hAnsi="微软雅黑"/>
                <w:sz w:val="18"/>
                <w:szCs w:val="18"/>
                <w:shd w:val="clear" w:color="auto" w:fill="FFFFFF"/>
              </w:rPr>
              <w:t>10</w:t>
            </w:r>
            <w:r w:rsidRPr="00DF6DCF">
              <w:rPr>
                <w:rFonts w:ascii="微软雅黑" w:eastAsia="微软雅黑" w:hAnsi="微软雅黑" w:hint="eastAsia"/>
                <w:sz w:val="18"/>
                <w:szCs w:val="18"/>
                <w:shd w:val="clear" w:color="auto" w:fill="FFFFFF"/>
              </w:rPr>
              <w:t>分钟各通知一次 返回 “success”表示收到通知，将不再通知</w:t>
            </w:r>
          </w:p>
        </w:tc>
      </w:tr>
      <w:tr w:rsidR="00BA7DD8" w:rsidTr="00B85598">
        <w:trPr>
          <w:trHeight w:val="417"/>
        </w:trPr>
        <w:tc>
          <w:tcPr>
            <w:tcW w:w="956" w:type="dxa"/>
            <w:vMerge/>
            <w:shd w:val="clear" w:color="auto" w:fill="auto"/>
          </w:tcPr>
          <w:p w:rsidR="00BA7DD8" w:rsidRDefault="00BA7DD8" w:rsidP="00DF6DCF">
            <w:pPr>
              <w:jc w:val="center"/>
              <w:rPr>
                <w:rStyle w:val="shorttext"/>
              </w:rPr>
            </w:pPr>
          </w:p>
        </w:tc>
        <w:tc>
          <w:tcPr>
            <w:tcW w:w="1559" w:type="dxa"/>
            <w:shd w:val="clear" w:color="auto" w:fill="auto"/>
            <w:vAlign w:val="center"/>
          </w:tcPr>
          <w:p w:rsidR="00BA7DD8" w:rsidRDefault="00BA7DD8" w:rsidP="00DF6DCF">
            <w:pPr>
              <w:jc w:val="center"/>
              <w:rPr>
                <w:rFonts w:ascii="Consolas" w:eastAsia="Consolas" w:hAnsi="Consolas"/>
                <w:color w:val="FF0000"/>
                <w:szCs w:val="21"/>
                <w:highlight w:val="white"/>
              </w:rPr>
            </w:pPr>
            <w:r>
              <w:rPr>
                <w:rFonts w:asciiTheme="minorEastAsia" w:hAnsiTheme="minorEastAsia"/>
                <w:color w:val="FF0000"/>
                <w:szCs w:val="21"/>
              </w:rPr>
              <w:t>p</w:t>
            </w:r>
            <w:r>
              <w:rPr>
                <w:rFonts w:asciiTheme="minorEastAsia" w:hAnsiTheme="minorEastAsia" w:hint="eastAsia"/>
                <w:color w:val="FF0000"/>
                <w:szCs w:val="21"/>
              </w:rPr>
              <w:t>r</w:t>
            </w:r>
            <w:r>
              <w:rPr>
                <w:rFonts w:asciiTheme="minorEastAsia" w:hAnsiTheme="minorEastAsia"/>
                <w:color w:val="FF0000"/>
                <w:szCs w:val="21"/>
              </w:rPr>
              <w:t>emiumRate</w:t>
            </w:r>
          </w:p>
        </w:tc>
        <w:tc>
          <w:tcPr>
            <w:tcW w:w="1380" w:type="dxa"/>
            <w:shd w:val="clear" w:color="auto" w:fill="auto"/>
          </w:tcPr>
          <w:p w:rsidR="00BA7DD8" w:rsidRDefault="00BA7DD8" w:rsidP="00DF6DCF">
            <w:pPr>
              <w:jc w:val="center"/>
              <w:rPr>
                <w:rFonts w:ascii="微软雅黑" w:eastAsia="微软雅黑" w:hAnsi="微软雅黑"/>
                <w:color w:val="FF0000"/>
                <w:szCs w:val="21"/>
              </w:rPr>
            </w:pPr>
            <w:r>
              <w:rPr>
                <w:rFonts w:ascii="微软雅黑" w:eastAsia="微软雅黑" w:hAnsi="微软雅黑" w:hint="eastAsia"/>
                <w:color w:val="FF0000"/>
                <w:szCs w:val="21"/>
              </w:rPr>
              <w:t>溢价比例</w:t>
            </w:r>
          </w:p>
        </w:tc>
        <w:tc>
          <w:tcPr>
            <w:tcW w:w="1030" w:type="dxa"/>
            <w:shd w:val="clear" w:color="auto" w:fill="auto"/>
          </w:tcPr>
          <w:p w:rsidR="00BA7DD8" w:rsidRDefault="00BA7DD8" w:rsidP="00DF6DCF">
            <w:pPr>
              <w:jc w:val="center"/>
              <w:rPr>
                <w:rFonts w:ascii="微软雅黑" w:eastAsia="微软雅黑" w:hAnsi="微软雅黑"/>
                <w:color w:val="FF0000"/>
                <w:szCs w:val="21"/>
              </w:rPr>
            </w:pPr>
            <w:r>
              <w:rPr>
                <w:rFonts w:ascii="微软雅黑" w:eastAsia="微软雅黑" w:hAnsi="微软雅黑" w:hint="eastAsia"/>
                <w:color w:val="FF0000"/>
                <w:szCs w:val="21"/>
              </w:rPr>
              <w:t>decimal</w:t>
            </w:r>
          </w:p>
        </w:tc>
        <w:tc>
          <w:tcPr>
            <w:tcW w:w="850" w:type="dxa"/>
            <w:shd w:val="clear" w:color="auto" w:fill="auto"/>
          </w:tcPr>
          <w:p w:rsidR="00BA7DD8" w:rsidRDefault="00BA7DD8" w:rsidP="00DF6DCF">
            <w:pPr>
              <w:jc w:val="right"/>
              <w:rPr>
                <w:rFonts w:ascii="微软雅黑" w:eastAsia="微软雅黑" w:hAnsi="微软雅黑"/>
                <w:color w:val="FF0000"/>
                <w:szCs w:val="21"/>
              </w:rPr>
            </w:pPr>
            <w:r>
              <w:rPr>
                <w:rFonts w:ascii="微软雅黑" w:eastAsia="微软雅黑" w:hAnsi="微软雅黑" w:hint="eastAsia"/>
                <w:color w:val="FF0000"/>
                <w:szCs w:val="21"/>
              </w:rPr>
              <w:t>20</w:t>
            </w:r>
          </w:p>
        </w:tc>
        <w:tc>
          <w:tcPr>
            <w:tcW w:w="1276" w:type="dxa"/>
            <w:shd w:val="clear" w:color="auto" w:fill="auto"/>
            <w:vAlign w:val="center"/>
          </w:tcPr>
          <w:p w:rsidR="00BA7DD8" w:rsidRDefault="00BA7DD8" w:rsidP="00DF6DCF">
            <w:pPr>
              <w:jc w:val="center"/>
              <w:rPr>
                <w:rFonts w:ascii="微软雅黑" w:eastAsia="微软雅黑" w:hAnsi="微软雅黑"/>
                <w:color w:val="000000"/>
                <w:sz w:val="18"/>
                <w:szCs w:val="18"/>
              </w:rPr>
            </w:pPr>
            <w:r w:rsidRPr="00881DBF">
              <w:rPr>
                <w:rFonts w:ascii="微软雅黑" w:eastAsia="微软雅黑" w:hAnsi="微软雅黑" w:hint="eastAsia"/>
                <w:color w:val="FF0000"/>
                <w:sz w:val="18"/>
                <w:szCs w:val="18"/>
              </w:rPr>
              <w:t>M</w:t>
            </w:r>
          </w:p>
        </w:tc>
        <w:tc>
          <w:tcPr>
            <w:tcW w:w="2410" w:type="dxa"/>
            <w:shd w:val="clear" w:color="auto" w:fill="auto"/>
          </w:tcPr>
          <w:p w:rsidR="00BA7DD8" w:rsidRDefault="00BA7DD8" w:rsidP="00DF6DCF">
            <w:pPr>
              <w:rPr>
                <w:rFonts w:ascii="微软雅黑" w:eastAsia="微软雅黑" w:hAnsi="微软雅黑"/>
                <w:color w:val="000000"/>
                <w:sz w:val="18"/>
                <w:szCs w:val="18"/>
              </w:rPr>
            </w:pPr>
          </w:p>
        </w:tc>
      </w:tr>
      <w:tr w:rsidR="00BA7DD8" w:rsidTr="00B85598">
        <w:trPr>
          <w:trHeight w:val="417"/>
        </w:trPr>
        <w:tc>
          <w:tcPr>
            <w:tcW w:w="956" w:type="dxa"/>
            <w:vMerge/>
            <w:shd w:val="clear" w:color="auto" w:fill="auto"/>
          </w:tcPr>
          <w:p w:rsidR="00BA7DD8" w:rsidRDefault="00BA7DD8" w:rsidP="00DF6DCF">
            <w:pPr>
              <w:jc w:val="center"/>
              <w:rPr>
                <w:rStyle w:val="shorttext"/>
              </w:rPr>
            </w:pPr>
          </w:p>
        </w:tc>
        <w:tc>
          <w:tcPr>
            <w:tcW w:w="1559" w:type="dxa"/>
            <w:shd w:val="clear" w:color="auto" w:fill="auto"/>
            <w:vAlign w:val="center"/>
          </w:tcPr>
          <w:p w:rsidR="00BA7DD8" w:rsidRDefault="00BA7DD8" w:rsidP="00DF6DCF">
            <w:pPr>
              <w:jc w:val="center"/>
              <w:rPr>
                <w:rFonts w:asciiTheme="minorEastAsia" w:hAnsiTheme="minorEastAsia"/>
                <w:color w:val="FF0000"/>
                <w:szCs w:val="21"/>
              </w:rPr>
            </w:pPr>
            <w:r w:rsidRPr="00BA7DD8">
              <w:rPr>
                <w:rFonts w:asciiTheme="minorEastAsia" w:hAnsiTheme="minorEastAsia"/>
                <w:color w:val="FF0000"/>
                <w:szCs w:val="21"/>
              </w:rPr>
              <w:t>premiumVal</w:t>
            </w:r>
          </w:p>
        </w:tc>
        <w:tc>
          <w:tcPr>
            <w:tcW w:w="1380" w:type="dxa"/>
            <w:shd w:val="clear" w:color="auto" w:fill="auto"/>
          </w:tcPr>
          <w:p w:rsidR="00BA7DD8" w:rsidRDefault="0007451E" w:rsidP="00DF6DCF">
            <w:pPr>
              <w:jc w:val="center"/>
              <w:rPr>
                <w:rFonts w:ascii="微软雅黑" w:eastAsia="微软雅黑" w:hAnsi="微软雅黑"/>
                <w:color w:val="FF0000"/>
                <w:szCs w:val="21"/>
              </w:rPr>
            </w:pPr>
            <w:r>
              <w:rPr>
                <w:rFonts w:ascii="微软雅黑" w:eastAsia="微软雅黑" w:hAnsi="微软雅黑" w:hint="eastAsia"/>
                <w:color w:val="FF0000"/>
                <w:szCs w:val="21"/>
              </w:rPr>
              <w:t>溢价金额</w:t>
            </w:r>
          </w:p>
        </w:tc>
        <w:tc>
          <w:tcPr>
            <w:tcW w:w="1030" w:type="dxa"/>
            <w:shd w:val="clear" w:color="auto" w:fill="auto"/>
          </w:tcPr>
          <w:p w:rsidR="00BA7DD8" w:rsidRDefault="003C433C" w:rsidP="00DF6DCF">
            <w:pPr>
              <w:jc w:val="center"/>
              <w:rPr>
                <w:rFonts w:ascii="微软雅黑" w:eastAsia="微软雅黑" w:hAnsi="微软雅黑"/>
                <w:color w:val="FF0000"/>
                <w:szCs w:val="21"/>
              </w:rPr>
            </w:pPr>
            <w:r>
              <w:rPr>
                <w:rFonts w:ascii="微软雅黑" w:eastAsia="微软雅黑" w:hAnsi="微软雅黑" w:hint="eastAsia"/>
                <w:color w:val="FF0000"/>
                <w:szCs w:val="21"/>
              </w:rPr>
              <w:t>decimal</w:t>
            </w:r>
          </w:p>
        </w:tc>
        <w:tc>
          <w:tcPr>
            <w:tcW w:w="850" w:type="dxa"/>
            <w:shd w:val="clear" w:color="auto" w:fill="auto"/>
          </w:tcPr>
          <w:p w:rsidR="00BA7DD8" w:rsidRDefault="003C433C" w:rsidP="00DF6DCF">
            <w:pPr>
              <w:jc w:val="right"/>
              <w:rPr>
                <w:rFonts w:ascii="微软雅黑" w:eastAsia="微软雅黑" w:hAnsi="微软雅黑"/>
                <w:color w:val="FF0000"/>
                <w:szCs w:val="21"/>
              </w:rPr>
            </w:pPr>
            <w:r>
              <w:rPr>
                <w:rFonts w:ascii="微软雅黑" w:eastAsia="微软雅黑" w:hAnsi="微软雅黑" w:hint="eastAsia"/>
                <w:color w:val="FF0000"/>
                <w:szCs w:val="21"/>
              </w:rPr>
              <w:t>20</w:t>
            </w:r>
          </w:p>
        </w:tc>
        <w:tc>
          <w:tcPr>
            <w:tcW w:w="1276" w:type="dxa"/>
            <w:shd w:val="clear" w:color="auto" w:fill="auto"/>
            <w:vAlign w:val="center"/>
          </w:tcPr>
          <w:p w:rsidR="00BA7DD8" w:rsidRPr="00881DBF" w:rsidRDefault="003C433C" w:rsidP="00DF6DCF">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BA7DD8" w:rsidRDefault="00BA7DD8" w:rsidP="00DF6DCF">
            <w:pPr>
              <w:rPr>
                <w:rFonts w:ascii="微软雅黑" w:eastAsia="微软雅黑" w:hAnsi="微软雅黑"/>
                <w:color w:val="000000"/>
                <w:sz w:val="18"/>
                <w:szCs w:val="18"/>
              </w:rPr>
            </w:pPr>
          </w:p>
        </w:tc>
      </w:tr>
    </w:tbl>
    <w:p w:rsidR="0099371D" w:rsidRDefault="0099371D"/>
    <w:p w:rsidR="0099371D" w:rsidRDefault="002A4916">
      <w:pPr>
        <w:pStyle w:val="30"/>
      </w:pPr>
      <w:bookmarkStart w:id="4815" w:name="_Toc508983125"/>
      <w:r>
        <w:rPr>
          <w:rFonts w:hint="eastAsia"/>
        </w:rPr>
        <w:t>响应报文</w:t>
      </w:r>
      <w:bookmarkEnd w:id="4815"/>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vMerge w:val="restart"/>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交易状态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1、付款中 2、付款成功 </w:t>
            </w:r>
          </w:p>
        </w:tc>
      </w:tr>
    </w:tbl>
    <w:p w:rsidR="0099371D" w:rsidRDefault="0099371D"/>
    <w:p w:rsidR="0099371D" w:rsidRDefault="0099371D"/>
    <w:p w:rsidR="0099371D" w:rsidRDefault="002A4916">
      <w:pPr>
        <w:pStyle w:val="2"/>
      </w:pPr>
      <w:bookmarkStart w:id="4816" w:name="_Toc508983126"/>
      <w:r>
        <w:rPr>
          <w:rFonts w:hint="eastAsia"/>
        </w:rPr>
        <w:t>用户积分发行商信息列表接口</w:t>
      </w:r>
      <w:r>
        <w:t>(</w:t>
      </w:r>
      <w:r>
        <w:rPr>
          <w:rFonts w:hint="eastAsia"/>
        </w:rPr>
        <w:t>可查未绑定列表</w:t>
      </w:r>
      <w:r>
        <w:t>)</w:t>
      </w:r>
      <w:bookmarkEnd w:id="4816"/>
    </w:p>
    <w:p w:rsidR="0099371D" w:rsidRDefault="002A4916">
      <w:pPr>
        <w:pStyle w:val="30"/>
      </w:pPr>
      <w:bookmarkStart w:id="4817" w:name="_Toc508983127"/>
      <w:r>
        <w:rPr>
          <w:rFonts w:hint="eastAsia"/>
        </w:rPr>
        <w:t>接口名称：user/</w:t>
      </w:r>
      <w:r>
        <w:t>points/</w:t>
      </w:r>
      <w:r>
        <w:rPr>
          <w:rFonts w:hint="eastAsia"/>
        </w:rPr>
        <w:t>user</w:t>
      </w:r>
      <w:r>
        <w:t>GrantP</w:t>
      </w:r>
      <w:r>
        <w:rPr>
          <w:rFonts w:hint="eastAsia"/>
        </w:rPr>
        <w:t>ointsPu</w:t>
      </w:r>
      <w:r>
        <w:t>blisherList</w:t>
      </w:r>
      <w:r>
        <w:rPr>
          <w:rFonts w:hint="eastAsia"/>
        </w:rPr>
        <w:t>.</w:t>
      </w:r>
      <w:r>
        <w:t>do</w:t>
      </w:r>
      <w:bookmarkEnd w:id="4817"/>
    </w:p>
    <w:p w:rsidR="0099371D" w:rsidRDefault="002A4916">
      <w:pPr>
        <w:pStyle w:val="30"/>
      </w:pPr>
      <w:bookmarkStart w:id="4818" w:name="_Toc508983128"/>
      <w:r>
        <w:rPr>
          <w:rFonts w:hint="eastAsia"/>
        </w:rPr>
        <w:t>请求报文</w:t>
      </w:r>
      <w:bookmarkEnd w:id="4818"/>
    </w:p>
    <w:tbl>
      <w:tblPr>
        <w:tblW w:w="102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777"/>
        <w:gridCol w:w="1296"/>
        <w:gridCol w:w="1056"/>
        <w:gridCol w:w="983"/>
        <w:gridCol w:w="1116"/>
        <w:gridCol w:w="3042"/>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77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83"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11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3042"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777"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05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11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3042"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777"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05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83"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11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3042"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777"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publisherId</w:t>
            </w:r>
          </w:p>
        </w:tc>
        <w:tc>
          <w:tcPr>
            <w:tcW w:w="129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积分发行商ID</w:t>
            </w:r>
          </w:p>
        </w:tc>
        <w:tc>
          <w:tcPr>
            <w:tcW w:w="105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983" w:type="dxa"/>
            <w:shd w:val="clear" w:color="auto" w:fill="auto"/>
          </w:tcPr>
          <w:p w:rsidR="0099371D" w:rsidRDefault="002A4916">
            <w:pPr>
              <w:jc w:val="right"/>
              <w:rPr>
                <w:rFonts w:ascii="微软雅黑" w:eastAsia="微软雅黑" w:hAnsi="微软雅黑"/>
                <w:sz w:val="18"/>
                <w:szCs w:val="18"/>
              </w:rPr>
            </w:pPr>
            <w:r>
              <w:rPr>
                <w:rFonts w:ascii="微软雅黑" w:eastAsia="微软雅黑" w:hAnsi="微软雅黑"/>
                <w:sz w:val="18"/>
                <w:szCs w:val="18"/>
              </w:rPr>
              <w:t>20</w:t>
            </w:r>
          </w:p>
        </w:tc>
        <w:tc>
          <w:tcPr>
            <w:tcW w:w="111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O</w:t>
            </w:r>
          </w:p>
        </w:tc>
        <w:tc>
          <w:tcPr>
            <w:tcW w:w="3042"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传值则返回列表不含该发行商</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777"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cs="新宋体"/>
                <w:sz w:val="18"/>
                <w:szCs w:val="18"/>
              </w:rPr>
              <w:t>userIdEnc</w:t>
            </w:r>
          </w:p>
        </w:tc>
        <w:tc>
          <w:tcPr>
            <w:tcW w:w="129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加密的用户ID</w:t>
            </w:r>
          </w:p>
        </w:tc>
        <w:tc>
          <w:tcPr>
            <w:tcW w:w="105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983" w:type="dxa"/>
            <w:shd w:val="clear" w:color="auto" w:fill="auto"/>
          </w:tcPr>
          <w:p w:rsidR="0099371D" w:rsidRDefault="002A4916">
            <w:pPr>
              <w:jc w:val="right"/>
              <w:rPr>
                <w:rFonts w:ascii="微软雅黑" w:eastAsia="微软雅黑" w:hAnsi="微软雅黑"/>
                <w:sz w:val="18"/>
                <w:szCs w:val="18"/>
              </w:rPr>
            </w:pPr>
            <w:r>
              <w:rPr>
                <w:rFonts w:ascii="微软雅黑" w:eastAsia="微软雅黑" w:hAnsi="微软雅黑"/>
                <w:sz w:val="18"/>
                <w:szCs w:val="18"/>
              </w:rPr>
              <w:t>50</w:t>
            </w:r>
          </w:p>
        </w:tc>
        <w:tc>
          <w:tcPr>
            <w:tcW w:w="111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3042"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777" w:type="dxa"/>
            <w:shd w:val="clear" w:color="auto" w:fill="auto"/>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enableB</w:t>
            </w:r>
            <w:r>
              <w:rPr>
                <w:rFonts w:ascii="微软雅黑" w:eastAsia="微软雅黑" w:hAnsi="微软雅黑" w:cs="新宋体" w:hint="eastAsia"/>
                <w:color w:val="FF0000"/>
                <w:sz w:val="18"/>
                <w:szCs w:val="18"/>
              </w:rPr>
              <w:t>ound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可绑标志</w:t>
            </w:r>
          </w:p>
        </w:tc>
        <w:tc>
          <w:tcPr>
            <w:tcW w:w="105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83"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11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3042"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color w:val="FF0000"/>
                <w:sz w:val="18"/>
                <w:szCs w:val="18"/>
              </w:rPr>
              <w:t xml:space="preserve">1 </w:t>
            </w:r>
            <w:r>
              <w:rPr>
                <w:rFonts w:ascii="微软雅黑" w:eastAsia="微软雅黑" w:hAnsi="微软雅黑" w:hint="eastAsia"/>
                <w:color w:val="FF0000"/>
                <w:sz w:val="18"/>
                <w:szCs w:val="18"/>
              </w:rPr>
              <w:t>表示查询未绑部分 无值为已绑定部分</w:t>
            </w:r>
          </w:p>
        </w:tc>
      </w:tr>
    </w:tbl>
    <w:p w:rsidR="0099371D" w:rsidRDefault="0099371D"/>
    <w:p w:rsidR="0099371D" w:rsidRDefault="002A4916">
      <w:pPr>
        <w:pStyle w:val="30"/>
      </w:pPr>
      <w:bookmarkStart w:id="4819" w:name="_Toc508983129"/>
      <w:r>
        <w:rPr>
          <w:rFonts w:hint="eastAsia"/>
        </w:rPr>
        <w:t>响应报文</w:t>
      </w:r>
      <w:bookmarkEnd w:id="4819"/>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val="restart"/>
            <w:shd w:val="clear" w:color="auto" w:fill="auto"/>
            <w:vAlign w:val="center"/>
          </w:tcPr>
          <w:p w:rsidR="0099371D" w:rsidRDefault="002A4916">
            <w:pPr>
              <w:jc w:val="center"/>
              <w:rPr>
                <w:rStyle w:val="shorttext"/>
              </w:rPr>
            </w:pPr>
            <w:r>
              <w:t>body.userGrantP</w:t>
            </w:r>
            <w:r>
              <w:rPr>
                <w:rFonts w:hint="eastAsia"/>
              </w:rPr>
              <w:t>ointsPu</w:t>
            </w:r>
            <w:r>
              <w:t>blisherList[]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publisherPic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积分发行商LOGO</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publisherMobilePic</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积分发行商移动端LOGO</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 xml:space="preserve">publisherDetailPic </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积分互换详情页LOGO</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w:t>
            </w:r>
            <w:r>
              <w:rPr>
                <w:rFonts w:ascii="微软雅黑" w:eastAsia="微软雅黑" w:hAnsi="微软雅黑"/>
                <w:color w:val="000000"/>
                <w:sz w:val="18"/>
                <w:szCs w:val="18"/>
              </w:rPr>
              <w:t>blisherCategory</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积分发行商分类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1.航司积分2.运营商积分3.银行积分4.品牌积分5.其他</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quickExchange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是否可一键转化</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1</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1可以 2</w:t>
            </w:r>
            <w:r>
              <w:rPr>
                <w:rFonts w:ascii="微软雅黑" w:eastAsia="微软雅黑" w:hAnsi="微软雅黑"/>
                <w:color w:val="FF0000"/>
                <w:sz w:val="18"/>
                <w:szCs w:val="18"/>
              </w:rPr>
              <w:t xml:space="preserve"> </w:t>
            </w:r>
            <w:r>
              <w:rPr>
                <w:rFonts w:ascii="微软雅黑" w:eastAsia="微软雅黑" w:hAnsi="微软雅黑" w:hint="eastAsia"/>
                <w:color w:val="FF0000"/>
                <w:sz w:val="18"/>
                <w:szCs w:val="18"/>
              </w:rPr>
              <w:t>不可以</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exchangeRate</w:t>
            </w:r>
            <w:r>
              <w:rPr>
                <w:rFonts w:ascii="微软雅黑" w:eastAsia="微软雅黑" w:hAnsi="微软雅黑" w:hint="eastAsia"/>
                <w:color w:val="000000"/>
                <w:sz w:val="18"/>
                <w:szCs w:val="18"/>
              </w:rPr>
              <w:t>Points</w:t>
            </w:r>
            <w:r>
              <w:rPr>
                <w:rFonts w:ascii="微软雅黑" w:eastAsia="微软雅黑" w:hAnsi="微软雅黑"/>
                <w:color w:val="000000"/>
                <w:sz w:val="18"/>
                <w:szCs w:val="18"/>
              </w:rPr>
              <w:t>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兑换汇率51points积分数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兑换汇率 一份51Points积分数</w:t>
            </w:r>
          </w:p>
        </w:tc>
      </w:tr>
      <w:tr w:rsidR="0099371D">
        <w:trPr>
          <w:trHeight w:val="417"/>
        </w:trPr>
        <w:tc>
          <w:tcPr>
            <w:tcW w:w="851" w:type="dxa"/>
            <w:vMerge/>
            <w:shd w:val="clear" w:color="auto" w:fill="auto"/>
          </w:tcPr>
          <w:p w:rsidR="0099371D" w:rsidRDefault="0099371D">
            <w:pP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exchangeRateOtherVal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兑换汇率积分商积分数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兑换汇率 兑换一份51Points积分所需的站外积分数</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points</w:t>
            </w:r>
            <w:r>
              <w:rPr>
                <w:rFonts w:ascii="微软雅黑" w:eastAsia="微软雅黑" w:hAnsi="微软雅黑" w:hint="eastAsia"/>
                <w:color w:val="000000"/>
                <w:sz w:val="18"/>
                <w:szCs w:val="18"/>
              </w:rPr>
              <w:t>O</w:t>
            </w:r>
            <w:r>
              <w:rPr>
                <w:rFonts w:ascii="微软雅黑" w:eastAsia="微软雅黑" w:hAnsi="微软雅黑"/>
                <w:color w:val="000000"/>
                <w:sz w:val="18"/>
                <w:szCs w:val="18"/>
              </w:rPr>
              <w:t>utHandling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51points换出手续费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51points换出手续费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w:t>
            </w:r>
            <w:r>
              <w:rPr>
                <w:rFonts w:ascii="微软雅黑" w:eastAsia="微软雅黑" w:hAnsi="微软雅黑" w:hint="eastAsia"/>
                <w:color w:val="000000"/>
                <w:sz w:val="18"/>
                <w:szCs w:val="18"/>
              </w:rPr>
              <w:t>O</w:t>
            </w:r>
            <w:r>
              <w:rPr>
                <w:rFonts w:ascii="微软雅黑" w:eastAsia="微软雅黑" w:hAnsi="微软雅黑"/>
                <w:color w:val="000000"/>
                <w:sz w:val="18"/>
                <w:szCs w:val="18"/>
              </w:rPr>
              <w:t>utHandling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积分发行商换出手续费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积分发行商换出手续费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creator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w:t>
            </w:r>
            <w:r>
              <w:rPr>
                <w:rFonts w:ascii="微软雅黑" w:eastAsia="微软雅黑" w:hAnsi="微软雅黑"/>
                <w:color w:val="000000"/>
                <w:sz w:val="18"/>
                <w:szCs w:val="18"/>
              </w:rPr>
              <w:t>c</w:t>
            </w:r>
            <w:r>
              <w:rPr>
                <w:rFonts w:ascii="微软雅黑" w:eastAsia="微软雅黑" w:hAnsi="微软雅黑" w:hint="eastAsia"/>
                <w:color w:val="000000"/>
                <w:sz w:val="18"/>
                <w:szCs w:val="18"/>
              </w:rPr>
              <w:t>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格式 yyyy-MM-dd HH:mm:ss</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funcOpen</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功能开放情况</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0.换入换出功能都关闭 1.换出功能开放换入功能关闭 2,换入功能开放换出功能关闭 3.换入换出功能都开放</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points</w:t>
            </w:r>
            <w:r>
              <w:rPr>
                <w:rFonts w:ascii="微软雅黑" w:eastAsia="微软雅黑" w:hAnsi="微软雅黑"/>
                <w:color w:val="000000"/>
                <w:sz w:val="18"/>
                <w:szCs w:val="18"/>
              </w:rPr>
              <w:t>I</w:t>
            </w:r>
            <w:r>
              <w:rPr>
                <w:rFonts w:ascii="微软雅黑" w:eastAsia="微软雅黑" w:hAnsi="微软雅黑" w:hint="eastAsia"/>
                <w:color w:val="000000"/>
                <w:sz w:val="18"/>
                <w:szCs w:val="18"/>
              </w:rPr>
              <w:t>nHand</w:t>
            </w:r>
            <w:r>
              <w:rPr>
                <w:rFonts w:ascii="微软雅黑" w:eastAsia="微软雅黑" w:hAnsi="微软雅黑"/>
                <w:color w:val="000000"/>
                <w:sz w:val="18"/>
                <w:szCs w:val="18"/>
              </w:rPr>
              <w:t>l</w:t>
            </w:r>
            <w:r>
              <w:rPr>
                <w:rFonts w:ascii="微软雅黑" w:eastAsia="微软雅黑" w:hAnsi="微软雅黑" w:hint="eastAsia"/>
                <w:color w:val="000000"/>
                <w:sz w:val="18"/>
                <w:szCs w:val="18"/>
              </w:rPr>
              <w:t>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51points换人手续费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51points换入手续费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publisherI</w:t>
            </w:r>
            <w:r>
              <w:rPr>
                <w:rFonts w:ascii="微软雅黑" w:eastAsia="微软雅黑" w:hAnsi="微软雅黑" w:hint="eastAsia"/>
                <w:color w:val="000000"/>
                <w:sz w:val="18"/>
                <w:szCs w:val="18"/>
              </w:rPr>
              <w:t>nHand</w:t>
            </w:r>
            <w:r>
              <w:rPr>
                <w:rFonts w:ascii="微软雅黑" w:eastAsia="微软雅黑" w:hAnsi="微软雅黑"/>
                <w:color w:val="000000"/>
                <w:sz w:val="18"/>
                <w:szCs w:val="18"/>
              </w:rPr>
              <w:t>l</w:t>
            </w:r>
            <w:r>
              <w:rPr>
                <w:rFonts w:ascii="微软雅黑" w:eastAsia="微软雅黑" w:hAnsi="微软雅黑" w:hint="eastAsia"/>
                <w:color w:val="000000"/>
                <w:sz w:val="18"/>
                <w:szCs w:val="18"/>
              </w:rPr>
              <w:t>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积分发行商换人手续费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积分发行商换入手续费 单位%</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exchangeNum</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起兑份数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默认1</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exchangeType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积分兑换接口类型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1.国航里程 2.凌网科技 3 春秋</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display</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51points平</w:t>
            </w:r>
            <w:r>
              <w:rPr>
                <w:rFonts w:ascii="微软雅黑" w:eastAsia="微软雅黑" w:hAnsi="微软雅黑" w:hint="eastAsia"/>
                <w:color w:val="000000"/>
                <w:sz w:val="18"/>
                <w:szCs w:val="18"/>
              </w:rPr>
              <w:lastRenderedPageBreak/>
              <w:t>台是否展示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1.展示 0.不展示</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publisherCode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发行商代号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cardLayout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卡版面</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w:t>
            </w:r>
            <w:r>
              <w:rPr>
                <w:rFonts w:ascii="微软雅黑" w:eastAsia="微软雅黑" w:hAnsi="微软雅黑"/>
                <w:color w:val="000000"/>
                <w:sz w:val="18"/>
                <w:szCs w:val="18"/>
              </w:rPr>
              <w:t>P</w:t>
            </w:r>
            <w:r>
              <w:rPr>
                <w:rFonts w:ascii="微软雅黑" w:eastAsia="微软雅黑" w:hAnsi="微软雅黑" w:hint="eastAsia"/>
                <w:color w:val="000000"/>
                <w:sz w:val="18"/>
                <w:szCs w:val="18"/>
              </w:rPr>
              <w:t>ointsId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发行商的积分ID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publisherPointsExpiryType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积分有效计算方式</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来自于接口信息 1.次年年底失效 2.当年年底失效</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publisherUserPoints</w:t>
            </w:r>
            <w:r>
              <w:rPr>
                <w:rFonts w:ascii="微软雅黑" w:eastAsia="微软雅黑" w:hAnsi="微软雅黑"/>
                <w:color w:val="000000"/>
                <w:sz w:val="18"/>
                <w:szCs w:val="18"/>
              </w:rPr>
              <w:t>Val</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发行商用户积分余额</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publisherUser</w:t>
            </w:r>
            <w:r>
              <w:rPr>
                <w:rFonts w:ascii="微软雅黑" w:eastAsia="微软雅黑" w:hAnsi="微软雅黑"/>
                <w:color w:val="000000"/>
                <w:sz w:val="18"/>
                <w:szCs w:val="18"/>
              </w:rPr>
              <w:t>Account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发行商用户账号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w:t>
            </w:r>
            <w:r>
              <w:rPr>
                <w:rFonts w:ascii="微软雅黑" w:eastAsia="微软雅黑" w:hAnsi="微软雅黑" w:hint="eastAsia"/>
                <w:color w:val="000000"/>
                <w:sz w:val="18"/>
                <w:szCs w:val="18"/>
              </w:rPr>
              <w:t>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inUrl</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换入URL</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w:t>
            </w:r>
            <w:r>
              <w:rPr>
                <w:rFonts w:ascii="微软雅黑" w:eastAsia="微软雅黑" w:hAnsi="微软雅黑"/>
                <w:color w:val="FF0000"/>
                <w:sz w:val="18"/>
                <w:szCs w:val="18"/>
              </w:rPr>
              <w:t>55</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2"/>
      </w:pPr>
      <w:bookmarkStart w:id="4820" w:name="_Toc508983130"/>
      <w:r>
        <w:rPr>
          <w:rFonts w:hint="eastAsia"/>
        </w:rPr>
        <w:t>积分兑付订单列表接口</w:t>
      </w:r>
      <w:bookmarkEnd w:id="4820"/>
    </w:p>
    <w:p w:rsidR="0099371D" w:rsidRDefault="002A4916">
      <w:pPr>
        <w:pStyle w:val="30"/>
      </w:pPr>
      <w:bookmarkStart w:id="4821" w:name="_Toc508983131"/>
      <w:r>
        <w:rPr>
          <w:rFonts w:hint="eastAsia"/>
        </w:rPr>
        <w:t>接口名称：</w:t>
      </w:r>
      <w:r>
        <w:t>order</w:t>
      </w:r>
      <w:r>
        <w:rPr>
          <w:rFonts w:hint="eastAsia"/>
        </w:rPr>
        <w:t>/points</w:t>
      </w:r>
      <w:r>
        <w:t>/</w:t>
      </w:r>
      <w:r>
        <w:rPr>
          <w:rFonts w:hint="eastAsia"/>
        </w:rPr>
        <w:t>user</w:t>
      </w:r>
      <w:r>
        <w:t>PointsPayOrderList</w:t>
      </w:r>
      <w:r>
        <w:rPr>
          <w:rFonts w:hint="eastAsia"/>
        </w:rPr>
        <w:t>.</w:t>
      </w:r>
      <w:r>
        <w:t>do</w:t>
      </w:r>
      <w:bookmarkEnd w:id="4821"/>
    </w:p>
    <w:p w:rsidR="0099371D" w:rsidRDefault="002A4916">
      <w:pPr>
        <w:pStyle w:val="30"/>
      </w:pPr>
      <w:bookmarkStart w:id="4822" w:name="_Toc508983132"/>
      <w:r>
        <w:rPr>
          <w:rFonts w:hint="eastAsia"/>
        </w:rPr>
        <w:t>请求报文</w:t>
      </w:r>
      <w:bookmarkEnd w:id="4822"/>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pageNo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页码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pageSize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每页记录数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r>
              <w:rPr>
                <w:rFonts w:ascii="微软雅黑" w:eastAsia="微软雅黑" w:hAnsi="微软雅黑" w:hint="eastAsia"/>
                <w:color w:val="000000"/>
                <w:sz w:val="18"/>
                <w:szCs w:val="18"/>
              </w:rPr>
              <w:t>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加密的用户ID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createDateStart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创建开始时间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createDateEnd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创建结束时间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pointsVal</w:t>
            </w:r>
            <w:r>
              <w:rPr>
                <w:rFonts w:ascii="微软雅黑" w:eastAsia="微软雅黑" w:hAnsi="微软雅黑" w:hint="eastAsia"/>
                <w:color w:val="FF0000"/>
                <w:sz w:val="18"/>
                <w:szCs w:val="18"/>
              </w:rPr>
              <w:t>Start</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交易积分开始区间</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pointsVal</w:t>
            </w:r>
            <w:r>
              <w:rPr>
                <w:rFonts w:ascii="微软雅黑" w:eastAsia="微软雅黑" w:hAnsi="微软雅黑" w:hint="eastAsia"/>
                <w:color w:val="FF0000"/>
                <w:sz w:val="18"/>
                <w:szCs w:val="18"/>
              </w:rPr>
              <w:t>End</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交易积分结束区间</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otherOrderNo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站外订单号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merchantNo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storeNo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与</w:t>
            </w:r>
            <w:r>
              <w:rPr>
                <w:rFonts w:ascii="微软雅黑" w:eastAsia="微软雅黑" w:hAnsi="微软雅黑" w:cs="新宋体" w:hint="eastAsia"/>
                <w:sz w:val="18"/>
                <w:szCs w:val="18"/>
              </w:rPr>
              <w:t>storeNoStr</w:t>
            </w:r>
            <w:r>
              <w:rPr>
                <w:rFonts w:ascii="微软雅黑" w:eastAsia="微软雅黑" w:hAnsi="微软雅黑" w:hint="eastAsia"/>
                <w:color w:val="000000"/>
                <w:sz w:val="18"/>
                <w:szCs w:val="18"/>
              </w:rPr>
              <w:t>不同时传</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storeNoStr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多家门店号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与</w:t>
            </w:r>
            <w:r>
              <w:rPr>
                <w:rFonts w:ascii="微软雅黑" w:eastAsia="微软雅黑" w:hAnsi="微软雅黑" w:cs="新宋体" w:hint="eastAsia"/>
                <w:sz w:val="18"/>
                <w:szCs w:val="18"/>
              </w:rPr>
              <w:t>storeN</w:t>
            </w:r>
            <w:r>
              <w:rPr>
                <w:rFonts w:ascii="微软雅黑" w:eastAsia="微软雅黑" w:hAnsi="微软雅黑" w:cs="新宋体"/>
                <w:sz w:val="18"/>
                <w:szCs w:val="18"/>
              </w:rPr>
              <w:t>o</w:t>
            </w:r>
            <w:r>
              <w:rPr>
                <w:rFonts w:ascii="微软雅黑" w:eastAsia="微软雅黑" w:hAnsi="微软雅黑" w:hint="eastAsia"/>
                <w:color w:val="000000"/>
                <w:sz w:val="18"/>
                <w:szCs w:val="18"/>
              </w:rPr>
              <w:t>不同时传 多个门店逗号分隔</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stateStr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1、受理中 2、已支付 3、已撤销 4、全额退货 5、部分退货 6、冲正 7、积分已支付待付现金 8 失败 多个状态逗号分隔</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storeManagementModel</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经营模式</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直营 2加盟</w:t>
            </w:r>
          </w:p>
        </w:tc>
      </w:tr>
    </w:tbl>
    <w:p w:rsidR="0099371D" w:rsidRDefault="0099371D"/>
    <w:p w:rsidR="0099371D" w:rsidRDefault="002A4916">
      <w:pPr>
        <w:pStyle w:val="30"/>
      </w:pPr>
      <w:bookmarkStart w:id="4823" w:name="_Toc508983133"/>
      <w:r>
        <w:rPr>
          <w:rFonts w:hint="eastAsia"/>
        </w:rPr>
        <w:t>响应报文</w:t>
      </w:r>
      <w:bookmarkEnd w:id="4823"/>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Pr>
              <w:t>body.</w:t>
            </w:r>
            <w:r>
              <w:rPr>
                <w:rFonts w:hint="eastAsia"/>
              </w:rPr>
              <w:t xml:space="preserve"> user</w:t>
            </w:r>
            <w:r>
              <w:t>PointsPayOrderList</w:t>
            </w:r>
            <w:r>
              <w:rPr>
                <w:rStyle w:val="shorttext"/>
                <w:rFonts w:hint="eastAsia"/>
              </w:rPr>
              <w:t xml:space="preserve"> []</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otherOrderNo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merchantNo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storeNo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pointsVal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ins w:id="4824" w:author="temp" w:date="2016-02-02T13:51:00Z"/>
        </w:trPr>
        <w:tc>
          <w:tcPr>
            <w:tcW w:w="1607" w:type="dxa"/>
            <w:vMerge/>
            <w:shd w:val="clear" w:color="auto" w:fill="auto"/>
          </w:tcPr>
          <w:p w:rsidR="0099371D" w:rsidRDefault="0099371D">
            <w:pPr>
              <w:jc w:val="center"/>
              <w:rPr>
                <w:ins w:id="4825" w:author="temp" w:date="2016-02-02T13:51: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4826" w:author="temp" w:date="2016-02-02T13:51:00Z"/>
        </w:trPr>
        <w:tc>
          <w:tcPr>
            <w:tcW w:w="1607" w:type="dxa"/>
            <w:vMerge/>
            <w:shd w:val="clear" w:color="auto" w:fill="auto"/>
          </w:tcPr>
          <w:p w:rsidR="0099371D" w:rsidRDefault="0099371D">
            <w:pPr>
              <w:jc w:val="center"/>
              <w:rPr>
                <w:ins w:id="4827" w:author="temp" w:date="2016-02-02T13:51: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交易状态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1、受理中 2、已支付 3、已撤销 4、全额退货 5、部分退货 6、冲正</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w:t>
            </w:r>
            <w:r>
              <w:rPr>
                <w:rFonts w:ascii="微软雅黑" w:eastAsia="微软雅黑" w:hAnsi="微软雅黑" w:hint="eastAsia"/>
                <w:color w:val="000000"/>
                <w:sz w:val="18"/>
                <w:szCs w:val="18"/>
              </w:rPr>
              <w:t>efund</w:t>
            </w:r>
            <w:r>
              <w:rPr>
                <w:rFonts w:ascii="微软雅黑" w:eastAsia="微软雅黑" w:hAnsi="微软雅黑"/>
                <w:color w:val="000000"/>
                <w:sz w:val="18"/>
                <w:szCs w:val="18"/>
              </w:rPr>
              <w:t>Points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退款积分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4828" w:author="temp" w:date="2016-02-02T13:51:00Z"/>
        </w:trPr>
        <w:tc>
          <w:tcPr>
            <w:tcW w:w="1607" w:type="dxa"/>
            <w:vMerge/>
            <w:shd w:val="clear" w:color="auto" w:fill="auto"/>
          </w:tcPr>
          <w:p w:rsidR="0099371D" w:rsidRDefault="0099371D">
            <w:pPr>
              <w:jc w:val="center"/>
              <w:rPr>
                <w:ins w:id="4829" w:author="temp" w:date="2016-02-02T13:51: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op</w:t>
            </w:r>
            <w:r>
              <w:rPr>
                <w:rFonts w:ascii="微软雅黑" w:eastAsia="微软雅黑" w:hAnsi="微软雅黑"/>
                <w:color w:val="FF0000"/>
                <w:sz w:val="18"/>
                <w:szCs w:val="18"/>
              </w:rPr>
              <w:t>eratorNo</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操作员编号</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order</w:t>
            </w:r>
            <w:r>
              <w:rPr>
                <w:rFonts w:ascii="微软雅黑" w:eastAsia="微软雅黑" w:hAnsi="微软雅黑"/>
                <w:color w:val="FF0000"/>
                <w:sz w:val="18"/>
                <w:szCs w:val="18"/>
              </w:rPr>
              <w:t>Describe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re</w:t>
            </w:r>
            <w:r>
              <w:rPr>
                <w:rFonts w:ascii="微软雅黑" w:eastAsia="微软雅黑" w:hAnsi="微软雅黑"/>
                <w:color w:val="FF0000"/>
                <w:sz w:val="18"/>
                <w:szCs w:val="18"/>
              </w:rPr>
              <w:t>fundDescribe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退款描述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merchantName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商户名称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store</w:t>
            </w:r>
            <w:r>
              <w:rPr>
                <w:rFonts w:ascii="微软雅黑" w:eastAsia="微软雅黑" w:hAnsi="微软雅黑"/>
                <w:color w:val="FF0000"/>
                <w:sz w:val="18"/>
                <w:szCs w:val="18"/>
              </w:rPr>
              <w:t>Name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门店名称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100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mobile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手机号</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30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s="新宋体" w:hint="eastAsia"/>
                <w:color w:val="FF0000"/>
                <w:sz w:val="18"/>
                <w:szCs w:val="18"/>
              </w:rPr>
              <w:t>enableSettlement</w:t>
            </w:r>
          </w:p>
        </w:tc>
        <w:tc>
          <w:tcPr>
            <w:tcW w:w="1296"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是否可以退款</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0-不能  1-能</w:t>
            </w:r>
          </w:p>
        </w:tc>
      </w:tr>
      <w:tr w:rsidR="0099371D">
        <w:trPr>
          <w:trHeight w:val="417"/>
        </w:trPr>
        <w:tc>
          <w:tcPr>
            <w:tcW w:w="1607" w:type="dxa"/>
            <w:vMerge/>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Consolas" w:eastAsia="Consolas" w:hAnsi="Consolas" w:hint="eastAsia"/>
                <w:color w:val="FF0000"/>
                <w:sz w:val="18"/>
                <w:szCs w:val="18"/>
                <w:highlight w:val="lightGray"/>
              </w:rPr>
              <w:t>refundCash</w:t>
            </w:r>
          </w:p>
        </w:tc>
        <w:tc>
          <w:tcPr>
            <w:tcW w:w="1296"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退款现金</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decimal</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Consolas" w:eastAsia="Consolas" w:hAnsi="Consolas" w:hint="eastAsia"/>
                <w:color w:val="FF0000"/>
                <w:sz w:val="18"/>
                <w:szCs w:val="18"/>
                <w:highlight w:val="white"/>
              </w:rPr>
              <w:t>cashVal</w:t>
            </w:r>
          </w:p>
        </w:tc>
        <w:tc>
          <w:tcPr>
            <w:tcW w:w="1296"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支付现金</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decimal</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Consolas" w:eastAsia="Consolas" w:hAnsi="Consolas" w:hint="eastAsia"/>
                <w:color w:val="FF0000"/>
                <w:sz w:val="18"/>
                <w:szCs w:val="18"/>
                <w:highlight w:val="lightGray"/>
              </w:rPr>
              <w:t>cashState</w:t>
            </w:r>
          </w:p>
        </w:tc>
        <w:tc>
          <w:tcPr>
            <w:tcW w:w="1296"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现金状态</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1、受理中 2、已支付 3、已撤销 4、全额退货 5、部分退货 6、冲正</w:t>
            </w:r>
          </w:p>
        </w:tc>
      </w:tr>
      <w:tr w:rsidR="0099371D">
        <w:trPr>
          <w:trHeight w:val="417"/>
        </w:trPr>
        <w:tc>
          <w:tcPr>
            <w:tcW w:w="1607" w:type="dxa"/>
            <w:vMerge/>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Consolas" w:hAnsi="Consolas" w:hint="eastAsia"/>
                <w:color w:val="FF0000"/>
                <w:sz w:val="18"/>
                <w:szCs w:val="18"/>
                <w:highlight w:val="lightGray"/>
              </w:rPr>
              <w:t>cashId</w:t>
            </w:r>
          </w:p>
        </w:tc>
        <w:tc>
          <w:tcPr>
            <w:tcW w:w="1296"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cashId</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现金sid</w:t>
            </w:r>
          </w:p>
        </w:tc>
      </w:tr>
      <w:tr w:rsidR="0099371D">
        <w:trPr>
          <w:trHeight w:val="417"/>
        </w:trPr>
        <w:tc>
          <w:tcPr>
            <w:tcW w:w="1607" w:type="dxa"/>
            <w:vMerge/>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cashP</w:t>
            </w:r>
            <w:r>
              <w:rPr>
                <w:rFonts w:ascii="微软雅黑" w:eastAsia="微软雅黑" w:hAnsi="微软雅黑" w:hint="eastAsia"/>
                <w:color w:val="FF0000"/>
                <w:sz w:val="18"/>
                <w:szCs w:val="18"/>
              </w:rPr>
              <w:t>ay</w:t>
            </w:r>
            <w:r>
              <w:rPr>
                <w:rFonts w:ascii="微软雅黑" w:eastAsia="微软雅黑" w:hAnsi="微软雅黑"/>
                <w:color w:val="FF0000"/>
                <w:sz w:val="18"/>
                <w:szCs w:val="18"/>
              </w:rPr>
              <w:t>Type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现金支付类型</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w:t>
            </w:r>
            <w:r>
              <w:rPr>
                <w:rFonts w:ascii="微软雅黑" w:eastAsia="微软雅黑" w:hAnsi="微软雅黑"/>
                <w:color w:val="FF0000"/>
                <w:sz w:val="18"/>
                <w:szCs w:val="18"/>
              </w:rPr>
              <w:t>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现金支付方式 1 平安聚合支付 2 大众一卡通 </w:t>
            </w:r>
            <w:r>
              <w:rPr>
                <w:rFonts w:ascii="微软雅黑" w:eastAsia="微软雅黑" w:hAnsi="微软雅黑"/>
                <w:color w:val="FF0000"/>
                <w:sz w:val="18"/>
                <w:szCs w:val="18"/>
              </w:rPr>
              <w:t xml:space="preserve">3 </w:t>
            </w:r>
            <w:r>
              <w:rPr>
                <w:rFonts w:ascii="微软雅黑" w:eastAsia="微软雅黑" w:hAnsi="微软雅黑" w:hint="eastAsia"/>
                <w:color w:val="FF0000"/>
                <w:sz w:val="18"/>
                <w:szCs w:val="18"/>
              </w:rPr>
              <w:t>支付宝原生app</w:t>
            </w:r>
          </w:p>
        </w:tc>
      </w:tr>
    </w:tbl>
    <w:p w:rsidR="0099371D" w:rsidRDefault="0099371D"/>
    <w:p w:rsidR="0099371D" w:rsidRDefault="0099371D"/>
    <w:p w:rsidR="0099371D" w:rsidRDefault="002A4916">
      <w:pPr>
        <w:pStyle w:val="2"/>
      </w:pPr>
      <w:bookmarkStart w:id="4830" w:name="_Toc508983134"/>
      <w:r>
        <w:rPr>
          <w:rFonts w:hint="eastAsia"/>
        </w:rPr>
        <w:t>商户或门店账户变动流水新增接口（商户行为）</w:t>
      </w:r>
      <w:bookmarkEnd w:id="4830"/>
    </w:p>
    <w:p w:rsidR="0099371D" w:rsidRDefault="002A4916">
      <w:pPr>
        <w:pStyle w:val="30"/>
      </w:pPr>
      <w:bookmarkStart w:id="4831" w:name="_Toc508983135"/>
      <w:r>
        <w:rPr>
          <w:rFonts w:hint="eastAsia"/>
        </w:rPr>
        <w:t>接口名称：merchant</w:t>
      </w:r>
      <w:r>
        <w:t>/accountManage/merchantAccountInOut</w:t>
      </w:r>
      <w:r>
        <w:rPr>
          <w:rFonts w:hint="eastAsia"/>
        </w:rPr>
        <w:t>In</w:t>
      </w:r>
      <w:r>
        <w:t>sert</w:t>
      </w:r>
      <w:r>
        <w:rPr>
          <w:rFonts w:hint="eastAsia"/>
        </w:rPr>
        <w:t>.</w:t>
      </w:r>
      <w:r>
        <w:t>do</w:t>
      </w:r>
      <w:bookmarkEnd w:id="4831"/>
    </w:p>
    <w:p w:rsidR="0099371D" w:rsidRDefault="002A4916">
      <w:pPr>
        <w:pStyle w:val="30"/>
      </w:pPr>
      <w:bookmarkStart w:id="4832" w:name="_Toc508983136"/>
      <w:r>
        <w:rPr>
          <w:rFonts w:hint="eastAsia"/>
        </w:rPr>
        <w:t>请求报文</w:t>
      </w:r>
      <w:bookmarkEnd w:id="4832"/>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relationId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关联ID（商户、门店）</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1商户 2门店</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交易日期</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inOut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变动方向</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1-收\r\n            2-支</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amount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金额</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contents</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描述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businessType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业务类型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充值 2提现</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remainAmount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账号此时的剩余积分</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bankName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打款银行名称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bankFlow</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打款银行流水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交易状态</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充值中 2提现中 3成功 4失败</w:t>
            </w: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Consolas" w:eastAsia="Consolas" w:hAnsi="Consolas" w:hint="eastAsia"/>
                <w:color w:val="FF0000"/>
                <w:sz w:val="18"/>
                <w:szCs w:val="18"/>
                <w:highlight w:val="white"/>
              </w:rPr>
              <w:t>actualAmount</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实际转账金额</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decimal</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FF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Consolas" w:eastAsia="Consolas" w:hAnsi="Consolas" w:hint="eastAsia"/>
                <w:color w:val="FF0000"/>
                <w:sz w:val="18"/>
                <w:szCs w:val="18"/>
                <w:highlight w:val="lightGray"/>
              </w:rPr>
              <w:t>commissionRate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佣金比例</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decimal</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FF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Consolas" w:hAnsi="Consolas" w:hint="eastAsia"/>
                <w:color w:val="FF0000"/>
                <w:sz w:val="18"/>
                <w:szCs w:val="18"/>
                <w:highlight w:val="lightGray"/>
              </w:rPr>
              <w:t>handling</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手续费</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decimal</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FF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O</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851" w:type="dxa"/>
            <w:vMerge/>
          </w:tcPr>
          <w:p w:rsidR="0099371D" w:rsidRDefault="0099371D">
            <w:pPr>
              <w:rPr>
                <w:rFonts w:ascii="微软雅黑" w:eastAsia="微软雅黑" w:hAnsi="微软雅黑"/>
                <w:color w:val="000000"/>
                <w:sz w:val="18"/>
                <w:szCs w:val="18"/>
              </w:rPr>
            </w:pPr>
          </w:p>
        </w:tc>
        <w:tc>
          <w:tcPr>
            <w:tcW w:w="1559" w:type="dxa"/>
          </w:tcPr>
          <w:p w:rsidR="0099371D" w:rsidRDefault="002A4916">
            <w:pPr>
              <w:jc w:val="center"/>
              <w:rPr>
                <w:rFonts w:ascii="微软雅黑" w:eastAsia="微软雅黑" w:hAnsi="微软雅黑"/>
                <w:color w:val="000000"/>
                <w:sz w:val="18"/>
                <w:szCs w:val="18"/>
              </w:rPr>
            </w:pPr>
            <w:r>
              <w:rPr>
                <w:rFonts w:ascii="Consolas" w:hAnsi="Consolas" w:hint="eastAsia"/>
                <w:color w:val="FF0000"/>
                <w:sz w:val="18"/>
                <w:szCs w:val="18"/>
                <w:highlight w:val="lightGray"/>
              </w:rPr>
              <w:t>createDate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Date</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FF0000"/>
                <w:sz w:val="18"/>
                <w:szCs w:val="18"/>
              </w:rPr>
              <w:t>25</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M</w:t>
            </w:r>
          </w:p>
        </w:tc>
        <w:tc>
          <w:tcPr>
            <w:tcW w:w="2410" w:type="dxa"/>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833" w:name="_Toc508983137"/>
      <w:r>
        <w:rPr>
          <w:rFonts w:hint="eastAsia"/>
        </w:rPr>
        <w:t>响应报文</w:t>
      </w:r>
      <w:bookmarkEnd w:id="4833"/>
    </w:p>
    <w:tbl>
      <w:tblPr>
        <w:tblW w:w="107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4"/>
        <w:gridCol w:w="1559"/>
        <w:gridCol w:w="1296"/>
        <w:gridCol w:w="1029"/>
        <w:gridCol w:w="929"/>
        <w:gridCol w:w="1274"/>
        <w:gridCol w:w="2410"/>
      </w:tblGrid>
      <w:tr w:rsidR="0099371D">
        <w:tc>
          <w:tcPr>
            <w:tcW w:w="220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2204"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2204"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2204" w:type="dxa"/>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834" w:name="_Toc508983138"/>
      <w:r>
        <w:rPr>
          <w:rFonts w:hint="eastAsia"/>
        </w:rPr>
        <w:t>商户或门店账户变动流水状态更新接口</w:t>
      </w:r>
      <w:bookmarkEnd w:id="4834"/>
    </w:p>
    <w:p w:rsidR="0099371D" w:rsidRDefault="002A4916">
      <w:pPr>
        <w:pStyle w:val="30"/>
      </w:pPr>
      <w:bookmarkStart w:id="4835" w:name="_Toc508983139"/>
      <w:r>
        <w:rPr>
          <w:rFonts w:hint="eastAsia"/>
        </w:rPr>
        <w:t>接口名称：merchant</w:t>
      </w:r>
      <w:r>
        <w:t>/accountManage/merchantAccountInOutUpdate</w:t>
      </w:r>
      <w:r>
        <w:rPr>
          <w:rFonts w:hint="eastAsia"/>
        </w:rPr>
        <w:t>.</w:t>
      </w:r>
      <w:r>
        <w:t>do</w:t>
      </w:r>
      <w:bookmarkEnd w:id="4835"/>
    </w:p>
    <w:p w:rsidR="0099371D" w:rsidRDefault="002A4916">
      <w:pPr>
        <w:pStyle w:val="30"/>
      </w:pPr>
      <w:bookmarkStart w:id="4836" w:name="_Toc508983140"/>
      <w:r>
        <w:rPr>
          <w:rFonts w:hint="eastAsia"/>
        </w:rPr>
        <w:t>请求报文</w:t>
      </w:r>
      <w:bookmarkEnd w:id="483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充值中 2提现中 3成功 4失败</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bankName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打款银行名称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bankFlow</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流水号</w:t>
            </w:r>
          </w:p>
        </w:tc>
        <w:tc>
          <w:tcPr>
            <w:tcW w:w="1029" w:type="dxa"/>
            <w:shd w:val="clear" w:color="auto" w:fill="auto"/>
          </w:tcPr>
          <w:p w:rsidR="0099371D" w:rsidRDefault="002A4916">
            <w:pPr>
              <w:jc w:val="center"/>
              <w:rPr>
                <w:rFonts w:ascii="微软雅黑" w:eastAsia="微软雅黑" w:hAnsi="微软雅黑"/>
                <w:color w:val="FF0000"/>
                <w:sz w:val="18"/>
                <w:szCs w:val="18"/>
              </w:rPr>
            </w:pPr>
            <w:bookmarkStart w:id="4837" w:name="OLE_LINK1"/>
            <w:r>
              <w:rPr>
                <w:rFonts w:ascii="微软雅黑" w:eastAsia="微软雅黑" w:hAnsi="微软雅黑" w:hint="eastAsia"/>
                <w:color w:val="FF0000"/>
                <w:sz w:val="18"/>
                <w:szCs w:val="18"/>
              </w:rPr>
              <w:t>varchar</w:t>
            </w:r>
            <w:bookmarkEnd w:id="4837"/>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80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lastModifier</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30"/>
      </w:pPr>
      <w:bookmarkStart w:id="4838" w:name="_Toc508983141"/>
      <w:r>
        <w:rPr>
          <w:rFonts w:hint="eastAsia"/>
        </w:rPr>
        <w:t>响应报文</w:t>
      </w:r>
      <w:bookmarkEnd w:id="4838"/>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4839" w:name="_Toc508983142"/>
      <w:r>
        <w:rPr>
          <w:rFonts w:hint="eastAsia"/>
        </w:rPr>
        <w:lastRenderedPageBreak/>
        <w:t>商户或门店账户变动流水列表接口</w:t>
      </w:r>
      <w:bookmarkEnd w:id="4839"/>
    </w:p>
    <w:p w:rsidR="0099371D" w:rsidRDefault="002A4916">
      <w:pPr>
        <w:pStyle w:val="30"/>
      </w:pPr>
      <w:bookmarkStart w:id="4840" w:name="_Toc508983143"/>
      <w:r>
        <w:rPr>
          <w:rFonts w:hint="eastAsia"/>
        </w:rPr>
        <w:t>接口名称：merchant</w:t>
      </w:r>
      <w:r>
        <w:t>/accountManage/merchantAccountInOut</w:t>
      </w:r>
      <w:r>
        <w:rPr>
          <w:rFonts w:hint="eastAsia"/>
        </w:rPr>
        <w:t>List.</w:t>
      </w:r>
      <w:r>
        <w:t>do</w:t>
      </w:r>
      <w:bookmarkEnd w:id="4840"/>
    </w:p>
    <w:p w:rsidR="0099371D" w:rsidRDefault="002A4916">
      <w:pPr>
        <w:pStyle w:val="30"/>
      </w:pPr>
      <w:bookmarkStart w:id="4841" w:name="_Toc508983144"/>
      <w:r>
        <w:rPr>
          <w:rFonts w:hint="eastAsia"/>
        </w:rPr>
        <w:t>请求报文</w:t>
      </w:r>
      <w:bookmarkEnd w:id="4841"/>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relationId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关联ID（商户、门店）</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w:t>
            </w:r>
            <w:r>
              <w:rPr>
                <w:rFonts w:ascii="微软雅黑" w:eastAsia="微软雅黑" w:hAnsi="微软雅黑"/>
                <w:color w:val="000000"/>
                <w:sz w:val="18"/>
                <w:szCs w:val="18"/>
              </w:rPr>
              <w:t>type</w:t>
            </w:r>
            <w:r>
              <w:rPr>
                <w:rFonts w:ascii="微软雅黑" w:eastAsia="微软雅黑" w:hAnsi="微软雅黑" w:hint="eastAsia"/>
                <w:color w:val="000000"/>
                <w:sz w:val="18"/>
                <w:szCs w:val="18"/>
              </w:rPr>
              <w:t>同时传</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w:t>
            </w:r>
            <w:r>
              <w:rPr>
                <w:rFonts w:ascii="微软雅黑" w:eastAsia="微软雅黑" w:hAnsi="微软雅黑"/>
                <w:color w:val="000000"/>
                <w:sz w:val="18"/>
                <w:szCs w:val="18"/>
              </w:rPr>
              <w:t>relationId</w:t>
            </w:r>
            <w:r>
              <w:rPr>
                <w:rFonts w:ascii="微软雅黑" w:eastAsia="微软雅黑" w:hAnsi="微软雅黑" w:hint="eastAsia"/>
                <w:color w:val="000000"/>
                <w:sz w:val="18"/>
                <w:szCs w:val="18"/>
              </w:rPr>
              <w:t>同时传</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inOut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变动方向</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1-收\r\n            2-支</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createDateStart</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创建开始时间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createDateEnd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创建结束时间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businessType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业务类型</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充值 2提现</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stateStr</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充值中 2提现中 3成功 4失败  多个状态逗号分隔</w:t>
            </w:r>
          </w:p>
        </w:tc>
      </w:tr>
    </w:tbl>
    <w:p w:rsidR="0099371D" w:rsidRDefault="002A4916">
      <w:pPr>
        <w:pStyle w:val="30"/>
        <w:numPr>
          <w:ilvl w:val="2"/>
          <w:numId w:val="8"/>
        </w:numPr>
      </w:pPr>
      <w:bookmarkStart w:id="4842" w:name="_Toc508983145"/>
      <w:r>
        <w:rPr>
          <w:rFonts w:hint="eastAsia"/>
        </w:rPr>
        <w:t>响应报文</w:t>
      </w:r>
      <w:bookmarkEnd w:id="4842"/>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597"/>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59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Pr>
              <w:t>h</w:t>
            </w:r>
            <w:r>
              <w:rPr>
                <w:rStyle w:val="shorttext"/>
                <w:rFonts w:hint="eastAsia"/>
              </w:rPr>
              <w:t>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597"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597"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597"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val="restart"/>
            <w:shd w:val="clear" w:color="auto" w:fill="auto"/>
          </w:tcPr>
          <w:p w:rsidR="0099371D" w:rsidRDefault="002A4916">
            <w:pPr>
              <w:jc w:val="center"/>
              <w:rPr>
                <w:rStyle w:val="shorttext"/>
              </w:rPr>
            </w:pPr>
            <w:r>
              <w:rPr>
                <w:rStyle w:val="shorttext"/>
              </w:rPr>
              <w:t>b</w:t>
            </w:r>
            <w:r>
              <w:rPr>
                <w:rStyle w:val="shorttext"/>
                <w:rFonts w:hint="eastAsia"/>
              </w:rPr>
              <w:t>ody.</w:t>
            </w:r>
            <w:r>
              <w:t xml:space="preserve"> merchantAccountInOut</w:t>
            </w:r>
            <w:r>
              <w:rPr>
                <w:rFonts w:hint="eastAsia"/>
              </w:rPr>
              <w:t>List</w:t>
            </w:r>
            <w:r>
              <w: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597"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relationId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关联ID（商户、门店）</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597"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597"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1商户 2门店</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交易日期</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597"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inOut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变动方向</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597"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1-收\r\n            2-支</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597"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contents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597"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businessType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597"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充值 2提现</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remainAmount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账号此时的剩余积分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597"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597"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597"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bankName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打款银行名称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597"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bankFlow</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打款银行流水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597"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597"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充值中 2提现中 3成功 4失败</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actualAmount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实际金额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decimal</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O</w:t>
            </w:r>
          </w:p>
        </w:tc>
        <w:tc>
          <w:tcPr>
            <w:tcW w:w="2597"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commsissionRate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佣金比例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decimal</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O</w:t>
            </w:r>
          </w:p>
        </w:tc>
        <w:tc>
          <w:tcPr>
            <w:tcW w:w="2597"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storeSettlement</w:t>
            </w:r>
          </w:p>
        </w:tc>
        <w:tc>
          <w:tcPr>
            <w:tcW w:w="1296"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门店结算方式</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597"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FF0000"/>
                <w:sz w:val="18"/>
                <w:szCs w:val="18"/>
              </w:rPr>
              <w:t>门店账户则是门店结算方式</w:t>
            </w:r>
          </w:p>
        </w:tc>
      </w:tr>
      <w:tr w:rsidR="0099371D">
        <w:trPr>
          <w:trHeight w:val="417"/>
        </w:trPr>
        <w:tc>
          <w:tcPr>
            <w:tcW w:w="956" w:type="dxa"/>
            <w:vMerge/>
          </w:tcPr>
          <w:p w:rsidR="0099371D" w:rsidRDefault="0099371D">
            <w:pPr>
              <w:jc w:val="center"/>
              <w:rPr>
                <w:rStyle w:val="shorttext"/>
              </w:rPr>
            </w:pPr>
          </w:p>
        </w:tc>
        <w:tc>
          <w:tcPr>
            <w:tcW w:w="1559"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merchantSettlement</w:t>
            </w:r>
          </w:p>
        </w:tc>
        <w:tc>
          <w:tcPr>
            <w:tcW w:w="1296"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商户结算方式</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597"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FF0000"/>
                <w:sz w:val="18"/>
                <w:szCs w:val="18"/>
              </w:rPr>
              <w:t>商户账户则是商户结算方式</w:t>
            </w:r>
          </w:p>
        </w:tc>
      </w:tr>
    </w:tbl>
    <w:p w:rsidR="0099371D" w:rsidRDefault="0099371D"/>
    <w:p w:rsidR="0099371D" w:rsidRDefault="0099371D"/>
    <w:p w:rsidR="0099371D" w:rsidRDefault="002A4916">
      <w:pPr>
        <w:pStyle w:val="2"/>
      </w:pPr>
      <w:bookmarkStart w:id="4843" w:name="_Toc508983146"/>
      <w:r>
        <w:rPr>
          <w:rFonts w:hint="eastAsia"/>
        </w:rPr>
        <w:t>商户或门店账户变动流水信息查询接口</w:t>
      </w:r>
      <w:bookmarkEnd w:id="4843"/>
    </w:p>
    <w:p w:rsidR="0099371D" w:rsidRDefault="002A4916">
      <w:pPr>
        <w:pStyle w:val="30"/>
      </w:pPr>
      <w:bookmarkStart w:id="4844" w:name="_Toc508983147"/>
      <w:r>
        <w:rPr>
          <w:rFonts w:hint="eastAsia"/>
        </w:rPr>
        <w:t>接口名称：merchant</w:t>
      </w:r>
      <w:r>
        <w:t>/ accountManage/merchantAccountInOut</w:t>
      </w:r>
      <w:r>
        <w:rPr>
          <w:rFonts w:hint="eastAsia"/>
        </w:rPr>
        <w:t>Query.</w:t>
      </w:r>
      <w:r>
        <w:t>do</w:t>
      </w:r>
      <w:bookmarkEnd w:id="4844"/>
    </w:p>
    <w:p w:rsidR="0099371D" w:rsidRDefault="002A4916">
      <w:pPr>
        <w:pStyle w:val="30"/>
      </w:pPr>
      <w:bookmarkStart w:id="4845" w:name="_Toc508983148"/>
      <w:r>
        <w:rPr>
          <w:rFonts w:hint="eastAsia"/>
        </w:rPr>
        <w:t>请求报文</w:t>
      </w:r>
      <w:bookmarkEnd w:id="4845"/>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846" w:name="_Toc508983149"/>
      <w:r>
        <w:rPr>
          <w:rFonts w:hint="eastAsia"/>
        </w:rPr>
        <w:t>响应报文</w:t>
      </w:r>
      <w:bookmarkEnd w:id="484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relationId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关联ID（商户、门店）</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1商户 2门店</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交易日期</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inOut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变动方向</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1-收\r\n            2-支</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contents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businessType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充值 2提现</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remainAmount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账号此时的剩余积分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bankName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打款银行名称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bankFlow</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打款银行流水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80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交易状态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充值中 2提现中 3成功 4失败</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FF0000"/>
                <w:sz w:val="18"/>
                <w:szCs w:val="18"/>
              </w:rPr>
              <w:t>commsissionRate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佣金比例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decimal</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shd w:val="clear" w:color="auto" w:fill="auto"/>
          </w:tcPr>
          <w:p w:rsidR="0099371D" w:rsidRDefault="0099371D">
            <w:pPr>
              <w:jc w:val="center"/>
              <w:rPr>
                <w:rStyle w:val="shorttext"/>
              </w:rPr>
            </w:pPr>
          </w:p>
        </w:tc>
        <w:tc>
          <w:tcPr>
            <w:tcW w:w="1559"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amountAble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账户可用金额</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Decimal</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847" w:name="_Toc508983150"/>
      <w:r>
        <w:rPr>
          <w:rFonts w:hint="eastAsia"/>
        </w:rPr>
        <w:t>积分兑付订单信息查询接口</w:t>
      </w:r>
      <w:bookmarkEnd w:id="4847"/>
    </w:p>
    <w:p w:rsidR="0099371D" w:rsidRDefault="002A4916">
      <w:pPr>
        <w:pStyle w:val="30"/>
      </w:pPr>
      <w:bookmarkStart w:id="4848" w:name="_Toc508983151"/>
      <w:r>
        <w:rPr>
          <w:rFonts w:hint="eastAsia"/>
        </w:rPr>
        <w:t>接口名称：</w:t>
      </w:r>
      <w:r>
        <w:t>order</w:t>
      </w:r>
      <w:r>
        <w:rPr>
          <w:rFonts w:hint="eastAsia"/>
        </w:rPr>
        <w:t>/points</w:t>
      </w:r>
      <w:r>
        <w:t>/</w:t>
      </w:r>
      <w:r>
        <w:rPr>
          <w:rFonts w:hint="eastAsia"/>
        </w:rPr>
        <w:t>user</w:t>
      </w:r>
      <w:r>
        <w:t>PointsPayOrder</w:t>
      </w:r>
      <w:r>
        <w:rPr>
          <w:rFonts w:hint="eastAsia"/>
        </w:rPr>
        <w:t>Query.</w:t>
      </w:r>
      <w:r>
        <w:t>do</w:t>
      </w:r>
      <w:bookmarkEnd w:id="4848"/>
    </w:p>
    <w:p w:rsidR="0099371D" w:rsidRDefault="002A4916">
      <w:pPr>
        <w:pStyle w:val="30"/>
      </w:pPr>
      <w:bookmarkStart w:id="4849" w:name="_Toc508983152"/>
      <w:r>
        <w:rPr>
          <w:rFonts w:hint="eastAsia"/>
        </w:rPr>
        <w:t>请求报文</w:t>
      </w:r>
      <w:bookmarkEnd w:id="4849"/>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w:t>
            </w:r>
            <w:r>
              <w:rPr>
                <w:rFonts w:ascii="微软雅黑" w:eastAsia="微软雅黑" w:hAnsi="微软雅黑" w:cs="新宋体"/>
                <w:sz w:val="18"/>
                <w:szCs w:val="18"/>
              </w:rPr>
              <w:t>systemOrderNo</w:t>
            </w:r>
            <w:r>
              <w:rPr>
                <w:rFonts w:ascii="微软雅黑" w:eastAsia="微软雅黑" w:hAnsi="微软雅黑" w:cs="新宋体" w:hint="eastAsia"/>
                <w:sz w:val="18"/>
                <w:szCs w:val="18"/>
              </w:rPr>
              <w:t>、</w:t>
            </w:r>
            <w:r>
              <w:rPr>
                <w:rFonts w:ascii="微软雅黑" w:eastAsia="微软雅黑" w:hAnsi="微软雅黑" w:cs="新宋体"/>
                <w:sz w:val="18"/>
                <w:szCs w:val="18"/>
              </w:rPr>
              <w:t>paymentCode</w:t>
            </w:r>
            <w:r>
              <w:rPr>
                <w:rFonts w:ascii="微软雅黑" w:eastAsia="微软雅黑" w:hAnsi="微软雅黑" w:cs="新宋体" w:hint="eastAsia"/>
                <w:sz w:val="18"/>
                <w:szCs w:val="18"/>
              </w:rPr>
              <w:t>必选其一</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和sid、</w:t>
            </w:r>
            <w:r>
              <w:rPr>
                <w:rFonts w:ascii="微软雅黑" w:eastAsia="微软雅黑" w:hAnsi="微软雅黑" w:cs="新宋体"/>
                <w:sz w:val="18"/>
                <w:szCs w:val="18"/>
              </w:rPr>
              <w:t>paymentCode</w:t>
            </w:r>
            <w:r>
              <w:rPr>
                <w:rFonts w:ascii="微软雅黑" w:eastAsia="微软雅黑" w:hAnsi="微软雅黑" w:cs="新宋体" w:hint="eastAsia"/>
                <w:sz w:val="18"/>
                <w:szCs w:val="18"/>
              </w:rPr>
              <w:t>必选其一</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paymentCode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支付码标识</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w:t>
            </w:r>
            <w:r>
              <w:rPr>
                <w:rFonts w:ascii="微软雅黑" w:eastAsia="微软雅黑" w:hAnsi="微软雅黑" w:cs="新宋体"/>
                <w:sz w:val="18"/>
                <w:szCs w:val="18"/>
              </w:rPr>
              <w:t>systemOrderNo</w:t>
            </w:r>
            <w:r>
              <w:rPr>
                <w:rFonts w:ascii="微软雅黑" w:eastAsia="微软雅黑" w:hAnsi="微软雅黑" w:hint="eastAsia"/>
                <w:color w:val="000000"/>
                <w:sz w:val="18"/>
                <w:szCs w:val="18"/>
              </w:rPr>
              <w:t>、sid</w:t>
            </w:r>
            <w:r>
              <w:rPr>
                <w:rFonts w:ascii="微软雅黑" w:eastAsia="微软雅黑" w:hAnsi="微软雅黑" w:cs="新宋体" w:hint="eastAsia"/>
                <w:sz w:val="18"/>
                <w:szCs w:val="18"/>
              </w:rPr>
              <w:t>必选其一</w:t>
            </w:r>
          </w:p>
        </w:tc>
      </w:tr>
    </w:tbl>
    <w:p w:rsidR="0099371D" w:rsidRDefault="0099371D"/>
    <w:p w:rsidR="0099371D" w:rsidRDefault="002A4916">
      <w:pPr>
        <w:pStyle w:val="30"/>
      </w:pPr>
      <w:bookmarkStart w:id="4850" w:name="_Toc508983153"/>
      <w:r>
        <w:rPr>
          <w:rFonts w:hint="eastAsia"/>
        </w:rPr>
        <w:t>响应报文</w:t>
      </w:r>
      <w:bookmarkEnd w:id="4850"/>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otherOrderNo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merchantNo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storeNo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pointsVal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4851" w:author="temp" w:date="2016-02-02T13:51:00Z"/>
        </w:trPr>
        <w:tc>
          <w:tcPr>
            <w:tcW w:w="1607" w:type="dxa"/>
            <w:vMerge/>
            <w:shd w:val="clear" w:color="auto" w:fill="auto"/>
          </w:tcPr>
          <w:p w:rsidR="0099371D" w:rsidRDefault="0099371D">
            <w:pPr>
              <w:jc w:val="center"/>
              <w:rPr>
                <w:ins w:id="4852" w:author="temp" w:date="2016-02-02T13:51: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交易状态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1、受理中 2、已支付 3、已撤销 4、全额退货 5、部分退货 6、冲正 7、积分已支付待付现金 8 失败</w:t>
            </w:r>
          </w:p>
        </w:tc>
      </w:tr>
      <w:tr w:rsidR="0099371D">
        <w:trPr>
          <w:trHeight w:val="417"/>
          <w:ins w:id="4853" w:author="temp" w:date="2016-02-02T13:51:00Z"/>
        </w:trPr>
        <w:tc>
          <w:tcPr>
            <w:tcW w:w="1607" w:type="dxa"/>
            <w:vMerge/>
            <w:shd w:val="clear" w:color="auto" w:fill="auto"/>
          </w:tcPr>
          <w:p w:rsidR="0099371D" w:rsidRDefault="0099371D">
            <w:pPr>
              <w:jc w:val="center"/>
              <w:rPr>
                <w:ins w:id="4854" w:author="temp" w:date="2016-02-02T13:51: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w:t>
            </w:r>
            <w:r>
              <w:rPr>
                <w:rFonts w:ascii="微软雅黑" w:eastAsia="微软雅黑" w:hAnsi="微软雅黑" w:hint="eastAsia"/>
                <w:color w:val="000000"/>
                <w:sz w:val="18"/>
                <w:szCs w:val="18"/>
              </w:rPr>
              <w:t>efund</w:t>
            </w:r>
            <w:r>
              <w:rPr>
                <w:rFonts w:ascii="微软雅黑" w:eastAsia="微软雅黑" w:hAnsi="微软雅黑"/>
                <w:color w:val="000000"/>
                <w:sz w:val="18"/>
                <w:szCs w:val="18"/>
              </w:rPr>
              <w:t>Points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退款积分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op</w:t>
            </w:r>
            <w:r>
              <w:rPr>
                <w:rFonts w:ascii="微软雅黑" w:eastAsia="微软雅黑" w:hAnsi="微软雅黑"/>
                <w:color w:val="FF0000"/>
                <w:sz w:val="18"/>
                <w:szCs w:val="18"/>
              </w:rPr>
              <w:t>eratorNo</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操作员编号</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order</w:t>
            </w:r>
            <w:r>
              <w:rPr>
                <w:rFonts w:ascii="微软雅黑" w:eastAsia="微软雅黑" w:hAnsi="微软雅黑"/>
                <w:color w:val="FF0000"/>
                <w:sz w:val="18"/>
                <w:szCs w:val="18"/>
              </w:rPr>
              <w:t>Describe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re</w:t>
            </w:r>
            <w:r>
              <w:rPr>
                <w:rFonts w:ascii="微软雅黑" w:eastAsia="微软雅黑" w:hAnsi="微软雅黑"/>
                <w:color w:val="FF0000"/>
                <w:sz w:val="18"/>
                <w:szCs w:val="18"/>
              </w:rPr>
              <w:t>fundDescribe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退款描述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s="新宋体" w:hint="eastAsia"/>
                <w:color w:val="FF0000"/>
                <w:sz w:val="18"/>
                <w:szCs w:val="18"/>
              </w:rPr>
              <w:t>enableRefund</w:t>
            </w:r>
          </w:p>
        </w:tc>
        <w:tc>
          <w:tcPr>
            <w:tcW w:w="1296"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是否可以退款</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0-不能  1-能</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frontU</w:t>
            </w:r>
            <w:r>
              <w:rPr>
                <w:rFonts w:ascii="微软雅黑" w:eastAsia="微软雅黑" w:hAnsi="微软雅黑" w:hint="eastAsia"/>
                <w:color w:val="FF0000"/>
                <w:sz w:val="18"/>
                <w:szCs w:val="18"/>
              </w:rPr>
              <w:t>rl</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前端url</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String</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100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shd w:val="clear" w:color="auto" w:fill="FFFFFF"/>
              </w:rPr>
            </w:pPr>
            <w:r>
              <w:rPr>
                <w:rFonts w:ascii="微软雅黑" w:eastAsia="微软雅黑" w:hAnsi="微软雅黑" w:hint="eastAsia"/>
                <w:color w:val="FF0000"/>
                <w:sz w:val="18"/>
                <w:szCs w:val="18"/>
                <w:shd w:val="clear" w:color="auto" w:fill="FFFFFF"/>
              </w:rPr>
              <w:t>用于同步回调的前端地址</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notify</w:t>
            </w:r>
            <w:r>
              <w:rPr>
                <w:rFonts w:ascii="微软雅黑" w:eastAsia="微软雅黑" w:hAnsi="微软雅黑"/>
                <w:color w:val="FF0000"/>
                <w:sz w:val="18"/>
                <w:szCs w:val="18"/>
              </w:rPr>
              <w:t>Url</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异步通知url</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w:t>
            </w:r>
            <w:r>
              <w:rPr>
                <w:rFonts w:ascii="微软雅黑" w:eastAsia="微软雅黑" w:hAnsi="微软雅黑"/>
                <w:color w:val="FF0000"/>
                <w:sz w:val="18"/>
                <w:szCs w:val="18"/>
              </w:rPr>
              <w:t>tring</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w:t>
            </w:r>
            <w:r>
              <w:rPr>
                <w:rFonts w:ascii="微软雅黑" w:eastAsia="微软雅黑" w:hAnsi="微软雅黑"/>
                <w:color w:val="FF0000"/>
                <w:sz w:val="18"/>
                <w:szCs w:val="18"/>
              </w:rPr>
              <w:t>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shd w:val="clear" w:color="auto" w:fill="FFFFFF"/>
              </w:rPr>
            </w:pPr>
            <w:r>
              <w:rPr>
                <w:rFonts w:ascii="微软雅黑" w:eastAsia="微软雅黑" w:hAnsi="微软雅黑"/>
                <w:color w:val="FF0000"/>
                <w:sz w:val="18"/>
                <w:szCs w:val="18"/>
                <w:shd w:val="clear" w:color="auto" w:fill="FFFFFF"/>
              </w:rPr>
              <w:t>5</w:t>
            </w:r>
            <w:r>
              <w:rPr>
                <w:rFonts w:ascii="微软雅黑" w:eastAsia="微软雅黑" w:hAnsi="微软雅黑" w:hint="eastAsia"/>
                <w:color w:val="FF0000"/>
                <w:sz w:val="18"/>
                <w:szCs w:val="18"/>
                <w:shd w:val="clear" w:color="auto" w:fill="FFFFFF"/>
              </w:rPr>
              <w:t xml:space="preserve">次通知 </w:t>
            </w:r>
            <w:r>
              <w:rPr>
                <w:rFonts w:ascii="微软雅黑" w:eastAsia="微软雅黑" w:hAnsi="微软雅黑"/>
                <w:color w:val="FF0000"/>
                <w:sz w:val="18"/>
                <w:szCs w:val="18"/>
                <w:shd w:val="clear" w:color="auto" w:fill="FFFFFF"/>
              </w:rPr>
              <w:t>1</w:t>
            </w:r>
            <w:r>
              <w:rPr>
                <w:rFonts w:ascii="微软雅黑" w:eastAsia="微软雅黑" w:hAnsi="微软雅黑" w:hint="eastAsia"/>
                <w:color w:val="FF0000"/>
                <w:sz w:val="18"/>
                <w:szCs w:val="18"/>
                <w:shd w:val="clear" w:color="auto" w:fill="FFFFFF"/>
              </w:rPr>
              <w:t xml:space="preserve">分钟内，2分钟， </w:t>
            </w:r>
            <w:r>
              <w:rPr>
                <w:rFonts w:ascii="微软雅黑" w:eastAsia="微软雅黑" w:hAnsi="微软雅黑"/>
                <w:color w:val="FF0000"/>
                <w:sz w:val="18"/>
                <w:szCs w:val="18"/>
                <w:shd w:val="clear" w:color="auto" w:fill="FFFFFF"/>
              </w:rPr>
              <w:t>3</w:t>
            </w:r>
            <w:r>
              <w:rPr>
                <w:rFonts w:ascii="微软雅黑" w:eastAsia="微软雅黑" w:hAnsi="微软雅黑" w:hint="eastAsia"/>
                <w:color w:val="FF0000"/>
                <w:sz w:val="18"/>
                <w:szCs w:val="18"/>
                <w:shd w:val="clear" w:color="auto" w:fill="FFFFFF"/>
              </w:rPr>
              <w:t xml:space="preserve">分钟，5分钟 </w:t>
            </w:r>
            <w:r>
              <w:rPr>
                <w:rFonts w:ascii="微软雅黑" w:eastAsia="微软雅黑" w:hAnsi="微软雅黑"/>
                <w:color w:val="FF0000"/>
                <w:sz w:val="18"/>
                <w:szCs w:val="18"/>
                <w:shd w:val="clear" w:color="auto" w:fill="FFFFFF"/>
              </w:rPr>
              <w:t>10</w:t>
            </w:r>
            <w:r>
              <w:rPr>
                <w:rFonts w:ascii="微软雅黑" w:eastAsia="微软雅黑" w:hAnsi="微软雅黑" w:hint="eastAsia"/>
                <w:color w:val="FF0000"/>
                <w:sz w:val="18"/>
                <w:szCs w:val="18"/>
                <w:shd w:val="clear" w:color="auto" w:fill="FFFFFF"/>
              </w:rPr>
              <w:t>分钟各通知一次 返回 “success”表示收到通知，将不再通知</w:t>
            </w:r>
          </w:p>
        </w:tc>
      </w:tr>
    </w:tbl>
    <w:p w:rsidR="0099371D" w:rsidRDefault="0099371D"/>
    <w:p w:rsidR="0099371D" w:rsidRDefault="002A4916">
      <w:pPr>
        <w:pStyle w:val="2"/>
      </w:pPr>
      <w:bookmarkStart w:id="4855" w:name="_Toc508983154"/>
      <w:r>
        <w:rPr>
          <w:rFonts w:hint="eastAsia"/>
        </w:rPr>
        <w:t>支付码校验接口</w:t>
      </w:r>
      <w:bookmarkEnd w:id="4855"/>
    </w:p>
    <w:p w:rsidR="0099371D" w:rsidRDefault="002A4916">
      <w:pPr>
        <w:pStyle w:val="30"/>
      </w:pPr>
      <w:bookmarkStart w:id="4856" w:name="_Toc508983155"/>
      <w:r>
        <w:rPr>
          <w:rFonts w:hint="eastAsia"/>
        </w:rPr>
        <w:t>接口名称：</w:t>
      </w:r>
      <w:r>
        <w:t>order</w:t>
      </w:r>
      <w:r>
        <w:rPr>
          <w:rFonts w:hint="eastAsia"/>
        </w:rPr>
        <w:t>/points</w:t>
      </w:r>
      <w:r>
        <w:t>/</w:t>
      </w:r>
      <w:r>
        <w:rPr>
          <w:rFonts w:hint="eastAsia"/>
        </w:rPr>
        <w:t>p</w:t>
      </w:r>
      <w:r>
        <w:t>ayQrcodeValidate</w:t>
      </w:r>
      <w:r>
        <w:rPr>
          <w:rFonts w:hint="eastAsia"/>
        </w:rPr>
        <w:t>.</w:t>
      </w:r>
      <w:r>
        <w:t>do</w:t>
      </w:r>
      <w:bookmarkEnd w:id="4856"/>
    </w:p>
    <w:p w:rsidR="0099371D" w:rsidRDefault="002A4916">
      <w:pPr>
        <w:pStyle w:val="30"/>
      </w:pPr>
      <w:bookmarkStart w:id="4857" w:name="_Toc508983156"/>
      <w:r>
        <w:rPr>
          <w:rFonts w:hint="eastAsia"/>
        </w:rPr>
        <w:t>请求报文</w:t>
      </w:r>
      <w:bookmarkEnd w:id="4857"/>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w:t>
            </w:r>
            <w:r>
              <w:rPr>
                <w:rFonts w:ascii="微软雅黑" w:eastAsia="微软雅黑" w:hAnsi="微软雅黑" w:hint="eastAsia"/>
                <w:color w:val="000000"/>
                <w:sz w:val="18"/>
                <w:szCs w:val="18"/>
              </w:rPr>
              <w:t>nc</w:t>
            </w:r>
            <w:r>
              <w:rPr>
                <w:rFonts w:ascii="微软雅黑" w:eastAsia="微软雅黑" w:hAnsi="微软雅黑"/>
                <w:color w:val="000000"/>
                <w:sz w:val="18"/>
                <w:szCs w:val="18"/>
              </w:rPr>
              <w:t>Data</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加密数据</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80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qrcodeType</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支付码类型</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w:t>
            </w:r>
            <w:r>
              <w:rPr>
                <w:rFonts w:ascii="微软雅黑" w:eastAsia="微软雅黑" w:hAnsi="微软雅黑" w:hint="eastAsia"/>
                <w:color w:val="FF0000"/>
                <w:sz w:val="18"/>
                <w:szCs w:val="18"/>
              </w:rPr>
              <w:t>archar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3</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1 门店支付码 2 用户支付码 </w:t>
            </w:r>
            <w:r>
              <w:rPr>
                <w:rFonts w:ascii="微软雅黑" w:eastAsia="微软雅黑" w:hAnsi="微软雅黑"/>
                <w:color w:val="FF0000"/>
                <w:sz w:val="18"/>
                <w:szCs w:val="18"/>
              </w:rPr>
              <w:t xml:space="preserve">3 </w:t>
            </w:r>
            <w:r>
              <w:rPr>
                <w:rFonts w:ascii="微软雅黑" w:eastAsia="微软雅黑" w:hAnsi="微软雅黑" w:hint="eastAsia"/>
                <w:color w:val="FF0000"/>
                <w:sz w:val="18"/>
                <w:szCs w:val="18"/>
              </w:rPr>
              <w:t>镒钡聚合支付</w:t>
            </w:r>
          </w:p>
        </w:tc>
      </w:tr>
    </w:tbl>
    <w:p w:rsidR="0099371D" w:rsidRDefault="0099371D"/>
    <w:p w:rsidR="0099371D" w:rsidRDefault="002A4916">
      <w:pPr>
        <w:pStyle w:val="30"/>
      </w:pPr>
      <w:bookmarkStart w:id="4858" w:name="_Toc508983157"/>
      <w:r>
        <w:rPr>
          <w:rFonts w:hint="eastAsia"/>
        </w:rPr>
        <w:lastRenderedPageBreak/>
        <w:t>响应报文</w:t>
      </w:r>
      <w:bookmarkEnd w:id="4858"/>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3</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失效</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vMerge w:val="restart"/>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merchantNo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storeNo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s="新宋体"/>
                <w:color w:val="FF0000"/>
                <w:sz w:val="18"/>
                <w:szCs w:val="18"/>
              </w:rPr>
              <w:t>userIdEnc</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50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2"/>
      </w:pPr>
      <w:bookmarkStart w:id="4859" w:name="_Toc508983158"/>
      <w:r>
        <w:rPr>
          <w:rFonts w:hint="eastAsia"/>
        </w:rPr>
        <w:t>获取或更新token</w:t>
      </w:r>
      <w:bookmarkEnd w:id="4859"/>
    </w:p>
    <w:p w:rsidR="0099371D" w:rsidRDefault="002A4916">
      <w:pPr>
        <w:pStyle w:val="30"/>
      </w:pPr>
      <w:bookmarkStart w:id="4860" w:name="_Toc508983159"/>
      <w:r>
        <w:rPr>
          <w:rFonts w:hint="eastAsia"/>
        </w:rPr>
        <w:t>接口名称：</w:t>
      </w:r>
      <w:r>
        <w:t>security</w:t>
      </w:r>
      <w:r>
        <w:rPr>
          <w:rFonts w:hint="eastAsia"/>
        </w:rPr>
        <w:t>/</w:t>
      </w:r>
      <w:r>
        <w:t>authentication/gainToken</w:t>
      </w:r>
      <w:r>
        <w:rPr>
          <w:rFonts w:hint="eastAsia"/>
        </w:rPr>
        <w:t>.</w:t>
      </w:r>
      <w:r>
        <w:t>do</w:t>
      </w:r>
      <w:bookmarkEnd w:id="4860"/>
    </w:p>
    <w:p w:rsidR="0099371D" w:rsidRDefault="002A4916">
      <w:pPr>
        <w:pStyle w:val="30"/>
      </w:pPr>
      <w:bookmarkStart w:id="4861" w:name="_Toc508983160"/>
      <w:r>
        <w:rPr>
          <w:rFonts w:hint="eastAsia"/>
        </w:rPr>
        <w:t>请求报文</w:t>
      </w:r>
      <w:bookmarkEnd w:id="4861"/>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appId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w:t>
            </w:r>
            <w:r>
              <w:rPr>
                <w:rFonts w:ascii="微软雅黑" w:eastAsia="微软雅黑" w:hAnsi="微软雅黑"/>
                <w:color w:val="000000"/>
                <w:sz w:val="18"/>
                <w:szCs w:val="18"/>
              </w:rPr>
              <w:t>PPID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80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和refreshToken必填其一</w:t>
            </w:r>
          </w:p>
        </w:tc>
      </w:tr>
      <w:tr w:rsidR="0099371D">
        <w:trPr>
          <w:trHeight w:val="417"/>
        </w:trPr>
        <w:tc>
          <w:tcPr>
            <w:tcW w:w="956" w:type="dxa"/>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refreshToken</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刷新令牌</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w:t>
            </w:r>
            <w:r>
              <w:rPr>
                <w:rFonts w:ascii="微软雅黑" w:eastAsia="微软雅黑" w:hAnsi="微软雅黑"/>
                <w:color w:val="000000"/>
                <w:sz w:val="18"/>
                <w:szCs w:val="18"/>
              </w:rPr>
              <w:t>appId</w:t>
            </w:r>
            <w:r>
              <w:rPr>
                <w:rFonts w:ascii="微软雅黑" w:eastAsia="微软雅黑" w:hAnsi="微软雅黑" w:hint="eastAsia"/>
                <w:color w:val="000000"/>
                <w:sz w:val="18"/>
                <w:szCs w:val="18"/>
              </w:rPr>
              <w:t>必填其一，有值为更新token</w:t>
            </w:r>
          </w:p>
        </w:tc>
      </w:tr>
      <w:tr w:rsidR="0099371D">
        <w:trPr>
          <w:trHeight w:val="417"/>
        </w:trPr>
        <w:tc>
          <w:tcPr>
            <w:tcW w:w="956" w:type="dxa"/>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ex</w:t>
            </w:r>
            <w:r>
              <w:rPr>
                <w:rFonts w:ascii="微软雅黑" w:eastAsia="微软雅黑" w:hAnsi="微软雅黑"/>
                <w:color w:val="000000"/>
                <w:sz w:val="18"/>
                <w:szCs w:val="18"/>
              </w:rPr>
              <w:t>pirTime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失效时间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单位秒，默认</w:t>
            </w:r>
            <w:r>
              <w:rPr>
                <w:rFonts w:ascii="微软雅黑" w:eastAsia="微软雅黑" w:hAnsi="微软雅黑"/>
                <w:color w:val="000000"/>
                <w:sz w:val="18"/>
                <w:szCs w:val="18"/>
              </w:rPr>
              <w:t>2</w:t>
            </w:r>
            <w:r>
              <w:rPr>
                <w:rFonts w:ascii="微软雅黑" w:eastAsia="微软雅黑" w:hAnsi="微软雅黑" w:hint="eastAsia"/>
                <w:color w:val="000000"/>
                <w:sz w:val="18"/>
                <w:szCs w:val="18"/>
              </w:rPr>
              <w:t>小时</w:t>
            </w:r>
          </w:p>
        </w:tc>
      </w:tr>
    </w:tbl>
    <w:p w:rsidR="0099371D" w:rsidRDefault="0099371D"/>
    <w:p w:rsidR="0099371D" w:rsidRDefault="002A4916">
      <w:pPr>
        <w:pStyle w:val="30"/>
      </w:pPr>
      <w:bookmarkStart w:id="4862" w:name="_Toc508983161"/>
      <w:r>
        <w:rPr>
          <w:rFonts w:hint="eastAsia"/>
        </w:rPr>
        <w:t>响应报文</w:t>
      </w:r>
      <w:bookmarkEnd w:id="4862"/>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vMerge w:val="restart"/>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token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令牌</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refreshToken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刷新</w:t>
            </w:r>
            <w:r>
              <w:rPr>
                <w:rFonts w:ascii="微软雅黑" w:eastAsia="微软雅黑" w:hAnsi="微软雅黑"/>
                <w:color w:val="000000"/>
                <w:sz w:val="18"/>
                <w:szCs w:val="18"/>
              </w:rPr>
              <w:t>令牌</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hint="eastAsia"/>
                <w:color w:val="000000"/>
                <w:sz w:val="18"/>
                <w:szCs w:val="18"/>
              </w:rPr>
              <w:t>ex</w:t>
            </w:r>
            <w:r>
              <w:rPr>
                <w:rFonts w:ascii="微软雅黑" w:eastAsia="微软雅黑" w:hAnsi="微软雅黑"/>
                <w:color w:val="000000"/>
                <w:sz w:val="18"/>
                <w:szCs w:val="18"/>
              </w:rPr>
              <w:t>pirDate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失效截止时间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w:t>
            </w:r>
            <w:r>
              <w:rPr>
                <w:rFonts w:ascii="微软雅黑" w:eastAsia="微软雅黑" w:hAnsi="微软雅黑" w:hint="eastAsia"/>
                <w:color w:val="000000"/>
                <w:sz w:val="18"/>
                <w:szCs w:val="18"/>
              </w:rPr>
              <w:t>ate</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appId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w:t>
            </w:r>
            <w:r>
              <w:rPr>
                <w:rFonts w:ascii="微软雅黑" w:eastAsia="微软雅黑" w:hAnsi="微软雅黑"/>
                <w:color w:val="000000"/>
                <w:sz w:val="18"/>
                <w:szCs w:val="18"/>
              </w:rPr>
              <w:t>PPID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80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863" w:name="_Toc508983162"/>
      <w:r>
        <w:rPr>
          <w:rFonts w:hint="eastAsia"/>
        </w:rPr>
        <w:t>积分兑付退款接口</w:t>
      </w:r>
      <w:bookmarkEnd w:id="4863"/>
    </w:p>
    <w:p w:rsidR="0099371D" w:rsidRDefault="002A4916">
      <w:pPr>
        <w:pStyle w:val="30"/>
      </w:pPr>
      <w:bookmarkStart w:id="4864" w:name="_Toc508983163"/>
      <w:r>
        <w:rPr>
          <w:rFonts w:hint="eastAsia"/>
        </w:rPr>
        <w:t>接口名称：</w:t>
      </w:r>
      <w:r>
        <w:t>order</w:t>
      </w:r>
      <w:r>
        <w:rPr>
          <w:rFonts w:hint="eastAsia"/>
        </w:rPr>
        <w:t>/points</w:t>
      </w:r>
      <w:r>
        <w:t>/pointsOrderRefund</w:t>
      </w:r>
      <w:r>
        <w:rPr>
          <w:rFonts w:hint="eastAsia"/>
        </w:rPr>
        <w:t>.</w:t>
      </w:r>
      <w:r>
        <w:t>do</w:t>
      </w:r>
      <w:bookmarkEnd w:id="4864"/>
    </w:p>
    <w:p w:rsidR="0099371D" w:rsidRDefault="002A4916">
      <w:pPr>
        <w:pStyle w:val="30"/>
      </w:pPr>
      <w:bookmarkStart w:id="4865" w:name="_Toc508983164"/>
      <w:r>
        <w:rPr>
          <w:rFonts w:hint="eastAsia"/>
        </w:rPr>
        <w:t>请求报文</w:t>
      </w:r>
      <w:bookmarkEnd w:id="4865"/>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w:t>
            </w:r>
            <w:r>
              <w:rPr>
                <w:rFonts w:ascii="微软雅黑" w:eastAsia="微软雅黑" w:hAnsi="微软雅黑" w:cs="新宋体"/>
                <w:sz w:val="18"/>
                <w:szCs w:val="18"/>
              </w:rPr>
              <w:t>systemOrderNo</w:t>
            </w:r>
            <w:r>
              <w:rPr>
                <w:rFonts w:ascii="微软雅黑" w:eastAsia="微软雅黑" w:hAnsi="微软雅黑" w:cs="新宋体" w:hint="eastAsia"/>
                <w:sz w:val="18"/>
                <w:szCs w:val="18"/>
              </w:rPr>
              <w:t>必选其一</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和sid</w:t>
            </w:r>
            <w:r>
              <w:rPr>
                <w:rFonts w:ascii="微软雅黑" w:eastAsia="微软雅黑" w:hAnsi="微软雅黑" w:cs="新宋体" w:hint="eastAsia"/>
                <w:sz w:val="18"/>
                <w:szCs w:val="18"/>
              </w:rPr>
              <w:t>必选其一</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refundType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退款类型</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1</w:t>
            </w:r>
            <w:r>
              <w:rPr>
                <w:rFonts w:ascii="微软雅黑" w:eastAsia="微软雅黑" w:hAnsi="微软雅黑" w:hint="eastAsia"/>
                <w:color w:val="000000"/>
                <w:sz w:val="18"/>
                <w:szCs w:val="18"/>
              </w:rPr>
              <w:t xml:space="preserve">、已撤销 </w:t>
            </w:r>
            <w:r>
              <w:rPr>
                <w:rFonts w:ascii="微软雅黑" w:eastAsia="微软雅黑" w:hAnsi="微软雅黑"/>
                <w:color w:val="000000"/>
                <w:sz w:val="18"/>
                <w:szCs w:val="18"/>
              </w:rPr>
              <w:t>2</w:t>
            </w:r>
            <w:r>
              <w:rPr>
                <w:rFonts w:ascii="微软雅黑" w:eastAsia="微软雅黑" w:hAnsi="微软雅黑" w:hint="eastAsia"/>
                <w:color w:val="000000"/>
                <w:sz w:val="18"/>
                <w:szCs w:val="18"/>
              </w:rPr>
              <w:t xml:space="preserve">、全额退货 </w:t>
            </w:r>
            <w:r>
              <w:rPr>
                <w:rFonts w:ascii="微软雅黑" w:eastAsia="微软雅黑" w:hAnsi="微软雅黑"/>
                <w:color w:val="000000"/>
                <w:sz w:val="18"/>
                <w:szCs w:val="18"/>
              </w:rPr>
              <w:t>3</w:t>
            </w:r>
            <w:r>
              <w:rPr>
                <w:rFonts w:ascii="微软雅黑" w:eastAsia="微软雅黑" w:hAnsi="微软雅黑" w:hint="eastAsia"/>
                <w:color w:val="000000"/>
                <w:sz w:val="18"/>
                <w:szCs w:val="18"/>
              </w:rPr>
              <w:t xml:space="preserve">、部分退货 </w:t>
            </w:r>
            <w:r>
              <w:rPr>
                <w:rFonts w:ascii="微软雅黑" w:eastAsia="微软雅黑" w:hAnsi="微软雅黑"/>
                <w:color w:val="000000"/>
                <w:sz w:val="18"/>
                <w:szCs w:val="18"/>
              </w:rPr>
              <w:t>4</w:t>
            </w:r>
            <w:r>
              <w:rPr>
                <w:rFonts w:ascii="微软雅黑" w:eastAsia="微软雅黑" w:hAnsi="微软雅黑" w:hint="eastAsia"/>
                <w:color w:val="000000"/>
                <w:sz w:val="18"/>
                <w:szCs w:val="18"/>
              </w:rPr>
              <w:t>、冲正</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refundDescribe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退款描述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refundPoints</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退款金额</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部分退货时，传值 单位 分</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s="新宋体"/>
                <w:color w:val="FF0000"/>
                <w:sz w:val="18"/>
                <w:szCs w:val="18"/>
              </w:rPr>
              <w:t>refund</w:t>
            </w:r>
            <w:r>
              <w:rPr>
                <w:rFonts w:ascii="微软雅黑" w:eastAsia="微软雅黑" w:hAnsi="微软雅黑"/>
                <w:color w:val="FF0000"/>
                <w:sz w:val="18"/>
                <w:szCs w:val="18"/>
              </w:rPr>
              <w:t>O</w:t>
            </w:r>
            <w:r>
              <w:rPr>
                <w:rFonts w:ascii="微软雅黑" w:eastAsia="微软雅黑" w:hAnsi="微软雅黑" w:hint="eastAsia"/>
                <w:color w:val="FF0000"/>
                <w:sz w:val="18"/>
                <w:szCs w:val="18"/>
              </w:rPr>
              <w:t>p</w:t>
            </w:r>
            <w:r>
              <w:rPr>
                <w:rFonts w:ascii="微软雅黑" w:eastAsia="微软雅黑" w:hAnsi="微软雅黑"/>
                <w:color w:val="FF0000"/>
                <w:sz w:val="18"/>
                <w:szCs w:val="18"/>
              </w:rPr>
              <w:t>eratorNo</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操作员编号</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30"/>
      </w:pPr>
      <w:bookmarkStart w:id="4866" w:name="_Toc508983165"/>
      <w:r>
        <w:rPr>
          <w:rFonts w:hint="eastAsia"/>
        </w:rPr>
        <w:t>响应报文</w:t>
      </w:r>
      <w:bookmarkEnd w:id="4866"/>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4867" w:name="_Toc508983166"/>
      <w:r>
        <w:rPr>
          <w:rFonts w:hint="eastAsia"/>
        </w:rPr>
        <w:t>获取用户兑付码接口</w:t>
      </w:r>
      <w:bookmarkEnd w:id="4867"/>
    </w:p>
    <w:p w:rsidR="0099371D" w:rsidRDefault="002A4916">
      <w:pPr>
        <w:pStyle w:val="30"/>
      </w:pPr>
      <w:bookmarkStart w:id="4868" w:name="_Toc508983167"/>
      <w:r>
        <w:rPr>
          <w:rFonts w:hint="eastAsia"/>
        </w:rPr>
        <w:t>接口名称：user/</w:t>
      </w:r>
      <w:r>
        <w:t>qrcode/</w:t>
      </w:r>
      <w:r>
        <w:rPr>
          <w:rFonts w:hint="eastAsia"/>
        </w:rPr>
        <w:t>g</w:t>
      </w:r>
      <w:r>
        <w:t>ain</w:t>
      </w:r>
      <w:r>
        <w:rPr>
          <w:rFonts w:hint="eastAsia"/>
        </w:rPr>
        <w:t>U</w:t>
      </w:r>
      <w:r>
        <w:t>ser</w:t>
      </w:r>
      <w:r>
        <w:rPr>
          <w:rFonts w:hint="eastAsia"/>
        </w:rPr>
        <w:t>PayQ</w:t>
      </w:r>
      <w:r>
        <w:t>r</w:t>
      </w:r>
      <w:r>
        <w:rPr>
          <w:rFonts w:hint="eastAsia"/>
        </w:rPr>
        <w:t>code.</w:t>
      </w:r>
      <w:r>
        <w:t>do</w:t>
      </w:r>
      <w:bookmarkEnd w:id="4868"/>
    </w:p>
    <w:p w:rsidR="0099371D" w:rsidRDefault="002A4916">
      <w:pPr>
        <w:pStyle w:val="30"/>
      </w:pPr>
      <w:bookmarkStart w:id="4869" w:name="_Toc508983168"/>
      <w:r>
        <w:rPr>
          <w:rFonts w:hint="eastAsia"/>
        </w:rPr>
        <w:t>请求报文</w:t>
      </w:r>
      <w:bookmarkEnd w:id="4869"/>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userIdEnc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用户加密ID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4870" w:name="_Toc508983169"/>
      <w:r>
        <w:rPr>
          <w:rFonts w:hint="eastAsia"/>
        </w:rPr>
        <w:t>响应报文</w:t>
      </w:r>
      <w:bookmarkEnd w:id="4870"/>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vMerge w:val="restart"/>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encData</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二维码加密数据</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hint="eastAsia"/>
                <w:color w:val="000000"/>
                <w:sz w:val="18"/>
                <w:szCs w:val="18"/>
              </w:rPr>
              <w:t>ex</w:t>
            </w:r>
            <w:r>
              <w:rPr>
                <w:rFonts w:ascii="微软雅黑" w:eastAsia="微软雅黑" w:hAnsi="微软雅黑"/>
                <w:color w:val="000000"/>
                <w:sz w:val="18"/>
                <w:szCs w:val="18"/>
              </w:rPr>
              <w:t>pirDate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失效截止时间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w:t>
            </w:r>
            <w:r>
              <w:rPr>
                <w:rFonts w:ascii="微软雅黑" w:eastAsia="微软雅黑" w:hAnsi="微软雅黑" w:hint="eastAsia"/>
                <w:color w:val="000000"/>
                <w:sz w:val="18"/>
                <w:szCs w:val="18"/>
              </w:rPr>
              <w:t>ate</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4871" w:name="_Toc508983170"/>
      <w:r>
        <w:rPr>
          <w:rFonts w:hint="eastAsia"/>
        </w:rPr>
        <w:t>商户提现流水生成</w:t>
      </w:r>
      <w:bookmarkEnd w:id="4871"/>
    </w:p>
    <w:p w:rsidR="0099371D" w:rsidRDefault="002A4916">
      <w:pPr>
        <w:pStyle w:val="30"/>
      </w:pPr>
      <w:bookmarkStart w:id="4872" w:name="_Toc508983171"/>
      <w:r>
        <w:rPr>
          <w:rFonts w:hint="eastAsia"/>
        </w:rPr>
        <w:t>接口名称：</w:t>
      </w:r>
      <w:r>
        <w:rPr>
          <w:rFonts w:hint="eastAsia"/>
          <w:highlight w:val="white"/>
        </w:rPr>
        <w:t>merchant/accountManage</w:t>
      </w:r>
      <w:r>
        <w:t>/</w:t>
      </w:r>
      <w:r>
        <w:rPr>
          <w:rFonts w:hint="eastAsia"/>
          <w:highlight w:val="white"/>
        </w:rPr>
        <w:t>merchantAccountInOutSchedule.do</w:t>
      </w:r>
      <w:bookmarkEnd w:id="4872"/>
    </w:p>
    <w:p w:rsidR="0099371D" w:rsidRDefault="002A4916">
      <w:pPr>
        <w:pStyle w:val="30"/>
      </w:pPr>
      <w:bookmarkStart w:id="4873" w:name="_Toc508983172"/>
      <w:r>
        <w:rPr>
          <w:rFonts w:hint="eastAsia"/>
        </w:rPr>
        <w:t>请求报文</w:t>
      </w:r>
      <w:bookmarkEnd w:id="4873"/>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对象</w:t>
            </w:r>
          </w:p>
        </w:tc>
        <w:tc>
          <w:tcPr>
            <w:tcW w:w="1559" w:type="dxa"/>
            <w:shd w:val="clear" w:color="auto" w:fill="E6E6E6"/>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字段名</w:t>
            </w:r>
          </w:p>
        </w:tc>
        <w:tc>
          <w:tcPr>
            <w:tcW w:w="1276" w:type="dxa"/>
            <w:shd w:val="clear" w:color="auto" w:fill="E6E6E6"/>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数据项</w:t>
            </w:r>
          </w:p>
        </w:tc>
        <w:tc>
          <w:tcPr>
            <w:tcW w:w="1134" w:type="dxa"/>
            <w:shd w:val="clear" w:color="auto" w:fill="E6E6E6"/>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类型</w:t>
            </w:r>
          </w:p>
        </w:tc>
        <w:tc>
          <w:tcPr>
            <w:tcW w:w="850" w:type="dxa"/>
            <w:shd w:val="clear" w:color="auto" w:fill="E6E6E6"/>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长度</w:t>
            </w:r>
          </w:p>
        </w:tc>
        <w:tc>
          <w:tcPr>
            <w:tcW w:w="1276" w:type="dxa"/>
            <w:shd w:val="clear" w:color="auto" w:fill="E6E6E6"/>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2410" w:type="dxa"/>
            <w:shd w:val="clear" w:color="auto" w:fill="E6E6E6"/>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备注</w:t>
            </w:r>
          </w:p>
        </w:tc>
      </w:tr>
      <w:tr w:rsidR="0099371D">
        <w:trPr>
          <w:trHeight w:val="417"/>
        </w:trPr>
        <w:tc>
          <w:tcPr>
            <w:tcW w:w="956" w:type="dxa"/>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sz w:val="18"/>
                <w:szCs w:val="18"/>
              </w:rPr>
            </w:pPr>
            <w:r>
              <w:rPr>
                <w:rFonts w:ascii="Consolas" w:eastAsia="Consolas" w:hAnsi="Consolas" w:hint="eastAsia"/>
                <w:color w:val="FF0000"/>
                <w:sz w:val="20"/>
                <w:highlight w:val="white"/>
              </w:rPr>
              <w:t>scheduleFlow</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FF0000"/>
                <w:sz w:val="18"/>
                <w:szCs w:val="18"/>
              </w:rPr>
              <w:t>任务流水类型</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hint="eastAsia"/>
                <w:color w:val="FF0000"/>
                <w:sz w:val="18"/>
                <w:szCs w:val="18"/>
              </w:rPr>
              <w:t>20</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numPr>
                <w:ilvl w:val="0"/>
                <w:numId w:val="11"/>
              </w:numPr>
              <w:rPr>
                <w:rFonts w:ascii="微软雅黑" w:eastAsia="微软雅黑" w:hAnsi="微软雅黑"/>
                <w:color w:val="FF0000"/>
                <w:sz w:val="18"/>
                <w:szCs w:val="18"/>
              </w:rPr>
            </w:pPr>
            <w:r>
              <w:rPr>
                <w:rFonts w:ascii="微软雅黑" w:eastAsia="微软雅黑" w:hAnsi="微软雅黑" w:hint="eastAsia"/>
                <w:color w:val="FF0000"/>
                <w:sz w:val="18"/>
                <w:szCs w:val="18"/>
              </w:rPr>
              <w:t>月结算生成商户提现流水</w:t>
            </w:r>
          </w:p>
          <w:p w:rsidR="0099371D" w:rsidRDefault="002A4916">
            <w:pPr>
              <w:rPr>
                <w:rFonts w:ascii="微软雅黑" w:eastAsia="微软雅黑" w:hAnsi="微软雅黑"/>
                <w:sz w:val="18"/>
                <w:szCs w:val="18"/>
              </w:rPr>
            </w:pPr>
            <w:r>
              <w:rPr>
                <w:rFonts w:ascii="微软雅黑" w:eastAsia="微软雅黑" w:hAnsi="微软雅黑" w:hint="eastAsia"/>
                <w:color w:val="FF0000"/>
                <w:sz w:val="18"/>
                <w:szCs w:val="18"/>
              </w:rPr>
              <w:t>2-日结算生成商户提现流水</w:t>
            </w:r>
          </w:p>
        </w:tc>
      </w:tr>
    </w:tbl>
    <w:p w:rsidR="0099371D" w:rsidRDefault="0099371D"/>
    <w:p w:rsidR="0099371D" w:rsidRDefault="002A4916">
      <w:pPr>
        <w:pStyle w:val="30"/>
      </w:pPr>
      <w:bookmarkStart w:id="4874" w:name="_Toc508983173"/>
      <w:r>
        <w:rPr>
          <w:rFonts w:hint="eastAsia"/>
        </w:rPr>
        <w:t>响应报文</w:t>
      </w:r>
      <w:bookmarkEnd w:id="4874"/>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对象</w:t>
            </w:r>
          </w:p>
        </w:tc>
        <w:tc>
          <w:tcPr>
            <w:tcW w:w="1559" w:type="dxa"/>
            <w:shd w:val="clear" w:color="auto" w:fill="E6E6E6"/>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字段名</w:t>
            </w:r>
          </w:p>
        </w:tc>
        <w:tc>
          <w:tcPr>
            <w:tcW w:w="1296" w:type="dxa"/>
            <w:shd w:val="clear" w:color="auto" w:fill="E6E6E6"/>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数据项</w:t>
            </w:r>
          </w:p>
        </w:tc>
        <w:tc>
          <w:tcPr>
            <w:tcW w:w="1029" w:type="dxa"/>
            <w:shd w:val="clear" w:color="auto" w:fill="E6E6E6"/>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类型</w:t>
            </w:r>
          </w:p>
        </w:tc>
        <w:tc>
          <w:tcPr>
            <w:tcW w:w="929" w:type="dxa"/>
            <w:shd w:val="clear" w:color="auto" w:fill="E6E6E6"/>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长度</w:t>
            </w:r>
          </w:p>
        </w:tc>
        <w:tc>
          <w:tcPr>
            <w:tcW w:w="1274" w:type="dxa"/>
            <w:shd w:val="clear" w:color="auto" w:fill="E6E6E6"/>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2410" w:type="dxa"/>
            <w:shd w:val="clear" w:color="auto" w:fill="E6E6E6"/>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resCode</w:t>
            </w:r>
          </w:p>
        </w:tc>
        <w:tc>
          <w:tcPr>
            <w:tcW w:w="129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响应码</w:t>
            </w:r>
          </w:p>
        </w:tc>
        <w:tc>
          <w:tcPr>
            <w:tcW w:w="1029"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929" w:type="dxa"/>
            <w:shd w:val="clear" w:color="auto" w:fill="auto"/>
          </w:tcPr>
          <w:p w:rsidR="0099371D" w:rsidRDefault="002A4916">
            <w:pPr>
              <w:jc w:val="right"/>
              <w:rPr>
                <w:rFonts w:ascii="微软雅黑" w:eastAsia="微软雅黑" w:hAnsi="微软雅黑"/>
                <w:sz w:val="18"/>
                <w:szCs w:val="18"/>
              </w:rPr>
            </w:pPr>
            <w:r>
              <w:rPr>
                <w:rFonts w:ascii="微软雅黑" w:eastAsia="微软雅黑" w:hAnsi="微软雅黑" w:hint="eastAsia"/>
                <w:sz w:val="18"/>
                <w:szCs w:val="18"/>
              </w:rPr>
              <w:t>1</w:t>
            </w:r>
          </w:p>
        </w:tc>
        <w:tc>
          <w:tcPr>
            <w:tcW w:w="127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sz w:val="18"/>
                <w:szCs w:val="18"/>
              </w:rPr>
            </w:pPr>
            <w:r>
              <w:rPr>
                <w:rFonts w:ascii="微软雅黑" w:eastAsia="微软雅黑" w:hAnsi="微软雅黑" w:hint="eastAsia"/>
                <w:sz w:val="18"/>
                <w:szCs w:val="18"/>
              </w:rPr>
              <w:t>2失败</w:t>
            </w:r>
            <w:r>
              <w:rPr>
                <w:rFonts w:ascii="微软雅黑" w:eastAsia="微软雅黑" w:hAnsi="微软雅黑"/>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resM</w:t>
            </w:r>
            <w:r>
              <w:rPr>
                <w:rFonts w:ascii="微软雅黑" w:eastAsia="微软雅黑" w:hAnsi="微软雅黑" w:hint="eastAsia"/>
                <w:sz w:val="18"/>
                <w:szCs w:val="18"/>
              </w:rPr>
              <w:t>essage</w:t>
            </w:r>
          </w:p>
        </w:tc>
        <w:tc>
          <w:tcPr>
            <w:tcW w:w="129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响应码描述</w:t>
            </w:r>
          </w:p>
        </w:tc>
        <w:tc>
          <w:tcPr>
            <w:tcW w:w="1029"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929" w:type="dxa"/>
            <w:shd w:val="clear" w:color="auto" w:fill="auto"/>
          </w:tcPr>
          <w:p w:rsidR="0099371D" w:rsidRDefault="002A4916">
            <w:pPr>
              <w:jc w:val="right"/>
              <w:rPr>
                <w:rFonts w:ascii="微软雅黑" w:eastAsia="微软雅黑" w:hAnsi="微软雅黑"/>
                <w:sz w:val="18"/>
                <w:szCs w:val="18"/>
              </w:rPr>
            </w:pPr>
            <w:r>
              <w:rPr>
                <w:rFonts w:ascii="微软雅黑" w:eastAsia="微软雅黑" w:hAnsi="微软雅黑" w:hint="eastAsia"/>
                <w:sz w:val="18"/>
                <w:szCs w:val="18"/>
              </w:rPr>
              <w:t>100</w:t>
            </w:r>
          </w:p>
        </w:tc>
        <w:tc>
          <w:tcPr>
            <w:tcW w:w="127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响应信息描述</w:t>
            </w:r>
          </w:p>
        </w:tc>
      </w:tr>
    </w:tbl>
    <w:p w:rsidR="0099371D" w:rsidRDefault="0099371D"/>
    <w:p w:rsidR="0099371D" w:rsidRDefault="002A4916">
      <w:pPr>
        <w:pStyle w:val="2"/>
        <w:rPr>
          <w:ins w:id="4875" w:author="temp" w:date="2016-02-17T17:27:00Z"/>
        </w:rPr>
      </w:pPr>
      <w:bookmarkStart w:id="4876" w:name="_Toc508983174"/>
      <w:r>
        <w:rPr>
          <w:rFonts w:hint="eastAsia"/>
        </w:rPr>
        <w:lastRenderedPageBreak/>
        <w:t>公交卡充值</w:t>
      </w:r>
      <w:ins w:id="4877" w:author="temp" w:date="2016-02-17T17:27:00Z">
        <w:r>
          <w:rPr>
            <w:rFonts w:hint="eastAsia"/>
          </w:rPr>
          <w:t>接口</w:t>
        </w:r>
        <w:bookmarkEnd w:id="4876"/>
      </w:ins>
    </w:p>
    <w:p w:rsidR="0099371D" w:rsidRDefault="002A4916">
      <w:pPr>
        <w:pStyle w:val="30"/>
        <w:rPr>
          <w:ins w:id="4878" w:author="temp" w:date="2016-02-17T17:27:00Z"/>
        </w:rPr>
      </w:pPr>
      <w:bookmarkStart w:id="4879" w:name="_Toc508983175"/>
      <w:ins w:id="4880" w:author="temp" w:date="2016-02-17T17:27:00Z">
        <w:r>
          <w:rPr>
            <w:rFonts w:hint="eastAsia"/>
          </w:rPr>
          <w:t>接口名称：</w:t>
        </w:r>
      </w:ins>
      <w:r>
        <w:rPr>
          <w:rFonts w:hint="eastAsia"/>
        </w:rPr>
        <w:t>third</w:t>
      </w:r>
      <w:r>
        <w:t>/traffic/trafficRecharge</w:t>
      </w:r>
      <w:r>
        <w:rPr>
          <w:rFonts w:hint="eastAsia"/>
        </w:rPr>
        <w:t>.</w:t>
      </w:r>
      <w:r>
        <w:t>do</w:t>
      </w:r>
      <w:bookmarkEnd w:id="4879"/>
    </w:p>
    <w:p w:rsidR="0099371D" w:rsidRDefault="002A4916">
      <w:pPr>
        <w:pStyle w:val="30"/>
        <w:rPr>
          <w:ins w:id="4881" w:author="temp" w:date="2016-02-17T17:27:00Z"/>
        </w:rPr>
      </w:pPr>
      <w:bookmarkStart w:id="4882" w:name="_Toc508983176"/>
      <w:ins w:id="4883" w:author="temp" w:date="2016-02-17T17:27:00Z">
        <w:r>
          <w:rPr>
            <w:rFonts w:hint="eastAsia"/>
          </w:rPr>
          <w:t>请求报文</w:t>
        </w:r>
        <w:bookmarkEnd w:id="4882"/>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884" w:author="temp" w:date="2016-02-17T17:27:00Z"/>
        </w:trPr>
        <w:tc>
          <w:tcPr>
            <w:tcW w:w="851" w:type="dxa"/>
            <w:shd w:val="clear" w:color="auto" w:fill="E6E6E6"/>
          </w:tcPr>
          <w:p w:rsidR="0099371D" w:rsidRDefault="002A4916">
            <w:pPr>
              <w:jc w:val="center"/>
              <w:rPr>
                <w:ins w:id="4885" w:author="temp" w:date="2016-02-17T17:27:00Z"/>
                <w:rFonts w:ascii="微软雅黑" w:eastAsia="微软雅黑" w:hAnsi="微软雅黑"/>
                <w:color w:val="000000"/>
                <w:sz w:val="18"/>
                <w:szCs w:val="18"/>
              </w:rPr>
            </w:pPr>
            <w:ins w:id="4886"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887" w:author="temp" w:date="2016-02-17T17:27:00Z"/>
                <w:rFonts w:ascii="微软雅黑" w:eastAsia="微软雅黑" w:hAnsi="微软雅黑"/>
                <w:color w:val="000000"/>
                <w:sz w:val="18"/>
                <w:szCs w:val="18"/>
              </w:rPr>
            </w:pPr>
            <w:ins w:id="4888"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889" w:author="temp" w:date="2016-02-17T17:27:00Z"/>
                <w:rFonts w:ascii="微软雅黑" w:eastAsia="微软雅黑" w:hAnsi="微软雅黑"/>
                <w:color w:val="000000"/>
                <w:sz w:val="18"/>
                <w:szCs w:val="18"/>
              </w:rPr>
            </w:pPr>
            <w:ins w:id="4890"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891" w:author="temp" w:date="2016-02-17T17:27:00Z"/>
                <w:rFonts w:ascii="微软雅黑" w:eastAsia="微软雅黑" w:hAnsi="微软雅黑"/>
                <w:color w:val="000000"/>
                <w:sz w:val="18"/>
                <w:szCs w:val="18"/>
              </w:rPr>
            </w:pPr>
            <w:ins w:id="4892"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893" w:author="temp" w:date="2016-02-17T17:27:00Z"/>
                <w:rFonts w:ascii="微软雅黑" w:eastAsia="微软雅黑" w:hAnsi="微软雅黑"/>
                <w:color w:val="000000"/>
                <w:sz w:val="18"/>
                <w:szCs w:val="18"/>
              </w:rPr>
            </w:pPr>
            <w:ins w:id="4894"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895" w:author="temp" w:date="2016-02-17T17:27:00Z"/>
                <w:rFonts w:ascii="微软雅黑" w:eastAsia="微软雅黑" w:hAnsi="微软雅黑"/>
                <w:color w:val="000000"/>
                <w:sz w:val="18"/>
                <w:szCs w:val="18"/>
              </w:rPr>
            </w:pPr>
            <w:ins w:id="4896"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897" w:author="temp" w:date="2016-02-17T17:27:00Z"/>
                <w:rFonts w:ascii="微软雅黑" w:eastAsia="微软雅黑" w:hAnsi="微软雅黑"/>
                <w:color w:val="000000"/>
                <w:sz w:val="18"/>
                <w:szCs w:val="18"/>
              </w:rPr>
            </w:pPr>
            <w:ins w:id="4898" w:author="temp" w:date="2016-02-17T17:27:00Z">
              <w:r>
                <w:rPr>
                  <w:rFonts w:ascii="微软雅黑" w:eastAsia="微软雅黑" w:hAnsi="微软雅黑" w:hint="eastAsia"/>
                  <w:color w:val="000000"/>
                  <w:sz w:val="18"/>
                  <w:szCs w:val="18"/>
                </w:rPr>
                <w:t>备注</w:t>
              </w:r>
            </w:ins>
          </w:p>
        </w:tc>
      </w:tr>
      <w:tr w:rsidR="0099371D">
        <w:trPr>
          <w:trHeight w:val="417"/>
          <w:ins w:id="4899" w:author="temp" w:date="2016-02-17T17:27:00Z"/>
        </w:trPr>
        <w:tc>
          <w:tcPr>
            <w:tcW w:w="851" w:type="dxa"/>
            <w:shd w:val="clear" w:color="auto" w:fill="auto"/>
            <w:vAlign w:val="center"/>
          </w:tcPr>
          <w:p w:rsidR="0099371D" w:rsidRDefault="0099371D">
            <w:pPr>
              <w:jc w:val="center"/>
              <w:rPr>
                <w:ins w:id="4900" w:author="temp" w:date="2016-02-17T17:27:00Z"/>
                <w:rStyle w:val="shorttext"/>
              </w:rPr>
            </w:pPr>
          </w:p>
        </w:tc>
        <w:tc>
          <w:tcPr>
            <w:tcW w:w="1559" w:type="dxa"/>
            <w:shd w:val="clear" w:color="auto" w:fill="auto"/>
          </w:tcPr>
          <w:p w:rsidR="0099371D" w:rsidRDefault="002A4916">
            <w:pPr>
              <w:jc w:val="center"/>
              <w:rPr>
                <w:ins w:id="4901"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orderId</w:t>
            </w:r>
          </w:p>
        </w:tc>
        <w:tc>
          <w:tcPr>
            <w:tcW w:w="1296" w:type="dxa"/>
            <w:shd w:val="clear" w:color="auto" w:fill="auto"/>
          </w:tcPr>
          <w:p w:rsidR="0099371D" w:rsidRDefault="002A4916">
            <w:pPr>
              <w:jc w:val="center"/>
              <w:rPr>
                <w:ins w:id="490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订单编号</w:t>
            </w:r>
          </w:p>
        </w:tc>
        <w:tc>
          <w:tcPr>
            <w:tcW w:w="1029" w:type="dxa"/>
            <w:shd w:val="clear" w:color="auto" w:fill="auto"/>
          </w:tcPr>
          <w:p w:rsidR="0099371D" w:rsidRDefault="002A4916">
            <w:pPr>
              <w:jc w:val="center"/>
              <w:rPr>
                <w:ins w:id="4903" w:author="temp" w:date="2016-02-14T11:10:00Z"/>
                <w:rFonts w:ascii="微软雅黑" w:eastAsia="微软雅黑" w:hAnsi="微软雅黑"/>
                <w:color w:val="000000"/>
                <w:sz w:val="18"/>
                <w:szCs w:val="18"/>
              </w:rPr>
            </w:pPr>
            <w:ins w:id="4904"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490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4906"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ins w:id="4907" w:author="temp" w:date="2016-02-14T11:10:00Z"/>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t>traffic</w:t>
            </w:r>
            <w:r>
              <w:rPr>
                <w:rFonts w:ascii="微软雅黑" w:eastAsia="微软雅黑" w:hAnsi="微软雅黑"/>
                <w:color w:val="000000"/>
                <w:sz w:val="18"/>
                <w:szCs w:val="18"/>
              </w:rPr>
              <w:t>Number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公交卡号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单位：分</w:t>
            </w:r>
          </w:p>
        </w:tc>
      </w:tr>
    </w:tbl>
    <w:p w:rsidR="0099371D" w:rsidRDefault="0099371D">
      <w:pPr>
        <w:rPr>
          <w:ins w:id="4908" w:author="temp" w:date="2016-02-17T17:27:00Z"/>
        </w:rPr>
      </w:pPr>
    </w:p>
    <w:p w:rsidR="0099371D" w:rsidRDefault="002A4916">
      <w:pPr>
        <w:pStyle w:val="30"/>
        <w:rPr>
          <w:ins w:id="4909" w:author="temp" w:date="2016-02-17T17:27:00Z"/>
        </w:rPr>
      </w:pPr>
      <w:bookmarkStart w:id="4910" w:name="_Toc508983177"/>
      <w:ins w:id="4911" w:author="temp" w:date="2016-02-17T17:27:00Z">
        <w:r>
          <w:rPr>
            <w:rFonts w:hint="eastAsia"/>
          </w:rPr>
          <w:t>响应报文</w:t>
        </w:r>
        <w:bookmarkEnd w:id="491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912" w:author="temp" w:date="2016-02-17T17:27:00Z"/>
        </w:trPr>
        <w:tc>
          <w:tcPr>
            <w:tcW w:w="851" w:type="dxa"/>
            <w:shd w:val="clear" w:color="auto" w:fill="E6E6E6"/>
          </w:tcPr>
          <w:p w:rsidR="0099371D" w:rsidRDefault="002A4916">
            <w:pPr>
              <w:jc w:val="center"/>
              <w:rPr>
                <w:ins w:id="4913" w:author="temp" w:date="2016-02-17T17:27:00Z"/>
                <w:rFonts w:ascii="微软雅黑" w:eastAsia="微软雅黑" w:hAnsi="微软雅黑"/>
                <w:color w:val="000000"/>
                <w:sz w:val="18"/>
                <w:szCs w:val="18"/>
              </w:rPr>
            </w:pPr>
            <w:ins w:id="491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915" w:author="temp" w:date="2016-02-17T17:27:00Z"/>
                <w:rFonts w:ascii="微软雅黑" w:eastAsia="微软雅黑" w:hAnsi="微软雅黑"/>
                <w:color w:val="000000"/>
                <w:sz w:val="18"/>
                <w:szCs w:val="18"/>
              </w:rPr>
            </w:pPr>
            <w:ins w:id="491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917" w:author="temp" w:date="2016-02-17T17:27:00Z"/>
                <w:rFonts w:ascii="微软雅黑" w:eastAsia="微软雅黑" w:hAnsi="微软雅黑"/>
                <w:color w:val="000000"/>
                <w:sz w:val="18"/>
                <w:szCs w:val="18"/>
              </w:rPr>
            </w:pPr>
            <w:ins w:id="491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919" w:author="temp" w:date="2016-02-17T17:27:00Z"/>
                <w:rFonts w:ascii="微软雅黑" w:eastAsia="微软雅黑" w:hAnsi="微软雅黑"/>
                <w:color w:val="000000"/>
                <w:sz w:val="18"/>
                <w:szCs w:val="18"/>
              </w:rPr>
            </w:pPr>
            <w:ins w:id="492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921" w:author="temp" w:date="2016-02-17T17:27:00Z"/>
                <w:rFonts w:ascii="微软雅黑" w:eastAsia="微软雅黑" w:hAnsi="微软雅黑"/>
                <w:color w:val="000000"/>
                <w:sz w:val="18"/>
                <w:szCs w:val="18"/>
              </w:rPr>
            </w:pPr>
            <w:ins w:id="492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923" w:author="temp" w:date="2016-02-17T17:27:00Z"/>
                <w:rFonts w:ascii="微软雅黑" w:eastAsia="微软雅黑" w:hAnsi="微软雅黑"/>
                <w:color w:val="000000"/>
                <w:sz w:val="18"/>
                <w:szCs w:val="18"/>
              </w:rPr>
            </w:pPr>
            <w:ins w:id="492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925" w:author="temp" w:date="2016-02-17T17:27:00Z"/>
                <w:rFonts w:ascii="微软雅黑" w:eastAsia="微软雅黑" w:hAnsi="微软雅黑"/>
                <w:color w:val="000000"/>
                <w:sz w:val="18"/>
                <w:szCs w:val="18"/>
              </w:rPr>
            </w:pPr>
            <w:ins w:id="4926"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充值成功；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color w:val="000000"/>
                <w:sz w:val="18"/>
                <w:szCs w:val="18"/>
              </w:rPr>
              <w:t>4</w:t>
            </w:r>
            <w:r>
              <w:rPr>
                <w:rFonts w:ascii="微软雅黑" w:eastAsia="微软雅黑" w:hAnsi="微软雅黑" w:hint="eastAsia"/>
                <w:color w:val="000000"/>
                <w:sz w:val="18"/>
                <w:szCs w:val="18"/>
              </w:rPr>
              <w:t>充值中</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4927" w:name="_Toc508983178"/>
      <w:r>
        <w:rPr>
          <w:rFonts w:hint="eastAsia"/>
        </w:rPr>
        <w:t>开具电子发票接口</w:t>
      </w:r>
      <w:bookmarkEnd w:id="4927"/>
    </w:p>
    <w:p w:rsidR="0099371D" w:rsidRDefault="002A4916">
      <w:pPr>
        <w:pStyle w:val="30"/>
      </w:pPr>
      <w:bookmarkStart w:id="4928" w:name="_Toc508983179"/>
      <w:r>
        <w:rPr>
          <w:rFonts w:hint="eastAsia"/>
        </w:rPr>
        <w:t>接口名称：</w:t>
      </w:r>
      <w:r>
        <w:t>basement/invoice/invoicing.do</w:t>
      </w:r>
      <w:bookmarkEnd w:id="4928"/>
    </w:p>
    <w:p w:rsidR="0099371D" w:rsidRDefault="002A4916">
      <w:pPr>
        <w:pStyle w:val="30"/>
      </w:pPr>
      <w:bookmarkStart w:id="4929" w:name="_Toc508983180"/>
      <w:r>
        <w:rPr>
          <w:rFonts w:hint="eastAsia"/>
        </w:rPr>
        <w:t>请求报文</w:t>
      </w:r>
      <w:bookmarkEnd w:id="4929"/>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对象</w:t>
            </w:r>
          </w:p>
        </w:tc>
        <w:tc>
          <w:tcPr>
            <w:tcW w:w="194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字段名</w:t>
            </w:r>
          </w:p>
        </w:tc>
        <w:tc>
          <w:tcPr>
            <w:tcW w:w="1508"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数据项</w:t>
            </w:r>
          </w:p>
        </w:tc>
        <w:tc>
          <w:tcPr>
            <w:tcW w:w="119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类型</w:t>
            </w:r>
          </w:p>
        </w:tc>
        <w:tc>
          <w:tcPr>
            <w:tcW w:w="1246"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2013"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备注</w:t>
            </w:r>
          </w:p>
        </w:tc>
      </w:tr>
      <w:tr w:rsidR="0099371D">
        <w:trPr>
          <w:trHeight w:val="364"/>
        </w:trPr>
        <w:tc>
          <w:tcPr>
            <w:tcW w:w="1211" w:type="dxa"/>
          </w:tcPr>
          <w:p w:rsidR="0099371D" w:rsidRDefault="0099371D"/>
        </w:tc>
        <w:tc>
          <w:tcPr>
            <w:tcW w:w="1941" w:type="dxa"/>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inv</w:t>
            </w:r>
            <w:r>
              <w:rPr>
                <w:rFonts w:ascii="微软雅黑" w:eastAsia="微软雅黑" w:hAnsi="微软雅黑" w:hint="eastAsia"/>
                <w:sz w:val="18"/>
                <w:szCs w:val="18"/>
              </w:rPr>
              <w:t>oice</w:t>
            </w:r>
            <w:r>
              <w:rPr>
                <w:rFonts w:ascii="微软雅黑" w:eastAsia="微软雅黑" w:hAnsi="微软雅黑"/>
                <w:sz w:val="18"/>
                <w:szCs w:val="18"/>
              </w:rPr>
              <w:t>Flow</w:t>
            </w:r>
          </w:p>
        </w:tc>
        <w:tc>
          <w:tcPr>
            <w:tcW w:w="1508"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发票请求流水号</w:t>
            </w:r>
          </w:p>
        </w:tc>
        <w:tc>
          <w:tcPr>
            <w:tcW w:w="1191" w:type="dxa"/>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number</w:t>
            </w:r>
          </w:p>
        </w:tc>
        <w:tc>
          <w:tcPr>
            <w:tcW w:w="1246"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20</w:t>
            </w:r>
          </w:p>
        </w:tc>
        <w:tc>
          <w:tcPr>
            <w:tcW w:w="1346"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013" w:type="dxa"/>
          </w:tcPr>
          <w:p w:rsidR="0099371D" w:rsidRDefault="0099371D">
            <w:pPr>
              <w:rPr>
                <w:rFonts w:ascii="微软雅黑" w:eastAsia="微软雅黑" w:hAnsi="微软雅黑"/>
                <w:sz w:val="18"/>
                <w:szCs w:val="18"/>
              </w:rPr>
            </w:pPr>
          </w:p>
        </w:tc>
      </w:tr>
    </w:tbl>
    <w:p w:rsidR="0099371D" w:rsidRDefault="0099371D">
      <w:pPr>
        <w:rPr>
          <w:rFonts w:ascii="微软雅黑" w:eastAsia="微软雅黑" w:hAnsi="微软雅黑"/>
          <w:sz w:val="18"/>
          <w:szCs w:val="18"/>
        </w:rPr>
      </w:pPr>
    </w:p>
    <w:p w:rsidR="0099371D" w:rsidRDefault="002A4916">
      <w:pPr>
        <w:pStyle w:val="30"/>
      </w:pPr>
      <w:bookmarkStart w:id="4930" w:name="_Toc508983181"/>
      <w:r>
        <w:rPr>
          <w:rFonts w:hint="eastAsia"/>
        </w:rPr>
        <w:t>返回报文</w:t>
      </w:r>
      <w:bookmarkEnd w:id="4930"/>
    </w:p>
    <w:tbl>
      <w:tblPr>
        <w:tblW w:w="10456" w:type="dxa"/>
        <w:tblLayout w:type="fixed"/>
        <w:tblLook w:val="04A0" w:firstRow="1" w:lastRow="0" w:firstColumn="1" w:lastColumn="0" w:noHBand="0" w:noVBand="1"/>
      </w:tblPr>
      <w:tblGrid>
        <w:gridCol w:w="1347"/>
        <w:gridCol w:w="1790"/>
        <w:gridCol w:w="1282"/>
        <w:gridCol w:w="1355"/>
        <w:gridCol w:w="1310"/>
        <w:gridCol w:w="1257"/>
        <w:gridCol w:w="2115"/>
      </w:tblGrid>
      <w:tr w:rsidR="0099371D">
        <w:tc>
          <w:tcPr>
            <w:tcW w:w="1347"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对象</w:t>
            </w:r>
          </w:p>
        </w:tc>
        <w:tc>
          <w:tcPr>
            <w:tcW w:w="1790"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字段名</w:t>
            </w:r>
          </w:p>
        </w:tc>
        <w:tc>
          <w:tcPr>
            <w:tcW w:w="1282"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数据项</w:t>
            </w:r>
          </w:p>
        </w:tc>
        <w:tc>
          <w:tcPr>
            <w:tcW w:w="1355"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类型</w:t>
            </w:r>
          </w:p>
        </w:tc>
        <w:tc>
          <w:tcPr>
            <w:tcW w:w="1310"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长度</w:t>
            </w:r>
          </w:p>
        </w:tc>
        <w:tc>
          <w:tcPr>
            <w:tcW w:w="1257"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2115"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备注</w:t>
            </w:r>
          </w:p>
        </w:tc>
      </w:tr>
      <w:tr w:rsidR="0099371D">
        <w:tc>
          <w:tcPr>
            <w:tcW w:w="1347" w:type="dxa"/>
            <w:vMerge w:val="restart"/>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h</w:t>
            </w:r>
            <w:r>
              <w:rPr>
                <w:rFonts w:ascii="微软雅黑" w:eastAsia="微软雅黑" w:hAnsi="微软雅黑" w:hint="eastAsia"/>
                <w:sz w:val="18"/>
                <w:szCs w:val="18"/>
              </w:rPr>
              <w:t>eader</w:t>
            </w:r>
          </w:p>
        </w:tc>
        <w:tc>
          <w:tcPr>
            <w:tcW w:w="1790"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res</w:t>
            </w:r>
            <w:r>
              <w:rPr>
                <w:rFonts w:ascii="微软雅黑" w:eastAsia="微软雅黑" w:hAnsi="微软雅黑"/>
                <w:sz w:val="18"/>
                <w:szCs w:val="18"/>
              </w:rPr>
              <w:t>Code</w:t>
            </w:r>
          </w:p>
        </w:tc>
        <w:tc>
          <w:tcPr>
            <w:tcW w:w="1282"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响应码</w:t>
            </w:r>
          </w:p>
        </w:tc>
        <w:tc>
          <w:tcPr>
            <w:tcW w:w="1355" w:type="dxa"/>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varchar</w:t>
            </w:r>
          </w:p>
        </w:tc>
        <w:tc>
          <w:tcPr>
            <w:tcW w:w="1310"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1257"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115"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0系统错误</w:t>
            </w:r>
          </w:p>
          <w:p w:rsidR="0099371D" w:rsidRDefault="002A4916">
            <w:pPr>
              <w:jc w:val="cente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p>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2失败</w:t>
            </w:r>
          </w:p>
        </w:tc>
      </w:tr>
      <w:tr w:rsidR="0099371D">
        <w:tc>
          <w:tcPr>
            <w:tcW w:w="1347" w:type="dxa"/>
            <w:vMerge/>
          </w:tcPr>
          <w:p w:rsidR="0099371D" w:rsidRDefault="0099371D">
            <w:pPr>
              <w:jc w:val="center"/>
              <w:rPr>
                <w:rFonts w:ascii="微软雅黑" w:eastAsia="微软雅黑" w:hAnsi="微软雅黑"/>
                <w:sz w:val="18"/>
                <w:szCs w:val="18"/>
              </w:rPr>
            </w:pPr>
          </w:p>
        </w:tc>
        <w:tc>
          <w:tcPr>
            <w:tcW w:w="1790"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res</w:t>
            </w:r>
            <w:r>
              <w:rPr>
                <w:rFonts w:ascii="微软雅黑" w:eastAsia="微软雅黑" w:hAnsi="微软雅黑"/>
                <w:sz w:val="18"/>
                <w:szCs w:val="18"/>
              </w:rPr>
              <w:t>Message</w:t>
            </w:r>
          </w:p>
        </w:tc>
        <w:tc>
          <w:tcPr>
            <w:tcW w:w="1282"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响应码描述</w:t>
            </w:r>
          </w:p>
        </w:tc>
        <w:tc>
          <w:tcPr>
            <w:tcW w:w="1355"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1310"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100</w:t>
            </w:r>
          </w:p>
        </w:tc>
        <w:tc>
          <w:tcPr>
            <w:tcW w:w="1257"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115"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响应码信息描述</w:t>
            </w:r>
          </w:p>
        </w:tc>
      </w:tr>
    </w:tbl>
    <w:p w:rsidR="0099371D" w:rsidRDefault="002A4916">
      <w:pPr>
        <w:pStyle w:val="2"/>
      </w:pPr>
      <w:bookmarkStart w:id="4931" w:name="_Toc508983182"/>
      <w:r>
        <w:rPr>
          <w:rFonts w:hint="eastAsia"/>
        </w:rPr>
        <w:t>订单发票查询接口</w:t>
      </w:r>
      <w:bookmarkEnd w:id="4931"/>
    </w:p>
    <w:p w:rsidR="0099371D" w:rsidRDefault="002A4916">
      <w:pPr>
        <w:pStyle w:val="30"/>
      </w:pPr>
      <w:bookmarkStart w:id="4932" w:name="_Toc508983183"/>
      <w:r>
        <w:rPr>
          <w:rFonts w:hint="eastAsia"/>
        </w:rPr>
        <w:t>接口名称：order</w:t>
      </w:r>
      <w:r>
        <w:t>/invoice/invoic</w:t>
      </w:r>
      <w:r>
        <w:rPr>
          <w:rFonts w:hint="eastAsia"/>
        </w:rPr>
        <w:t>e</w:t>
      </w:r>
      <w:r>
        <w:t>Select.do</w:t>
      </w:r>
      <w:bookmarkEnd w:id="4932"/>
    </w:p>
    <w:p w:rsidR="0099371D" w:rsidRDefault="002A4916">
      <w:pPr>
        <w:pStyle w:val="30"/>
      </w:pPr>
      <w:bookmarkStart w:id="4933" w:name="_Toc508983184"/>
      <w:r>
        <w:rPr>
          <w:rFonts w:hint="eastAsia"/>
        </w:rPr>
        <w:t>请求报文</w:t>
      </w:r>
      <w:bookmarkEnd w:id="4933"/>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对象</w:t>
            </w:r>
          </w:p>
        </w:tc>
        <w:tc>
          <w:tcPr>
            <w:tcW w:w="194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字段名</w:t>
            </w:r>
          </w:p>
        </w:tc>
        <w:tc>
          <w:tcPr>
            <w:tcW w:w="1508"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数据项</w:t>
            </w:r>
          </w:p>
        </w:tc>
        <w:tc>
          <w:tcPr>
            <w:tcW w:w="119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类型</w:t>
            </w:r>
          </w:p>
        </w:tc>
        <w:tc>
          <w:tcPr>
            <w:tcW w:w="1246"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2013"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备注</w:t>
            </w:r>
          </w:p>
        </w:tc>
      </w:tr>
      <w:tr w:rsidR="0099371D">
        <w:trPr>
          <w:trHeight w:val="364"/>
        </w:trPr>
        <w:tc>
          <w:tcPr>
            <w:tcW w:w="1211" w:type="dxa"/>
          </w:tcPr>
          <w:p w:rsidR="0099371D" w:rsidRDefault="0099371D"/>
        </w:tc>
        <w:tc>
          <w:tcPr>
            <w:tcW w:w="1941" w:type="dxa"/>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orderSid</w:t>
            </w:r>
          </w:p>
        </w:tc>
        <w:tc>
          <w:tcPr>
            <w:tcW w:w="1508"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订单sid</w:t>
            </w:r>
          </w:p>
        </w:tc>
        <w:tc>
          <w:tcPr>
            <w:tcW w:w="1191" w:type="dxa"/>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number</w:t>
            </w:r>
          </w:p>
        </w:tc>
        <w:tc>
          <w:tcPr>
            <w:tcW w:w="1246"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20</w:t>
            </w:r>
          </w:p>
        </w:tc>
        <w:tc>
          <w:tcPr>
            <w:tcW w:w="1346"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013" w:type="dxa"/>
          </w:tcPr>
          <w:p w:rsidR="0099371D" w:rsidRDefault="0099371D">
            <w:pPr>
              <w:rPr>
                <w:rFonts w:ascii="微软雅黑" w:eastAsia="微软雅黑" w:hAnsi="微软雅黑"/>
                <w:sz w:val="18"/>
                <w:szCs w:val="18"/>
              </w:rPr>
            </w:pPr>
          </w:p>
        </w:tc>
      </w:tr>
    </w:tbl>
    <w:p w:rsidR="0099371D" w:rsidRDefault="002A4916">
      <w:pPr>
        <w:pStyle w:val="30"/>
      </w:pPr>
      <w:bookmarkStart w:id="4934" w:name="_Toc508983185"/>
      <w:r>
        <w:rPr>
          <w:rFonts w:hint="eastAsia"/>
        </w:rPr>
        <w:t>返回报文</w:t>
      </w:r>
      <w:bookmarkEnd w:id="4934"/>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vMerge w:val="restart"/>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invoiceType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发票类型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FF0000"/>
                <w:sz w:val="18"/>
                <w:szCs w:val="18"/>
              </w:rPr>
              <w:t>1 电子发票 2 普通发票</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invoiceHeader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发票抬头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invoice</w:t>
            </w:r>
            <w:r>
              <w:rPr>
                <w:rFonts w:ascii="微软雅黑" w:eastAsia="微软雅黑" w:hAnsi="微软雅黑" w:cs="新宋体"/>
                <w:sz w:val="18"/>
                <w:szCs w:val="18"/>
              </w:rPr>
              <w:t>Flow</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发票流水号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e</w:t>
            </w:r>
            <w:r>
              <w:rPr>
                <w:rFonts w:ascii="微软雅黑" w:eastAsia="微软雅黑" w:hAnsi="微软雅黑" w:cs="新宋体" w:hint="eastAsia"/>
                <w:color w:val="FF0000"/>
                <w:sz w:val="18"/>
                <w:szCs w:val="18"/>
              </w:rPr>
              <w:t>mail</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邮箱</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jc w:val="cente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invoiceItem</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发票类目</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3</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1、食品</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amount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总金额不含税</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tax</w:t>
            </w:r>
            <w:r>
              <w:rPr>
                <w:rFonts w:ascii="微软雅黑" w:eastAsia="微软雅黑" w:hAnsi="微软雅黑" w:cs="新宋体"/>
                <w:sz w:val="18"/>
                <w:szCs w:val="18"/>
              </w:rPr>
              <w:t>Rate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税率</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t</w:t>
            </w:r>
            <w:r>
              <w:rPr>
                <w:rFonts w:ascii="微软雅黑" w:eastAsia="微软雅黑" w:hAnsi="微软雅黑" w:cs="新宋体" w:hint="eastAsia"/>
                <w:sz w:val="18"/>
                <w:szCs w:val="18"/>
              </w:rPr>
              <w:t>otal</w:t>
            </w:r>
            <w:r>
              <w:rPr>
                <w:rFonts w:ascii="微软雅黑" w:eastAsia="微软雅黑" w:hAnsi="微软雅黑" w:cs="新宋体"/>
                <w:sz w:val="18"/>
                <w:szCs w:val="18"/>
              </w:rPr>
              <w:t>Rate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总税额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tax</w:t>
            </w:r>
            <w:r>
              <w:rPr>
                <w:rFonts w:ascii="微软雅黑" w:eastAsia="微软雅黑" w:hAnsi="微软雅黑" w:cs="新宋体"/>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征税方式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0：普通征税 2：差额征税</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deduction</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扣除额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征税方式为2时必填</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check</w:t>
            </w:r>
            <w:r>
              <w:rPr>
                <w:rFonts w:ascii="微软雅黑" w:eastAsia="微软雅黑" w:hAnsi="微软雅黑" w:cs="新宋体"/>
                <w:sz w:val="18"/>
                <w:szCs w:val="18"/>
              </w:rPr>
              <w:t>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校验码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machina</w:t>
            </w:r>
            <w:r>
              <w:rPr>
                <w:rFonts w:ascii="微软雅黑" w:eastAsia="微软雅黑" w:hAnsi="微软雅黑" w:cs="新宋体"/>
                <w:sz w:val="18"/>
                <w:szCs w:val="18"/>
              </w:rPr>
              <w:t>ryCode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机器编号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i</w:t>
            </w:r>
            <w:r>
              <w:rPr>
                <w:rFonts w:ascii="微软雅黑" w:eastAsia="微软雅黑" w:hAnsi="微软雅黑" w:cs="新宋体" w:hint="eastAsia"/>
                <w:sz w:val="18"/>
                <w:szCs w:val="18"/>
              </w:rPr>
              <w:t>nvoice</w:t>
            </w:r>
            <w:r>
              <w:rPr>
                <w:rFonts w:ascii="微软雅黑" w:eastAsia="微软雅黑" w:hAnsi="微软雅黑" w:cs="新宋体"/>
                <w:sz w:val="18"/>
                <w:szCs w:val="18"/>
              </w:rPr>
              <w:t>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发票代码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invoice</w:t>
            </w:r>
            <w:r>
              <w:rPr>
                <w:rFonts w:ascii="微软雅黑" w:eastAsia="微软雅黑" w:hAnsi="微软雅黑" w:cs="新宋体"/>
                <w:sz w:val="18"/>
                <w:szCs w:val="18"/>
              </w:rPr>
              <w:t>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发票号码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w:t>
            </w:r>
            <w:r>
              <w:rPr>
                <w:rFonts w:ascii="微软雅黑" w:eastAsia="微软雅黑" w:hAnsi="微软雅黑" w:cs="新宋体" w:hint="eastAsia"/>
                <w:sz w:val="18"/>
                <w:szCs w:val="18"/>
              </w:rPr>
              <w:t>dfUrl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pdf下载链接</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create</w:t>
            </w:r>
            <w:r>
              <w:rPr>
                <w:rFonts w:ascii="微软雅黑" w:eastAsia="微软雅黑" w:hAnsi="微软雅黑" w:cs="新宋体"/>
                <w:sz w:val="18"/>
                <w:szCs w:val="18"/>
              </w:rPr>
              <w:t>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创建日期</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last</w:t>
            </w:r>
            <w:r>
              <w:rPr>
                <w:rFonts w:ascii="微软雅黑" w:eastAsia="微软雅黑" w:hAnsi="微软雅黑" w:cs="新宋体"/>
                <w:sz w:val="18"/>
                <w:szCs w:val="18"/>
              </w:rPr>
              <w: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2A4916">
      <w:pPr>
        <w:pStyle w:val="2"/>
      </w:pPr>
      <w:bookmarkStart w:id="4935" w:name="_Toc508983186"/>
      <w:r>
        <w:rPr>
          <w:rFonts w:hint="eastAsia"/>
        </w:rPr>
        <w:t>用户发票信息查询接口</w:t>
      </w:r>
      <w:bookmarkEnd w:id="4935"/>
    </w:p>
    <w:p w:rsidR="0099371D" w:rsidRDefault="002A4916">
      <w:pPr>
        <w:pStyle w:val="30"/>
      </w:pPr>
      <w:bookmarkStart w:id="4936" w:name="_Toc508983187"/>
      <w:r>
        <w:rPr>
          <w:rFonts w:hint="eastAsia"/>
        </w:rPr>
        <w:t>接口名称：</w:t>
      </w:r>
      <w:r>
        <w:rPr>
          <w:rFonts w:hint="eastAsia"/>
          <w:color w:val="FF0000"/>
        </w:rPr>
        <w:t>user</w:t>
      </w:r>
      <w:r>
        <w:rPr>
          <w:color w:val="FF0000"/>
        </w:rPr>
        <w:t>/invoice/</w:t>
      </w:r>
      <w:r>
        <w:rPr>
          <w:rFonts w:hint="eastAsia"/>
          <w:color w:val="FF0000"/>
        </w:rPr>
        <w:t>user</w:t>
      </w:r>
      <w:r>
        <w:rPr>
          <w:color w:val="FF0000"/>
        </w:rPr>
        <w:t>InvoiceInfo.do</w:t>
      </w:r>
      <w:bookmarkEnd w:id="4936"/>
    </w:p>
    <w:p w:rsidR="0099371D" w:rsidRDefault="002A4916">
      <w:pPr>
        <w:pStyle w:val="30"/>
      </w:pPr>
      <w:bookmarkStart w:id="4937" w:name="_Toc508983188"/>
      <w:r>
        <w:rPr>
          <w:rFonts w:hint="eastAsia"/>
        </w:rPr>
        <w:t>请求报文</w:t>
      </w:r>
      <w:bookmarkEnd w:id="4937"/>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2A4916">
      <w:pPr>
        <w:pStyle w:val="30"/>
      </w:pPr>
      <w:bookmarkStart w:id="4938" w:name="_Toc508983189"/>
      <w:r>
        <w:rPr>
          <w:rFonts w:hint="eastAsia"/>
        </w:rPr>
        <w:t>返回报文</w:t>
      </w:r>
      <w:bookmarkEnd w:id="4938"/>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对象</w:t>
            </w:r>
          </w:p>
        </w:tc>
        <w:tc>
          <w:tcPr>
            <w:tcW w:w="194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字段名</w:t>
            </w:r>
          </w:p>
        </w:tc>
        <w:tc>
          <w:tcPr>
            <w:tcW w:w="1508"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数据项</w:t>
            </w:r>
          </w:p>
        </w:tc>
        <w:tc>
          <w:tcPr>
            <w:tcW w:w="119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类型</w:t>
            </w:r>
          </w:p>
        </w:tc>
        <w:tc>
          <w:tcPr>
            <w:tcW w:w="1246"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2013"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备注</w:t>
            </w:r>
          </w:p>
        </w:tc>
      </w:tr>
      <w:tr w:rsidR="0099371D">
        <w:trPr>
          <w:trHeight w:val="364"/>
        </w:trPr>
        <w:tc>
          <w:tcPr>
            <w:tcW w:w="1211" w:type="dxa"/>
            <w:vMerge w:val="restart"/>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color w:val="000000"/>
                <w:sz w:val="18"/>
                <w:szCs w:val="18"/>
              </w:rPr>
              <w:t>userIdEnc</w:t>
            </w:r>
          </w:p>
        </w:tc>
        <w:tc>
          <w:tcPr>
            <w:tcW w:w="1508" w:type="dxa"/>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加密的用户id</w:t>
            </w:r>
          </w:p>
        </w:tc>
        <w:tc>
          <w:tcPr>
            <w:tcW w:w="1191" w:type="dxa"/>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1246" w:type="dxa"/>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50</w:t>
            </w:r>
          </w:p>
        </w:tc>
        <w:tc>
          <w:tcPr>
            <w:tcW w:w="1346" w:type="dxa"/>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013" w:type="dxa"/>
            <w:shd w:val="clear" w:color="auto" w:fill="FFFFFF" w:themeFill="background1"/>
          </w:tcPr>
          <w:p w:rsidR="0099371D" w:rsidRDefault="0099371D">
            <w:pPr>
              <w:jc w:val="center"/>
              <w:rPr>
                <w:rFonts w:ascii="微软雅黑" w:eastAsia="微软雅黑" w:hAnsi="微软雅黑"/>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invoiceGeter</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发票获取方</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12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1</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013"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 个人 2 单位</w:t>
            </w: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invoiceN</w:t>
            </w:r>
            <w:r>
              <w:rPr>
                <w:rFonts w:ascii="微软雅黑" w:eastAsia="微软雅黑" w:hAnsi="微软雅黑" w:cs="新宋体" w:hint="eastAsia"/>
                <w:sz w:val="18"/>
                <w:szCs w:val="18"/>
              </w:rPr>
              <w:t>ame</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发票抬头</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12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013" w:type="dxa"/>
          </w:tcPr>
          <w:p w:rsidR="0099371D" w:rsidRDefault="0099371D">
            <w:pPr>
              <w:jc w:val="center"/>
              <w:rPr>
                <w:rFonts w:ascii="微软雅黑" w:eastAsia="微软雅黑" w:hAnsi="微软雅黑"/>
                <w:color w:val="000000"/>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taxpayerNum</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纳税人识别号</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12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013" w:type="dxa"/>
          </w:tcPr>
          <w:p w:rsidR="0099371D" w:rsidRDefault="0099371D">
            <w:pPr>
              <w:jc w:val="center"/>
              <w:rPr>
                <w:rFonts w:ascii="微软雅黑" w:eastAsia="微软雅黑" w:hAnsi="微软雅黑"/>
                <w:color w:val="000000"/>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email</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12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013" w:type="dxa"/>
          </w:tcPr>
          <w:p w:rsidR="0099371D" w:rsidRDefault="0099371D">
            <w:pPr>
              <w:jc w:val="center"/>
              <w:rPr>
                <w:rFonts w:ascii="微软雅黑" w:eastAsia="微软雅黑" w:hAnsi="微软雅黑"/>
                <w:color w:val="000000"/>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createDate</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创建日期</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12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013" w:type="dxa"/>
          </w:tcPr>
          <w:p w:rsidR="0099371D" w:rsidRDefault="0099371D">
            <w:pPr>
              <w:jc w:val="center"/>
              <w:rPr>
                <w:rFonts w:ascii="微软雅黑" w:eastAsia="微软雅黑" w:hAnsi="微软雅黑"/>
                <w:color w:val="000000"/>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最后修改日期</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12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013" w:type="dxa"/>
          </w:tcPr>
          <w:p w:rsidR="0099371D" w:rsidRDefault="0099371D">
            <w:pPr>
              <w:jc w:val="center"/>
              <w:rPr>
                <w:rFonts w:ascii="微软雅黑" w:eastAsia="微软雅黑" w:hAnsi="微软雅黑"/>
                <w:color w:val="000000"/>
                <w:sz w:val="18"/>
                <w:szCs w:val="18"/>
              </w:rPr>
            </w:pPr>
          </w:p>
        </w:tc>
      </w:tr>
    </w:tbl>
    <w:p w:rsidR="0099371D" w:rsidRDefault="002A4916">
      <w:pPr>
        <w:pStyle w:val="2"/>
      </w:pPr>
      <w:bookmarkStart w:id="4939" w:name="_Toc508983190"/>
      <w:r>
        <w:rPr>
          <w:rFonts w:hint="eastAsia"/>
        </w:rPr>
        <w:t>用户发票信息新增或更新接口</w:t>
      </w:r>
      <w:bookmarkEnd w:id="4939"/>
    </w:p>
    <w:p w:rsidR="0099371D" w:rsidRDefault="002A4916">
      <w:pPr>
        <w:pStyle w:val="30"/>
      </w:pPr>
      <w:bookmarkStart w:id="4940" w:name="_Toc508983191"/>
      <w:r>
        <w:rPr>
          <w:rFonts w:hint="eastAsia"/>
        </w:rPr>
        <w:t>接口名称：</w:t>
      </w:r>
      <w:r>
        <w:rPr>
          <w:color w:val="FF0000"/>
        </w:rPr>
        <w:t>user/invoice/</w:t>
      </w:r>
      <w:r>
        <w:rPr>
          <w:rFonts w:hint="eastAsia"/>
          <w:color w:val="FF0000"/>
        </w:rPr>
        <w:t>user</w:t>
      </w:r>
      <w:r>
        <w:rPr>
          <w:color w:val="FF0000"/>
        </w:rPr>
        <w:t>InvoiceInsertOrUpdate.do</w:t>
      </w:r>
      <w:bookmarkEnd w:id="4940"/>
    </w:p>
    <w:p w:rsidR="0099371D" w:rsidRDefault="002A4916">
      <w:pPr>
        <w:pStyle w:val="30"/>
      </w:pPr>
      <w:bookmarkStart w:id="4941" w:name="_Toc508983192"/>
      <w:r>
        <w:rPr>
          <w:rFonts w:hint="eastAsia"/>
        </w:rPr>
        <w:t>请求报文</w:t>
      </w:r>
      <w:bookmarkEnd w:id="4941"/>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对象</w:t>
            </w:r>
          </w:p>
        </w:tc>
        <w:tc>
          <w:tcPr>
            <w:tcW w:w="194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字段名</w:t>
            </w:r>
          </w:p>
        </w:tc>
        <w:tc>
          <w:tcPr>
            <w:tcW w:w="1508"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数据项</w:t>
            </w:r>
          </w:p>
        </w:tc>
        <w:tc>
          <w:tcPr>
            <w:tcW w:w="119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类型</w:t>
            </w:r>
          </w:p>
        </w:tc>
        <w:tc>
          <w:tcPr>
            <w:tcW w:w="1246"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2013"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备注</w:t>
            </w:r>
          </w:p>
        </w:tc>
      </w:tr>
      <w:tr w:rsidR="0099371D">
        <w:trPr>
          <w:trHeight w:val="364"/>
        </w:trPr>
        <w:tc>
          <w:tcPr>
            <w:tcW w:w="1211" w:type="dxa"/>
            <w:vMerge w:val="restart"/>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operation</w:t>
            </w:r>
          </w:p>
        </w:tc>
        <w:tc>
          <w:tcPr>
            <w:tcW w:w="1508" w:type="dxa"/>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操作类型</w:t>
            </w:r>
          </w:p>
        </w:tc>
        <w:tc>
          <w:tcPr>
            <w:tcW w:w="1191" w:type="dxa"/>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number</w:t>
            </w:r>
          </w:p>
        </w:tc>
        <w:tc>
          <w:tcPr>
            <w:tcW w:w="1246" w:type="dxa"/>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1</w:t>
            </w:r>
          </w:p>
        </w:tc>
        <w:tc>
          <w:tcPr>
            <w:tcW w:w="1346" w:type="dxa"/>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013" w:type="dxa"/>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1 新增 2更新</w:t>
            </w: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color w:val="000000"/>
                <w:sz w:val="18"/>
                <w:szCs w:val="18"/>
              </w:rPr>
              <w:t>userIdEnc</w:t>
            </w:r>
          </w:p>
        </w:tc>
        <w:tc>
          <w:tcPr>
            <w:tcW w:w="1508" w:type="dxa"/>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用户ID</w:t>
            </w:r>
          </w:p>
        </w:tc>
        <w:tc>
          <w:tcPr>
            <w:tcW w:w="1191" w:type="dxa"/>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1246" w:type="dxa"/>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50</w:t>
            </w:r>
          </w:p>
        </w:tc>
        <w:tc>
          <w:tcPr>
            <w:tcW w:w="1346" w:type="dxa"/>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013" w:type="dxa"/>
            <w:shd w:val="clear" w:color="auto" w:fill="FFFFFF" w:themeFill="background1"/>
          </w:tcPr>
          <w:p w:rsidR="0099371D" w:rsidRDefault="0099371D">
            <w:pPr>
              <w:jc w:val="center"/>
              <w:rPr>
                <w:rFonts w:ascii="微软雅黑" w:eastAsia="微软雅黑" w:hAnsi="微软雅黑"/>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invoiceGeter</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发票获取方</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sz w:val="18"/>
                <w:szCs w:val="18"/>
              </w:rPr>
              <w:t>number</w:t>
            </w:r>
          </w:p>
        </w:tc>
        <w:tc>
          <w:tcPr>
            <w:tcW w:w="12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1</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013"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 个人 2 单位</w:t>
            </w: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invoiceN</w:t>
            </w:r>
            <w:r>
              <w:rPr>
                <w:rFonts w:ascii="微软雅黑" w:eastAsia="微软雅黑" w:hAnsi="微软雅黑" w:cs="新宋体" w:hint="eastAsia"/>
                <w:sz w:val="18"/>
                <w:szCs w:val="18"/>
              </w:rPr>
              <w:t>ame</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发票抬头</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12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013" w:type="dxa"/>
          </w:tcPr>
          <w:p w:rsidR="0099371D" w:rsidRDefault="0099371D">
            <w:pPr>
              <w:jc w:val="center"/>
              <w:rPr>
                <w:rFonts w:ascii="微软雅黑" w:eastAsia="微软雅黑" w:hAnsi="微软雅黑"/>
                <w:color w:val="000000"/>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taxpayerNum</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纳税人识别号</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12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013" w:type="dxa"/>
          </w:tcPr>
          <w:p w:rsidR="0099371D" w:rsidRDefault="0099371D">
            <w:pPr>
              <w:jc w:val="center"/>
              <w:rPr>
                <w:rFonts w:ascii="微软雅黑" w:eastAsia="微软雅黑" w:hAnsi="微软雅黑"/>
                <w:color w:val="000000"/>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email</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邮箱</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12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013" w:type="dxa"/>
          </w:tcPr>
          <w:p w:rsidR="0099371D" w:rsidRDefault="0099371D">
            <w:pPr>
              <w:jc w:val="center"/>
              <w:rPr>
                <w:rFonts w:ascii="微软雅黑" w:eastAsia="微软雅黑" w:hAnsi="微软雅黑"/>
                <w:color w:val="000000"/>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createDate</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创建日期</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12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013" w:type="dxa"/>
          </w:tcPr>
          <w:p w:rsidR="0099371D" w:rsidRDefault="0099371D">
            <w:pPr>
              <w:jc w:val="center"/>
              <w:rPr>
                <w:rFonts w:ascii="微软雅黑" w:eastAsia="微软雅黑" w:hAnsi="微软雅黑"/>
                <w:color w:val="000000"/>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lastModifyDate</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最后修改日期</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12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013" w:type="dxa"/>
          </w:tcPr>
          <w:p w:rsidR="0099371D" w:rsidRDefault="0099371D">
            <w:pPr>
              <w:jc w:val="center"/>
              <w:rPr>
                <w:rFonts w:ascii="微软雅黑" w:eastAsia="微软雅黑" w:hAnsi="微软雅黑"/>
                <w:color w:val="000000"/>
                <w:sz w:val="18"/>
                <w:szCs w:val="18"/>
              </w:rPr>
            </w:pPr>
          </w:p>
        </w:tc>
      </w:tr>
    </w:tbl>
    <w:p w:rsidR="0099371D" w:rsidRDefault="0099371D"/>
    <w:p w:rsidR="0099371D" w:rsidRDefault="002A4916">
      <w:pPr>
        <w:pStyle w:val="30"/>
      </w:pPr>
      <w:bookmarkStart w:id="4942" w:name="_Toc508983193"/>
      <w:r>
        <w:rPr>
          <w:rFonts w:hint="eastAsia"/>
        </w:rPr>
        <w:t>返回报文</w:t>
      </w:r>
      <w:bookmarkEnd w:id="4942"/>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0系统错误</w:t>
            </w:r>
          </w:p>
          <w:p w:rsidR="0099371D" w:rsidRDefault="002A4916">
            <w:pPr>
              <w:jc w:val="cente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p>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4943" w:name="_Toc508983194"/>
      <w:r>
        <w:rPr>
          <w:rFonts w:hint="eastAsia"/>
        </w:rPr>
        <w:t>查询彩票奖期信息（往期）</w:t>
      </w:r>
      <w:bookmarkEnd w:id="4943"/>
    </w:p>
    <w:p w:rsidR="0099371D" w:rsidRDefault="002A4916">
      <w:pPr>
        <w:pStyle w:val="30"/>
      </w:pPr>
      <w:bookmarkStart w:id="4944" w:name="_Toc508983195"/>
      <w:r>
        <w:rPr>
          <w:rFonts w:hint="eastAsia"/>
        </w:rPr>
        <w:t>接口名称 third</w:t>
      </w:r>
      <w:r>
        <w:t>/</w:t>
      </w:r>
      <w:r>
        <w:rPr>
          <w:rFonts w:hint="eastAsia"/>
        </w:rPr>
        <w:t>lottery</w:t>
      </w:r>
      <w:r>
        <w:t>/</w:t>
      </w:r>
      <w:bookmarkStart w:id="4945" w:name="OLE_LINK3"/>
      <w:r>
        <w:t>query</w:t>
      </w:r>
      <w:r>
        <w:rPr>
          <w:rFonts w:asciiTheme="minorEastAsia" w:hAnsiTheme="minorEastAsia" w:hint="eastAsia"/>
          <w:szCs w:val="24"/>
        </w:rPr>
        <w:t>AwardPeriodInfo</w:t>
      </w:r>
      <w:r>
        <w:rPr>
          <w:rFonts w:hint="eastAsia"/>
        </w:rPr>
        <w:t>.</w:t>
      </w:r>
      <w:r>
        <w:t>do</w:t>
      </w:r>
      <w:bookmarkEnd w:id="4944"/>
    </w:p>
    <w:p w:rsidR="0099371D" w:rsidRDefault="002A4916">
      <w:pPr>
        <w:pStyle w:val="30"/>
      </w:pPr>
      <w:bookmarkStart w:id="4946" w:name="_Toc508983196"/>
      <w:bookmarkEnd w:id="4945"/>
      <w:r>
        <w:rPr>
          <w:rFonts w:hint="eastAsia"/>
        </w:rPr>
        <w:t>请求报文</w:t>
      </w:r>
      <w:bookmarkEnd w:id="494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154"/>
        <w:gridCol w:w="1114"/>
        <w:gridCol w:w="844"/>
        <w:gridCol w:w="1274"/>
        <w:gridCol w:w="2410"/>
      </w:tblGrid>
      <w:tr w:rsidR="0099371D">
        <w:trPr>
          <w:ins w:id="4947" w:author="temp" w:date="2016-02-17T17:27:00Z"/>
        </w:trPr>
        <w:tc>
          <w:tcPr>
            <w:tcW w:w="851" w:type="dxa"/>
            <w:shd w:val="clear" w:color="auto" w:fill="E6E6E6"/>
          </w:tcPr>
          <w:p w:rsidR="0099371D" w:rsidRDefault="002A4916">
            <w:pPr>
              <w:jc w:val="center"/>
              <w:rPr>
                <w:ins w:id="4948" w:author="temp" w:date="2016-02-17T17:27:00Z"/>
                <w:rFonts w:ascii="微软雅黑" w:eastAsia="微软雅黑" w:hAnsi="微软雅黑"/>
                <w:color w:val="000000"/>
                <w:sz w:val="18"/>
                <w:szCs w:val="18"/>
              </w:rPr>
            </w:pPr>
            <w:ins w:id="4949" w:author="temp" w:date="2016-02-17T17:27:00Z">
              <w:r>
                <w:rPr>
                  <w:rFonts w:ascii="微软雅黑" w:eastAsia="微软雅黑" w:hAnsi="微软雅黑" w:hint="eastAsia"/>
                  <w:color w:val="000000"/>
                  <w:sz w:val="18"/>
                  <w:szCs w:val="18"/>
                </w:rPr>
                <w:t>对象</w:t>
              </w:r>
            </w:ins>
          </w:p>
        </w:tc>
        <w:tc>
          <w:tcPr>
            <w:tcW w:w="1701" w:type="dxa"/>
            <w:shd w:val="clear" w:color="auto" w:fill="E6E6E6"/>
          </w:tcPr>
          <w:p w:rsidR="0099371D" w:rsidRDefault="002A4916">
            <w:pPr>
              <w:jc w:val="center"/>
              <w:rPr>
                <w:ins w:id="4950" w:author="temp" w:date="2016-02-17T17:27:00Z"/>
                <w:rFonts w:ascii="微软雅黑" w:eastAsia="微软雅黑" w:hAnsi="微软雅黑"/>
                <w:color w:val="000000"/>
                <w:sz w:val="18"/>
                <w:szCs w:val="18"/>
              </w:rPr>
            </w:pPr>
            <w:ins w:id="4951" w:author="temp" w:date="2016-02-17T17:27:00Z">
              <w:r>
                <w:rPr>
                  <w:rFonts w:ascii="微软雅黑" w:eastAsia="微软雅黑" w:hAnsi="微软雅黑" w:hint="eastAsia"/>
                  <w:color w:val="000000"/>
                  <w:sz w:val="18"/>
                  <w:szCs w:val="18"/>
                </w:rPr>
                <w:t>字段名</w:t>
              </w:r>
            </w:ins>
          </w:p>
        </w:tc>
        <w:tc>
          <w:tcPr>
            <w:tcW w:w="1154" w:type="dxa"/>
            <w:shd w:val="clear" w:color="auto" w:fill="E6E6E6"/>
          </w:tcPr>
          <w:p w:rsidR="0099371D" w:rsidRDefault="002A4916">
            <w:pPr>
              <w:jc w:val="center"/>
              <w:rPr>
                <w:ins w:id="4952" w:author="temp" w:date="2016-02-17T17:27:00Z"/>
                <w:rFonts w:ascii="微软雅黑" w:eastAsia="微软雅黑" w:hAnsi="微软雅黑"/>
                <w:color w:val="000000"/>
                <w:sz w:val="18"/>
                <w:szCs w:val="18"/>
              </w:rPr>
            </w:pPr>
            <w:ins w:id="4953" w:author="temp" w:date="2016-02-17T17:27:00Z">
              <w:r>
                <w:rPr>
                  <w:rFonts w:ascii="微软雅黑" w:eastAsia="微软雅黑" w:hAnsi="微软雅黑" w:hint="eastAsia"/>
                  <w:color w:val="000000"/>
                  <w:sz w:val="18"/>
                  <w:szCs w:val="18"/>
                </w:rPr>
                <w:t>数据项</w:t>
              </w:r>
            </w:ins>
          </w:p>
        </w:tc>
        <w:tc>
          <w:tcPr>
            <w:tcW w:w="1114" w:type="dxa"/>
            <w:shd w:val="clear" w:color="auto" w:fill="E6E6E6"/>
          </w:tcPr>
          <w:p w:rsidR="0099371D" w:rsidRDefault="002A4916">
            <w:pPr>
              <w:jc w:val="center"/>
              <w:rPr>
                <w:ins w:id="4954" w:author="temp" w:date="2016-02-17T17:27:00Z"/>
                <w:rFonts w:ascii="微软雅黑" w:eastAsia="微软雅黑" w:hAnsi="微软雅黑"/>
                <w:color w:val="000000"/>
                <w:sz w:val="18"/>
                <w:szCs w:val="18"/>
              </w:rPr>
            </w:pPr>
            <w:ins w:id="4955" w:author="temp" w:date="2016-02-17T17:27:00Z">
              <w:r>
                <w:rPr>
                  <w:rFonts w:ascii="微软雅黑" w:eastAsia="微软雅黑" w:hAnsi="微软雅黑" w:hint="eastAsia"/>
                  <w:color w:val="000000"/>
                  <w:sz w:val="18"/>
                  <w:szCs w:val="18"/>
                </w:rPr>
                <w:t>类型</w:t>
              </w:r>
            </w:ins>
          </w:p>
        </w:tc>
        <w:tc>
          <w:tcPr>
            <w:tcW w:w="844" w:type="dxa"/>
            <w:shd w:val="clear" w:color="auto" w:fill="E6E6E6"/>
          </w:tcPr>
          <w:p w:rsidR="0099371D" w:rsidRDefault="002A4916">
            <w:pPr>
              <w:jc w:val="center"/>
              <w:rPr>
                <w:ins w:id="4956" w:author="temp" w:date="2016-02-17T17:27:00Z"/>
                <w:rFonts w:ascii="微软雅黑" w:eastAsia="微软雅黑" w:hAnsi="微软雅黑"/>
                <w:color w:val="000000"/>
                <w:sz w:val="18"/>
                <w:szCs w:val="18"/>
              </w:rPr>
            </w:pPr>
            <w:ins w:id="4957"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958" w:author="temp" w:date="2016-02-17T17:27:00Z"/>
                <w:rFonts w:ascii="微软雅黑" w:eastAsia="微软雅黑" w:hAnsi="微软雅黑"/>
                <w:color w:val="000000"/>
                <w:sz w:val="18"/>
                <w:szCs w:val="18"/>
              </w:rPr>
            </w:pPr>
            <w:ins w:id="4959"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960" w:author="temp" w:date="2016-02-17T17:27:00Z"/>
                <w:rFonts w:ascii="微软雅黑" w:eastAsia="微软雅黑" w:hAnsi="微软雅黑"/>
                <w:color w:val="000000"/>
                <w:sz w:val="18"/>
                <w:szCs w:val="18"/>
              </w:rPr>
            </w:pPr>
            <w:ins w:id="4961" w:author="temp" w:date="2016-02-17T17:27:00Z">
              <w:r>
                <w:rPr>
                  <w:rFonts w:ascii="微软雅黑" w:eastAsia="微软雅黑" w:hAnsi="微软雅黑" w:hint="eastAsia"/>
                  <w:color w:val="000000"/>
                  <w:sz w:val="18"/>
                  <w:szCs w:val="18"/>
                </w:rPr>
                <w:t>备注</w:t>
              </w:r>
            </w:ins>
          </w:p>
        </w:tc>
      </w:tr>
      <w:tr w:rsidR="0099371D">
        <w:trPr>
          <w:trHeight w:val="417"/>
          <w:ins w:id="4962" w:author="temp" w:date="2016-02-17T17:27:00Z"/>
        </w:trPr>
        <w:tc>
          <w:tcPr>
            <w:tcW w:w="851" w:type="dxa"/>
            <w:vMerge w:val="restart"/>
            <w:shd w:val="clear" w:color="auto" w:fill="auto"/>
            <w:vAlign w:val="center"/>
          </w:tcPr>
          <w:p w:rsidR="0099371D" w:rsidRDefault="0099371D">
            <w:pPr>
              <w:jc w:val="center"/>
              <w:rPr>
                <w:ins w:id="4963" w:author="temp" w:date="2016-02-17T17:27:00Z"/>
                <w:rStyle w:val="shorttext"/>
              </w:rPr>
            </w:pPr>
          </w:p>
        </w:tc>
        <w:tc>
          <w:tcPr>
            <w:tcW w:w="1701" w:type="dxa"/>
            <w:shd w:val="clear" w:color="auto" w:fill="auto"/>
          </w:tcPr>
          <w:p w:rsidR="0099371D" w:rsidRDefault="002A4916">
            <w:pPr>
              <w:jc w:val="center"/>
              <w:rPr>
                <w:ins w:id="4964"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productType</w:t>
            </w:r>
          </w:p>
        </w:tc>
        <w:tc>
          <w:tcPr>
            <w:tcW w:w="1154" w:type="dxa"/>
            <w:shd w:val="clear" w:color="auto" w:fill="auto"/>
          </w:tcPr>
          <w:p w:rsidR="0099371D" w:rsidRDefault="002A4916">
            <w:pPr>
              <w:jc w:val="center"/>
              <w:rPr>
                <w:ins w:id="4965"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彩票类型</w:t>
            </w:r>
          </w:p>
        </w:tc>
        <w:tc>
          <w:tcPr>
            <w:tcW w:w="1114" w:type="dxa"/>
            <w:shd w:val="clear" w:color="auto" w:fill="auto"/>
          </w:tcPr>
          <w:p w:rsidR="0099371D" w:rsidRDefault="002A4916">
            <w:pPr>
              <w:jc w:val="center"/>
              <w:rPr>
                <w:ins w:id="4966" w:author="temp" w:date="2016-02-14T11:10:00Z"/>
                <w:rFonts w:ascii="微软雅黑" w:eastAsia="微软雅黑" w:hAnsi="微软雅黑"/>
                <w:color w:val="000000"/>
                <w:sz w:val="18"/>
                <w:szCs w:val="18"/>
              </w:rPr>
            </w:pPr>
            <w:ins w:id="4967" w:author="temp" w:date="2016-02-14T11:10:00Z">
              <w:r>
                <w:rPr>
                  <w:rFonts w:ascii="微软雅黑" w:eastAsia="微软雅黑" w:hAnsi="微软雅黑" w:hint="eastAsia"/>
                  <w:color w:val="000000"/>
                  <w:sz w:val="18"/>
                  <w:szCs w:val="18"/>
                </w:rPr>
                <w:t>varchar</w:t>
              </w:r>
            </w:ins>
          </w:p>
        </w:tc>
        <w:tc>
          <w:tcPr>
            <w:tcW w:w="844" w:type="dxa"/>
            <w:shd w:val="clear" w:color="auto" w:fill="auto"/>
          </w:tcPr>
          <w:p w:rsidR="0099371D" w:rsidRDefault="002A4916">
            <w:pPr>
              <w:jc w:val="right"/>
              <w:rPr>
                <w:ins w:id="4968"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ins w:id="4969"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ins w:id="4970"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1双色球 2七乐彩</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issue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期号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 w:rsidR="0099371D" w:rsidRDefault="002A4916">
      <w:pPr>
        <w:pStyle w:val="30"/>
      </w:pPr>
      <w:bookmarkStart w:id="4971" w:name="_Toc508983197"/>
      <w:r>
        <w:rPr>
          <w:rFonts w:hint="eastAsia"/>
        </w:rPr>
        <w:t>响应报文</w:t>
      </w:r>
      <w:bookmarkEnd w:id="4971"/>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4972" w:author="temp" w:date="2016-02-17T17:27:00Z"/>
        </w:trPr>
        <w:tc>
          <w:tcPr>
            <w:tcW w:w="851" w:type="dxa"/>
            <w:shd w:val="clear" w:color="auto" w:fill="E6E6E6"/>
          </w:tcPr>
          <w:p w:rsidR="0099371D" w:rsidRDefault="002A4916">
            <w:pPr>
              <w:jc w:val="center"/>
              <w:rPr>
                <w:ins w:id="4973" w:author="temp" w:date="2016-02-17T17:27:00Z"/>
                <w:rFonts w:ascii="微软雅黑" w:eastAsia="微软雅黑" w:hAnsi="微软雅黑"/>
                <w:color w:val="000000"/>
                <w:sz w:val="18"/>
                <w:szCs w:val="18"/>
              </w:rPr>
            </w:pPr>
            <w:ins w:id="497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4975" w:author="temp" w:date="2016-02-17T17:27:00Z"/>
                <w:rFonts w:ascii="微软雅黑" w:eastAsia="微软雅黑" w:hAnsi="微软雅黑"/>
                <w:color w:val="000000"/>
                <w:sz w:val="18"/>
                <w:szCs w:val="18"/>
              </w:rPr>
            </w:pPr>
            <w:ins w:id="497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4977" w:author="temp" w:date="2016-02-17T17:27:00Z"/>
                <w:rFonts w:ascii="微软雅黑" w:eastAsia="微软雅黑" w:hAnsi="微软雅黑"/>
                <w:color w:val="000000"/>
                <w:sz w:val="18"/>
                <w:szCs w:val="18"/>
              </w:rPr>
            </w:pPr>
            <w:ins w:id="497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4979" w:author="temp" w:date="2016-02-17T17:27:00Z"/>
                <w:rFonts w:ascii="微软雅黑" w:eastAsia="微软雅黑" w:hAnsi="微软雅黑"/>
                <w:color w:val="000000"/>
                <w:sz w:val="18"/>
                <w:szCs w:val="18"/>
              </w:rPr>
            </w:pPr>
            <w:ins w:id="498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4981" w:author="temp" w:date="2016-02-17T17:27:00Z"/>
                <w:rFonts w:ascii="微软雅黑" w:eastAsia="微软雅黑" w:hAnsi="微软雅黑"/>
                <w:color w:val="000000"/>
                <w:sz w:val="18"/>
                <w:szCs w:val="18"/>
              </w:rPr>
            </w:pPr>
            <w:ins w:id="498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4983" w:author="temp" w:date="2016-02-17T17:27:00Z"/>
                <w:rFonts w:ascii="微软雅黑" w:eastAsia="微软雅黑" w:hAnsi="微软雅黑"/>
                <w:color w:val="000000"/>
                <w:sz w:val="18"/>
                <w:szCs w:val="18"/>
              </w:rPr>
            </w:pPr>
            <w:ins w:id="498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4985" w:author="temp" w:date="2016-02-17T17:27:00Z"/>
                <w:rFonts w:ascii="微软雅黑" w:eastAsia="微软雅黑" w:hAnsi="微软雅黑"/>
                <w:color w:val="000000"/>
                <w:sz w:val="18"/>
                <w:szCs w:val="18"/>
              </w:rPr>
            </w:pPr>
            <w:ins w:id="4986"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Pr>
              <w:t>b</w:t>
            </w:r>
            <w:r>
              <w:rPr>
                <w:rStyle w:val="shorttext"/>
                <w:rFonts w:hint="eastAsia"/>
              </w:rPr>
              <w:t>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productType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彩票类型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1双色球，2七乐彩</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issue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期号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t>bonus</w:t>
            </w:r>
            <w:r>
              <w:rPr>
                <w:rFonts w:hint="eastAsia"/>
              </w:rPr>
              <w:t>C</w:t>
            </w:r>
            <w:r>
              <w:t>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开奖号码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0</w:t>
            </w:r>
            <w:r>
              <w:rPr>
                <w:rFonts w:ascii="微软雅黑" w:eastAsia="微软雅黑" w:hAnsi="微软雅黑"/>
                <w:color w:val="000000"/>
                <w:sz w:val="18"/>
                <w:szCs w:val="18"/>
              </w:rPr>
              <w:t>1,02,03,04,05,06#10</w:t>
            </w:r>
          </w:p>
        </w:tc>
      </w:tr>
    </w:tbl>
    <w:p w:rsidR="0099371D" w:rsidRDefault="0099371D"/>
    <w:p w:rsidR="0099371D" w:rsidRDefault="002A4916">
      <w:pPr>
        <w:pStyle w:val="2"/>
      </w:pPr>
      <w:bookmarkStart w:id="4987" w:name="_Toc508983198"/>
      <w:r>
        <w:rPr>
          <w:rFonts w:hint="eastAsia"/>
        </w:rPr>
        <w:t>彩票中奖数据查询</w:t>
      </w:r>
      <w:bookmarkEnd w:id="4987"/>
    </w:p>
    <w:p w:rsidR="0099371D" w:rsidRDefault="002A4916">
      <w:pPr>
        <w:pStyle w:val="30"/>
      </w:pPr>
      <w:bookmarkStart w:id="4988" w:name="_Toc508983199"/>
      <w:r>
        <w:rPr>
          <w:rFonts w:hint="eastAsia"/>
        </w:rPr>
        <w:t>接口名称third</w:t>
      </w:r>
      <w:r>
        <w:t>/</w:t>
      </w:r>
      <w:r>
        <w:rPr>
          <w:rFonts w:hint="eastAsia"/>
        </w:rPr>
        <w:t>lottery</w:t>
      </w:r>
      <w:r>
        <w:t>/</w:t>
      </w:r>
      <w:r>
        <w:rPr>
          <w:rFonts w:hAnsiTheme="minorEastAsia" w:cstheme="minorEastAsia"/>
          <w:szCs w:val="32"/>
          <w:highlight w:val="white"/>
        </w:rPr>
        <w:t>query</w:t>
      </w:r>
      <w:r>
        <w:rPr>
          <w:rFonts w:asciiTheme="minorEastAsia" w:hAnsiTheme="minorEastAsia" w:cstheme="minorEastAsia" w:hint="eastAsia"/>
          <w:szCs w:val="24"/>
          <w:highlight w:val="white"/>
        </w:rPr>
        <w:t>PrizeInfo</w:t>
      </w:r>
      <w:r>
        <w:rPr>
          <w:rFonts w:hint="eastAsia"/>
        </w:rPr>
        <w:t>.</w:t>
      </w:r>
      <w:r>
        <w:t>do</w:t>
      </w:r>
      <w:bookmarkEnd w:id="4988"/>
    </w:p>
    <w:p w:rsidR="0099371D" w:rsidRDefault="002A4916">
      <w:pPr>
        <w:pStyle w:val="30"/>
      </w:pPr>
      <w:bookmarkStart w:id="4989" w:name="_Toc508983200"/>
      <w:r>
        <w:rPr>
          <w:rFonts w:hint="eastAsia"/>
        </w:rPr>
        <w:t>请求报文</w:t>
      </w:r>
      <w:bookmarkEnd w:id="4989"/>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154"/>
        <w:gridCol w:w="1114"/>
        <w:gridCol w:w="844"/>
        <w:gridCol w:w="1274"/>
        <w:gridCol w:w="2410"/>
      </w:tblGrid>
      <w:tr w:rsidR="0099371D">
        <w:trPr>
          <w:ins w:id="4990" w:author="temp" w:date="2016-02-17T17:27:00Z"/>
        </w:trPr>
        <w:tc>
          <w:tcPr>
            <w:tcW w:w="851" w:type="dxa"/>
            <w:shd w:val="clear" w:color="auto" w:fill="E6E6E6"/>
          </w:tcPr>
          <w:p w:rsidR="0099371D" w:rsidRDefault="002A4916">
            <w:pPr>
              <w:jc w:val="center"/>
              <w:rPr>
                <w:ins w:id="4991" w:author="temp" w:date="2016-02-17T17:27:00Z"/>
                <w:rFonts w:ascii="微软雅黑" w:eastAsia="微软雅黑" w:hAnsi="微软雅黑"/>
                <w:color w:val="000000"/>
                <w:sz w:val="18"/>
                <w:szCs w:val="18"/>
              </w:rPr>
            </w:pPr>
            <w:ins w:id="4992" w:author="temp" w:date="2016-02-17T17:27:00Z">
              <w:r>
                <w:rPr>
                  <w:rFonts w:ascii="微软雅黑" w:eastAsia="微软雅黑" w:hAnsi="微软雅黑" w:hint="eastAsia"/>
                  <w:color w:val="000000"/>
                  <w:sz w:val="18"/>
                  <w:szCs w:val="18"/>
                </w:rPr>
                <w:t>对象</w:t>
              </w:r>
            </w:ins>
          </w:p>
        </w:tc>
        <w:tc>
          <w:tcPr>
            <w:tcW w:w="1701" w:type="dxa"/>
            <w:shd w:val="clear" w:color="auto" w:fill="E6E6E6"/>
          </w:tcPr>
          <w:p w:rsidR="0099371D" w:rsidRDefault="002A4916">
            <w:pPr>
              <w:jc w:val="center"/>
              <w:rPr>
                <w:ins w:id="4993" w:author="temp" w:date="2016-02-17T17:27:00Z"/>
                <w:rFonts w:ascii="微软雅黑" w:eastAsia="微软雅黑" w:hAnsi="微软雅黑"/>
                <w:color w:val="000000"/>
                <w:sz w:val="18"/>
                <w:szCs w:val="18"/>
              </w:rPr>
            </w:pPr>
            <w:ins w:id="4994" w:author="temp" w:date="2016-02-17T17:27:00Z">
              <w:r>
                <w:rPr>
                  <w:rFonts w:ascii="微软雅黑" w:eastAsia="微软雅黑" w:hAnsi="微软雅黑" w:hint="eastAsia"/>
                  <w:color w:val="000000"/>
                  <w:sz w:val="18"/>
                  <w:szCs w:val="18"/>
                </w:rPr>
                <w:t>字段名</w:t>
              </w:r>
            </w:ins>
          </w:p>
        </w:tc>
        <w:tc>
          <w:tcPr>
            <w:tcW w:w="1154" w:type="dxa"/>
            <w:shd w:val="clear" w:color="auto" w:fill="E6E6E6"/>
          </w:tcPr>
          <w:p w:rsidR="0099371D" w:rsidRDefault="002A4916">
            <w:pPr>
              <w:jc w:val="center"/>
              <w:rPr>
                <w:ins w:id="4995" w:author="temp" w:date="2016-02-17T17:27:00Z"/>
                <w:rFonts w:ascii="微软雅黑" w:eastAsia="微软雅黑" w:hAnsi="微软雅黑"/>
                <w:color w:val="000000"/>
                <w:sz w:val="18"/>
                <w:szCs w:val="18"/>
              </w:rPr>
            </w:pPr>
            <w:ins w:id="4996" w:author="temp" w:date="2016-02-17T17:27:00Z">
              <w:r>
                <w:rPr>
                  <w:rFonts w:ascii="微软雅黑" w:eastAsia="微软雅黑" w:hAnsi="微软雅黑" w:hint="eastAsia"/>
                  <w:color w:val="000000"/>
                  <w:sz w:val="18"/>
                  <w:szCs w:val="18"/>
                </w:rPr>
                <w:t>数据项</w:t>
              </w:r>
            </w:ins>
          </w:p>
        </w:tc>
        <w:tc>
          <w:tcPr>
            <w:tcW w:w="1114" w:type="dxa"/>
            <w:shd w:val="clear" w:color="auto" w:fill="E6E6E6"/>
          </w:tcPr>
          <w:p w:rsidR="0099371D" w:rsidRDefault="002A4916">
            <w:pPr>
              <w:jc w:val="center"/>
              <w:rPr>
                <w:ins w:id="4997" w:author="temp" w:date="2016-02-17T17:27:00Z"/>
                <w:rFonts w:ascii="微软雅黑" w:eastAsia="微软雅黑" w:hAnsi="微软雅黑"/>
                <w:color w:val="000000"/>
                <w:sz w:val="18"/>
                <w:szCs w:val="18"/>
              </w:rPr>
            </w:pPr>
            <w:ins w:id="4998" w:author="temp" w:date="2016-02-17T17:27:00Z">
              <w:r>
                <w:rPr>
                  <w:rFonts w:ascii="微软雅黑" w:eastAsia="微软雅黑" w:hAnsi="微软雅黑" w:hint="eastAsia"/>
                  <w:color w:val="000000"/>
                  <w:sz w:val="18"/>
                  <w:szCs w:val="18"/>
                </w:rPr>
                <w:t>类型</w:t>
              </w:r>
            </w:ins>
          </w:p>
        </w:tc>
        <w:tc>
          <w:tcPr>
            <w:tcW w:w="844" w:type="dxa"/>
            <w:shd w:val="clear" w:color="auto" w:fill="E6E6E6"/>
          </w:tcPr>
          <w:p w:rsidR="0099371D" w:rsidRDefault="002A4916">
            <w:pPr>
              <w:jc w:val="center"/>
              <w:rPr>
                <w:ins w:id="4999" w:author="temp" w:date="2016-02-17T17:27:00Z"/>
                <w:rFonts w:ascii="微软雅黑" w:eastAsia="微软雅黑" w:hAnsi="微软雅黑"/>
                <w:color w:val="000000"/>
                <w:sz w:val="18"/>
                <w:szCs w:val="18"/>
              </w:rPr>
            </w:pPr>
            <w:ins w:id="5000"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5001" w:author="temp" w:date="2016-02-17T17:27:00Z"/>
                <w:rFonts w:ascii="微软雅黑" w:eastAsia="微软雅黑" w:hAnsi="微软雅黑"/>
                <w:color w:val="000000"/>
                <w:sz w:val="18"/>
                <w:szCs w:val="18"/>
              </w:rPr>
            </w:pPr>
            <w:ins w:id="5002"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5003" w:author="temp" w:date="2016-02-17T17:27:00Z"/>
                <w:rFonts w:ascii="微软雅黑" w:eastAsia="微软雅黑" w:hAnsi="微软雅黑"/>
                <w:color w:val="000000"/>
                <w:sz w:val="18"/>
                <w:szCs w:val="18"/>
              </w:rPr>
            </w:pPr>
            <w:ins w:id="5004" w:author="temp" w:date="2016-02-17T17:27:00Z">
              <w:r>
                <w:rPr>
                  <w:rFonts w:ascii="微软雅黑" w:eastAsia="微软雅黑" w:hAnsi="微软雅黑" w:hint="eastAsia"/>
                  <w:color w:val="000000"/>
                  <w:sz w:val="18"/>
                  <w:szCs w:val="18"/>
                </w:rPr>
                <w:t>备注</w:t>
              </w:r>
            </w:ins>
          </w:p>
        </w:tc>
      </w:tr>
      <w:tr w:rsidR="0099371D">
        <w:trPr>
          <w:trHeight w:val="417"/>
          <w:ins w:id="5005" w:author="temp" w:date="2016-02-17T17:27:00Z"/>
        </w:trPr>
        <w:tc>
          <w:tcPr>
            <w:tcW w:w="851" w:type="dxa"/>
            <w:shd w:val="clear" w:color="auto" w:fill="auto"/>
            <w:vAlign w:val="center"/>
          </w:tcPr>
          <w:p w:rsidR="0099371D" w:rsidRDefault="0099371D">
            <w:pPr>
              <w:jc w:val="center"/>
              <w:rPr>
                <w:ins w:id="5006" w:author="temp" w:date="2016-02-17T17:27:00Z"/>
                <w:rStyle w:val="shorttext"/>
              </w:rPr>
            </w:pPr>
          </w:p>
        </w:tc>
        <w:tc>
          <w:tcPr>
            <w:tcW w:w="1701" w:type="dxa"/>
            <w:shd w:val="clear" w:color="auto" w:fill="00B0F0"/>
          </w:tcPr>
          <w:p w:rsidR="0099371D" w:rsidRDefault="002A4916">
            <w:pPr>
              <w:jc w:val="center"/>
              <w:rPr>
                <w:ins w:id="5007" w:author="temp" w:date="2016-02-14T11:10:00Z"/>
                <w:rFonts w:ascii="微软雅黑" w:eastAsia="微软雅黑" w:hAnsi="微软雅黑"/>
                <w:color w:val="000000"/>
                <w:sz w:val="18"/>
                <w:szCs w:val="18"/>
              </w:rPr>
            </w:pPr>
            <w:r>
              <w:rPr>
                <w:rFonts w:ascii="Courier New" w:hAnsi="Courier New" w:hint="eastAsia"/>
                <w:sz w:val="20"/>
                <w:highlight w:val="white"/>
              </w:rPr>
              <w:t>merOrderNo</w:t>
            </w:r>
          </w:p>
        </w:tc>
        <w:tc>
          <w:tcPr>
            <w:tcW w:w="1154" w:type="dxa"/>
            <w:shd w:val="clear" w:color="auto" w:fill="auto"/>
          </w:tcPr>
          <w:p w:rsidR="0099371D" w:rsidRDefault="002A4916">
            <w:pPr>
              <w:jc w:val="center"/>
              <w:rPr>
                <w:ins w:id="5008"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订单号</w:t>
            </w:r>
          </w:p>
        </w:tc>
        <w:tc>
          <w:tcPr>
            <w:tcW w:w="1114" w:type="dxa"/>
            <w:shd w:val="clear" w:color="auto" w:fill="auto"/>
          </w:tcPr>
          <w:p w:rsidR="0099371D" w:rsidRDefault="002A4916">
            <w:pPr>
              <w:jc w:val="center"/>
              <w:rPr>
                <w:ins w:id="5009" w:author="temp" w:date="2016-02-14T11:10:00Z"/>
                <w:rFonts w:ascii="微软雅黑" w:eastAsia="微软雅黑" w:hAnsi="微软雅黑"/>
                <w:color w:val="000000"/>
                <w:sz w:val="18"/>
                <w:szCs w:val="18"/>
              </w:rPr>
            </w:pPr>
            <w:ins w:id="5010" w:author="temp" w:date="2016-02-14T11:10:00Z">
              <w:r>
                <w:rPr>
                  <w:rFonts w:ascii="微软雅黑" w:eastAsia="微软雅黑" w:hAnsi="微软雅黑" w:hint="eastAsia"/>
                  <w:color w:val="000000"/>
                  <w:sz w:val="18"/>
                  <w:szCs w:val="18"/>
                </w:rPr>
                <w:t>varchar</w:t>
              </w:r>
            </w:ins>
          </w:p>
        </w:tc>
        <w:tc>
          <w:tcPr>
            <w:tcW w:w="844" w:type="dxa"/>
            <w:shd w:val="clear" w:color="auto" w:fill="auto"/>
          </w:tcPr>
          <w:p w:rsidR="0099371D" w:rsidRDefault="002A4916">
            <w:pPr>
              <w:jc w:val="right"/>
              <w:rPr>
                <w:ins w:id="501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ins w:id="501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ins w:id="5013" w:author="temp" w:date="2016-02-14T11:10:00Z"/>
                <w:rFonts w:ascii="微软雅黑" w:eastAsia="微软雅黑" w:hAnsi="微软雅黑"/>
                <w:color w:val="000000"/>
                <w:sz w:val="18"/>
                <w:szCs w:val="18"/>
              </w:rPr>
            </w:pPr>
          </w:p>
        </w:tc>
      </w:tr>
    </w:tbl>
    <w:p w:rsidR="0099371D" w:rsidRDefault="0099371D"/>
    <w:p w:rsidR="0099371D" w:rsidRDefault="002A4916">
      <w:pPr>
        <w:pStyle w:val="30"/>
      </w:pPr>
      <w:bookmarkStart w:id="5014" w:name="_Toc508983201"/>
      <w:r>
        <w:rPr>
          <w:rFonts w:hint="eastAsia"/>
        </w:rPr>
        <w:t>响应报文</w:t>
      </w:r>
      <w:bookmarkEnd w:id="5014"/>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5015" w:author="temp" w:date="2016-02-17T17:27:00Z"/>
        </w:trPr>
        <w:tc>
          <w:tcPr>
            <w:tcW w:w="851" w:type="dxa"/>
            <w:shd w:val="clear" w:color="auto" w:fill="E6E6E6"/>
          </w:tcPr>
          <w:p w:rsidR="0099371D" w:rsidRDefault="002A4916">
            <w:pPr>
              <w:jc w:val="center"/>
              <w:rPr>
                <w:ins w:id="5016" w:author="temp" w:date="2016-02-17T17:27:00Z"/>
                <w:rFonts w:ascii="微软雅黑" w:eastAsia="微软雅黑" w:hAnsi="微软雅黑"/>
                <w:color w:val="000000"/>
                <w:sz w:val="18"/>
                <w:szCs w:val="18"/>
              </w:rPr>
            </w:pPr>
            <w:ins w:id="5017"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5018" w:author="temp" w:date="2016-02-17T17:27:00Z"/>
                <w:rFonts w:ascii="微软雅黑" w:eastAsia="微软雅黑" w:hAnsi="微软雅黑"/>
                <w:color w:val="000000"/>
                <w:sz w:val="18"/>
                <w:szCs w:val="18"/>
              </w:rPr>
            </w:pPr>
            <w:ins w:id="5019"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5020" w:author="temp" w:date="2016-02-17T17:27:00Z"/>
                <w:rFonts w:ascii="微软雅黑" w:eastAsia="微软雅黑" w:hAnsi="微软雅黑"/>
                <w:color w:val="000000"/>
                <w:sz w:val="18"/>
                <w:szCs w:val="18"/>
              </w:rPr>
            </w:pPr>
            <w:ins w:id="5021"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5022" w:author="temp" w:date="2016-02-17T17:27:00Z"/>
                <w:rFonts w:ascii="微软雅黑" w:eastAsia="微软雅黑" w:hAnsi="微软雅黑"/>
                <w:color w:val="000000"/>
                <w:sz w:val="18"/>
                <w:szCs w:val="18"/>
              </w:rPr>
            </w:pPr>
            <w:ins w:id="5023"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5024" w:author="temp" w:date="2016-02-17T17:27:00Z"/>
                <w:rFonts w:ascii="微软雅黑" w:eastAsia="微软雅黑" w:hAnsi="微软雅黑"/>
                <w:color w:val="000000"/>
                <w:sz w:val="18"/>
                <w:szCs w:val="18"/>
              </w:rPr>
            </w:pPr>
            <w:ins w:id="5025"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5026" w:author="temp" w:date="2016-02-17T17:27:00Z"/>
                <w:rFonts w:ascii="微软雅黑" w:eastAsia="微软雅黑" w:hAnsi="微软雅黑"/>
                <w:color w:val="000000"/>
                <w:sz w:val="18"/>
                <w:szCs w:val="18"/>
              </w:rPr>
            </w:pPr>
            <w:ins w:id="5027"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5028" w:author="temp" w:date="2016-02-17T17:27:00Z"/>
                <w:rFonts w:ascii="微软雅黑" w:eastAsia="微软雅黑" w:hAnsi="微软雅黑"/>
                <w:color w:val="000000"/>
                <w:sz w:val="18"/>
                <w:szCs w:val="18"/>
              </w:rPr>
            </w:pPr>
            <w:ins w:id="5029"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Theme="minorEastAsia" w:hAnsiTheme="minorEastAsia"/>
              </w:rPr>
            </w:pPr>
            <w:bookmarkStart w:id="5030" w:name="OLE_LINK2"/>
            <w:r>
              <w:rPr>
                <w:rFonts w:asciiTheme="minorEastAsia" w:hAnsiTheme="minorEastAsia" w:cs="Arial" w:hint="eastAsia"/>
                <w:sz w:val="23"/>
                <w:szCs w:val="23"/>
              </w:rPr>
              <w:t>prebonusValue</w:t>
            </w:r>
            <w:bookmarkEnd w:id="5030"/>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税前中奖金额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分</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Theme="minorEastAsia" w:hAnsiTheme="minorEastAsia"/>
              </w:rPr>
            </w:pPr>
            <w:r>
              <w:rPr>
                <w:rFonts w:asciiTheme="minorEastAsia" w:hAnsiTheme="minorEastAsia" w:cs="Arial"/>
                <w:sz w:val="23"/>
                <w:szCs w:val="23"/>
              </w:rPr>
              <w:t>bonus</w:t>
            </w:r>
            <w:r>
              <w:rPr>
                <w:rFonts w:asciiTheme="minorEastAsia" w:hAnsiTheme="minorEastAsia" w:cs="Arial" w:hint="eastAsia"/>
                <w:sz w:val="23"/>
                <w:szCs w:val="23"/>
              </w:rPr>
              <w:t>V</w:t>
            </w:r>
            <w:r>
              <w:rPr>
                <w:rFonts w:asciiTheme="minorEastAsia" w:hAnsiTheme="minorEastAsia" w:cs="Arial"/>
                <w:sz w:val="23"/>
                <w:szCs w:val="23"/>
              </w:rPr>
              <w:t>alue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中奖金额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分</w:t>
            </w:r>
          </w:p>
        </w:tc>
      </w:tr>
      <w:bookmarkEnd w:id="0"/>
    </w:tbl>
    <w:p w:rsidR="0099371D" w:rsidRDefault="0099371D"/>
    <w:p w:rsidR="0099371D" w:rsidRDefault="002A4916">
      <w:pPr>
        <w:pStyle w:val="2"/>
      </w:pPr>
      <w:bookmarkStart w:id="5031" w:name="_Toc508983202"/>
      <w:r>
        <w:rPr>
          <w:rFonts w:hint="eastAsia"/>
        </w:rPr>
        <w:t>积分充值下单接口</w:t>
      </w:r>
      <w:bookmarkEnd w:id="5031"/>
    </w:p>
    <w:p w:rsidR="0099371D" w:rsidRDefault="002A4916">
      <w:pPr>
        <w:pStyle w:val="30"/>
      </w:pPr>
      <w:bookmarkStart w:id="5032" w:name="_Toc508983203"/>
      <w:r>
        <w:rPr>
          <w:rFonts w:hint="eastAsia"/>
        </w:rPr>
        <w:t>接口名称</w:t>
      </w:r>
      <w:r>
        <w:t>order</w:t>
      </w:r>
      <w:r>
        <w:rPr>
          <w:rFonts w:hint="eastAsia"/>
        </w:rPr>
        <w:t>/points</w:t>
      </w:r>
      <w:r>
        <w:t>/</w:t>
      </w:r>
      <w:r>
        <w:rPr>
          <w:rFonts w:hint="eastAsia"/>
        </w:rPr>
        <w:t>user</w:t>
      </w:r>
      <w:r>
        <w:t>Points</w:t>
      </w:r>
      <w:r>
        <w:rPr>
          <w:rFonts w:hint="eastAsia"/>
        </w:rPr>
        <w:t>Recharge</w:t>
      </w:r>
      <w:r>
        <w:t>Order</w:t>
      </w:r>
      <w:r>
        <w:rPr>
          <w:rFonts w:hint="eastAsia"/>
        </w:rPr>
        <w:t>.</w:t>
      </w:r>
      <w:r>
        <w:t>do</w:t>
      </w:r>
      <w:bookmarkEnd w:id="5032"/>
    </w:p>
    <w:p w:rsidR="0099371D" w:rsidRDefault="002A4916">
      <w:pPr>
        <w:pStyle w:val="30"/>
      </w:pPr>
      <w:bookmarkStart w:id="5033" w:name="_Toc508983204"/>
      <w:r>
        <w:rPr>
          <w:rFonts w:hint="eastAsia"/>
        </w:rPr>
        <w:t>请求报文</w:t>
      </w:r>
      <w:bookmarkEnd w:id="5033"/>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1154"/>
        <w:gridCol w:w="1114"/>
        <w:gridCol w:w="844"/>
        <w:gridCol w:w="1274"/>
        <w:gridCol w:w="2410"/>
      </w:tblGrid>
      <w:tr w:rsidR="0099371D">
        <w:trPr>
          <w:ins w:id="5034" w:author="temp" w:date="2016-02-17T17:27:00Z"/>
        </w:trPr>
        <w:tc>
          <w:tcPr>
            <w:tcW w:w="851" w:type="dxa"/>
            <w:shd w:val="clear" w:color="auto" w:fill="E6E6E6"/>
          </w:tcPr>
          <w:p w:rsidR="0099371D" w:rsidRDefault="002A4916">
            <w:pPr>
              <w:jc w:val="center"/>
              <w:rPr>
                <w:ins w:id="5035" w:author="temp" w:date="2016-02-17T17:27:00Z"/>
                <w:rFonts w:ascii="微软雅黑" w:eastAsia="微软雅黑" w:hAnsi="微软雅黑"/>
                <w:color w:val="000000"/>
                <w:sz w:val="18"/>
                <w:szCs w:val="18"/>
              </w:rPr>
            </w:pPr>
            <w:ins w:id="5036" w:author="temp" w:date="2016-02-17T17:27:00Z">
              <w:r>
                <w:rPr>
                  <w:rFonts w:ascii="微软雅黑" w:eastAsia="微软雅黑" w:hAnsi="微软雅黑" w:hint="eastAsia"/>
                  <w:color w:val="000000"/>
                  <w:sz w:val="18"/>
                  <w:szCs w:val="18"/>
                </w:rPr>
                <w:t>对象</w:t>
              </w:r>
            </w:ins>
          </w:p>
        </w:tc>
        <w:tc>
          <w:tcPr>
            <w:tcW w:w="1701" w:type="dxa"/>
            <w:shd w:val="clear" w:color="auto" w:fill="E6E6E6"/>
          </w:tcPr>
          <w:p w:rsidR="0099371D" w:rsidRDefault="002A4916">
            <w:pPr>
              <w:jc w:val="center"/>
              <w:rPr>
                <w:ins w:id="5037" w:author="temp" w:date="2016-02-17T17:27:00Z"/>
                <w:rFonts w:ascii="微软雅黑" w:eastAsia="微软雅黑" w:hAnsi="微软雅黑"/>
                <w:color w:val="000000"/>
                <w:sz w:val="18"/>
                <w:szCs w:val="18"/>
              </w:rPr>
            </w:pPr>
            <w:ins w:id="5038" w:author="temp" w:date="2016-02-17T17:27:00Z">
              <w:r>
                <w:rPr>
                  <w:rFonts w:ascii="微软雅黑" w:eastAsia="微软雅黑" w:hAnsi="微软雅黑" w:hint="eastAsia"/>
                  <w:color w:val="000000"/>
                  <w:sz w:val="18"/>
                  <w:szCs w:val="18"/>
                </w:rPr>
                <w:t>字段名</w:t>
              </w:r>
            </w:ins>
          </w:p>
        </w:tc>
        <w:tc>
          <w:tcPr>
            <w:tcW w:w="1154" w:type="dxa"/>
            <w:shd w:val="clear" w:color="auto" w:fill="E6E6E6"/>
          </w:tcPr>
          <w:p w:rsidR="0099371D" w:rsidRDefault="002A4916">
            <w:pPr>
              <w:jc w:val="center"/>
              <w:rPr>
                <w:ins w:id="5039" w:author="temp" w:date="2016-02-17T17:27:00Z"/>
                <w:rFonts w:ascii="微软雅黑" w:eastAsia="微软雅黑" w:hAnsi="微软雅黑"/>
                <w:color w:val="000000"/>
                <w:sz w:val="18"/>
                <w:szCs w:val="18"/>
              </w:rPr>
            </w:pPr>
            <w:ins w:id="5040" w:author="temp" w:date="2016-02-17T17:27:00Z">
              <w:r>
                <w:rPr>
                  <w:rFonts w:ascii="微软雅黑" w:eastAsia="微软雅黑" w:hAnsi="微软雅黑" w:hint="eastAsia"/>
                  <w:color w:val="000000"/>
                  <w:sz w:val="18"/>
                  <w:szCs w:val="18"/>
                </w:rPr>
                <w:t>数据项</w:t>
              </w:r>
            </w:ins>
          </w:p>
        </w:tc>
        <w:tc>
          <w:tcPr>
            <w:tcW w:w="1114" w:type="dxa"/>
            <w:shd w:val="clear" w:color="auto" w:fill="E6E6E6"/>
          </w:tcPr>
          <w:p w:rsidR="0099371D" w:rsidRDefault="002A4916">
            <w:pPr>
              <w:jc w:val="center"/>
              <w:rPr>
                <w:ins w:id="5041" w:author="temp" w:date="2016-02-17T17:27:00Z"/>
                <w:rFonts w:ascii="微软雅黑" w:eastAsia="微软雅黑" w:hAnsi="微软雅黑"/>
                <w:color w:val="000000"/>
                <w:sz w:val="18"/>
                <w:szCs w:val="18"/>
              </w:rPr>
            </w:pPr>
            <w:ins w:id="5042" w:author="temp" w:date="2016-02-17T17:27:00Z">
              <w:r>
                <w:rPr>
                  <w:rFonts w:ascii="微软雅黑" w:eastAsia="微软雅黑" w:hAnsi="微软雅黑" w:hint="eastAsia"/>
                  <w:color w:val="000000"/>
                  <w:sz w:val="18"/>
                  <w:szCs w:val="18"/>
                </w:rPr>
                <w:t>类型</w:t>
              </w:r>
            </w:ins>
          </w:p>
        </w:tc>
        <w:tc>
          <w:tcPr>
            <w:tcW w:w="844" w:type="dxa"/>
            <w:shd w:val="clear" w:color="auto" w:fill="E6E6E6"/>
          </w:tcPr>
          <w:p w:rsidR="0099371D" w:rsidRDefault="002A4916">
            <w:pPr>
              <w:jc w:val="center"/>
              <w:rPr>
                <w:ins w:id="5043" w:author="temp" w:date="2016-02-17T17:27:00Z"/>
                <w:rFonts w:ascii="微软雅黑" w:eastAsia="微软雅黑" w:hAnsi="微软雅黑"/>
                <w:color w:val="000000"/>
                <w:sz w:val="18"/>
                <w:szCs w:val="18"/>
              </w:rPr>
            </w:pPr>
            <w:ins w:id="5044"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5045" w:author="temp" w:date="2016-02-17T17:27:00Z"/>
                <w:rFonts w:ascii="微软雅黑" w:eastAsia="微软雅黑" w:hAnsi="微软雅黑"/>
                <w:color w:val="000000"/>
                <w:sz w:val="18"/>
                <w:szCs w:val="18"/>
              </w:rPr>
            </w:pPr>
            <w:ins w:id="5046"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5047" w:author="temp" w:date="2016-02-17T17:27:00Z"/>
                <w:rFonts w:ascii="微软雅黑" w:eastAsia="微软雅黑" w:hAnsi="微软雅黑"/>
                <w:color w:val="000000"/>
                <w:sz w:val="18"/>
                <w:szCs w:val="18"/>
              </w:rPr>
            </w:pPr>
            <w:ins w:id="5048" w:author="temp" w:date="2016-02-17T17:27:00Z">
              <w:r>
                <w:rPr>
                  <w:rFonts w:ascii="微软雅黑" w:eastAsia="微软雅黑" w:hAnsi="微软雅黑" w:hint="eastAsia"/>
                  <w:color w:val="000000"/>
                  <w:sz w:val="18"/>
                  <w:szCs w:val="18"/>
                </w:rPr>
                <w:t>备注</w:t>
              </w:r>
            </w:ins>
          </w:p>
        </w:tc>
      </w:tr>
      <w:tr w:rsidR="0099371D">
        <w:trPr>
          <w:trHeight w:val="417"/>
          <w:ins w:id="5049" w:author="temp" w:date="2016-02-17T17:27:00Z"/>
        </w:trPr>
        <w:tc>
          <w:tcPr>
            <w:tcW w:w="851" w:type="dxa"/>
            <w:vMerge w:val="restart"/>
            <w:shd w:val="clear" w:color="auto" w:fill="auto"/>
            <w:vAlign w:val="center"/>
          </w:tcPr>
          <w:p w:rsidR="0099371D" w:rsidRDefault="0099371D">
            <w:pPr>
              <w:jc w:val="center"/>
              <w:rPr>
                <w:ins w:id="5050" w:author="temp" w:date="2016-02-17T17:27:00Z"/>
                <w:rStyle w:val="shorttext"/>
              </w:rPr>
            </w:pPr>
          </w:p>
        </w:tc>
        <w:tc>
          <w:tcPr>
            <w:tcW w:w="1701" w:type="dxa"/>
            <w:shd w:val="clear" w:color="auto" w:fill="00B0F0"/>
          </w:tcPr>
          <w:p w:rsidR="0099371D" w:rsidRDefault="002A4916">
            <w:pPr>
              <w:jc w:val="center"/>
              <w:rPr>
                <w:ins w:id="5051" w:author="temp" w:date="2016-02-14T11:10:00Z"/>
                <w:rFonts w:ascii="微软雅黑" w:eastAsia="微软雅黑" w:hAnsi="微软雅黑"/>
                <w:color w:val="000000"/>
                <w:sz w:val="18"/>
                <w:szCs w:val="18"/>
              </w:rPr>
            </w:pPr>
            <w:r>
              <w:rPr>
                <w:rFonts w:ascii="Courier New" w:hAnsi="Courier New"/>
                <w:sz w:val="20"/>
              </w:rPr>
              <w:t>flowNo</w:t>
            </w:r>
          </w:p>
        </w:tc>
        <w:tc>
          <w:tcPr>
            <w:tcW w:w="1154" w:type="dxa"/>
            <w:shd w:val="clear" w:color="auto" w:fill="auto"/>
          </w:tcPr>
          <w:p w:rsidR="0099371D" w:rsidRDefault="002A4916">
            <w:pPr>
              <w:jc w:val="center"/>
              <w:rPr>
                <w:ins w:id="5052"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流水号</w:t>
            </w:r>
          </w:p>
        </w:tc>
        <w:tc>
          <w:tcPr>
            <w:tcW w:w="1114" w:type="dxa"/>
            <w:shd w:val="clear" w:color="auto" w:fill="auto"/>
          </w:tcPr>
          <w:p w:rsidR="0099371D" w:rsidRDefault="002A4916">
            <w:pPr>
              <w:jc w:val="center"/>
              <w:rPr>
                <w:ins w:id="5053" w:author="temp" w:date="2016-02-14T11:10:00Z"/>
                <w:rFonts w:ascii="微软雅黑" w:eastAsia="微软雅黑" w:hAnsi="微软雅黑"/>
                <w:color w:val="000000"/>
                <w:sz w:val="18"/>
                <w:szCs w:val="18"/>
              </w:rPr>
            </w:pPr>
            <w:ins w:id="5054" w:author="temp" w:date="2016-02-14T11:10:00Z">
              <w:r>
                <w:rPr>
                  <w:rFonts w:ascii="微软雅黑" w:eastAsia="微软雅黑" w:hAnsi="微软雅黑" w:hint="eastAsia"/>
                  <w:color w:val="000000"/>
                  <w:sz w:val="18"/>
                  <w:szCs w:val="18"/>
                </w:rPr>
                <w:t>varchar</w:t>
              </w:r>
            </w:ins>
          </w:p>
        </w:tc>
        <w:tc>
          <w:tcPr>
            <w:tcW w:w="844" w:type="dxa"/>
            <w:shd w:val="clear" w:color="auto" w:fill="auto"/>
          </w:tcPr>
          <w:p w:rsidR="0099371D" w:rsidRDefault="002A4916">
            <w:pPr>
              <w:jc w:val="right"/>
              <w:rPr>
                <w:ins w:id="505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5056"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ins w:id="5057"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A开头</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FFFFFF" w:themeFill="background1"/>
          </w:tcPr>
          <w:p w:rsidR="0099371D" w:rsidRDefault="002A4916">
            <w:pPr>
              <w:jc w:val="center"/>
              <w:rPr>
                <w:rFonts w:ascii="Courier New" w:hAnsi="Courier New"/>
                <w:color w:val="FFFFFF" w:themeColor="background1"/>
                <w:sz w:val="20"/>
                <w:highlight w:val="white"/>
              </w:rPr>
            </w:pPr>
            <w:r>
              <w:rPr>
                <w:rFonts w:ascii="Courier New" w:hAnsi="Courier New" w:hint="eastAsia"/>
                <w:color w:val="000000" w:themeColor="text1"/>
                <w:sz w:val="20"/>
              </w:rPr>
              <w:t>other</w:t>
            </w:r>
            <w:r>
              <w:rPr>
                <w:rFonts w:ascii="Courier New" w:hAnsi="Courier New"/>
                <w:color w:val="000000" w:themeColor="text1"/>
                <w:sz w:val="20"/>
              </w:rPr>
              <w:t>OrderId</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站外订单编号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FFFFFF" w:themeFill="background1"/>
          </w:tcPr>
          <w:p w:rsidR="0099371D" w:rsidRDefault="002A4916">
            <w:pPr>
              <w:jc w:val="center"/>
              <w:rPr>
                <w:rFonts w:ascii="Courier New" w:hAnsi="Courier New"/>
                <w:color w:val="FFFFFF" w:themeColor="background1"/>
                <w:sz w:val="20"/>
                <w:highlight w:val="white"/>
              </w:rPr>
            </w:pPr>
            <w:r>
              <w:rPr>
                <w:rFonts w:ascii="Courier New" w:hAnsi="Courier New"/>
                <w:color w:val="000000" w:themeColor="text1"/>
                <w:sz w:val="20"/>
              </w:rPr>
              <w:t>userIdEnc</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用户的加密I</w:t>
            </w:r>
            <w:r>
              <w:rPr>
                <w:rFonts w:ascii="微软雅黑" w:eastAsia="微软雅黑" w:hAnsi="微软雅黑"/>
                <w:color w:val="000000"/>
                <w:sz w:val="18"/>
                <w:szCs w:val="18"/>
              </w:rPr>
              <w:t>D</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FFFFFF" w:themeFill="background1"/>
          </w:tcPr>
          <w:p w:rsidR="0099371D" w:rsidRDefault="002A4916">
            <w:pPr>
              <w:jc w:val="center"/>
              <w:rPr>
                <w:rFonts w:ascii="Courier New" w:hAnsi="Courier New"/>
                <w:color w:val="000000" w:themeColor="text1"/>
                <w:sz w:val="20"/>
                <w:highlight w:val="white"/>
              </w:rPr>
            </w:pPr>
            <w:r>
              <w:rPr>
                <w:rFonts w:ascii="Courier New" w:hAnsi="Courier New"/>
                <w:color w:val="000000" w:themeColor="text1"/>
                <w:sz w:val="20"/>
              </w:rPr>
              <w:t>pointsVal</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充值积分</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FFFFFF" w:themeFill="background1"/>
          </w:tcPr>
          <w:p w:rsidR="0099371D" w:rsidRDefault="002A4916">
            <w:pPr>
              <w:jc w:val="center"/>
              <w:rPr>
                <w:rFonts w:ascii="Courier New" w:hAnsi="Courier New"/>
                <w:color w:val="000000" w:themeColor="text1"/>
                <w:sz w:val="20"/>
                <w:highlight w:val="white"/>
              </w:rPr>
            </w:pPr>
            <w:r>
              <w:rPr>
                <w:rFonts w:ascii="Courier New" w:hAnsi="Courier New" w:hint="eastAsia"/>
                <w:color w:val="000000" w:themeColor="text1"/>
                <w:sz w:val="20"/>
              </w:rPr>
              <w:t>bus</w:t>
            </w:r>
            <w:r>
              <w:rPr>
                <w:rFonts w:ascii="Courier New" w:hAnsi="Courier New"/>
                <w:color w:val="000000" w:themeColor="text1"/>
                <w:sz w:val="20"/>
              </w:rPr>
              <w:t>inessType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业务类型</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1中移动充积分</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FFFFFF" w:themeFill="background1"/>
          </w:tcPr>
          <w:p w:rsidR="0099371D" w:rsidRDefault="002A4916">
            <w:pPr>
              <w:jc w:val="center"/>
              <w:rPr>
                <w:rFonts w:ascii="Courier New" w:hAnsi="Courier New"/>
                <w:color w:val="000000" w:themeColor="text1"/>
                <w:sz w:val="20"/>
                <w:highlight w:val="white"/>
              </w:rPr>
            </w:pPr>
            <w:r>
              <w:rPr>
                <w:rFonts w:ascii="Courier New" w:hAnsi="Courier New"/>
                <w:color w:val="000000" w:themeColor="text1"/>
                <w:sz w:val="20"/>
              </w:rPr>
              <w:t>mobile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手机号</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FFFFFF" w:themeFill="background1"/>
          </w:tcPr>
          <w:p w:rsidR="0099371D" w:rsidRDefault="002A4916">
            <w:pPr>
              <w:jc w:val="center"/>
              <w:rPr>
                <w:rFonts w:ascii="Courier New" w:hAnsi="Courier New"/>
                <w:color w:val="000000" w:themeColor="text1"/>
                <w:sz w:val="20"/>
              </w:rPr>
            </w:pPr>
            <w:r>
              <w:rPr>
                <w:rFonts w:ascii="Courier New" w:hAnsi="Courier New"/>
                <w:color w:val="000000" w:themeColor="text1"/>
                <w:sz w:val="20"/>
              </w:rPr>
              <w:t>createDate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date</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701" w:type="dxa"/>
            <w:shd w:val="clear" w:color="auto" w:fill="FFFFFF" w:themeFill="background1"/>
          </w:tcPr>
          <w:p w:rsidR="0099371D" w:rsidRDefault="002A4916">
            <w:pPr>
              <w:jc w:val="center"/>
              <w:rPr>
                <w:rFonts w:ascii="Courier New" w:hAnsi="Courier New"/>
                <w:color w:val="000000" w:themeColor="text1"/>
                <w:sz w:val="20"/>
              </w:rPr>
            </w:pPr>
            <w:r>
              <w:rPr>
                <w:rFonts w:ascii="Courier New" w:hAnsi="Courier New"/>
                <w:color w:val="000000" w:themeColor="text1"/>
                <w:sz w:val="20"/>
              </w:rPr>
              <w:t>lastModifyDate</w:t>
            </w:r>
          </w:p>
        </w:tc>
        <w:tc>
          <w:tcPr>
            <w:tcW w:w="115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11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date</w:t>
            </w:r>
          </w:p>
        </w:tc>
        <w:tc>
          <w:tcPr>
            <w:tcW w:w="844"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 w:rsidR="0099371D" w:rsidRDefault="002A4916">
      <w:pPr>
        <w:pStyle w:val="30"/>
      </w:pPr>
      <w:bookmarkStart w:id="5058" w:name="_Toc508983205"/>
      <w:r>
        <w:rPr>
          <w:rFonts w:hint="eastAsia"/>
        </w:rPr>
        <w:t>响应报文</w:t>
      </w:r>
      <w:bookmarkEnd w:id="5058"/>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5059" w:author="temp" w:date="2016-02-17T17:27:00Z"/>
        </w:trPr>
        <w:tc>
          <w:tcPr>
            <w:tcW w:w="851" w:type="dxa"/>
            <w:shd w:val="clear" w:color="auto" w:fill="E6E6E6"/>
          </w:tcPr>
          <w:p w:rsidR="0099371D" w:rsidRDefault="002A4916">
            <w:pPr>
              <w:jc w:val="center"/>
              <w:rPr>
                <w:ins w:id="5060" w:author="temp" w:date="2016-02-17T17:27:00Z"/>
                <w:rFonts w:ascii="微软雅黑" w:eastAsia="微软雅黑" w:hAnsi="微软雅黑"/>
                <w:color w:val="000000"/>
                <w:sz w:val="18"/>
                <w:szCs w:val="18"/>
              </w:rPr>
            </w:pPr>
            <w:ins w:id="5061"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5062" w:author="temp" w:date="2016-02-17T17:27:00Z"/>
                <w:rFonts w:ascii="微软雅黑" w:eastAsia="微软雅黑" w:hAnsi="微软雅黑"/>
                <w:color w:val="000000"/>
                <w:sz w:val="18"/>
                <w:szCs w:val="18"/>
              </w:rPr>
            </w:pPr>
            <w:ins w:id="5063"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5064" w:author="temp" w:date="2016-02-17T17:27:00Z"/>
                <w:rFonts w:ascii="微软雅黑" w:eastAsia="微软雅黑" w:hAnsi="微软雅黑"/>
                <w:color w:val="000000"/>
                <w:sz w:val="18"/>
                <w:szCs w:val="18"/>
              </w:rPr>
            </w:pPr>
            <w:ins w:id="5065"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5066" w:author="temp" w:date="2016-02-17T17:27:00Z"/>
                <w:rFonts w:ascii="微软雅黑" w:eastAsia="微软雅黑" w:hAnsi="微软雅黑"/>
                <w:color w:val="000000"/>
                <w:sz w:val="18"/>
                <w:szCs w:val="18"/>
              </w:rPr>
            </w:pPr>
            <w:ins w:id="5067"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5068" w:author="temp" w:date="2016-02-17T17:27:00Z"/>
                <w:rFonts w:ascii="微软雅黑" w:eastAsia="微软雅黑" w:hAnsi="微软雅黑"/>
                <w:color w:val="000000"/>
                <w:sz w:val="18"/>
                <w:szCs w:val="18"/>
              </w:rPr>
            </w:pPr>
            <w:ins w:id="5069"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5070" w:author="temp" w:date="2016-02-17T17:27:00Z"/>
                <w:rFonts w:ascii="微软雅黑" w:eastAsia="微软雅黑" w:hAnsi="微软雅黑"/>
                <w:color w:val="000000"/>
                <w:sz w:val="18"/>
                <w:szCs w:val="18"/>
              </w:rPr>
            </w:pPr>
            <w:ins w:id="5071"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5072" w:author="temp" w:date="2016-02-17T17:27:00Z"/>
                <w:rFonts w:ascii="微软雅黑" w:eastAsia="微软雅黑" w:hAnsi="微软雅黑"/>
                <w:color w:val="000000"/>
                <w:sz w:val="18"/>
                <w:szCs w:val="18"/>
              </w:rPr>
            </w:pPr>
            <w:ins w:id="5073"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Theme="minorEastAsia" w:hAnsiTheme="minorEastAsia"/>
              </w:rPr>
            </w:pPr>
            <w:r>
              <w:rPr>
                <w:rFonts w:asciiTheme="minorEastAsia" w:hAnsiTheme="minorEastAsia" w:cs="Arial" w:hint="eastAsia"/>
                <w:sz w:val="23"/>
                <w:szCs w:val="23"/>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ins w:id="5074" w:author="temp" w:date="2016-02-17T17:27:00Z"/>
        </w:rPr>
      </w:pPr>
      <w:bookmarkStart w:id="5075" w:name="_Toc508983206"/>
      <w:r>
        <w:rPr>
          <w:rFonts w:hint="eastAsia"/>
        </w:rPr>
        <w:t>翠星彩票下单</w:t>
      </w:r>
      <w:ins w:id="5076" w:author="temp" w:date="2016-02-17T17:27:00Z">
        <w:r>
          <w:rPr>
            <w:rFonts w:hint="eastAsia"/>
          </w:rPr>
          <w:t>接口</w:t>
        </w:r>
        <w:bookmarkEnd w:id="5075"/>
      </w:ins>
    </w:p>
    <w:p w:rsidR="0099371D" w:rsidRDefault="002A4916">
      <w:pPr>
        <w:pStyle w:val="30"/>
        <w:rPr>
          <w:ins w:id="5077" w:author="temp" w:date="2016-02-17T17:27:00Z"/>
        </w:rPr>
      </w:pPr>
      <w:bookmarkStart w:id="5078" w:name="_Toc508983207"/>
      <w:ins w:id="5079" w:author="temp" w:date="2016-02-17T17:27:00Z">
        <w:r>
          <w:rPr>
            <w:rFonts w:hint="eastAsia"/>
          </w:rPr>
          <w:t>接口名称：</w:t>
        </w:r>
      </w:ins>
      <w:r>
        <w:rPr>
          <w:rFonts w:hint="eastAsia"/>
        </w:rPr>
        <w:t>third</w:t>
      </w:r>
      <w:r>
        <w:t>/cuixing/lotteryOrder</w:t>
      </w:r>
      <w:r>
        <w:rPr>
          <w:rFonts w:hint="eastAsia"/>
        </w:rPr>
        <w:t>.</w:t>
      </w:r>
      <w:r>
        <w:t>do</w:t>
      </w:r>
      <w:bookmarkEnd w:id="5078"/>
    </w:p>
    <w:p w:rsidR="0099371D" w:rsidRDefault="002A4916">
      <w:pPr>
        <w:pStyle w:val="30"/>
        <w:rPr>
          <w:ins w:id="5080" w:author="temp" w:date="2016-02-17T17:27:00Z"/>
        </w:rPr>
      </w:pPr>
      <w:bookmarkStart w:id="5081" w:name="_Toc508983208"/>
      <w:ins w:id="5082" w:author="temp" w:date="2016-02-17T17:27:00Z">
        <w:r>
          <w:rPr>
            <w:rFonts w:hint="eastAsia"/>
          </w:rPr>
          <w:t>请求报文</w:t>
        </w:r>
        <w:bookmarkEnd w:id="5081"/>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5083" w:author="temp" w:date="2016-02-17T17:27:00Z"/>
        </w:trPr>
        <w:tc>
          <w:tcPr>
            <w:tcW w:w="851" w:type="dxa"/>
            <w:shd w:val="clear" w:color="auto" w:fill="E6E6E6"/>
          </w:tcPr>
          <w:p w:rsidR="0099371D" w:rsidRDefault="002A4916">
            <w:pPr>
              <w:jc w:val="center"/>
              <w:rPr>
                <w:ins w:id="5084" w:author="temp" w:date="2016-02-17T17:27:00Z"/>
                <w:rFonts w:ascii="微软雅黑" w:eastAsia="微软雅黑" w:hAnsi="微软雅黑"/>
                <w:color w:val="000000"/>
                <w:sz w:val="18"/>
                <w:szCs w:val="18"/>
              </w:rPr>
            </w:pPr>
            <w:ins w:id="5085"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5086" w:author="temp" w:date="2016-02-17T17:27:00Z"/>
                <w:rFonts w:ascii="微软雅黑" w:eastAsia="微软雅黑" w:hAnsi="微软雅黑"/>
                <w:color w:val="000000"/>
                <w:sz w:val="18"/>
                <w:szCs w:val="18"/>
              </w:rPr>
            </w:pPr>
            <w:ins w:id="5087"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5088" w:author="temp" w:date="2016-02-17T17:27:00Z"/>
                <w:rFonts w:ascii="微软雅黑" w:eastAsia="微软雅黑" w:hAnsi="微软雅黑"/>
                <w:color w:val="000000"/>
                <w:sz w:val="18"/>
                <w:szCs w:val="18"/>
              </w:rPr>
            </w:pPr>
            <w:ins w:id="5089"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5090" w:author="temp" w:date="2016-02-17T17:27:00Z"/>
                <w:rFonts w:ascii="微软雅黑" w:eastAsia="微软雅黑" w:hAnsi="微软雅黑"/>
                <w:color w:val="000000"/>
                <w:sz w:val="18"/>
                <w:szCs w:val="18"/>
              </w:rPr>
            </w:pPr>
            <w:ins w:id="5091"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5092" w:author="temp" w:date="2016-02-17T17:27:00Z"/>
                <w:rFonts w:ascii="微软雅黑" w:eastAsia="微软雅黑" w:hAnsi="微软雅黑"/>
                <w:color w:val="000000"/>
                <w:sz w:val="18"/>
                <w:szCs w:val="18"/>
              </w:rPr>
            </w:pPr>
            <w:ins w:id="5093"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5094" w:author="temp" w:date="2016-02-17T17:27:00Z"/>
                <w:rFonts w:ascii="微软雅黑" w:eastAsia="微软雅黑" w:hAnsi="微软雅黑"/>
                <w:color w:val="000000"/>
                <w:sz w:val="18"/>
                <w:szCs w:val="18"/>
              </w:rPr>
            </w:pPr>
            <w:ins w:id="5095"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5096" w:author="temp" w:date="2016-02-17T17:27:00Z"/>
                <w:rFonts w:ascii="微软雅黑" w:eastAsia="微软雅黑" w:hAnsi="微软雅黑"/>
                <w:color w:val="000000"/>
                <w:sz w:val="18"/>
                <w:szCs w:val="18"/>
              </w:rPr>
            </w:pPr>
            <w:ins w:id="5097" w:author="temp" w:date="2016-02-17T17:27:00Z">
              <w:r>
                <w:rPr>
                  <w:rFonts w:ascii="微软雅黑" w:eastAsia="微软雅黑" w:hAnsi="微软雅黑" w:hint="eastAsia"/>
                  <w:color w:val="000000"/>
                  <w:sz w:val="18"/>
                  <w:szCs w:val="18"/>
                </w:rPr>
                <w:t>备注</w:t>
              </w:r>
            </w:ins>
          </w:p>
        </w:tc>
      </w:tr>
      <w:tr w:rsidR="0099371D">
        <w:trPr>
          <w:trHeight w:val="417"/>
          <w:ins w:id="5098" w:author="temp" w:date="2016-02-17T17:27:00Z"/>
        </w:trPr>
        <w:tc>
          <w:tcPr>
            <w:tcW w:w="851" w:type="dxa"/>
            <w:vMerge w:val="restart"/>
            <w:shd w:val="clear" w:color="auto" w:fill="auto"/>
            <w:vAlign w:val="center"/>
          </w:tcPr>
          <w:p w:rsidR="0099371D" w:rsidRDefault="0099371D">
            <w:pPr>
              <w:jc w:val="center"/>
              <w:rPr>
                <w:ins w:id="5099" w:author="temp" w:date="2016-02-17T17:27:00Z"/>
                <w:rStyle w:val="shorttext"/>
              </w:rPr>
            </w:pPr>
          </w:p>
        </w:tc>
        <w:tc>
          <w:tcPr>
            <w:tcW w:w="1559" w:type="dxa"/>
            <w:shd w:val="clear" w:color="auto" w:fill="auto"/>
          </w:tcPr>
          <w:p w:rsidR="0099371D" w:rsidRDefault="002A4916">
            <w:pPr>
              <w:jc w:val="center"/>
              <w:rPr>
                <w:ins w:id="5100"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merOrderNo</w:t>
            </w:r>
          </w:p>
        </w:tc>
        <w:tc>
          <w:tcPr>
            <w:tcW w:w="1296" w:type="dxa"/>
            <w:shd w:val="clear" w:color="auto" w:fill="auto"/>
          </w:tcPr>
          <w:p w:rsidR="0099371D" w:rsidRDefault="002A4916">
            <w:pPr>
              <w:jc w:val="center"/>
              <w:rPr>
                <w:ins w:id="5101" w:author="temp" w:date="2016-02-14T11:10:00Z"/>
                <w:rFonts w:ascii="微软雅黑" w:eastAsia="微软雅黑" w:hAnsi="微软雅黑"/>
                <w:color w:val="000000"/>
                <w:sz w:val="18"/>
                <w:szCs w:val="18"/>
              </w:rPr>
            </w:pPr>
            <w:r>
              <w:rPr>
                <w:rFonts w:ascii="微软雅黑" w:eastAsia="微软雅黑" w:hAnsi="微软雅黑" w:hint="eastAsia"/>
                <w:color w:val="000000"/>
                <w:sz w:val="18"/>
                <w:szCs w:val="18"/>
              </w:rPr>
              <w:t>订单编号</w:t>
            </w:r>
          </w:p>
        </w:tc>
        <w:tc>
          <w:tcPr>
            <w:tcW w:w="1029" w:type="dxa"/>
            <w:shd w:val="clear" w:color="auto" w:fill="auto"/>
          </w:tcPr>
          <w:p w:rsidR="0099371D" w:rsidRDefault="002A4916">
            <w:pPr>
              <w:jc w:val="center"/>
              <w:rPr>
                <w:ins w:id="5102" w:author="temp" w:date="2016-02-14T11:10:00Z"/>
                <w:rFonts w:ascii="微软雅黑" w:eastAsia="微软雅黑" w:hAnsi="微软雅黑"/>
                <w:color w:val="000000"/>
                <w:sz w:val="18"/>
                <w:szCs w:val="18"/>
              </w:rPr>
            </w:pPr>
            <w:ins w:id="5103" w:author="temp" w:date="2016-02-14T11:10:00Z">
              <w:r>
                <w:rPr>
                  <w:rFonts w:ascii="微软雅黑" w:eastAsia="微软雅黑" w:hAnsi="微软雅黑" w:hint="eastAsia"/>
                  <w:color w:val="000000"/>
                  <w:sz w:val="18"/>
                  <w:szCs w:val="18"/>
                </w:rPr>
                <w:t>varchar</w:t>
              </w:r>
            </w:ins>
          </w:p>
        </w:tc>
        <w:tc>
          <w:tcPr>
            <w:tcW w:w="929" w:type="dxa"/>
            <w:shd w:val="clear" w:color="auto" w:fill="auto"/>
          </w:tcPr>
          <w:p w:rsidR="0099371D" w:rsidRDefault="002A4916">
            <w:pPr>
              <w:jc w:val="right"/>
              <w:rPr>
                <w:ins w:id="5104"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ins w:id="5105" w:author="temp" w:date="2016-02-14T11:10:00Z"/>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jc w:val="center"/>
              <w:rPr>
                <w:ins w:id="5106" w:author="temp" w:date="2016-02-14T11:10:00Z"/>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orderDesc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totalAmt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订单总金额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w:t>
            </w:r>
            <w:r>
              <w:rPr>
                <w:rFonts w:ascii="微软雅黑" w:eastAsia="微软雅黑" w:hAnsi="微软雅黑" w:hint="eastAsia"/>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钡</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1双色球 2七乐彩</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w:t>
            </w:r>
            <w:r>
              <w:rPr>
                <w:rFonts w:ascii="微软雅黑" w:eastAsia="微软雅黑" w:hAnsi="微软雅黑"/>
                <w:color w:val="000000"/>
                <w:sz w:val="18"/>
                <w:szCs w:val="18"/>
              </w:rPr>
              <w:t>etDetail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注码明细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w:t>
            </w:r>
            <w:r>
              <w:rPr>
                <w:rFonts w:ascii="微软雅黑" w:eastAsia="微软雅黑" w:hAnsi="微软雅黑" w:hint="eastAsia"/>
                <w:color w:val="000000"/>
                <w:sz w:val="18"/>
                <w:szCs w:val="18"/>
              </w:rPr>
              <w:t>mount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商品数量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issue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期号</w:t>
            </w:r>
          </w:p>
        </w:tc>
        <w:tc>
          <w:tcPr>
            <w:tcW w:w="1029" w:type="dxa"/>
            <w:shd w:val="clear" w:color="auto" w:fill="auto"/>
          </w:tcPr>
          <w:p w:rsidR="0099371D" w:rsidRDefault="002A4916">
            <w:pPr>
              <w:jc w:val="center"/>
              <w:rPr>
                <w:rFonts w:ascii="微软雅黑" w:eastAsia="微软雅黑" w:hAnsi="微软雅黑"/>
                <w:color w:val="FF0000"/>
                <w:sz w:val="18"/>
                <w:szCs w:val="18"/>
              </w:rPr>
            </w:pPr>
            <w:ins w:id="5107" w:author="temp" w:date="2016-02-14T11:10:00Z">
              <w:r>
                <w:rPr>
                  <w:rFonts w:ascii="微软雅黑" w:eastAsia="微软雅黑" w:hAnsi="微软雅黑" w:hint="eastAsia"/>
                  <w:color w:val="FF0000"/>
                  <w:sz w:val="18"/>
                  <w:szCs w:val="18"/>
                </w:rPr>
                <w:t>varchar</w:t>
              </w:r>
            </w:ins>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shd w:val="clear" w:color="auto" w:fill="auto"/>
          </w:tcPr>
          <w:p w:rsidR="0099371D" w:rsidRDefault="0099371D">
            <w:pPr>
              <w:jc w:val="center"/>
              <w:rPr>
                <w:rFonts w:ascii="微软雅黑" w:eastAsia="微软雅黑" w:hAnsi="微软雅黑"/>
                <w:color w:val="FF0000"/>
                <w:sz w:val="18"/>
                <w:szCs w:val="18"/>
              </w:rPr>
            </w:pPr>
          </w:p>
        </w:tc>
      </w:tr>
    </w:tbl>
    <w:p w:rsidR="0099371D" w:rsidRDefault="0099371D">
      <w:pPr>
        <w:rPr>
          <w:ins w:id="5108" w:author="temp" w:date="2016-02-17T17:27:00Z"/>
        </w:rPr>
      </w:pPr>
    </w:p>
    <w:p w:rsidR="0099371D" w:rsidRDefault="002A4916">
      <w:pPr>
        <w:pStyle w:val="30"/>
        <w:rPr>
          <w:ins w:id="5109" w:author="temp" w:date="2016-02-17T17:27:00Z"/>
        </w:rPr>
      </w:pPr>
      <w:bookmarkStart w:id="5110" w:name="_Toc508983209"/>
      <w:ins w:id="5111" w:author="temp" w:date="2016-02-17T17:27:00Z">
        <w:r>
          <w:rPr>
            <w:rFonts w:hint="eastAsia"/>
          </w:rPr>
          <w:t>响应报文</w:t>
        </w:r>
        <w:bookmarkEnd w:id="5110"/>
      </w:ins>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rPr>
          <w:ins w:id="5112" w:author="temp" w:date="2016-02-17T17:27:00Z"/>
        </w:trPr>
        <w:tc>
          <w:tcPr>
            <w:tcW w:w="851" w:type="dxa"/>
            <w:shd w:val="clear" w:color="auto" w:fill="E6E6E6"/>
          </w:tcPr>
          <w:p w:rsidR="0099371D" w:rsidRDefault="002A4916">
            <w:pPr>
              <w:jc w:val="center"/>
              <w:rPr>
                <w:ins w:id="5113" w:author="temp" w:date="2016-02-17T17:27:00Z"/>
                <w:rFonts w:ascii="微软雅黑" w:eastAsia="微软雅黑" w:hAnsi="微软雅黑"/>
                <w:color w:val="000000"/>
                <w:sz w:val="18"/>
                <w:szCs w:val="18"/>
              </w:rPr>
            </w:pPr>
            <w:ins w:id="5114" w:author="temp" w:date="2016-02-17T17:27:00Z">
              <w:r>
                <w:rPr>
                  <w:rFonts w:ascii="微软雅黑" w:eastAsia="微软雅黑" w:hAnsi="微软雅黑" w:hint="eastAsia"/>
                  <w:color w:val="000000"/>
                  <w:sz w:val="18"/>
                  <w:szCs w:val="18"/>
                </w:rPr>
                <w:t>对象</w:t>
              </w:r>
            </w:ins>
          </w:p>
        </w:tc>
        <w:tc>
          <w:tcPr>
            <w:tcW w:w="1559" w:type="dxa"/>
            <w:shd w:val="clear" w:color="auto" w:fill="E6E6E6"/>
          </w:tcPr>
          <w:p w:rsidR="0099371D" w:rsidRDefault="002A4916">
            <w:pPr>
              <w:jc w:val="center"/>
              <w:rPr>
                <w:ins w:id="5115" w:author="temp" w:date="2016-02-17T17:27:00Z"/>
                <w:rFonts w:ascii="微软雅黑" w:eastAsia="微软雅黑" w:hAnsi="微软雅黑"/>
                <w:color w:val="000000"/>
                <w:sz w:val="18"/>
                <w:szCs w:val="18"/>
              </w:rPr>
            </w:pPr>
            <w:ins w:id="5116" w:author="temp" w:date="2016-02-17T17:27:00Z">
              <w:r>
                <w:rPr>
                  <w:rFonts w:ascii="微软雅黑" w:eastAsia="微软雅黑" w:hAnsi="微软雅黑" w:hint="eastAsia"/>
                  <w:color w:val="000000"/>
                  <w:sz w:val="18"/>
                  <w:szCs w:val="18"/>
                </w:rPr>
                <w:t>字段名</w:t>
              </w:r>
            </w:ins>
          </w:p>
        </w:tc>
        <w:tc>
          <w:tcPr>
            <w:tcW w:w="1296" w:type="dxa"/>
            <w:shd w:val="clear" w:color="auto" w:fill="E6E6E6"/>
          </w:tcPr>
          <w:p w:rsidR="0099371D" w:rsidRDefault="002A4916">
            <w:pPr>
              <w:jc w:val="center"/>
              <w:rPr>
                <w:ins w:id="5117" w:author="temp" w:date="2016-02-17T17:27:00Z"/>
                <w:rFonts w:ascii="微软雅黑" w:eastAsia="微软雅黑" w:hAnsi="微软雅黑"/>
                <w:color w:val="000000"/>
                <w:sz w:val="18"/>
                <w:szCs w:val="18"/>
              </w:rPr>
            </w:pPr>
            <w:ins w:id="5118" w:author="temp" w:date="2016-02-17T17:27:00Z">
              <w:r>
                <w:rPr>
                  <w:rFonts w:ascii="微软雅黑" w:eastAsia="微软雅黑" w:hAnsi="微软雅黑" w:hint="eastAsia"/>
                  <w:color w:val="000000"/>
                  <w:sz w:val="18"/>
                  <w:szCs w:val="18"/>
                </w:rPr>
                <w:t>数据项</w:t>
              </w:r>
            </w:ins>
          </w:p>
        </w:tc>
        <w:tc>
          <w:tcPr>
            <w:tcW w:w="1029" w:type="dxa"/>
            <w:shd w:val="clear" w:color="auto" w:fill="E6E6E6"/>
          </w:tcPr>
          <w:p w:rsidR="0099371D" w:rsidRDefault="002A4916">
            <w:pPr>
              <w:jc w:val="center"/>
              <w:rPr>
                <w:ins w:id="5119" w:author="temp" w:date="2016-02-17T17:27:00Z"/>
                <w:rFonts w:ascii="微软雅黑" w:eastAsia="微软雅黑" w:hAnsi="微软雅黑"/>
                <w:color w:val="000000"/>
                <w:sz w:val="18"/>
                <w:szCs w:val="18"/>
              </w:rPr>
            </w:pPr>
            <w:ins w:id="5120" w:author="temp" w:date="2016-02-17T17:27:00Z">
              <w:r>
                <w:rPr>
                  <w:rFonts w:ascii="微软雅黑" w:eastAsia="微软雅黑" w:hAnsi="微软雅黑" w:hint="eastAsia"/>
                  <w:color w:val="000000"/>
                  <w:sz w:val="18"/>
                  <w:szCs w:val="18"/>
                </w:rPr>
                <w:t>类型</w:t>
              </w:r>
            </w:ins>
          </w:p>
        </w:tc>
        <w:tc>
          <w:tcPr>
            <w:tcW w:w="929" w:type="dxa"/>
            <w:shd w:val="clear" w:color="auto" w:fill="E6E6E6"/>
          </w:tcPr>
          <w:p w:rsidR="0099371D" w:rsidRDefault="002A4916">
            <w:pPr>
              <w:jc w:val="center"/>
              <w:rPr>
                <w:ins w:id="5121" w:author="temp" w:date="2016-02-17T17:27:00Z"/>
                <w:rFonts w:ascii="微软雅黑" w:eastAsia="微软雅黑" w:hAnsi="微软雅黑"/>
                <w:color w:val="000000"/>
                <w:sz w:val="18"/>
                <w:szCs w:val="18"/>
              </w:rPr>
            </w:pPr>
            <w:ins w:id="5122" w:author="temp" w:date="2016-02-17T17:27:00Z">
              <w:r>
                <w:rPr>
                  <w:rFonts w:ascii="微软雅黑" w:eastAsia="微软雅黑" w:hAnsi="微软雅黑" w:hint="eastAsia"/>
                  <w:color w:val="000000"/>
                  <w:sz w:val="18"/>
                  <w:szCs w:val="18"/>
                </w:rPr>
                <w:t>长度</w:t>
              </w:r>
            </w:ins>
          </w:p>
        </w:tc>
        <w:tc>
          <w:tcPr>
            <w:tcW w:w="1274" w:type="dxa"/>
            <w:shd w:val="clear" w:color="auto" w:fill="E6E6E6"/>
          </w:tcPr>
          <w:p w:rsidR="0099371D" w:rsidRDefault="002A4916">
            <w:pPr>
              <w:jc w:val="center"/>
              <w:rPr>
                <w:ins w:id="5123" w:author="temp" w:date="2016-02-17T17:27:00Z"/>
                <w:rFonts w:ascii="微软雅黑" w:eastAsia="微软雅黑" w:hAnsi="微软雅黑"/>
                <w:color w:val="000000"/>
                <w:sz w:val="18"/>
                <w:szCs w:val="18"/>
              </w:rPr>
            </w:pPr>
            <w:ins w:id="5124" w:author="temp" w:date="2016-02-17T17:27:00Z">
              <w:r>
                <w:rPr>
                  <w:rFonts w:ascii="微软雅黑" w:eastAsia="微软雅黑" w:hAnsi="微软雅黑" w:hint="eastAsia"/>
                  <w:color w:val="000000"/>
                  <w:sz w:val="18"/>
                  <w:szCs w:val="18"/>
                </w:rPr>
                <w:t>是否必填</w:t>
              </w:r>
            </w:ins>
          </w:p>
        </w:tc>
        <w:tc>
          <w:tcPr>
            <w:tcW w:w="2410" w:type="dxa"/>
            <w:shd w:val="clear" w:color="auto" w:fill="E6E6E6"/>
          </w:tcPr>
          <w:p w:rsidR="0099371D" w:rsidRDefault="002A4916">
            <w:pPr>
              <w:jc w:val="center"/>
              <w:rPr>
                <w:ins w:id="5125" w:author="temp" w:date="2016-02-17T17:27:00Z"/>
                <w:rFonts w:ascii="微软雅黑" w:eastAsia="微软雅黑" w:hAnsi="微软雅黑"/>
                <w:color w:val="000000"/>
                <w:sz w:val="18"/>
                <w:szCs w:val="18"/>
              </w:rPr>
            </w:pPr>
            <w:ins w:id="5126" w:author="temp" w:date="2016-02-17T17:27:00Z">
              <w:r>
                <w:rPr>
                  <w:rFonts w:ascii="微软雅黑" w:eastAsia="微软雅黑" w:hAnsi="微软雅黑" w:hint="eastAsia"/>
                  <w:color w:val="000000"/>
                  <w:sz w:val="18"/>
                  <w:szCs w:val="18"/>
                </w:rPr>
                <w:t>备注</w:t>
              </w:r>
            </w:ins>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rPr>
          <w:color w:val="FF0000"/>
        </w:rPr>
      </w:pPr>
      <w:bookmarkStart w:id="5127" w:name="_Toc508983210"/>
      <w:r>
        <w:rPr>
          <w:rFonts w:hint="eastAsia"/>
          <w:color w:val="FF0000"/>
        </w:rPr>
        <w:t>商户微信联合绑定信息新增</w:t>
      </w:r>
      <w:bookmarkEnd w:id="5127"/>
    </w:p>
    <w:p w:rsidR="0099371D" w:rsidRDefault="002A4916">
      <w:pPr>
        <w:pStyle w:val="30"/>
        <w:rPr>
          <w:color w:val="FF0000"/>
        </w:rPr>
      </w:pPr>
      <w:bookmarkStart w:id="5128" w:name="_Toc508983211"/>
      <w:r>
        <w:rPr>
          <w:rFonts w:hint="eastAsia"/>
          <w:color w:val="FF0000"/>
        </w:rPr>
        <w:t>接口名称：</w:t>
      </w:r>
      <w:r>
        <w:rPr>
          <w:rFonts w:ascii="Consolas" w:eastAsia="Consolas" w:hAnsi="Consolas" w:hint="eastAsia"/>
          <w:color w:val="FF0000"/>
          <w:sz w:val="20"/>
          <w:highlight w:val="white"/>
        </w:rPr>
        <w:t>merchant/qrcodeManage/merchantQrocdeInsertOrUpdate.do</w:t>
      </w:r>
      <w:bookmarkEnd w:id="5128"/>
    </w:p>
    <w:p w:rsidR="0099371D" w:rsidRDefault="002A4916">
      <w:pPr>
        <w:pStyle w:val="30"/>
        <w:rPr>
          <w:color w:val="FF0000"/>
        </w:rPr>
      </w:pPr>
      <w:bookmarkStart w:id="5129" w:name="_Toc508983212"/>
      <w:r>
        <w:rPr>
          <w:rFonts w:hint="eastAsia"/>
          <w:color w:val="FF0000"/>
        </w:rPr>
        <w:t>请求报文</w:t>
      </w:r>
      <w:bookmarkEnd w:id="5129"/>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对象</w:t>
            </w:r>
          </w:p>
        </w:tc>
        <w:tc>
          <w:tcPr>
            <w:tcW w:w="194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字段名</w:t>
            </w:r>
          </w:p>
        </w:tc>
        <w:tc>
          <w:tcPr>
            <w:tcW w:w="1508"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数据项</w:t>
            </w:r>
          </w:p>
        </w:tc>
        <w:tc>
          <w:tcPr>
            <w:tcW w:w="119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类型</w:t>
            </w:r>
          </w:p>
        </w:tc>
        <w:tc>
          <w:tcPr>
            <w:tcW w:w="1246"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013"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备注</w:t>
            </w:r>
          </w:p>
        </w:tc>
      </w:tr>
      <w:tr w:rsidR="0099371D">
        <w:trPr>
          <w:trHeight w:val="364"/>
        </w:trPr>
        <w:tc>
          <w:tcPr>
            <w:tcW w:w="1211" w:type="dxa"/>
            <w:vMerge w:val="restart"/>
            <w:shd w:val="clear" w:color="auto" w:fill="FFFFFF" w:themeFill="background1"/>
          </w:tcPr>
          <w:p w:rsidR="0099371D" w:rsidRDefault="0099371D">
            <w:pPr>
              <w:jc w:val="center"/>
              <w:rPr>
                <w:rFonts w:ascii="微软雅黑" w:eastAsia="微软雅黑" w:hAnsi="微软雅黑"/>
                <w:color w:val="FF0000"/>
                <w:sz w:val="18"/>
                <w:szCs w:val="18"/>
              </w:rPr>
            </w:pPr>
          </w:p>
        </w:tc>
        <w:tc>
          <w:tcPr>
            <w:tcW w:w="1941"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sid</w:t>
            </w:r>
          </w:p>
        </w:tc>
        <w:tc>
          <w:tcPr>
            <w:tcW w:w="1508"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二维码id</w:t>
            </w:r>
          </w:p>
        </w:tc>
        <w:tc>
          <w:tcPr>
            <w:tcW w:w="1191"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124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34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013"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 无值新增 2有值更新</w:t>
            </w: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color w:val="FF0000"/>
                <w:sz w:val="18"/>
                <w:szCs w:val="18"/>
              </w:rPr>
            </w:pPr>
          </w:p>
        </w:tc>
        <w:tc>
          <w:tcPr>
            <w:tcW w:w="1941"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qrocdeNo</w:t>
            </w:r>
          </w:p>
        </w:tc>
        <w:tc>
          <w:tcPr>
            <w:tcW w:w="1508"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二维码编号</w:t>
            </w:r>
          </w:p>
        </w:tc>
        <w:tc>
          <w:tcPr>
            <w:tcW w:w="1191"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124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80</w:t>
            </w:r>
          </w:p>
        </w:tc>
        <w:tc>
          <w:tcPr>
            <w:tcW w:w="134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shd w:val="clear" w:color="auto" w:fill="FFFFFF" w:themeFill="background1"/>
          </w:tcPr>
          <w:p w:rsidR="0099371D" w:rsidRDefault="0099371D">
            <w:pPr>
              <w:jc w:val="center"/>
              <w:rPr>
                <w:rFonts w:ascii="微软雅黑" w:eastAsia="微软雅黑" w:hAnsi="微软雅黑"/>
                <w:color w:val="FF0000"/>
                <w:sz w:val="18"/>
                <w:szCs w:val="18"/>
              </w:rPr>
            </w:pP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s="新宋体"/>
                <w:color w:val="FF0000"/>
                <w:sz w:val="18"/>
                <w:szCs w:val="18"/>
              </w:rPr>
            </w:pPr>
            <w:r>
              <w:rPr>
                <w:rFonts w:ascii="Consolas" w:eastAsia="Consolas" w:hAnsi="Consolas" w:hint="eastAsia"/>
                <w:color w:val="FF0000"/>
                <w:sz w:val="20"/>
                <w:highlight w:val="white"/>
              </w:rPr>
              <w:t>storeNo</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门店编号</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12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013" w:type="dxa"/>
          </w:tcPr>
          <w:p w:rsidR="0099371D" w:rsidRDefault="0099371D">
            <w:pPr>
              <w:jc w:val="center"/>
              <w:rPr>
                <w:rFonts w:ascii="微软雅黑" w:eastAsia="微软雅黑" w:hAnsi="微软雅黑"/>
                <w:color w:val="FF0000"/>
                <w:sz w:val="18"/>
                <w:szCs w:val="18"/>
              </w:rPr>
            </w:pP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hint="eastAsia"/>
                <w:color w:val="FF0000"/>
                <w:sz w:val="18"/>
                <w:szCs w:val="18"/>
              </w:rPr>
              <w:t>state</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状态</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12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1-待激活，2-已激活，3-作废</w:t>
            </w: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s="新宋体"/>
                <w:color w:val="FF0000"/>
                <w:sz w:val="18"/>
                <w:szCs w:val="18"/>
              </w:rPr>
            </w:pPr>
            <w:r>
              <w:rPr>
                <w:rFonts w:ascii="Consolas" w:eastAsia="Consolas" w:hAnsi="Consolas" w:hint="eastAsia"/>
                <w:color w:val="FF0000"/>
                <w:sz w:val="20"/>
                <w:highlight w:val="white"/>
              </w:rPr>
              <w:t>qrcodeType</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二维码类型</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12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1-门店支付码</w:t>
            </w: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hint="eastAsia"/>
                <w:color w:val="FF0000"/>
                <w:sz w:val="18"/>
                <w:szCs w:val="18"/>
              </w:rPr>
              <w:t>createDate</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创建日期</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Date</w:t>
            </w:r>
          </w:p>
        </w:tc>
        <w:tc>
          <w:tcPr>
            <w:tcW w:w="12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tcPr>
          <w:p w:rsidR="0099371D" w:rsidRDefault="0099371D">
            <w:pPr>
              <w:jc w:val="center"/>
              <w:rPr>
                <w:rFonts w:ascii="微软雅黑" w:eastAsia="微软雅黑" w:hAnsi="微软雅黑"/>
                <w:color w:val="FF0000"/>
                <w:sz w:val="18"/>
                <w:szCs w:val="18"/>
              </w:rPr>
            </w:pP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s="新宋体"/>
                <w:color w:val="FF0000"/>
                <w:sz w:val="18"/>
                <w:szCs w:val="18"/>
              </w:rPr>
            </w:pPr>
            <w:r>
              <w:rPr>
                <w:rFonts w:ascii="Consolas" w:eastAsia="Consolas" w:hAnsi="Consolas" w:hint="eastAsia"/>
                <w:color w:val="FF0000"/>
                <w:sz w:val="20"/>
                <w:highlight w:val="lightGray"/>
              </w:rPr>
              <w:t>lastModifier</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最后修改人</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12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013" w:type="dxa"/>
          </w:tcPr>
          <w:p w:rsidR="0099371D" w:rsidRDefault="0099371D">
            <w:pPr>
              <w:jc w:val="center"/>
              <w:rPr>
                <w:rFonts w:ascii="微软雅黑" w:eastAsia="微软雅黑" w:hAnsi="微软雅黑"/>
                <w:color w:val="FF0000"/>
                <w:sz w:val="18"/>
                <w:szCs w:val="18"/>
              </w:rPr>
            </w:pP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lastModifyDate</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最后修改日期</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date</w:t>
            </w:r>
          </w:p>
        </w:tc>
        <w:tc>
          <w:tcPr>
            <w:tcW w:w="12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013" w:type="dxa"/>
          </w:tcPr>
          <w:p w:rsidR="0099371D" w:rsidRDefault="0099371D">
            <w:pPr>
              <w:jc w:val="center"/>
              <w:rPr>
                <w:rFonts w:ascii="微软雅黑" w:eastAsia="微软雅黑" w:hAnsi="微软雅黑"/>
                <w:color w:val="FF0000"/>
                <w:sz w:val="18"/>
                <w:szCs w:val="18"/>
              </w:rPr>
            </w:pPr>
          </w:p>
        </w:tc>
      </w:tr>
    </w:tbl>
    <w:p w:rsidR="0099371D" w:rsidRDefault="0099371D">
      <w:pPr>
        <w:rPr>
          <w:color w:val="FF0000"/>
        </w:rPr>
      </w:pPr>
    </w:p>
    <w:p w:rsidR="0099371D" w:rsidRDefault="002A4916">
      <w:pPr>
        <w:pStyle w:val="30"/>
        <w:rPr>
          <w:color w:val="FF0000"/>
        </w:rPr>
      </w:pPr>
      <w:bookmarkStart w:id="5130" w:name="_Toc508983213"/>
      <w:r>
        <w:rPr>
          <w:rFonts w:hint="eastAsia"/>
          <w:color w:val="FF0000"/>
        </w:rPr>
        <w:t>返回报文</w:t>
      </w:r>
      <w:bookmarkEnd w:id="5130"/>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对象</w:t>
            </w:r>
          </w:p>
        </w:tc>
        <w:tc>
          <w:tcPr>
            <w:tcW w:w="155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字段名</w:t>
            </w:r>
          </w:p>
        </w:tc>
        <w:tc>
          <w:tcPr>
            <w:tcW w:w="129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数据项</w:t>
            </w:r>
          </w:p>
        </w:tc>
        <w:tc>
          <w:tcPr>
            <w:tcW w:w="10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类型</w:t>
            </w:r>
          </w:p>
        </w:tc>
        <w:tc>
          <w:tcPr>
            <w:tcW w:w="9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长度</w:t>
            </w:r>
          </w:p>
        </w:tc>
        <w:tc>
          <w:tcPr>
            <w:tcW w:w="1274"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color w:val="FF0000"/>
              </w:rPr>
            </w:pPr>
            <w:r>
              <w:rPr>
                <w:rStyle w:val="shorttext"/>
                <w:rFonts w:hint="eastAsia"/>
                <w:color w:val="FF0000"/>
              </w:rPr>
              <w:t>header</w:t>
            </w: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resCode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0系统错误</w:t>
            </w:r>
          </w:p>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1</w:t>
            </w:r>
            <w:r>
              <w:rPr>
                <w:rFonts w:ascii="微软雅黑" w:eastAsia="微软雅黑" w:hAnsi="微软雅黑" w:hint="eastAsia"/>
                <w:color w:val="FF0000"/>
                <w:sz w:val="18"/>
                <w:szCs w:val="18"/>
              </w:rPr>
              <w:t>成功；</w:t>
            </w:r>
          </w:p>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resM</w:t>
            </w:r>
            <w:r>
              <w:rPr>
                <w:rFonts w:ascii="微软雅黑" w:eastAsia="微软雅黑" w:hAnsi="微软雅黑" w:hint="eastAsia"/>
                <w:color w:val="FF0000"/>
                <w:sz w:val="18"/>
                <w:szCs w:val="18"/>
              </w:rPr>
              <w:t>essage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响应信息描述</w:t>
            </w:r>
          </w:p>
        </w:tc>
      </w:tr>
      <w:tr w:rsidR="0099371D">
        <w:trPr>
          <w:trHeight w:val="417"/>
        </w:trPr>
        <w:tc>
          <w:tcPr>
            <w:tcW w:w="1607" w:type="dxa"/>
            <w:shd w:val="clear" w:color="auto" w:fill="auto"/>
            <w:vAlign w:val="center"/>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sid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二维码id</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jc w:val="center"/>
              <w:rPr>
                <w:rFonts w:ascii="微软雅黑" w:eastAsia="微软雅黑" w:hAnsi="微软雅黑"/>
                <w:color w:val="FF0000"/>
                <w:sz w:val="18"/>
                <w:szCs w:val="18"/>
              </w:rPr>
            </w:pPr>
          </w:p>
        </w:tc>
      </w:tr>
    </w:tbl>
    <w:p w:rsidR="0099371D" w:rsidRDefault="0099371D"/>
    <w:p w:rsidR="0099371D" w:rsidRDefault="0099371D"/>
    <w:p w:rsidR="0099371D" w:rsidRDefault="0099371D"/>
    <w:p w:rsidR="0099371D" w:rsidRDefault="002A4916">
      <w:pPr>
        <w:pStyle w:val="2"/>
        <w:rPr>
          <w:color w:val="FF0000"/>
        </w:rPr>
      </w:pPr>
      <w:bookmarkStart w:id="5131" w:name="_Toc508983214"/>
      <w:r>
        <w:rPr>
          <w:rFonts w:hint="eastAsia"/>
          <w:color w:val="FF0000"/>
        </w:rPr>
        <w:t>商户二维码信息列表</w:t>
      </w:r>
      <w:bookmarkEnd w:id="5131"/>
    </w:p>
    <w:p w:rsidR="0099371D" w:rsidRDefault="002A4916">
      <w:pPr>
        <w:pStyle w:val="30"/>
        <w:rPr>
          <w:color w:val="FF0000"/>
        </w:rPr>
      </w:pPr>
      <w:bookmarkStart w:id="5132" w:name="_Toc508983215"/>
      <w:r>
        <w:rPr>
          <w:rFonts w:hint="eastAsia"/>
          <w:color w:val="FF0000"/>
        </w:rPr>
        <w:t>接口名称：</w:t>
      </w:r>
      <w:r>
        <w:rPr>
          <w:rFonts w:ascii="Consolas" w:eastAsia="Consolas" w:hAnsi="Consolas" w:hint="eastAsia"/>
          <w:color w:val="FF0000"/>
          <w:sz w:val="20"/>
          <w:highlight w:val="white"/>
        </w:rPr>
        <w:t>merchant/qrcodeManage/</w:t>
      </w:r>
      <w:r>
        <w:rPr>
          <w:rFonts w:ascii="Consolas" w:eastAsia="Consolas" w:hAnsi="Consolas" w:hint="eastAsia"/>
          <w:color w:val="2A00FF"/>
          <w:sz w:val="20"/>
          <w:highlight w:val="white"/>
        </w:rPr>
        <w:t>merchantQrcodeList.do</w:t>
      </w:r>
      <w:bookmarkEnd w:id="5132"/>
    </w:p>
    <w:p w:rsidR="0099371D" w:rsidRDefault="002A4916">
      <w:pPr>
        <w:pStyle w:val="30"/>
        <w:rPr>
          <w:color w:val="FF0000"/>
        </w:rPr>
      </w:pPr>
      <w:bookmarkStart w:id="5133" w:name="_Toc508983216"/>
      <w:r>
        <w:rPr>
          <w:rFonts w:hint="eastAsia"/>
          <w:color w:val="FF0000"/>
        </w:rPr>
        <w:t>请求报文</w:t>
      </w:r>
      <w:bookmarkEnd w:id="5133"/>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对象</w:t>
            </w:r>
          </w:p>
        </w:tc>
        <w:tc>
          <w:tcPr>
            <w:tcW w:w="194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字段名</w:t>
            </w:r>
          </w:p>
        </w:tc>
        <w:tc>
          <w:tcPr>
            <w:tcW w:w="1508"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数据项</w:t>
            </w:r>
          </w:p>
        </w:tc>
        <w:tc>
          <w:tcPr>
            <w:tcW w:w="119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类型</w:t>
            </w:r>
          </w:p>
        </w:tc>
        <w:tc>
          <w:tcPr>
            <w:tcW w:w="1246"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013"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备注</w:t>
            </w:r>
          </w:p>
        </w:tc>
      </w:tr>
      <w:tr w:rsidR="0099371D">
        <w:trPr>
          <w:trHeight w:val="364"/>
        </w:trPr>
        <w:tc>
          <w:tcPr>
            <w:tcW w:w="1211" w:type="dxa"/>
            <w:vMerge w:val="restart"/>
            <w:shd w:val="clear" w:color="auto" w:fill="auto"/>
            <w:vAlign w:val="center"/>
          </w:tcPr>
          <w:p w:rsidR="0099371D" w:rsidRDefault="0099371D">
            <w:pPr>
              <w:jc w:val="center"/>
              <w:rPr>
                <w:rFonts w:ascii="微软雅黑" w:eastAsia="微软雅黑" w:hAnsi="微软雅黑"/>
                <w:color w:val="FF0000"/>
                <w:sz w:val="18"/>
                <w:szCs w:val="18"/>
              </w:rPr>
            </w:pPr>
          </w:p>
        </w:tc>
        <w:tc>
          <w:tcPr>
            <w:tcW w:w="1941"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pageNo</w:t>
            </w:r>
          </w:p>
        </w:tc>
        <w:tc>
          <w:tcPr>
            <w:tcW w:w="1508"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页码</w:t>
            </w:r>
          </w:p>
        </w:tc>
        <w:tc>
          <w:tcPr>
            <w:tcW w:w="1191"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1246"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6</w:t>
            </w:r>
          </w:p>
        </w:tc>
        <w:tc>
          <w:tcPr>
            <w:tcW w:w="134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shd w:val="clear" w:color="auto" w:fill="auto"/>
          </w:tcPr>
          <w:p w:rsidR="0099371D" w:rsidRDefault="0099371D">
            <w:pPr>
              <w:rPr>
                <w:rFonts w:ascii="微软雅黑" w:eastAsia="微软雅黑" w:hAnsi="微软雅黑"/>
                <w:color w:val="FF0000"/>
                <w:sz w:val="18"/>
                <w:szCs w:val="18"/>
              </w:rPr>
            </w:pPr>
          </w:p>
        </w:tc>
      </w:tr>
      <w:tr w:rsidR="0099371D">
        <w:trPr>
          <w:trHeight w:val="364"/>
        </w:trPr>
        <w:tc>
          <w:tcPr>
            <w:tcW w:w="1211" w:type="dxa"/>
            <w:vMerge/>
            <w:shd w:val="clear" w:color="auto" w:fill="auto"/>
          </w:tcPr>
          <w:p w:rsidR="0099371D" w:rsidRDefault="0099371D">
            <w:pPr>
              <w:jc w:val="center"/>
              <w:rPr>
                <w:rFonts w:ascii="微软雅黑" w:eastAsia="微软雅黑" w:hAnsi="微软雅黑"/>
                <w:color w:val="FF0000"/>
                <w:sz w:val="18"/>
                <w:szCs w:val="18"/>
              </w:rPr>
            </w:pPr>
          </w:p>
        </w:tc>
        <w:tc>
          <w:tcPr>
            <w:tcW w:w="1941"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pageSize</w:t>
            </w:r>
          </w:p>
        </w:tc>
        <w:tc>
          <w:tcPr>
            <w:tcW w:w="1508"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每页记录数</w:t>
            </w:r>
          </w:p>
        </w:tc>
        <w:tc>
          <w:tcPr>
            <w:tcW w:w="1191"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1246"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5</w:t>
            </w:r>
          </w:p>
        </w:tc>
        <w:tc>
          <w:tcPr>
            <w:tcW w:w="134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211" w:type="dxa"/>
            <w:vMerge/>
          </w:tcPr>
          <w:p w:rsidR="0099371D" w:rsidRDefault="0099371D">
            <w:pPr>
              <w:rPr>
                <w:rStyle w:val="shorttext"/>
                <w:color w:val="FF0000"/>
              </w:rPr>
            </w:pPr>
          </w:p>
        </w:tc>
        <w:tc>
          <w:tcPr>
            <w:tcW w:w="1941"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hint="eastAsia"/>
                <w:color w:val="FF0000"/>
                <w:sz w:val="18"/>
                <w:szCs w:val="18"/>
              </w:rPr>
              <w:t>qrcodeNo</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二维码编号</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1246"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80</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013" w:type="dxa"/>
          </w:tcPr>
          <w:p w:rsidR="0099371D" w:rsidRDefault="0099371D">
            <w:pPr>
              <w:rPr>
                <w:rFonts w:ascii="微软雅黑" w:eastAsia="微软雅黑" w:hAnsi="微软雅黑"/>
                <w:color w:val="FF0000"/>
                <w:sz w:val="18"/>
                <w:szCs w:val="18"/>
              </w:rPr>
            </w:pPr>
          </w:p>
        </w:tc>
      </w:tr>
      <w:tr w:rsidR="0099371D">
        <w:trPr>
          <w:trHeight w:val="417"/>
        </w:trPr>
        <w:tc>
          <w:tcPr>
            <w:tcW w:w="1211" w:type="dxa"/>
            <w:vMerge/>
          </w:tcPr>
          <w:p w:rsidR="0099371D" w:rsidRDefault="0099371D">
            <w:pPr>
              <w:rPr>
                <w:rStyle w:val="shorttext"/>
                <w:color w:val="FF0000"/>
              </w:rPr>
            </w:pPr>
          </w:p>
        </w:tc>
        <w:tc>
          <w:tcPr>
            <w:tcW w:w="1941"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hint="eastAsia"/>
                <w:color w:val="FF0000"/>
                <w:sz w:val="18"/>
                <w:szCs w:val="18"/>
              </w:rPr>
              <w:t>storeNo</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门店编号</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1246"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013" w:type="dxa"/>
          </w:tcPr>
          <w:p w:rsidR="0099371D" w:rsidRDefault="0099371D">
            <w:pPr>
              <w:rPr>
                <w:rFonts w:ascii="微软雅黑" w:eastAsia="微软雅黑" w:hAnsi="微软雅黑"/>
                <w:color w:val="FF0000"/>
                <w:sz w:val="18"/>
                <w:szCs w:val="18"/>
              </w:rPr>
            </w:pPr>
          </w:p>
        </w:tc>
      </w:tr>
      <w:tr w:rsidR="0099371D">
        <w:trPr>
          <w:trHeight w:val="417"/>
        </w:trPr>
        <w:tc>
          <w:tcPr>
            <w:tcW w:w="1211" w:type="dxa"/>
            <w:vMerge/>
          </w:tcPr>
          <w:p w:rsidR="0099371D" w:rsidRDefault="0099371D">
            <w:pPr>
              <w:rPr>
                <w:rStyle w:val="shorttext"/>
                <w:color w:val="FF0000"/>
              </w:rPr>
            </w:pPr>
          </w:p>
        </w:tc>
        <w:tc>
          <w:tcPr>
            <w:tcW w:w="1941"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hint="eastAsia"/>
                <w:color w:val="FF0000"/>
                <w:sz w:val="18"/>
                <w:szCs w:val="18"/>
              </w:rPr>
              <w:t>qrCodeType</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二维码类型</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1246"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3</w:t>
            </w:r>
            <w:r>
              <w:rPr>
                <w:rFonts w:ascii="微软雅黑" w:eastAsia="微软雅黑" w:hAnsi="微软雅黑" w:hint="eastAsia"/>
                <w:color w:val="FF0000"/>
                <w:sz w:val="18"/>
                <w:szCs w:val="18"/>
              </w:rPr>
              <w:t>0</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013" w:type="dxa"/>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1-门店类型支付</w:t>
            </w:r>
          </w:p>
        </w:tc>
      </w:tr>
      <w:tr w:rsidR="0099371D">
        <w:trPr>
          <w:trHeight w:val="417"/>
        </w:trPr>
        <w:tc>
          <w:tcPr>
            <w:tcW w:w="1211" w:type="dxa"/>
            <w:vMerge/>
          </w:tcPr>
          <w:p w:rsidR="0099371D" w:rsidRDefault="0099371D">
            <w:pPr>
              <w:rPr>
                <w:rStyle w:val="shorttext"/>
                <w:color w:val="FF0000"/>
              </w:rPr>
            </w:pPr>
          </w:p>
        </w:tc>
        <w:tc>
          <w:tcPr>
            <w:tcW w:w="1941"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hint="eastAsia"/>
                <w:color w:val="FF0000"/>
                <w:sz w:val="18"/>
                <w:szCs w:val="18"/>
              </w:rPr>
              <w:t>state</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二维码状态</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1246"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013" w:type="dxa"/>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1-待激活，2-已激活，3-作废</w:t>
            </w:r>
          </w:p>
        </w:tc>
      </w:tr>
    </w:tbl>
    <w:p w:rsidR="0099371D" w:rsidRDefault="0099371D">
      <w:pPr>
        <w:rPr>
          <w:color w:val="FF0000"/>
        </w:rPr>
      </w:pPr>
    </w:p>
    <w:p w:rsidR="0099371D" w:rsidRDefault="002A4916">
      <w:pPr>
        <w:pStyle w:val="30"/>
        <w:rPr>
          <w:color w:val="FF0000"/>
        </w:rPr>
      </w:pPr>
      <w:bookmarkStart w:id="5134" w:name="_Toc508983217"/>
      <w:r>
        <w:rPr>
          <w:rFonts w:hint="eastAsia"/>
          <w:color w:val="FF0000"/>
        </w:rPr>
        <w:t>返回报文</w:t>
      </w:r>
      <w:bookmarkEnd w:id="5134"/>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对象</w:t>
            </w:r>
          </w:p>
        </w:tc>
        <w:tc>
          <w:tcPr>
            <w:tcW w:w="155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字段名</w:t>
            </w:r>
          </w:p>
        </w:tc>
        <w:tc>
          <w:tcPr>
            <w:tcW w:w="129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数据项</w:t>
            </w:r>
          </w:p>
        </w:tc>
        <w:tc>
          <w:tcPr>
            <w:tcW w:w="10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类型</w:t>
            </w:r>
          </w:p>
        </w:tc>
        <w:tc>
          <w:tcPr>
            <w:tcW w:w="9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长度</w:t>
            </w:r>
          </w:p>
        </w:tc>
        <w:tc>
          <w:tcPr>
            <w:tcW w:w="1274"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color w:val="FF0000"/>
              </w:rPr>
            </w:pPr>
            <w:r>
              <w:rPr>
                <w:rStyle w:val="shorttext"/>
                <w:rFonts w:hint="eastAsia"/>
                <w:color w:val="FF0000"/>
              </w:rPr>
              <w:t>header</w:t>
            </w: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resCode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0系统错误</w:t>
            </w:r>
          </w:p>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1</w:t>
            </w:r>
            <w:r>
              <w:rPr>
                <w:rFonts w:ascii="微软雅黑" w:eastAsia="微软雅黑" w:hAnsi="微软雅黑" w:hint="eastAsia"/>
                <w:color w:val="FF0000"/>
                <w:sz w:val="18"/>
                <w:szCs w:val="18"/>
              </w:rPr>
              <w:t>成功；</w:t>
            </w:r>
          </w:p>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resM</w:t>
            </w:r>
            <w:r>
              <w:rPr>
                <w:rFonts w:ascii="微软雅黑" w:eastAsia="微软雅黑" w:hAnsi="微软雅黑" w:hint="eastAsia"/>
                <w:color w:val="FF0000"/>
                <w:sz w:val="18"/>
                <w:szCs w:val="18"/>
              </w:rPr>
              <w:t>essage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color w:val="FF0000"/>
              </w:rPr>
            </w:pPr>
            <w:r>
              <w:rPr>
                <w:rStyle w:val="shorttext"/>
                <w:rFonts w:hint="eastAsia"/>
                <w:color w:val="FF0000"/>
              </w:rPr>
              <w:t>body</w:t>
            </w:r>
          </w:p>
        </w:tc>
        <w:tc>
          <w:tcPr>
            <w:tcW w:w="1559"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c</w:t>
            </w:r>
            <w:r>
              <w:rPr>
                <w:rFonts w:ascii="微软雅黑" w:eastAsia="微软雅黑" w:hAnsi="微软雅黑" w:hint="eastAsia"/>
                <w:color w:val="FF0000"/>
                <w:sz w:val="18"/>
                <w:szCs w:val="18"/>
              </w:rPr>
              <w:t>ount</w:t>
            </w:r>
          </w:p>
        </w:tc>
        <w:tc>
          <w:tcPr>
            <w:tcW w:w="129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总记录数</w:t>
            </w:r>
          </w:p>
        </w:tc>
        <w:tc>
          <w:tcPr>
            <w:tcW w:w="1029"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FFFFFF" w:themeFill="background1"/>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FFFFFF" w:themeFill="background1"/>
          </w:tcPr>
          <w:p w:rsidR="0099371D" w:rsidRDefault="0099371D">
            <w:pPr>
              <w:jc w:val="center"/>
              <w:rPr>
                <w:rFonts w:ascii="微软雅黑" w:eastAsia="微软雅黑" w:hAnsi="微软雅黑"/>
                <w:color w:val="FF0000"/>
                <w:sz w:val="18"/>
                <w:szCs w:val="18"/>
              </w:rPr>
            </w:pPr>
          </w:p>
        </w:tc>
      </w:tr>
      <w:tr w:rsidR="0099371D">
        <w:trPr>
          <w:trHeight w:val="417"/>
        </w:trPr>
        <w:tc>
          <w:tcPr>
            <w:tcW w:w="1607" w:type="dxa"/>
            <w:vMerge w:val="restart"/>
            <w:vAlign w:val="center"/>
          </w:tcPr>
          <w:p w:rsidR="0099371D" w:rsidRDefault="002A4916">
            <w:pPr>
              <w:jc w:val="center"/>
              <w:rPr>
                <w:rStyle w:val="shorttext"/>
                <w:color w:val="FF0000"/>
              </w:rPr>
            </w:pPr>
            <w:r>
              <w:rPr>
                <w:rStyle w:val="shorttext"/>
                <w:color w:val="FF0000"/>
              </w:rPr>
              <w:t>b</w:t>
            </w:r>
            <w:r>
              <w:rPr>
                <w:rStyle w:val="shorttext"/>
                <w:rFonts w:hint="eastAsia"/>
                <w:color w:val="FF0000"/>
              </w:rPr>
              <w:t>ody.</w:t>
            </w:r>
            <w:r>
              <w:rPr>
                <w:rFonts w:ascii="Consolas" w:eastAsia="Consolas" w:hAnsi="Consolas" w:hint="eastAsia"/>
                <w:color w:val="0000C0"/>
                <w:sz w:val="20"/>
                <w:highlight w:val="lightGray"/>
              </w:rPr>
              <w:t>merchantQrcodeDtoList</w:t>
            </w:r>
          </w:p>
        </w:tc>
        <w:tc>
          <w:tcPr>
            <w:tcW w:w="1559"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sid</w:t>
            </w:r>
          </w:p>
        </w:tc>
        <w:tc>
          <w:tcPr>
            <w:tcW w:w="129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二维码id</w:t>
            </w:r>
          </w:p>
        </w:tc>
        <w:tc>
          <w:tcPr>
            <w:tcW w:w="1029"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 无值新增 2有值更新</w:t>
            </w:r>
          </w:p>
        </w:tc>
      </w:tr>
      <w:tr w:rsidR="0099371D">
        <w:trPr>
          <w:trHeight w:val="417"/>
        </w:trPr>
        <w:tc>
          <w:tcPr>
            <w:tcW w:w="1607" w:type="dxa"/>
            <w:vMerge/>
          </w:tcPr>
          <w:p w:rsidR="0099371D" w:rsidRDefault="0099371D">
            <w:pPr>
              <w:jc w:val="cente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qrocdeNo</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二维码编号</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80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99371D">
            <w:pPr>
              <w:jc w:val="center"/>
              <w:rPr>
                <w:rFonts w:ascii="微软雅黑" w:eastAsia="微软雅黑" w:hAnsi="微软雅黑"/>
                <w:color w:val="FF0000"/>
                <w:sz w:val="18"/>
                <w:szCs w:val="18"/>
              </w:rPr>
            </w:pPr>
          </w:p>
        </w:tc>
      </w:tr>
      <w:tr w:rsidR="0099371D">
        <w:trPr>
          <w:trHeight w:val="417"/>
        </w:trPr>
        <w:tc>
          <w:tcPr>
            <w:tcW w:w="1607" w:type="dxa"/>
            <w:vMerge/>
          </w:tcPr>
          <w:p w:rsidR="0099371D" w:rsidRDefault="0099371D">
            <w:pPr>
              <w:jc w:val="cente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Consolas" w:eastAsia="Consolas" w:hAnsi="Consolas" w:hint="eastAsia"/>
                <w:color w:val="FF0000"/>
                <w:sz w:val="20"/>
                <w:highlight w:val="white"/>
              </w:rPr>
              <w:t>storeNo</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门店编号</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99371D">
            <w:pPr>
              <w:jc w:val="center"/>
              <w:rPr>
                <w:rFonts w:ascii="微软雅黑" w:eastAsia="微软雅黑" w:hAnsi="微软雅黑"/>
                <w:color w:val="FF0000"/>
                <w:sz w:val="18"/>
                <w:szCs w:val="18"/>
              </w:rPr>
            </w:pPr>
          </w:p>
        </w:tc>
      </w:tr>
      <w:tr w:rsidR="0099371D">
        <w:trPr>
          <w:trHeight w:val="417"/>
        </w:trPr>
        <w:tc>
          <w:tcPr>
            <w:tcW w:w="1607" w:type="dxa"/>
            <w:vMerge/>
          </w:tcPr>
          <w:p w:rsidR="0099371D" w:rsidRDefault="0099371D">
            <w:pPr>
              <w:jc w:val="cente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s="新宋体" w:hint="eastAsia"/>
                <w:color w:val="FF0000"/>
                <w:sz w:val="18"/>
                <w:szCs w:val="18"/>
              </w:rPr>
              <w:t>state</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状态</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1-待激活，2-已激活，3-作废</w:t>
            </w:r>
          </w:p>
        </w:tc>
      </w:tr>
      <w:tr w:rsidR="0099371D">
        <w:trPr>
          <w:trHeight w:val="417"/>
        </w:trPr>
        <w:tc>
          <w:tcPr>
            <w:tcW w:w="1607" w:type="dxa"/>
            <w:vMerge/>
          </w:tcPr>
          <w:p w:rsidR="0099371D" w:rsidRDefault="0099371D">
            <w:pPr>
              <w:jc w:val="cente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Consolas" w:eastAsia="Consolas" w:hAnsi="Consolas" w:hint="eastAsia"/>
                <w:color w:val="FF0000"/>
                <w:sz w:val="20"/>
                <w:highlight w:val="white"/>
              </w:rPr>
              <w:t>qrcodeType</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二维码类型</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1-门店支付码</w:t>
            </w:r>
          </w:p>
        </w:tc>
      </w:tr>
      <w:tr w:rsidR="0099371D">
        <w:trPr>
          <w:trHeight w:val="417"/>
        </w:trPr>
        <w:tc>
          <w:tcPr>
            <w:tcW w:w="1607" w:type="dxa"/>
            <w:vMerge/>
          </w:tcPr>
          <w:p w:rsidR="0099371D" w:rsidRDefault="0099371D">
            <w:pPr>
              <w:jc w:val="cente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s="新宋体" w:hint="eastAsia"/>
                <w:color w:val="FF0000"/>
                <w:sz w:val="18"/>
                <w:szCs w:val="18"/>
              </w:rPr>
              <w:t>createDate</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创建日期</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Date</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99371D">
            <w:pPr>
              <w:jc w:val="center"/>
              <w:rPr>
                <w:rFonts w:ascii="微软雅黑" w:eastAsia="微软雅黑" w:hAnsi="微软雅黑"/>
                <w:color w:val="FF0000"/>
                <w:sz w:val="18"/>
                <w:szCs w:val="18"/>
              </w:rPr>
            </w:pPr>
          </w:p>
        </w:tc>
      </w:tr>
      <w:tr w:rsidR="0099371D">
        <w:trPr>
          <w:trHeight w:val="417"/>
        </w:trPr>
        <w:tc>
          <w:tcPr>
            <w:tcW w:w="1607" w:type="dxa"/>
            <w:vMerge/>
          </w:tcPr>
          <w:p w:rsidR="0099371D" w:rsidRDefault="0099371D">
            <w:pPr>
              <w:jc w:val="cente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Consolas" w:eastAsia="Consolas" w:hAnsi="Consolas" w:hint="eastAsia"/>
                <w:color w:val="FF0000"/>
                <w:sz w:val="20"/>
                <w:highlight w:val="lightGray"/>
              </w:rPr>
              <w:t>lastModifier</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最后修改人</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tcPr>
          <w:p w:rsidR="0099371D" w:rsidRDefault="0099371D">
            <w:pPr>
              <w:jc w:val="center"/>
              <w:rPr>
                <w:rFonts w:ascii="微软雅黑" w:eastAsia="微软雅黑" w:hAnsi="微软雅黑"/>
                <w:color w:val="FF0000"/>
                <w:sz w:val="18"/>
                <w:szCs w:val="18"/>
              </w:rPr>
            </w:pPr>
          </w:p>
        </w:tc>
      </w:tr>
      <w:tr w:rsidR="0099371D">
        <w:trPr>
          <w:trHeight w:val="417"/>
        </w:trPr>
        <w:tc>
          <w:tcPr>
            <w:tcW w:w="1607" w:type="dxa"/>
            <w:vMerge/>
          </w:tcPr>
          <w:p w:rsidR="0099371D" w:rsidRDefault="0099371D">
            <w:pPr>
              <w:jc w:val="center"/>
              <w:rPr>
                <w:rStyle w:val="shorttext"/>
                <w:color w:val="FF0000"/>
              </w:rPr>
            </w:pPr>
          </w:p>
        </w:tc>
        <w:tc>
          <w:tcPr>
            <w:tcW w:w="1559"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lastModifyDate</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最后修改日期</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date</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tcPr>
          <w:p w:rsidR="0099371D" w:rsidRDefault="0099371D">
            <w:pPr>
              <w:jc w:val="center"/>
              <w:rPr>
                <w:rFonts w:ascii="微软雅黑" w:eastAsia="微软雅黑" w:hAnsi="微软雅黑"/>
                <w:color w:val="FF0000"/>
                <w:sz w:val="18"/>
                <w:szCs w:val="18"/>
              </w:rPr>
            </w:pPr>
          </w:p>
        </w:tc>
      </w:tr>
      <w:tr w:rsidR="0099371D">
        <w:trPr>
          <w:trHeight w:val="417"/>
        </w:trPr>
        <w:tc>
          <w:tcPr>
            <w:tcW w:w="1607" w:type="dxa"/>
            <w:vMerge/>
          </w:tcPr>
          <w:p w:rsidR="0099371D" w:rsidRDefault="0099371D">
            <w:pPr>
              <w:jc w:val="center"/>
              <w:rPr>
                <w:rStyle w:val="shorttext"/>
                <w:color w:val="FF0000"/>
              </w:rPr>
            </w:pPr>
          </w:p>
        </w:tc>
        <w:tc>
          <w:tcPr>
            <w:tcW w:w="1559"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hint="eastAsia"/>
                <w:color w:val="FF0000"/>
                <w:sz w:val="18"/>
                <w:szCs w:val="18"/>
              </w:rPr>
              <w:t>batchNo</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批次号</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99371D">
            <w:pPr>
              <w:jc w:val="center"/>
              <w:rPr>
                <w:rFonts w:ascii="微软雅黑" w:eastAsia="微软雅黑" w:hAnsi="微软雅黑"/>
                <w:color w:val="FF0000"/>
                <w:sz w:val="18"/>
                <w:szCs w:val="18"/>
              </w:rPr>
            </w:pPr>
          </w:p>
        </w:tc>
      </w:tr>
    </w:tbl>
    <w:p w:rsidR="0099371D" w:rsidRDefault="0099371D"/>
    <w:p w:rsidR="0099371D" w:rsidRDefault="0099371D"/>
    <w:p w:rsidR="0099371D" w:rsidRDefault="0099371D"/>
    <w:p w:rsidR="0099371D" w:rsidRDefault="0099371D"/>
    <w:p w:rsidR="0099371D" w:rsidRDefault="0099371D"/>
    <w:p w:rsidR="0099371D" w:rsidRDefault="0099371D"/>
    <w:p w:rsidR="0099371D" w:rsidRDefault="002A4916">
      <w:pPr>
        <w:pStyle w:val="2"/>
        <w:rPr>
          <w:color w:val="FF0000"/>
        </w:rPr>
      </w:pPr>
      <w:bookmarkStart w:id="5135" w:name="_Toc508983218"/>
      <w:r>
        <w:rPr>
          <w:rFonts w:hint="eastAsia"/>
          <w:color w:val="FF0000"/>
        </w:rPr>
        <w:t>商户联合绑定信息新增</w:t>
      </w:r>
      <w:bookmarkEnd w:id="5135"/>
    </w:p>
    <w:p w:rsidR="0099371D" w:rsidRDefault="002A4916">
      <w:pPr>
        <w:pStyle w:val="30"/>
        <w:rPr>
          <w:color w:val="FF0000"/>
        </w:rPr>
      </w:pPr>
      <w:bookmarkStart w:id="5136" w:name="_Toc508983219"/>
      <w:r>
        <w:rPr>
          <w:rFonts w:hint="eastAsia"/>
          <w:color w:val="FF0000"/>
        </w:rPr>
        <w:t>接口名称：</w:t>
      </w:r>
      <w:r>
        <w:rPr>
          <w:rFonts w:ascii="Consolas" w:eastAsia="Consolas" w:hAnsi="Consolas" w:hint="eastAsia"/>
          <w:color w:val="2A00FF"/>
          <w:sz w:val="20"/>
          <w:highlight w:val="white"/>
        </w:rPr>
        <w:t>user/b2b2c</w:t>
      </w:r>
      <w:r>
        <w:rPr>
          <w:rFonts w:ascii="Consolas" w:eastAsia="Consolas" w:hAnsi="Consolas" w:hint="eastAsia"/>
          <w:color w:val="FF0000"/>
          <w:sz w:val="20"/>
          <w:highlight w:val="white"/>
        </w:rPr>
        <w:t>/</w:t>
      </w:r>
      <w:r>
        <w:rPr>
          <w:rFonts w:ascii="Consolas" w:eastAsia="Consolas" w:hAnsi="Consolas" w:hint="eastAsia"/>
          <w:color w:val="2A00FF"/>
          <w:sz w:val="20"/>
          <w:highlight w:val="white"/>
        </w:rPr>
        <w:t>merchantContactsBoundInfo.do</w:t>
      </w:r>
      <w:bookmarkEnd w:id="5136"/>
    </w:p>
    <w:p w:rsidR="0099371D" w:rsidRDefault="002A4916">
      <w:pPr>
        <w:pStyle w:val="30"/>
        <w:rPr>
          <w:color w:val="FF0000"/>
        </w:rPr>
      </w:pPr>
      <w:bookmarkStart w:id="5137" w:name="_Toc508983220"/>
      <w:r>
        <w:rPr>
          <w:rFonts w:hint="eastAsia"/>
          <w:color w:val="FF0000"/>
        </w:rPr>
        <w:t>请求报文</w:t>
      </w:r>
      <w:bookmarkEnd w:id="5137"/>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对象</w:t>
            </w:r>
          </w:p>
        </w:tc>
        <w:tc>
          <w:tcPr>
            <w:tcW w:w="194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字段名</w:t>
            </w:r>
          </w:p>
        </w:tc>
        <w:tc>
          <w:tcPr>
            <w:tcW w:w="1508"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数据项</w:t>
            </w:r>
          </w:p>
        </w:tc>
        <w:tc>
          <w:tcPr>
            <w:tcW w:w="119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类型</w:t>
            </w:r>
          </w:p>
        </w:tc>
        <w:tc>
          <w:tcPr>
            <w:tcW w:w="1246"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013"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备注</w:t>
            </w:r>
          </w:p>
        </w:tc>
      </w:tr>
      <w:tr w:rsidR="0099371D">
        <w:trPr>
          <w:trHeight w:val="364"/>
        </w:trPr>
        <w:tc>
          <w:tcPr>
            <w:tcW w:w="1211" w:type="dxa"/>
            <w:vMerge w:val="restart"/>
            <w:shd w:val="clear" w:color="auto" w:fill="FFFFFF" w:themeFill="background1"/>
          </w:tcPr>
          <w:p w:rsidR="0099371D" w:rsidRDefault="0099371D">
            <w:pPr>
              <w:jc w:val="center"/>
              <w:rPr>
                <w:rFonts w:ascii="微软雅黑" w:eastAsia="微软雅黑" w:hAnsi="微软雅黑"/>
                <w:color w:val="FF0000"/>
                <w:sz w:val="18"/>
                <w:szCs w:val="18"/>
              </w:rPr>
            </w:pPr>
          </w:p>
        </w:tc>
        <w:tc>
          <w:tcPr>
            <w:tcW w:w="1941"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openId</w:t>
            </w:r>
          </w:p>
        </w:tc>
        <w:tc>
          <w:tcPr>
            <w:tcW w:w="1508"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用户微信openId</w:t>
            </w:r>
          </w:p>
        </w:tc>
        <w:tc>
          <w:tcPr>
            <w:tcW w:w="1191"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124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34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shd w:val="clear" w:color="auto" w:fill="FFFFFF" w:themeFill="background1"/>
          </w:tcPr>
          <w:p w:rsidR="0099371D" w:rsidRDefault="0099371D">
            <w:pPr>
              <w:jc w:val="center"/>
              <w:rPr>
                <w:rFonts w:ascii="微软雅黑" w:eastAsia="微软雅黑" w:hAnsi="微软雅黑"/>
                <w:color w:val="FF0000"/>
                <w:sz w:val="18"/>
                <w:szCs w:val="18"/>
              </w:rPr>
            </w:pP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s="新宋体"/>
                <w:color w:val="FF0000"/>
                <w:sz w:val="18"/>
                <w:szCs w:val="18"/>
              </w:rPr>
            </w:pPr>
            <w:r>
              <w:rPr>
                <w:rFonts w:ascii="Consolas" w:hAnsi="Consolas" w:hint="eastAsia"/>
                <w:color w:val="FF0000"/>
                <w:sz w:val="20"/>
                <w:highlight w:val="white"/>
              </w:rPr>
              <w:t>mobile</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关联门店手机号</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12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11</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tcPr>
          <w:p w:rsidR="0099371D" w:rsidRDefault="0099371D">
            <w:pPr>
              <w:jc w:val="center"/>
              <w:rPr>
                <w:rFonts w:ascii="微软雅黑" w:eastAsia="微软雅黑" w:hAnsi="微软雅黑"/>
                <w:color w:val="FF0000"/>
                <w:sz w:val="18"/>
                <w:szCs w:val="18"/>
              </w:rPr>
            </w:pP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hint="eastAsia"/>
                <w:color w:val="FF0000"/>
                <w:sz w:val="18"/>
                <w:szCs w:val="18"/>
              </w:rPr>
              <w:t>createDate</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创建日期</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Date</w:t>
            </w:r>
          </w:p>
        </w:tc>
        <w:tc>
          <w:tcPr>
            <w:tcW w:w="12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tcPr>
          <w:p w:rsidR="0099371D" w:rsidRDefault="0099371D">
            <w:pPr>
              <w:jc w:val="center"/>
              <w:rPr>
                <w:rFonts w:ascii="微软雅黑" w:eastAsia="微软雅黑" w:hAnsi="微软雅黑"/>
                <w:color w:val="FF0000"/>
                <w:sz w:val="18"/>
                <w:szCs w:val="18"/>
              </w:rPr>
            </w:pP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s="新宋体"/>
                <w:color w:val="FF0000"/>
                <w:sz w:val="18"/>
                <w:szCs w:val="18"/>
              </w:rPr>
            </w:pPr>
            <w:r>
              <w:rPr>
                <w:rFonts w:ascii="Consolas" w:eastAsia="Consolas" w:hAnsi="Consolas" w:hint="eastAsia"/>
                <w:color w:val="FF0000"/>
                <w:sz w:val="20"/>
                <w:highlight w:val="lightGray"/>
              </w:rPr>
              <w:t>lastModifier</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最后修改人</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12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013" w:type="dxa"/>
          </w:tcPr>
          <w:p w:rsidR="0099371D" w:rsidRDefault="0099371D">
            <w:pPr>
              <w:jc w:val="center"/>
              <w:rPr>
                <w:rFonts w:ascii="微软雅黑" w:eastAsia="微软雅黑" w:hAnsi="微软雅黑"/>
                <w:color w:val="FF0000"/>
                <w:sz w:val="18"/>
                <w:szCs w:val="18"/>
              </w:rPr>
            </w:pP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color w:val="FF0000"/>
                <w:sz w:val="18"/>
                <w:szCs w:val="18"/>
              </w:rPr>
              <w:t>lastModifyDate</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最后修改日期</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date</w:t>
            </w:r>
          </w:p>
        </w:tc>
        <w:tc>
          <w:tcPr>
            <w:tcW w:w="12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013" w:type="dxa"/>
          </w:tcPr>
          <w:p w:rsidR="0099371D" w:rsidRDefault="0099371D">
            <w:pPr>
              <w:jc w:val="center"/>
              <w:rPr>
                <w:rFonts w:ascii="微软雅黑" w:eastAsia="微软雅黑" w:hAnsi="微软雅黑"/>
                <w:color w:val="FF0000"/>
                <w:sz w:val="18"/>
                <w:szCs w:val="18"/>
              </w:rPr>
            </w:pPr>
          </w:p>
        </w:tc>
      </w:tr>
    </w:tbl>
    <w:p w:rsidR="0099371D" w:rsidRDefault="0099371D">
      <w:pPr>
        <w:rPr>
          <w:color w:val="FF0000"/>
        </w:rPr>
      </w:pPr>
    </w:p>
    <w:p w:rsidR="0099371D" w:rsidRDefault="002A4916">
      <w:pPr>
        <w:pStyle w:val="30"/>
        <w:rPr>
          <w:color w:val="FF0000"/>
        </w:rPr>
      </w:pPr>
      <w:bookmarkStart w:id="5138" w:name="_Toc508983221"/>
      <w:r>
        <w:rPr>
          <w:rFonts w:hint="eastAsia"/>
          <w:color w:val="FF0000"/>
        </w:rPr>
        <w:t>返回报文</w:t>
      </w:r>
      <w:bookmarkEnd w:id="5138"/>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对象</w:t>
            </w:r>
          </w:p>
        </w:tc>
        <w:tc>
          <w:tcPr>
            <w:tcW w:w="155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字段名</w:t>
            </w:r>
          </w:p>
        </w:tc>
        <w:tc>
          <w:tcPr>
            <w:tcW w:w="129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数据项</w:t>
            </w:r>
          </w:p>
        </w:tc>
        <w:tc>
          <w:tcPr>
            <w:tcW w:w="10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类型</w:t>
            </w:r>
          </w:p>
        </w:tc>
        <w:tc>
          <w:tcPr>
            <w:tcW w:w="9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长度</w:t>
            </w:r>
          </w:p>
        </w:tc>
        <w:tc>
          <w:tcPr>
            <w:tcW w:w="1274"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color w:val="FF0000"/>
              </w:rPr>
            </w:pPr>
            <w:r>
              <w:rPr>
                <w:rStyle w:val="shorttext"/>
                <w:rFonts w:hint="eastAsia"/>
                <w:color w:val="FF0000"/>
              </w:rPr>
              <w:t>header</w:t>
            </w: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resCode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0系统错误</w:t>
            </w:r>
          </w:p>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1</w:t>
            </w:r>
            <w:r>
              <w:rPr>
                <w:rFonts w:ascii="微软雅黑" w:eastAsia="微软雅黑" w:hAnsi="微软雅黑" w:hint="eastAsia"/>
                <w:color w:val="FF0000"/>
                <w:sz w:val="18"/>
                <w:szCs w:val="18"/>
              </w:rPr>
              <w:t>成功；</w:t>
            </w:r>
          </w:p>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resM</w:t>
            </w:r>
            <w:r>
              <w:rPr>
                <w:rFonts w:ascii="微软雅黑" w:eastAsia="微软雅黑" w:hAnsi="微软雅黑" w:hint="eastAsia"/>
                <w:color w:val="FF0000"/>
                <w:sz w:val="18"/>
                <w:szCs w:val="18"/>
              </w:rPr>
              <w:t>essage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响应信息描述</w:t>
            </w:r>
          </w:p>
        </w:tc>
      </w:tr>
      <w:tr w:rsidR="0099371D">
        <w:trPr>
          <w:trHeight w:val="417"/>
        </w:trPr>
        <w:tc>
          <w:tcPr>
            <w:tcW w:w="1607" w:type="dxa"/>
            <w:shd w:val="clear" w:color="auto" w:fill="auto"/>
            <w:vAlign w:val="center"/>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sid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Sid</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jc w:val="center"/>
              <w:rPr>
                <w:rFonts w:ascii="微软雅黑" w:eastAsia="微软雅黑" w:hAnsi="微软雅黑"/>
                <w:color w:val="FF0000"/>
                <w:sz w:val="18"/>
                <w:szCs w:val="18"/>
              </w:rPr>
            </w:pPr>
          </w:p>
        </w:tc>
      </w:tr>
    </w:tbl>
    <w:p w:rsidR="0099371D" w:rsidRDefault="0099371D"/>
    <w:p w:rsidR="0099371D" w:rsidRDefault="0099371D"/>
    <w:p w:rsidR="0099371D" w:rsidRDefault="0099371D"/>
    <w:p w:rsidR="0099371D" w:rsidRDefault="002A4916">
      <w:pPr>
        <w:pStyle w:val="2"/>
        <w:rPr>
          <w:color w:val="FF0000"/>
        </w:rPr>
      </w:pPr>
      <w:bookmarkStart w:id="5139" w:name="_Toc508983222"/>
      <w:r>
        <w:rPr>
          <w:rFonts w:hint="eastAsia"/>
          <w:color w:val="FF0000"/>
        </w:rPr>
        <w:t>商户联合绑定基本信息</w:t>
      </w:r>
      <w:bookmarkEnd w:id="5139"/>
    </w:p>
    <w:p w:rsidR="0099371D" w:rsidRDefault="002A4916">
      <w:pPr>
        <w:pStyle w:val="30"/>
        <w:rPr>
          <w:color w:val="FF0000"/>
        </w:rPr>
      </w:pPr>
      <w:bookmarkStart w:id="5140" w:name="_Toc508983223"/>
      <w:r>
        <w:rPr>
          <w:rFonts w:hint="eastAsia"/>
          <w:color w:val="FF0000"/>
        </w:rPr>
        <w:t>接口名称：</w:t>
      </w:r>
      <w:r>
        <w:rPr>
          <w:rFonts w:ascii="Consolas" w:eastAsia="Consolas" w:hAnsi="Consolas" w:hint="eastAsia"/>
          <w:color w:val="2A00FF"/>
          <w:sz w:val="20"/>
          <w:highlight w:val="white"/>
        </w:rPr>
        <w:t>user/b2b2c</w:t>
      </w:r>
      <w:r>
        <w:rPr>
          <w:rFonts w:ascii="Consolas" w:eastAsia="Consolas" w:hAnsi="Consolas" w:hint="eastAsia"/>
          <w:color w:val="FF0000"/>
          <w:sz w:val="20"/>
          <w:highlight w:val="white"/>
        </w:rPr>
        <w:t>/</w:t>
      </w:r>
      <w:r>
        <w:rPr>
          <w:rFonts w:ascii="Consolas" w:eastAsia="Consolas" w:hAnsi="Consolas" w:hint="eastAsia"/>
          <w:color w:val="2A00FF"/>
          <w:sz w:val="20"/>
          <w:highlight w:val="white"/>
        </w:rPr>
        <w:t>merchantContactsBoundInfo.do</w:t>
      </w:r>
      <w:bookmarkEnd w:id="5140"/>
    </w:p>
    <w:p w:rsidR="0099371D" w:rsidRDefault="002A4916">
      <w:pPr>
        <w:pStyle w:val="30"/>
        <w:rPr>
          <w:color w:val="FF0000"/>
        </w:rPr>
      </w:pPr>
      <w:bookmarkStart w:id="5141" w:name="_Toc508983224"/>
      <w:r>
        <w:rPr>
          <w:rFonts w:hint="eastAsia"/>
          <w:color w:val="FF0000"/>
        </w:rPr>
        <w:t>请求报文</w:t>
      </w:r>
      <w:bookmarkEnd w:id="5141"/>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对象</w:t>
            </w:r>
          </w:p>
        </w:tc>
        <w:tc>
          <w:tcPr>
            <w:tcW w:w="194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字段名</w:t>
            </w:r>
          </w:p>
        </w:tc>
        <w:tc>
          <w:tcPr>
            <w:tcW w:w="1508"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数据项</w:t>
            </w:r>
          </w:p>
        </w:tc>
        <w:tc>
          <w:tcPr>
            <w:tcW w:w="119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类型</w:t>
            </w:r>
          </w:p>
        </w:tc>
        <w:tc>
          <w:tcPr>
            <w:tcW w:w="1246"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013"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备注</w:t>
            </w:r>
          </w:p>
        </w:tc>
      </w:tr>
      <w:tr w:rsidR="0099371D">
        <w:trPr>
          <w:trHeight w:val="364"/>
        </w:trPr>
        <w:tc>
          <w:tcPr>
            <w:tcW w:w="1211" w:type="dxa"/>
            <w:vMerge w:val="restart"/>
            <w:shd w:val="clear" w:color="auto" w:fill="auto"/>
            <w:vAlign w:val="center"/>
          </w:tcPr>
          <w:p w:rsidR="0099371D" w:rsidRDefault="0099371D">
            <w:pPr>
              <w:jc w:val="center"/>
              <w:rPr>
                <w:rFonts w:ascii="微软雅黑" w:eastAsia="微软雅黑" w:hAnsi="微软雅黑"/>
                <w:color w:val="FF0000"/>
                <w:sz w:val="18"/>
                <w:szCs w:val="18"/>
              </w:rPr>
            </w:pPr>
          </w:p>
        </w:tc>
        <w:tc>
          <w:tcPr>
            <w:tcW w:w="1941"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openId</w:t>
            </w:r>
          </w:p>
        </w:tc>
        <w:tc>
          <w:tcPr>
            <w:tcW w:w="1508"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用户微信openId</w:t>
            </w:r>
          </w:p>
        </w:tc>
        <w:tc>
          <w:tcPr>
            <w:tcW w:w="1191"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124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34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openId和mobile两者必须要填一个</w:t>
            </w:r>
          </w:p>
        </w:tc>
      </w:tr>
      <w:tr w:rsidR="0099371D">
        <w:trPr>
          <w:trHeight w:val="364"/>
        </w:trPr>
        <w:tc>
          <w:tcPr>
            <w:tcW w:w="1211" w:type="dxa"/>
            <w:vMerge/>
            <w:shd w:val="clear" w:color="auto" w:fill="auto"/>
          </w:tcPr>
          <w:p w:rsidR="0099371D" w:rsidRDefault="0099371D">
            <w:pPr>
              <w:jc w:val="center"/>
              <w:rPr>
                <w:rFonts w:ascii="微软雅黑" w:eastAsia="微软雅黑" w:hAnsi="微软雅黑"/>
                <w:color w:val="FF0000"/>
                <w:sz w:val="18"/>
                <w:szCs w:val="18"/>
              </w:rPr>
            </w:pPr>
          </w:p>
        </w:tc>
        <w:tc>
          <w:tcPr>
            <w:tcW w:w="1941" w:type="dxa"/>
            <w:shd w:val="clear" w:color="auto" w:fill="auto"/>
          </w:tcPr>
          <w:p w:rsidR="0099371D" w:rsidRDefault="002A4916">
            <w:pPr>
              <w:jc w:val="center"/>
              <w:rPr>
                <w:rFonts w:ascii="微软雅黑" w:eastAsia="微软雅黑" w:hAnsi="微软雅黑"/>
                <w:color w:val="FF0000"/>
                <w:sz w:val="18"/>
                <w:szCs w:val="18"/>
              </w:rPr>
            </w:pPr>
            <w:r>
              <w:rPr>
                <w:rFonts w:ascii="Consolas" w:hAnsi="Consolas" w:hint="eastAsia"/>
                <w:color w:val="FF0000"/>
                <w:sz w:val="20"/>
                <w:highlight w:val="white"/>
              </w:rPr>
              <w:t>mobile</w:t>
            </w:r>
          </w:p>
        </w:tc>
        <w:tc>
          <w:tcPr>
            <w:tcW w:w="1508"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关联门店手机号</w:t>
            </w:r>
          </w:p>
        </w:tc>
        <w:tc>
          <w:tcPr>
            <w:tcW w:w="1191"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124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11</w:t>
            </w:r>
          </w:p>
        </w:tc>
        <w:tc>
          <w:tcPr>
            <w:tcW w:w="134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shd w:val="clear" w:color="auto" w:fill="auto"/>
          </w:tcPr>
          <w:p w:rsidR="0099371D" w:rsidRDefault="0099371D">
            <w:pPr>
              <w:jc w:val="center"/>
              <w:rPr>
                <w:rFonts w:ascii="微软雅黑" w:eastAsia="微软雅黑" w:hAnsi="微软雅黑"/>
                <w:color w:val="FF0000"/>
                <w:sz w:val="18"/>
                <w:szCs w:val="18"/>
              </w:rPr>
            </w:pPr>
          </w:p>
        </w:tc>
      </w:tr>
    </w:tbl>
    <w:p w:rsidR="0099371D" w:rsidRDefault="0099371D">
      <w:pPr>
        <w:rPr>
          <w:color w:val="FF0000"/>
        </w:rPr>
      </w:pPr>
    </w:p>
    <w:p w:rsidR="0099371D" w:rsidRDefault="002A4916">
      <w:pPr>
        <w:pStyle w:val="30"/>
        <w:rPr>
          <w:color w:val="FF0000"/>
        </w:rPr>
      </w:pPr>
      <w:bookmarkStart w:id="5142" w:name="_Toc508983225"/>
      <w:r>
        <w:rPr>
          <w:rFonts w:hint="eastAsia"/>
          <w:color w:val="FF0000"/>
        </w:rPr>
        <w:t>返回报文</w:t>
      </w:r>
      <w:bookmarkEnd w:id="5142"/>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对象</w:t>
            </w:r>
          </w:p>
        </w:tc>
        <w:tc>
          <w:tcPr>
            <w:tcW w:w="155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字段名</w:t>
            </w:r>
          </w:p>
        </w:tc>
        <w:tc>
          <w:tcPr>
            <w:tcW w:w="129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数据项</w:t>
            </w:r>
          </w:p>
        </w:tc>
        <w:tc>
          <w:tcPr>
            <w:tcW w:w="10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类型</w:t>
            </w:r>
          </w:p>
        </w:tc>
        <w:tc>
          <w:tcPr>
            <w:tcW w:w="9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长度</w:t>
            </w:r>
          </w:p>
        </w:tc>
        <w:tc>
          <w:tcPr>
            <w:tcW w:w="1274"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color w:val="FF0000"/>
              </w:rPr>
            </w:pPr>
            <w:r>
              <w:rPr>
                <w:rStyle w:val="shorttext"/>
                <w:rFonts w:hint="eastAsia"/>
                <w:color w:val="FF0000"/>
              </w:rPr>
              <w:t>header</w:t>
            </w: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resCode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0系统错误</w:t>
            </w:r>
          </w:p>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1</w:t>
            </w:r>
            <w:r>
              <w:rPr>
                <w:rFonts w:ascii="微软雅黑" w:eastAsia="微软雅黑" w:hAnsi="微软雅黑" w:hint="eastAsia"/>
                <w:color w:val="FF0000"/>
                <w:sz w:val="18"/>
                <w:szCs w:val="18"/>
              </w:rPr>
              <w:t>成功；</w:t>
            </w:r>
          </w:p>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resM</w:t>
            </w:r>
            <w:r>
              <w:rPr>
                <w:rFonts w:ascii="微软雅黑" w:eastAsia="微软雅黑" w:hAnsi="微软雅黑" w:hint="eastAsia"/>
                <w:color w:val="FF0000"/>
                <w:sz w:val="18"/>
                <w:szCs w:val="18"/>
              </w:rPr>
              <w:t>essage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响应信息描述</w:t>
            </w:r>
          </w:p>
        </w:tc>
      </w:tr>
      <w:tr w:rsidR="0099371D">
        <w:trPr>
          <w:trHeight w:val="417"/>
        </w:trPr>
        <w:tc>
          <w:tcPr>
            <w:tcW w:w="1607" w:type="dxa"/>
            <w:vMerge w:val="restart"/>
            <w:shd w:val="clear" w:color="auto" w:fill="auto"/>
            <w:vAlign w:val="center"/>
          </w:tcPr>
          <w:p w:rsidR="0099371D" w:rsidRDefault="002A4916">
            <w:pPr>
              <w:jc w:val="center"/>
              <w:rPr>
                <w:rStyle w:val="shorttext"/>
                <w:color w:val="FF0000"/>
              </w:rPr>
            </w:pPr>
            <w:r>
              <w:rPr>
                <w:rStyle w:val="shorttext"/>
                <w:rFonts w:hint="eastAsia"/>
                <w:color w:val="FF0000"/>
              </w:rPr>
              <w:t>b</w:t>
            </w:r>
            <w:r>
              <w:rPr>
                <w:rStyle w:val="shorttext"/>
                <w:color w:val="FF0000"/>
              </w:rPr>
              <w:t>ody</w:t>
            </w:r>
          </w:p>
        </w:tc>
        <w:tc>
          <w:tcPr>
            <w:tcW w:w="1559"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sid</w:t>
            </w:r>
          </w:p>
        </w:tc>
        <w:tc>
          <w:tcPr>
            <w:tcW w:w="129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Sid</w:t>
            </w:r>
          </w:p>
        </w:tc>
        <w:tc>
          <w:tcPr>
            <w:tcW w:w="1029"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FFFFFF" w:themeFill="background1"/>
          </w:tcPr>
          <w:p w:rsidR="0099371D" w:rsidRDefault="0099371D">
            <w:pPr>
              <w:jc w:val="center"/>
              <w:rPr>
                <w:rFonts w:ascii="微软雅黑" w:eastAsia="微软雅黑" w:hAnsi="微软雅黑"/>
                <w:color w:val="FF0000"/>
                <w:sz w:val="18"/>
                <w:szCs w:val="18"/>
              </w:rPr>
            </w:pPr>
          </w:p>
        </w:tc>
      </w:tr>
      <w:tr w:rsidR="0099371D">
        <w:trPr>
          <w:trHeight w:val="417"/>
        </w:trPr>
        <w:tc>
          <w:tcPr>
            <w:tcW w:w="1607" w:type="dxa"/>
            <w:vMerge/>
          </w:tcPr>
          <w:p w:rsidR="0099371D" w:rsidRDefault="0099371D">
            <w:pPr>
              <w:jc w:val="center"/>
              <w:rPr>
                <w:rStyle w:val="shorttext"/>
                <w:color w:val="FF0000"/>
              </w:rPr>
            </w:pPr>
          </w:p>
        </w:tc>
        <w:tc>
          <w:tcPr>
            <w:tcW w:w="1559"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openId</w:t>
            </w:r>
          </w:p>
        </w:tc>
        <w:tc>
          <w:tcPr>
            <w:tcW w:w="129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用户微信openId</w:t>
            </w:r>
          </w:p>
        </w:tc>
        <w:tc>
          <w:tcPr>
            <w:tcW w:w="1029"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4"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FFFFFF" w:themeFill="background1"/>
          </w:tcPr>
          <w:p w:rsidR="0099371D" w:rsidRDefault="0099371D">
            <w:pPr>
              <w:jc w:val="center"/>
              <w:rPr>
                <w:rFonts w:ascii="微软雅黑" w:eastAsia="微软雅黑" w:hAnsi="微软雅黑"/>
                <w:color w:val="FF0000"/>
                <w:sz w:val="18"/>
                <w:szCs w:val="18"/>
              </w:rPr>
            </w:pPr>
          </w:p>
        </w:tc>
      </w:tr>
      <w:tr w:rsidR="0099371D">
        <w:trPr>
          <w:trHeight w:val="417"/>
        </w:trPr>
        <w:tc>
          <w:tcPr>
            <w:tcW w:w="1607" w:type="dxa"/>
            <w:vMerge/>
          </w:tcPr>
          <w:p w:rsidR="0099371D" w:rsidRDefault="0099371D">
            <w:pPr>
              <w:jc w:val="cente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Consolas" w:hAnsi="Consolas" w:hint="eastAsia"/>
                <w:color w:val="FF0000"/>
                <w:sz w:val="20"/>
                <w:highlight w:val="white"/>
              </w:rPr>
              <w:t>mobile</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关联门店手机号</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11</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99371D">
            <w:pPr>
              <w:jc w:val="center"/>
              <w:rPr>
                <w:rFonts w:ascii="微软雅黑" w:eastAsia="微软雅黑" w:hAnsi="微软雅黑"/>
                <w:color w:val="FF0000"/>
                <w:sz w:val="18"/>
                <w:szCs w:val="18"/>
              </w:rPr>
            </w:pPr>
          </w:p>
        </w:tc>
      </w:tr>
      <w:tr w:rsidR="0099371D">
        <w:trPr>
          <w:trHeight w:val="417"/>
        </w:trPr>
        <w:tc>
          <w:tcPr>
            <w:tcW w:w="1607" w:type="dxa"/>
            <w:vMerge/>
          </w:tcPr>
          <w:p w:rsidR="0099371D" w:rsidRDefault="0099371D">
            <w:pPr>
              <w:jc w:val="cente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s="新宋体" w:hint="eastAsia"/>
                <w:color w:val="FF0000"/>
                <w:sz w:val="18"/>
                <w:szCs w:val="18"/>
              </w:rPr>
              <w:t>createDate</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创建日期</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Date</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99371D">
            <w:pPr>
              <w:jc w:val="center"/>
              <w:rPr>
                <w:rFonts w:ascii="微软雅黑" w:eastAsia="微软雅黑" w:hAnsi="微软雅黑"/>
                <w:color w:val="FF0000"/>
                <w:sz w:val="18"/>
                <w:szCs w:val="18"/>
              </w:rPr>
            </w:pPr>
          </w:p>
        </w:tc>
      </w:tr>
      <w:tr w:rsidR="0099371D">
        <w:trPr>
          <w:trHeight w:val="417"/>
        </w:trPr>
        <w:tc>
          <w:tcPr>
            <w:tcW w:w="1607" w:type="dxa"/>
            <w:vMerge/>
          </w:tcPr>
          <w:p w:rsidR="0099371D" w:rsidRDefault="0099371D">
            <w:pPr>
              <w:jc w:val="cente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Consolas" w:eastAsia="Consolas" w:hAnsi="Consolas" w:hint="eastAsia"/>
                <w:color w:val="FF0000"/>
                <w:sz w:val="20"/>
                <w:highlight w:val="lightGray"/>
              </w:rPr>
              <w:t>lastModifier</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最后修改人</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tcPr>
          <w:p w:rsidR="0099371D" w:rsidRDefault="0099371D">
            <w:pPr>
              <w:jc w:val="center"/>
              <w:rPr>
                <w:rFonts w:ascii="微软雅黑" w:eastAsia="微软雅黑" w:hAnsi="微软雅黑"/>
                <w:color w:val="FF0000"/>
                <w:sz w:val="18"/>
                <w:szCs w:val="18"/>
              </w:rPr>
            </w:pPr>
          </w:p>
        </w:tc>
      </w:tr>
      <w:tr w:rsidR="0099371D">
        <w:trPr>
          <w:trHeight w:val="417"/>
        </w:trPr>
        <w:tc>
          <w:tcPr>
            <w:tcW w:w="1607" w:type="dxa"/>
            <w:vMerge/>
          </w:tcPr>
          <w:p w:rsidR="0099371D" w:rsidRDefault="0099371D">
            <w:pPr>
              <w:jc w:val="cente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s="新宋体"/>
                <w:color w:val="FF0000"/>
                <w:sz w:val="18"/>
                <w:szCs w:val="18"/>
              </w:rPr>
              <w:t>lastModifyDate</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最后修改日期</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date</w:t>
            </w:r>
          </w:p>
        </w:tc>
        <w:tc>
          <w:tcPr>
            <w:tcW w:w="9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tcPr>
          <w:p w:rsidR="0099371D" w:rsidRDefault="0099371D">
            <w:pPr>
              <w:jc w:val="center"/>
              <w:rPr>
                <w:rFonts w:ascii="微软雅黑" w:eastAsia="微软雅黑" w:hAnsi="微软雅黑"/>
                <w:color w:val="FF0000"/>
                <w:sz w:val="18"/>
                <w:szCs w:val="18"/>
              </w:rPr>
            </w:pPr>
          </w:p>
        </w:tc>
      </w:tr>
    </w:tbl>
    <w:p w:rsidR="0099371D" w:rsidRDefault="0099371D"/>
    <w:p w:rsidR="0099371D" w:rsidRDefault="002A4916">
      <w:pPr>
        <w:pStyle w:val="2"/>
        <w:rPr>
          <w:color w:val="000000" w:themeColor="text1"/>
        </w:rPr>
      </w:pPr>
      <w:bookmarkStart w:id="5143" w:name="_Toc508983226"/>
      <w:r>
        <w:rPr>
          <w:rFonts w:hint="eastAsia"/>
          <w:color w:val="000000" w:themeColor="text1"/>
        </w:rPr>
        <w:t>活动信息列表</w:t>
      </w:r>
      <w:bookmarkEnd w:id="5143"/>
    </w:p>
    <w:p w:rsidR="0099371D" w:rsidRDefault="002A4916">
      <w:pPr>
        <w:pStyle w:val="30"/>
        <w:rPr>
          <w:color w:val="000000" w:themeColor="text1"/>
        </w:rPr>
      </w:pPr>
      <w:bookmarkStart w:id="5144" w:name="_Toc508983227"/>
      <w:r>
        <w:rPr>
          <w:rFonts w:hint="eastAsia"/>
          <w:color w:val="000000" w:themeColor="text1"/>
        </w:rPr>
        <w:t>接口名称：ac</w:t>
      </w:r>
      <w:r>
        <w:rPr>
          <w:color w:val="000000" w:themeColor="text1"/>
        </w:rPr>
        <w:t>tivity</w:t>
      </w:r>
      <w:r>
        <w:rPr>
          <w:rFonts w:ascii="Consolas" w:eastAsia="Consolas" w:hAnsi="Consolas" w:hint="eastAsia"/>
          <w:color w:val="000000" w:themeColor="text1"/>
          <w:sz w:val="20"/>
          <w:highlight w:val="white"/>
        </w:rPr>
        <w:t>/</w:t>
      </w:r>
      <w:r>
        <w:rPr>
          <w:rFonts w:ascii="Consolas" w:eastAsia="Consolas" w:hAnsi="Consolas"/>
          <w:color w:val="000000" w:themeColor="text1"/>
          <w:sz w:val="20"/>
          <w:highlight w:val="white"/>
        </w:rPr>
        <w:t>activitym</w:t>
      </w:r>
      <w:r>
        <w:rPr>
          <w:rFonts w:ascii="Consolas" w:eastAsia="Consolas" w:hAnsi="Consolas" w:hint="eastAsia"/>
          <w:color w:val="000000" w:themeColor="text1"/>
          <w:sz w:val="20"/>
          <w:highlight w:val="white"/>
        </w:rPr>
        <w:t>anage/</w:t>
      </w:r>
      <w:r>
        <w:rPr>
          <w:rFonts w:ascii="Consolas" w:eastAsia="Consolas" w:hAnsi="Consolas"/>
          <w:color w:val="000000" w:themeColor="text1"/>
          <w:sz w:val="20"/>
          <w:highlight w:val="white"/>
        </w:rPr>
        <w:t>activityInfo</w:t>
      </w:r>
      <w:r>
        <w:rPr>
          <w:rFonts w:ascii="Consolas" w:eastAsia="Consolas" w:hAnsi="Consolas" w:hint="eastAsia"/>
          <w:color w:val="000000" w:themeColor="text1"/>
          <w:sz w:val="20"/>
          <w:highlight w:val="white"/>
        </w:rPr>
        <w:t>List.do</w:t>
      </w:r>
      <w:bookmarkEnd w:id="5144"/>
    </w:p>
    <w:p w:rsidR="0099371D" w:rsidRDefault="002A4916">
      <w:pPr>
        <w:pStyle w:val="30"/>
        <w:rPr>
          <w:color w:val="000000" w:themeColor="text1"/>
        </w:rPr>
      </w:pPr>
      <w:bookmarkStart w:id="5145" w:name="_Toc508983228"/>
      <w:r>
        <w:rPr>
          <w:rFonts w:hint="eastAsia"/>
          <w:color w:val="000000" w:themeColor="text1"/>
        </w:rPr>
        <w:t>请求报文</w:t>
      </w:r>
      <w:bookmarkEnd w:id="5145"/>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对象</w:t>
            </w:r>
          </w:p>
        </w:tc>
        <w:tc>
          <w:tcPr>
            <w:tcW w:w="1941"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字段名</w:t>
            </w:r>
          </w:p>
        </w:tc>
        <w:tc>
          <w:tcPr>
            <w:tcW w:w="1508"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数据项</w:t>
            </w:r>
          </w:p>
        </w:tc>
        <w:tc>
          <w:tcPr>
            <w:tcW w:w="1191"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类型</w:t>
            </w:r>
          </w:p>
        </w:tc>
        <w:tc>
          <w:tcPr>
            <w:tcW w:w="1246"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是否必填</w:t>
            </w:r>
          </w:p>
        </w:tc>
        <w:tc>
          <w:tcPr>
            <w:tcW w:w="2013"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备注</w:t>
            </w:r>
          </w:p>
        </w:tc>
      </w:tr>
      <w:tr w:rsidR="0099371D">
        <w:trPr>
          <w:trHeight w:val="364"/>
        </w:trPr>
        <w:tc>
          <w:tcPr>
            <w:tcW w:w="1211" w:type="dxa"/>
            <w:vMerge w:val="restart"/>
            <w:shd w:val="clear" w:color="auto" w:fill="auto"/>
            <w:vAlign w:val="center"/>
          </w:tcPr>
          <w:p w:rsidR="0099371D" w:rsidRDefault="0099371D">
            <w:pPr>
              <w:jc w:val="center"/>
              <w:rPr>
                <w:rFonts w:ascii="微软雅黑" w:eastAsia="微软雅黑" w:hAnsi="微软雅黑"/>
                <w:color w:val="000000" w:themeColor="text1"/>
                <w:sz w:val="18"/>
                <w:szCs w:val="18"/>
              </w:rPr>
            </w:pPr>
          </w:p>
        </w:tc>
        <w:tc>
          <w:tcPr>
            <w:tcW w:w="194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pageNo</w:t>
            </w:r>
          </w:p>
        </w:tc>
        <w:tc>
          <w:tcPr>
            <w:tcW w:w="1508"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页码</w:t>
            </w:r>
          </w:p>
        </w:tc>
        <w:tc>
          <w:tcPr>
            <w:tcW w:w="119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1246"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34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364"/>
        </w:trPr>
        <w:tc>
          <w:tcPr>
            <w:tcW w:w="1211" w:type="dxa"/>
            <w:vMerge/>
            <w:shd w:val="clear" w:color="auto" w:fill="auto"/>
          </w:tcPr>
          <w:p w:rsidR="0099371D" w:rsidRDefault="0099371D">
            <w:pPr>
              <w:jc w:val="center"/>
              <w:rPr>
                <w:rFonts w:ascii="微软雅黑" w:eastAsia="微软雅黑" w:hAnsi="微软雅黑"/>
                <w:color w:val="000000" w:themeColor="text1"/>
                <w:sz w:val="18"/>
                <w:szCs w:val="18"/>
              </w:rPr>
            </w:pPr>
          </w:p>
        </w:tc>
        <w:tc>
          <w:tcPr>
            <w:tcW w:w="194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pageSize</w:t>
            </w:r>
          </w:p>
        </w:tc>
        <w:tc>
          <w:tcPr>
            <w:tcW w:w="1508"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每页记录数</w:t>
            </w:r>
          </w:p>
        </w:tc>
        <w:tc>
          <w:tcPr>
            <w:tcW w:w="119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1246"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w:t>
            </w:r>
          </w:p>
        </w:tc>
        <w:tc>
          <w:tcPr>
            <w:tcW w:w="134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activityName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活动名称</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1246" w:type="dxa"/>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150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olor w:val="000000" w:themeColor="text1"/>
                <w:sz w:val="18"/>
                <w:szCs w:val="18"/>
              </w:rPr>
              <w:t>merchantId</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所属商户ID</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w:t>
            </w:r>
            <w:r>
              <w:rPr>
                <w:rFonts w:ascii="微软雅黑" w:eastAsia="微软雅黑" w:hAnsi="微软雅黑" w:hint="eastAsia"/>
                <w:color w:val="000000" w:themeColor="text1"/>
                <w:sz w:val="18"/>
                <w:szCs w:val="18"/>
              </w:rPr>
              <w:t>umber</w:t>
            </w:r>
          </w:p>
        </w:tc>
        <w:tc>
          <w:tcPr>
            <w:tcW w:w="1246" w:type="dxa"/>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a</w:t>
            </w:r>
            <w:r>
              <w:rPr>
                <w:rFonts w:ascii="微软雅黑" w:eastAsia="微软雅黑" w:hAnsi="微软雅黑" w:cs="新宋体" w:hint="eastAsia"/>
                <w:color w:val="000000" w:themeColor="text1"/>
                <w:sz w:val="18"/>
                <w:szCs w:val="18"/>
              </w:rPr>
              <w:t>ctivity</w:t>
            </w:r>
            <w:r>
              <w:rPr>
                <w:rFonts w:ascii="微软雅黑" w:eastAsia="微软雅黑" w:hAnsi="微软雅黑" w:cs="新宋体"/>
                <w:color w:val="000000" w:themeColor="text1"/>
                <w:sz w:val="18"/>
                <w:szCs w:val="18"/>
              </w:rPr>
              <w:t>Code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活动编号</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w:t>
            </w:r>
            <w:r>
              <w:rPr>
                <w:rFonts w:ascii="微软雅黑" w:eastAsia="微软雅黑" w:hAnsi="微软雅黑" w:hint="eastAsia"/>
                <w:color w:val="000000" w:themeColor="text1"/>
                <w:sz w:val="18"/>
                <w:szCs w:val="18"/>
              </w:rPr>
              <w:t>archar</w:t>
            </w:r>
          </w:p>
        </w:tc>
        <w:tc>
          <w:tcPr>
            <w:tcW w:w="1246" w:type="dxa"/>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w:t>
            </w:r>
            <w:r>
              <w:rPr>
                <w:rFonts w:ascii="微软雅黑" w:eastAsia="微软雅黑" w:hAnsi="微软雅黑" w:hint="eastAsia"/>
                <w:color w:val="000000"/>
                <w:sz w:val="18"/>
                <w:szCs w:val="18"/>
              </w:rPr>
              <w:t>DateStart</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创建开始时间</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1246"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013" w:type="dxa"/>
          </w:tcPr>
          <w:p w:rsidR="0099371D" w:rsidRDefault="0099371D">
            <w:pPr>
              <w:rPr>
                <w:rFonts w:ascii="微软雅黑" w:eastAsia="微软雅黑" w:hAnsi="微软雅黑"/>
                <w:color w:val="000000"/>
                <w:sz w:val="18"/>
                <w:szCs w:val="18"/>
              </w:rPr>
            </w:pP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w:t>
            </w:r>
            <w:r>
              <w:rPr>
                <w:rFonts w:ascii="微软雅黑" w:eastAsia="微软雅黑" w:hAnsi="微软雅黑" w:hint="eastAsia"/>
                <w:color w:val="000000"/>
                <w:sz w:val="18"/>
                <w:szCs w:val="18"/>
              </w:rPr>
              <w:t>DateEnd</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创建结束时间</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1246"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013" w:type="dxa"/>
          </w:tcPr>
          <w:p w:rsidR="0099371D" w:rsidRDefault="0099371D">
            <w:pPr>
              <w:rPr>
                <w:rFonts w:ascii="微软雅黑" w:eastAsia="微软雅黑" w:hAnsi="微软雅黑"/>
                <w:color w:val="000000"/>
                <w:sz w:val="18"/>
                <w:szCs w:val="18"/>
              </w:rPr>
            </w:pP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state</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活动状态</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1246"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013" w:type="dxa"/>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待审核 2已审核 3审核未通过 4已启用 5未启用</w:t>
            </w: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templetID</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活动类型ID</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1246"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013" w:type="dxa"/>
          </w:tcPr>
          <w:p w:rsidR="0099371D" w:rsidRDefault="0099371D">
            <w:pPr>
              <w:rPr>
                <w:rFonts w:ascii="微软雅黑" w:eastAsia="微软雅黑" w:hAnsi="微软雅黑"/>
                <w:color w:val="000000"/>
                <w:sz w:val="18"/>
                <w:szCs w:val="18"/>
              </w:rPr>
            </w:pPr>
          </w:p>
        </w:tc>
      </w:tr>
    </w:tbl>
    <w:p w:rsidR="0099371D" w:rsidRDefault="0099371D">
      <w:pPr>
        <w:rPr>
          <w:color w:val="000000" w:themeColor="text1"/>
        </w:rPr>
      </w:pPr>
    </w:p>
    <w:p w:rsidR="0099371D" w:rsidRDefault="002A4916">
      <w:pPr>
        <w:pStyle w:val="30"/>
        <w:rPr>
          <w:color w:val="000000" w:themeColor="text1"/>
        </w:rPr>
      </w:pPr>
      <w:bookmarkStart w:id="5146" w:name="_Toc508983229"/>
      <w:r>
        <w:rPr>
          <w:rFonts w:hint="eastAsia"/>
          <w:color w:val="000000" w:themeColor="text1"/>
        </w:rPr>
        <w:t>返回报文</w:t>
      </w:r>
      <w:bookmarkEnd w:id="5146"/>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对象</w:t>
            </w:r>
          </w:p>
        </w:tc>
        <w:tc>
          <w:tcPr>
            <w:tcW w:w="1559"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类型</w:t>
            </w:r>
          </w:p>
        </w:tc>
        <w:tc>
          <w:tcPr>
            <w:tcW w:w="929"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长度</w:t>
            </w:r>
          </w:p>
        </w:tc>
        <w:tc>
          <w:tcPr>
            <w:tcW w:w="1274"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color w:val="000000" w:themeColor="text1"/>
              </w:rPr>
            </w:pPr>
            <w:r>
              <w:rPr>
                <w:rStyle w:val="shorttext"/>
                <w:rFonts w:hint="eastAsia"/>
                <w:color w:val="000000" w:themeColor="text1"/>
              </w:rPr>
              <w:t>header</w:t>
            </w: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resCode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响应码</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9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0系统错误</w:t>
            </w:r>
          </w:p>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1</w:t>
            </w:r>
            <w:r>
              <w:rPr>
                <w:rFonts w:ascii="微软雅黑" w:eastAsia="微软雅黑" w:hAnsi="微软雅黑" w:hint="eastAsia"/>
                <w:color w:val="000000" w:themeColor="text1"/>
                <w:sz w:val="18"/>
                <w:szCs w:val="18"/>
              </w:rPr>
              <w:t>成功；</w:t>
            </w:r>
          </w:p>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color w:val="000000" w:themeColor="text1"/>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resM</w:t>
            </w:r>
            <w:r>
              <w:rPr>
                <w:rFonts w:ascii="微软雅黑" w:eastAsia="微软雅黑" w:hAnsi="微软雅黑" w:hint="eastAsia"/>
                <w:color w:val="000000" w:themeColor="text1"/>
                <w:sz w:val="18"/>
                <w:szCs w:val="18"/>
              </w:rPr>
              <w:t>essage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9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100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FFFFFF" w:themeFill="background1"/>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vAlign w:val="center"/>
          </w:tcPr>
          <w:p w:rsidR="0099371D" w:rsidRDefault="002A4916">
            <w:pPr>
              <w:jc w:val="center"/>
              <w:rPr>
                <w:rStyle w:val="shorttext"/>
              </w:rPr>
            </w:pPr>
            <w:r>
              <w:t>body.</w:t>
            </w:r>
            <w:r>
              <w:rPr>
                <w:rFonts w:ascii="Consolas" w:eastAsia="Consolas" w:hAnsi="Consolas"/>
                <w:color w:val="000000" w:themeColor="text1"/>
                <w:sz w:val="20"/>
                <w:highlight w:val="white"/>
              </w:rPr>
              <w:t>activityInfo</w:t>
            </w:r>
            <w:r>
              <w:rPr>
                <w:rFonts w:ascii="Consolas" w:eastAsia="Consolas" w:hAnsi="Consolas" w:hint="eastAsia"/>
                <w:color w:val="000000" w:themeColor="text1"/>
                <w:sz w:val="20"/>
                <w:highlight w:val="white"/>
              </w:rPr>
              <w:t>List</w:t>
            </w:r>
            <w:r>
              <w:t xml:space="preserve"> []</w:t>
            </w:r>
          </w:p>
        </w:tc>
        <w:tc>
          <w:tcPr>
            <w:tcW w:w="155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FFFFFF" w:themeFill="background1"/>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activityName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a</w:t>
            </w:r>
            <w:r>
              <w:rPr>
                <w:rFonts w:ascii="微软雅黑" w:eastAsia="微软雅黑" w:hAnsi="微软雅黑" w:cs="新宋体" w:hint="eastAsia"/>
                <w:color w:val="000000" w:themeColor="text1"/>
                <w:sz w:val="18"/>
                <w:szCs w:val="18"/>
              </w:rPr>
              <w:t>ctivity</w:t>
            </w:r>
            <w:r>
              <w:rPr>
                <w:rFonts w:ascii="微软雅黑" w:eastAsia="微软雅黑" w:hAnsi="微软雅黑" w:cs="新宋体"/>
                <w:color w:val="000000" w:themeColor="text1"/>
                <w:sz w:val="18"/>
                <w:szCs w:val="18"/>
              </w:rPr>
              <w:t>Code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活动编号</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w:t>
            </w:r>
            <w:r>
              <w:rPr>
                <w:rFonts w:ascii="微软雅黑" w:eastAsia="微软雅黑" w:hAnsi="微软雅黑" w:hint="eastAsia"/>
                <w:color w:val="000000" w:themeColor="text1"/>
                <w:sz w:val="18"/>
                <w:szCs w:val="18"/>
              </w:rPr>
              <w:t>archar</w:t>
            </w:r>
          </w:p>
        </w:tc>
        <w:tc>
          <w:tcPr>
            <w:tcW w:w="929" w:type="dxa"/>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storeId</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所属门店</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templetId</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活动模板类型ID</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templetName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活动模板名称</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w:t>
            </w:r>
            <w:r>
              <w:rPr>
                <w:rFonts w:ascii="微软雅黑" w:eastAsia="微软雅黑" w:hAnsi="微软雅黑" w:hint="eastAsia"/>
                <w:color w:val="000000" w:themeColor="text1"/>
                <w:sz w:val="18"/>
                <w:szCs w:val="18"/>
              </w:rPr>
              <w:t>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150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activityStartDate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活动开始时间</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25</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activityEndDate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活动结束时间</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w:t>
            </w:r>
            <w:r>
              <w:rPr>
                <w:rFonts w:ascii="微软雅黑" w:eastAsia="微软雅黑" w:hAnsi="微软雅黑" w:hint="eastAsia"/>
                <w:color w:val="000000" w:themeColor="text1"/>
                <w:sz w:val="18"/>
                <w:szCs w:val="18"/>
              </w:rPr>
              <w:t>ate</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25</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timeSection</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时间区间段</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50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多个区间以逗号分隔 如1</w:t>
            </w:r>
            <w:r>
              <w:rPr>
                <w:rFonts w:ascii="微软雅黑" w:eastAsia="微软雅黑" w:hAnsi="微软雅黑"/>
                <w:color w:val="000000" w:themeColor="text1"/>
                <w:sz w:val="18"/>
                <w:szCs w:val="18"/>
              </w:rPr>
              <w:t>7</w:t>
            </w:r>
            <w:r>
              <w:rPr>
                <w:rFonts w:ascii="微软雅黑" w:eastAsia="微软雅黑" w:hAnsi="微软雅黑" w:hint="eastAsia"/>
                <w:color w:val="000000" w:themeColor="text1"/>
                <w:sz w:val="18"/>
                <w:szCs w:val="18"/>
              </w:rPr>
              <w:t>：0</w:t>
            </w:r>
            <w:r>
              <w:rPr>
                <w:rFonts w:ascii="微软雅黑" w:eastAsia="微软雅黑" w:hAnsi="微软雅黑"/>
                <w:color w:val="000000" w:themeColor="text1"/>
                <w:sz w:val="18"/>
                <w:szCs w:val="18"/>
              </w:rPr>
              <w:t>0:00</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23:59:59</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00:00:00</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18</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00:00</w:t>
            </w: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7</w:t>
            </w:r>
            <w:r>
              <w:rPr>
                <w:rFonts w:ascii="微软雅黑" w:eastAsia="微软雅黑" w:hAnsi="微软雅黑" w:hint="eastAsia"/>
                <w:color w:val="000000" w:themeColor="text1"/>
                <w:sz w:val="18"/>
                <w:szCs w:val="18"/>
              </w:rPr>
              <w:t>：0</w:t>
            </w:r>
            <w:r>
              <w:rPr>
                <w:rFonts w:ascii="微软雅黑" w:eastAsia="微软雅黑" w:hAnsi="微软雅黑"/>
                <w:color w:val="000000" w:themeColor="text1"/>
                <w:sz w:val="18"/>
                <w:szCs w:val="18"/>
              </w:rPr>
              <w:t>0:00</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18</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00:00</w:t>
            </w: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has</w:t>
            </w:r>
            <w:r>
              <w:rPr>
                <w:rFonts w:ascii="微软雅黑" w:eastAsia="微软雅黑" w:hAnsi="微软雅黑"/>
                <w:color w:val="000000" w:themeColor="text1"/>
                <w:sz w:val="18"/>
                <w:szCs w:val="18"/>
              </w:rPr>
              <w:t>DateLimit</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是否有时间限制</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0无 1有</w:t>
            </w: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activityBudget</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活动预算</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r>
              <w:rPr>
                <w:rFonts w:ascii="微软雅黑" w:eastAsia="微软雅黑" w:hAnsi="微软雅黑"/>
                <w:color w:val="000000" w:themeColor="text1"/>
                <w:sz w:val="18"/>
                <w:szCs w:val="18"/>
              </w:rPr>
              <w:t>umber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单位 元</w:t>
            </w: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usedBudget</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已使用金额</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r>
              <w:rPr>
                <w:rFonts w:ascii="微软雅黑" w:eastAsia="微软雅黑" w:hAnsi="微软雅黑"/>
                <w:color w:val="000000" w:themeColor="text1"/>
                <w:sz w:val="18"/>
                <w:szCs w:val="18"/>
              </w:rPr>
              <w:t>umber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单位 元</w:t>
            </w: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activityPic</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活动图片</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255</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s</w:t>
            </w:r>
            <w:r>
              <w:rPr>
                <w:rFonts w:ascii="微软雅黑" w:eastAsia="微软雅黑" w:hAnsi="微软雅黑"/>
                <w:color w:val="000000" w:themeColor="text1"/>
                <w:sz w:val="18"/>
                <w:szCs w:val="18"/>
              </w:rPr>
              <w:t>tate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 xml:space="preserve">活动状态 </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r>
              <w:rPr>
                <w:rFonts w:ascii="微软雅黑" w:eastAsia="微软雅黑" w:hAnsi="微软雅黑"/>
                <w:color w:val="000000" w:themeColor="text1"/>
                <w:sz w:val="18"/>
                <w:szCs w:val="18"/>
              </w:rPr>
              <w:t>umber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 待审核 2已审核 3审核未通过 4已启用 5未启用</w:t>
            </w: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creator</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创建人</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createDate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创建时间</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lastModifier</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最后修改人</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lastModifyDate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最后修改时间</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bl>
    <w:p w:rsidR="0099371D" w:rsidRDefault="0099371D"/>
    <w:p w:rsidR="0099371D" w:rsidRDefault="002A4916">
      <w:pPr>
        <w:pStyle w:val="2"/>
      </w:pPr>
      <w:bookmarkStart w:id="5147" w:name="_Toc508983230"/>
      <w:r>
        <w:rPr>
          <w:rFonts w:hint="eastAsia"/>
        </w:rPr>
        <w:t>活动信息查询接口</w:t>
      </w:r>
      <w:bookmarkEnd w:id="5147"/>
    </w:p>
    <w:p w:rsidR="0099371D" w:rsidRDefault="002A4916">
      <w:pPr>
        <w:pStyle w:val="30"/>
      </w:pPr>
      <w:bookmarkStart w:id="5148" w:name="_Toc508983231"/>
      <w:r>
        <w:rPr>
          <w:rFonts w:hint="eastAsia"/>
        </w:rPr>
        <w:t>接口名称：</w:t>
      </w:r>
      <w:r>
        <w:rPr>
          <w:rFonts w:hint="eastAsia"/>
          <w:color w:val="000000" w:themeColor="text1"/>
        </w:rPr>
        <w:t>ac</w:t>
      </w:r>
      <w:r>
        <w:rPr>
          <w:color w:val="000000" w:themeColor="text1"/>
        </w:rPr>
        <w:t>tivity</w:t>
      </w:r>
      <w:r>
        <w:rPr>
          <w:rFonts w:ascii="Consolas" w:eastAsia="Consolas" w:hAnsi="Consolas" w:hint="eastAsia"/>
          <w:color w:val="000000" w:themeColor="text1"/>
          <w:sz w:val="20"/>
          <w:highlight w:val="white"/>
        </w:rPr>
        <w:t>/</w:t>
      </w:r>
      <w:r>
        <w:rPr>
          <w:rFonts w:ascii="Consolas" w:eastAsia="Consolas" w:hAnsi="Consolas"/>
          <w:color w:val="000000" w:themeColor="text1"/>
          <w:sz w:val="20"/>
          <w:highlight w:val="white"/>
        </w:rPr>
        <w:t>activitym</w:t>
      </w:r>
      <w:r>
        <w:rPr>
          <w:rFonts w:ascii="Consolas" w:eastAsia="Consolas" w:hAnsi="Consolas" w:hint="eastAsia"/>
          <w:color w:val="000000" w:themeColor="text1"/>
          <w:sz w:val="20"/>
          <w:highlight w:val="white"/>
        </w:rPr>
        <w:t>anage</w:t>
      </w:r>
      <w:r>
        <w:t>/</w:t>
      </w:r>
      <w:r>
        <w:rPr>
          <w:rFonts w:ascii="Consolas" w:eastAsia="Consolas" w:hAnsi="Consolas"/>
          <w:color w:val="000000" w:themeColor="text1"/>
          <w:sz w:val="20"/>
          <w:highlight w:val="white"/>
        </w:rPr>
        <w:t>activity</w:t>
      </w:r>
      <w:r>
        <w:t>Info</w:t>
      </w:r>
      <w:r>
        <w:rPr>
          <w:rFonts w:hint="eastAsia"/>
        </w:rPr>
        <w:t>Query.</w:t>
      </w:r>
      <w:r>
        <w:t>do</w:t>
      </w:r>
      <w:bookmarkEnd w:id="5148"/>
    </w:p>
    <w:p w:rsidR="0099371D" w:rsidRDefault="002A4916">
      <w:pPr>
        <w:pStyle w:val="30"/>
      </w:pPr>
      <w:bookmarkStart w:id="5149" w:name="_Toc508983232"/>
      <w:r>
        <w:rPr>
          <w:rFonts w:hint="eastAsia"/>
        </w:rPr>
        <w:t>请求报文</w:t>
      </w:r>
      <w:bookmarkEnd w:id="5149"/>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5150" w:name="_Toc508983233"/>
      <w:r>
        <w:rPr>
          <w:rFonts w:hint="eastAsia"/>
        </w:rPr>
        <w:t>响应报文</w:t>
      </w:r>
      <w:bookmarkEnd w:id="5150"/>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99371D">
            <w:pPr>
              <w:jc w:val="center"/>
              <w:rPr>
                <w:rStyle w:val="shorttext"/>
              </w:rPr>
            </w:pPr>
          </w:p>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activityName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活动名称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storeId</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所属门店</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templetId</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活动模板类型ID</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activityStartDate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活动开始时间</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25</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activityEndDate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活动结束时间</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w:t>
            </w:r>
            <w:r>
              <w:rPr>
                <w:rFonts w:ascii="微软雅黑" w:eastAsia="微软雅黑" w:hAnsi="微软雅黑" w:hint="eastAsia"/>
                <w:color w:val="000000" w:themeColor="text1"/>
                <w:sz w:val="18"/>
                <w:szCs w:val="18"/>
              </w:rPr>
              <w:t>ate</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25</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timeSection</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时间区间段</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50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多个区间以逗号分隔 如1</w:t>
            </w:r>
            <w:r>
              <w:rPr>
                <w:rFonts w:ascii="微软雅黑" w:eastAsia="微软雅黑" w:hAnsi="微软雅黑"/>
                <w:color w:val="000000" w:themeColor="text1"/>
                <w:sz w:val="18"/>
                <w:szCs w:val="18"/>
              </w:rPr>
              <w:t>7</w:t>
            </w:r>
            <w:r>
              <w:rPr>
                <w:rFonts w:ascii="微软雅黑" w:eastAsia="微软雅黑" w:hAnsi="微软雅黑" w:hint="eastAsia"/>
                <w:color w:val="000000" w:themeColor="text1"/>
                <w:sz w:val="18"/>
                <w:szCs w:val="18"/>
              </w:rPr>
              <w:t>：0</w:t>
            </w:r>
            <w:r>
              <w:rPr>
                <w:rFonts w:ascii="微软雅黑" w:eastAsia="微软雅黑" w:hAnsi="微软雅黑"/>
                <w:color w:val="000000" w:themeColor="text1"/>
                <w:sz w:val="18"/>
                <w:szCs w:val="18"/>
              </w:rPr>
              <w:t>0</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18</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00</w:t>
            </w: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7</w:t>
            </w:r>
            <w:r>
              <w:rPr>
                <w:rFonts w:ascii="微软雅黑" w:eastAsia="微软雅黑" w:hAnsi="微软雅黑" w:hint="eastAsia"/>
                <w:color w:val="000000" w:themeColor="text1"/>
                <w:sz w:val="18"/>
                <w:szCs w:val="18"/>
              </w:rPr>
              <w:t>：0</w:t>
            </w:r>
            <w:r>
              <w:rPr>
                <w:rFonts w:ascii="微软雅黑" w:eastAsia="微软雅黑" w:hAnsi="微软雅黑"/>
                <w:color w:val="000000" w:themeColor="text1"/>
                <w:sz w:val="18"/>
                <w:szCs w:val="18"/>
              </w:rPr>
              <w:t>0</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18</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00</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has</w:t>
            </w:r>
            <w:r>
              <w:rPr>
                <w:rFonts w:ascii="微软雅黑" w:eastAsia="微软雅黑" w:hAnsi="微软雅黑"/>
                <w:color w:val="000000" w:themeColor="text1"/>
                <w:sz w:val="18"/>
                <w:szCs w:val="18"/>
              </w:rPr>
              <w:t>DateLimit</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是否有时间限制</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0无 1有</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activityBudget</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活动预算</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r>
              <w:rPr>
                <w:rFonts w:ascii="微软雅黑" w:eastAsia="微软雅黑" w:hAnsi="微软雅黑"/>
                <w:color w:val="000000" w:themeColor="text1"/>
                <w:sz w:val="18"/>
                <w:szCs w:val="18"/>
              </w:rPr>
              <w:t>umber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单位 元</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activityPic</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活动图片</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255</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s</w:t>
            </w:r>
            <w:r>
              <w:rPr>
                <w:rFonts w:ascii="微软雅黑" w:eastAsia="微软雅黑" w:hAnsi="微软雅黑"/>
                <w:color w:val="000000" w:themeColor="text1"/>
                <w:sz w:val="18"/>
                <w:szCs w:val="18"/>
              </w:rPr>
              <w:t>tate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 xml:space="preserve">活动状态 </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r>
              <w:rPr>
                <w:rFonts w:ascii="微软雅黑" w:eastAsia="微软雅黑" w:hAnsi="微软雅黑"/>
                <w:color w:val="000000" w:themeColor="text1"/>
                <w:sz w:val="18"/>
                <w:szCs w:val="18"/>
              </w:rPr>
              <w:t>umber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 待审核 2已审核 3审核未通过 4已启用 5未启用</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creator</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创建人</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bl>
    <w:p w:rsidR="0099371D" w:rsidRDefault="0099371D"/>
    <w:p w:rsidR="0099371D" w:rsidRDefault="002A4916">
      <w:pPr>
        <w:pStyle w:val="2"/>
      </w:pPr>
      <w:bookmarkStart w:id="5151" w:name="_Toc508983234"/>
      <w:r>
        <w:rPr>
          <w:rFonts w:hint="eastAsia"/>
        </w:rPr>
        <w:t>活动信息新增或更新接口</w:t>
      </w:r>
      <w:bookmarkEnd w:id="5151"/>
    </w:p>
    <w:p w:rsidR="0099371D" w:rsidRDefault="002A4916">
      <w:pPr>
        <w:pStyle w:val="30"/>
      </w:pPr>
      <w:bookmarkStart w:id="5152" w:name="_Toc508983235"/>
      <w:r>
        <w:rPr>
          <w:rFonts w:hint="eastAsia"/>
        </w:rPr>
        <w:t>接口名称：</w:t>
      </w:r>
      <w:r>
        <w:rPr>
          <w:rFonts w:hint="eastAsia"/>
          <w:color w:val="000000" w:themeColor="text1"/>
        </w:rPr>
        <w:t>ac</w:t>
      </w:r>
      <w:r>
        <w:rPr>
          <w:color w:val="000000" w:themeColor="text1"/>
        </w:rPr>
        <w:t>tivity</w:t>
      </w:r>
      <w:r>
        <w:rPr>
          <w:rFonts w:ascii="Consolas" w:eastAsia="Consolas" w:hAnsi="Consolas" w:hint="eastAsia"/>
          <w:color w:val="000000" w:themeColor="text1"/>
          <w:sz w:val="20"/>
          <w:highlight w:val="white"/>
        </w:rPr>
        <w:t>/</w:t>
      </w:r>
      <w:r>
        <w:rPr>
          <w:rFonts w:ascii="Consolas" w:eastAsia="Consolas" w:hAnsi="Consolas"/>
          <w:color w:val="000000" w:themeColor="text1"/>
          <w:sz w:val="20"/>
          <w:highlight w:val="white"/>
        </w:rPr>
        <w:t>activitym</w:t>
      </w:r>
      <w:r>
        <w:rPr>
          <w:rFonts w:ascii="Consolas" w:eastAsia="Consolas" w:hAnsi="Consolas" w:hint="eastAsia"/>
          <w:color w:val="000000" w:themeColor="text1"/>
          <w:sz w:val="20"/>
          <w:highlight w:val="white"/>
        </w:rPr>
        <w:t>anage</w:t>
      </w:r>
      <w:r>
        <w:rPr>
          <w:color w:val="000000" w:themeColor="text1"/>
        </w:rPr>
        <w:t>/activityInfoInsertOrUpdate.do</w:t>
      </w:r>
      <w:bookmarkEnd w:id="5152"/>
    </w:p>
    <w:p w:rsidR="0099371D" w:rsidRDefault="002A4916">
      <w:pPr>
        <w:pStyle w:val="30"/>
      </w:pPr>
      <w:bookmarkStart w:id="5153" w:name="_Toc508983236"/>
      <w:r>
        <w:rPr>
          <w:rFonts w:hint="eastAsia"/>
        </w:rPr>
        <w:t>请求报文</w:t>
      </w:r>
      <w:bookmarkEnd w:id="5153"/>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对象</w:t>
            </w:r>
          </w:p>
        </w:tc>
        <w:tc>
          <w:tcPr>
            <w:tcW w:w="194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字段名</w:t>
            </w:r>
          </w:p>
        </w:tc>
        <w:tc>
          <w:tcPr>
            <w:tcW w:w="1508"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数据项</w:t>
            </w:r>
          </w:p>
        </w:tc>
        <w:tc>
          <w:tcPr>
            <w:tcW w:w="119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类型</w:t>
            </w:r>
          </w:p>
        </w:tc>
        <w:tc>
          <w:tcPr>
            <w:tcW w:w="1246"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2013"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备注</w:t>
            </w:r>
          </w:p>
        </w:tc>
      </w:tr>
      <w:tr w:rsidR="0099371D">
        <w:trPr>
          <w:trHeight w:val="364"/>
        </w:trPr>
        <w:tc>
          <w:tcPr>
            <w:tcW w:w="1211" w:type="dxa"/>
            <w:vMerge w:val="restart"/>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508"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19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1246"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34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013" w:type="dxa"/>
            <w:shd w:val="clear" w:color="auto" w:fill="FFFFFF" w:themeFill="background1"/>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有值为更新，无值为新增</w:t>
            </w: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a</w:t>
            </w:r>
            <w:r>
              <w:rPr>
                <w:rFonts w:ascii="微软雅黑" w:eastAsia="微软雅黑" w:hAnsi="微软雅黑" w:cs="新宋体" w:hint="eastAsia"/>
                <w:color w:val="000000" w:themeColor="text1"/>
                <w:sz w:val="18"/>
                <w:szCs w:val="18"/>
              </w:rPr>
              <w:t>ctivity</w:t>
            </w:r>
            <w:r>
              <w:rPr>
                <w:rFonts w:ascii="微软雅黑" w:eastAsia="微软雅黑" w:hAnsi="微软雅黑" w:cs="新宋体"/>
                <w:color w:val="000000" w:themeColor="text1"/>
                <w:sz w:val="18"/>
                <w:szCs w:val="18"/>
              </w:rPr>
              <w:t>Code</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活动编号</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w:t>
            </w:r>
            <w:r>
              <w:rPr>
                <w:rFonts w:ascii="微软雅黑" w:eastAsia="微软雅黑" w:hAnsi="微软雅黑" w:hint="eastAsia"/>
                <w:color w:val="000000" w:themeColor="text1"/>
                <w:sz w:val="18"/>
                <w:szCs w:val="18"/>
              </w:rPr>
              <w:t>archar</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50</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shd w:val="clear" w:color="auto" w:fill="FFFFFF" w:themeFill="background1"/>
          </w:tcPr>
          <w:p w:rsidR="0099371D" w:rsidRDefault="0099371D">
            <w:pPr>
              <w:rPr>
                <w:rFonts w:ascii="微软雅黑" w:eastAsia="微软雅黑" w:hAnsi="微软雅黑"/>
                <w:color w:val="000000" w:themeColor="text1"/>
                <w:sz w:val="18"/>
                <w:szCs w:val="18"/>
              </w:rPr>
            </w:pP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activityName</w:t>
            </w:r>
          </w:p>
        </w:tc>
        <w:tc>
          <w:tcPr>
            <w:tcW w:w="1508"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活动名称</w:t>
            </w:r>
          </w:p>
        </w:tc>
        <w:tc>
          <w:tcPr>
            <w:tcW w:w="119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1246"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34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013" w:type="dxa"/>
            <w:shd w:val="clear" w:color="auto" w:fill="FFFFFF" w:themeFill="background1"/>
          </w:tcPr>
          <w:p w:rsidR="0099371D" w:rsidRDefault="0099371D">
            <w:pPr>
              <w:rPr>
                <w:rFonts w:ascii="微软雅黑" w:eastAsia="微软雅黑" w:hAnsi="微软雅黑"/>
                <w:color w:val="000000"/>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merchantId</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所属商户</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1246"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013" w:type="dxa"/>
          </w:tcPr>
          <w:p w:rsidR="0099371D" w:rsidRDefault="0099371D">
            <w:pPr>
              <w:rPr>
                <w:rFonts w:ascii="微软雅黑" w:eastAsia="微软雅黑" w:hAnsi="微软雅黑"/>
                <w:color w:val="000000"/>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storeId</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所属门店</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templetId</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活动模板类型ID</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activityStartDate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活动开始时间</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25</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activityEndDate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活动结束时间</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w:t>
            </w:r>
            <w:r>
              <w:rPr>
                <w:rFonts w:ascii="微软雅黑" w:eastAsia="微软雅黑" w:hAnsi="微软雅黑" w:hint="eastAsia"/>
                <w:color w:val="000000" w:themeColor="text1"/>
                <w:sz w:val="18"/>
                <w:szCs w:val="18"/>
              </w:rPr>
              <w:t>ate</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25</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timeSection</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时间区间段</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50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多个区间以逗号分隔 如1</w:t>
            </w:r>
            <w:r>
              <w:rPr>
                <w:rFonts w:ascii="微软雅黑" w:eastAsia="微软雅黑" w:hAnsi="微软雅黑"/>
                <w:color w:val="000000" w:themeColor="text1"/>
                <w:sz w:val="18"/>
                <w:szCs w:val="18"/>
              </w:rPr>
              <w:t>7</w:t>
            </w:r>
            <w:r>
              <w:rPr>
                <w:rFonts w:ascii="微软雅黑" w:eastAsia="微软雅黑" w:hAnsi="微软雅黑" w:hint="eastAsia"/>
                <w:color w:val="000000" w:themeColor="text1"/>
                <w:sz w:val="18"/>
                <w:szCs w:val="18"/>
              </w:rPr>
              <w:t>：0</w:t>
            </w:r>
            <w:r>
              <w:rPr>
                <w:rFonts w:ascii="微软雅黑" w:eastAsia="微软雅黑" w:hAnsi="微软雅黑"/>
                <w:color w:val="000000" w:themeColor="text1"/>
                <w:sz w:val="18"/>
                <w:szCs w:val="18"/>
              </w:rPr>
              <w:t>0</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18</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00</w:t>
            </w: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7</w:t>
            </w:r>
            <w:r>
              <w:rPr>
                <w:rFonts w:ascii="微软雅黑" w:eastAsia="微软雅黑" w:hAnsi="微软雅黑" w:hint="eastAsia"/>
                <w:color w:val="000000" w:themeColor="text1"/>
                <w:sz w:val="18"/>
                <w:szCs w:val="18"/>
              </w:rPr>
              <w:t>：0</w:t>
            </w:r>
            <w:r>
              <w:rPr>
                <w:rFonts w:ascii="微软雅黑" w:eastAsia="微软雅黑" w:hAnsi="微软雅黑"/>
                <w:color w:val="000000" w:themeColor="text1"/>
                <w:sz w:val="18"/>
                <w:szCs w:val="18"/>
              </w:rPr>
              <w:t>0</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18</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00</w:t>
            </w: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has</w:t>
            </w:r>
            <w:r>
              <w:rPr>
                <w:rFonts w:ascii="微软雅黑" w:eastAsia="微软雅黑" w:hAnsi="微软雅黑"/>
                <w:color w:val="000000" w:themeColor="text1"/>
                <w:sz w:val="18"/>
                <w:szCs w:val="18"/>
              </w:rPr>
              <w:t>DateLimit</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是否有时间限制</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0无 1有</w:t>
            </w: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activityBudget</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活动预算</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r>
              <w:rPr>
                <w:rFonts w:ascii="微软雅黑" w:eastAsia="微软雅黑" w:hAnsi="微软雅黑"/>
                <w:color w:val="000000" w:themeColor="text1"/>
                <w:sz w:val="18"/>
                <w:szCs w:val="18"/>
              </w:rPr>
              <w:t>umber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单位 元</w:t>
            </w: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activityPic</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活动图片</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255</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s</w:t>
            </w:r>
            <w:r>
              <w:rPr>
                <w:rFonts w:ascii="微软雅黑" w:eastAsia="微软雅黑" w:hAnsi="微软雅黑"/>
                <w:color w:val="000000" w:themeColor="text1"/>
                <w:sz w:val="18"/>
                <w:szCs w:val="18"/>
              </w:rPr>
              <w:t>tate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 xml:space="preserve">活动状态 </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r>
              <w:rPr>
                <w:rFonts w:ascii="微软雅黑" w:eastAsia="微软雅黑" w:hAnsi="微软雅黑"/>
                <w:color w:val="000000" w:themeColor="text1"/>
                <w:sz w:val="18"/>
                <w:szCs w:val="18"/>
              </w:rPr>
              <w:t>umber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 待审核 2已审核 3审核未通过 4已启用 5未启用</w:t>
            </w: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creator</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创建人</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createDate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创建时间</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lastModifier</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最后修改人</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lastModifyDate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最后修改时间</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bl>
    <w:p w:rsidR="0099371D" w:rsidRDefault="0099371D"/>
    <w:p w:rsidR="0099371D" w:rsidRDefault="002A4916">
      <w:pPr>
        <w:pStyle w:val="30"/>
      </w:pPr>
      <w:bookmarkStart w:id="5154" w:name="_Toc508983237"/>
      <w:r>
        <w:rPr>
          <w:rFonts w:hint="eastAsia"/>
        </w:rPr>
        <w:t>返回报文</w:t>
      </w:r>
      <w:bookmarkEnd w:id="5154"/>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0系统错误</w:t>
            </w:r>
          </w:p>
          <w:p w:rsidR="0099371D" w:rsidRDefault="002A4916">
            <w:pPr>
              <w:jc w:val="cente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p>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Pr>
              <w:t>b</w:t>
            </w:r>
            <w:r>
              <w:rPr>
                <w:rStyle w:val="shorttext"/>
                <w:rFonts w:hint="eastAsia"/>
              </w:rPr>
              <w:t>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color w:val="000000" w:themeColor="text1"/>
        </w:rPr>
      </w:pPr>
      <w:bookmarkStart w:id="5155" w:name="_Toc508983238"/>
      <w:r>
        <w:rPr>
          <w:rFonts w:hint="eastAsia"/>
          <w:color w:val="000000" w:themeColor="text1"/>
        </w:rPr>
        <w:t>活动条件信息列表</w:t>
      </w:r>
      <w:bookmarkEnd w:id="5155"/>
    </w:p>
    <w:p w:rsidR="0099371D" w:rsidRDefault="002A4916">
      <w:pPr>
        <w:pStyle w:val="30"/>
        <w:rPr>
          <w:color w:val="000000" w:themeColor="text1"/>
        </w:rPr>
      </w:pPr>
      <w:bookmarkStart w:id="5156" w:name="_Toc508983239"/>
      <w:r>
        <w:rPr>
          <w:rFonts w:hint="eastAsia"/>
          <w:color w:val="000000" w:themeColor="text1"/>
        </w:rPr>
        <w:t>接口名称：ac</w:t>
      </w:r>
      <w:r>
        <w:rPr>
          <w:color w:val="000000" w:themeColor="text1"/>
        </w:rPr>
        <w:t>tivity</w:t>
      </w:r>
      <w:r>
        <w:rPr>
          <w:rFonts w:ascii="Consolas" w:eastAsia="Consolas" w:hAnsi="Consolas" w:hint="eastAsia"/>
          <w:color w:val="000000" w:themeColor="text1"/>
          <w:sz w:val="20"/>
          <w:highlight w:val="white"/>
        </w:rPr>
        <w:t>/</w:t>
      </w:r>
      <w:r>
        <w:rPr>
          <w:rFonts w:ascii="Consolas" w:eastAsia="Consolas" w:hAnsi="Consolas"/>
          <w:color w:val="000000" w:themeColor="text1"/>
          <w:sz w:val="20"/>
          <w:highlight w:val="white"/>
        </w:rPr>
        <w:t>activitym</w:t>
      </w:r>
      <w:r>
        <w:rPr>
          <w:rFonts w:ascii="Consolas" w:eastAsia="Consolas" w:hAnsi="Consolas" w:hint="eastAsia"/>
          <w:color w:val="000000" w:themeColor="text1"/>
          <w:sz w:val="20"/>
          <w:highlight w:val="white"/>
        </w:rPr>
        <w:t>anage/</w:t>
      </w:r>
      <w:r>
        <w:rPr>
          <w:rFonts w:ascii="Consolas" w:eastAsia="Consolas" w:hAnsi="Consolas"/>
          <w:color w:val="000000" w:themeColor="text1"/>
          <w:sz w:val="20"/>
          <w:highlight w:val="white"/>
        </w:rPr>
        <w:t>activity</w:t>
      </w:r>
      <w:r>
        <w:rPr>
          <w:rFonts w:asciiTheme="minorEastAsia" w:hAnsiTheme="minorEastAsia" w:hint="eastAsia"/>
          <w:color w:val="000000" w:themeColor="text1"/>
          <w:sz w:val="20"/>
          <w:highlight w:val="white"/>
        </w:rPr>
        <w:t>Con</w:t>
      </w:r>
      <w:r>
        <w:rPr>
          <w:rFonts w:ascii="Consolas" w:eastAsia="Consolas" w:hAnsi="Consolas"/>
          <w:color w:val="000000" w:themeColor="text1"/>
          <w:sz w:val="20"/>
          <w:highlight w:val="white"/>
        </w:rPr>
        <w:t>ditionsInfo</w:t>
      </w:r>
      <w:r>
        <w:rPr>
          <w:rFonts w:ascii="Consolas" w:eastAsia="Consolas" w:hAnsi="Consolas" w:hint="eastAsia"/>
          <w:color w:val="000000" w:themeColor="text1"/>
          <w:sz w:val="20"/>
          <w:highlight w:val="white"/>
        </w:rPr>
        <w:t>List.do</w:t>
      </w:r>
      <w:bookmarkEnd w:id="5156"/>
    </w:p>
    <w:p w:rsidR="0099371D" w:rsidRDefault="002A4916">
      <w:pPr>
        <w:pStyle w:val="30"/>
        <w:rPr>
          <w:color w:val="000000" w:themeColor="text1"/>
        </w:rPr>
      </w:pPr>
      <w:bookmarkStart w:id="5157" w:name="_Toc508983240"/>
      <w:r>
        <w:rPr>
          <w:rFonts w:hint="eastAsia"/>
          <w:color w:val="000000" w:themeColor="text1"/>
        </w:rPr>
        <w:t>请求报文</w:t>
      </w:r>
      <w:bookmarkEnd w:id="5157"/>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1"/>
        <w:gridCol w:w="1941"/>
        <w:gridCol w:w="1508"/>
        <w:gridCol w:w="1191"/>
        <w:gridCol w:w="1246"/>
        <w:gridCol w:w="1346"/>
        <w:gridCol w:w="2013"/>
      </w:tblGrid>
      <w:tr w:rsidR="0099371D" w:rsidTr="00F9433D">
        <w:trPr>
          <w:trHeight w:val="364"/>
        </w:trPr>
        <w:tc>
          <w:tcPr>
            <w:tcW w:w="1211"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对象</w:t>
            </w:r>
          </w:p>
        </w:tc>
        <w:tc>
          <w:tcPr>
            <w:tcW w:w="1941"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字段名</w:t>
            </w:r>
          </w:p>
        </w:tc>
        <w:tc>
          <w:tcPr>
            <w:tcW w:w="1508"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数据项</w:t>
            </w:r>
          </w:p>
        </w:tc>
        <w:tc>
          <w:tcPr>
            <w:tcW w:w="1191"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类型</w:t>
            </w:r>
          </w:p>
        </w:tc>
        <w:tc>
          <w:tcPr>
            <w:tcW w:w="1246"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是否必填</w:t>
            </w:r>
          </w:p>
        </w:tc>
        <w:tc>
          <w:tcPr>
            <w:tcW w:w="2013"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备注</w:t>
            </w:r>
          </w:p>
        </w:tc>
      </w:tr>
      <w:tr w:rsidR="0099371D" w:rsidTr="00F9433D">
        <w:trPr>
          <w:trHeight w:val="364"/>
        </w:trPr>
        <w:tc>
          <w:tcPr>
            <w:tcW w:w="1211" w:type="dxa"/>
            <w:vMerge w:val="restart"/>
            <w:shd w:val="clear" w:color="auto" w:fill="auto"/>
            <w:vAlign w:val="center"/>
          </w:tcPr>
          <w:p w:rsidR="0099371D" w:rsidRDefault="0099371D">
            <w:pPr>
              <w:jc w:val="center"/>
              <w:rPr>
                <w:rFonts w:ascii="微软雅黑" w:eastAsia="微软雅黑" w:hAnsi="微软雅黑"/>
                <w:color w:val="000000" w:themeColor="text1"/>
                <w:sz w:val="18"/>
                <w:szCs w:val="18"/>
              </w:rPr>
            </w:pPr>
          </w:p>
        </w:tc>
        <w:tc>
          <w:tcPr>
            <w:tcW w:w="194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pageNo</w:t>
            </w:r>
          </w:p>
        </w:tc>
        <w:tc>
          <w:tcPr>
            <w:tcW w:w="1508"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页码</w:t>
            </w:r>
          </w:p>
        </w:tc>
        <w:tc>
          <w:tcPr>
            <w:tcW w:w="119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1246"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34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shd w:val="clear" w:color="auto" w:fill="auto"/>
          </w:tcPr>
          <w:p w:rsidR="0099371D" w:rsidRDefault="0099371D">
            <w:pPr>
              <w:rPr>
                <w:rFonts w:ascii="微软雅黑" w:eastAsia="微软雅黑" w:hAnsi="微软雅黑"/>
                <w:color w:val="000000" w:themeColor="text1"/>
                <w:sz w:val="18"/>
                <w:szCs w:val="18"/>
              </w:rPr>
            </w:pPr>
          </w:p>
        </w:tc>
      </w:tr>
      <w:tr w:rsidR="0099371D" w:rsidTr="00F9433D">
        <w:trPr>
          <w:trHeight w:val="364"/>
        </w:trPr>
        <w:tc>
          <w:tcPr>
            <w:tcW w:w="1211" w:type="dxa"/>
            <w:vMerge/>
            <w:shd w:val="clear" w:color="auto" w:fill="auto"/>
          </w:tcPr>
          <w:p w:rsidR="0099371D" w:rsidRDefault="0099371D">
            <w:pPr>
              <w:jc w:val="center"/>
              <w:rPr>
                <w:rFonts w:ascii="微软雅黑" w:eastAsia="微软雅黑" w:hAnsi="微软雅黑"/>
                <w:color w:val="000000" w:themeColor="text1"/>
                <w:sz w:val="18"/>
                <w:szCs w:val="18"/>
              </w:rPr>
            </w:pPr>
          </w:p>
        </w:tc>
        <w:tc>
          <w:tcPr>
            <w:tcW w:w="194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pageSize</w:t>
            </w:r>
          </w:p>
        </w:tc>
        <w:tc>
          <w:tcPr>
            <w:tcW w:w="1508"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每页记录数</w:t>
            </w:r>
          </w:p>
        </w:tc>
        <w:tc>
          <w:tcPr>
            <w:tcW w:w="119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1246"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w:t>
            </w:r>
          </w:p>
        </w:tc>
        <w:tc>
          <w:tcPr>
            <w:tcW w:w="134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shd w:val="clear" w:color="auto" w:fill="auto"/>
          </w:tcPr>
          <w:p w:rsidR="0099371D" w:rsidRDefault="0099371D">
            <w:pPr>
              <w:rPr>
                <w:rFonts w:ascii="微软雅黑" w:eastAsia="微软雅黑" w:hAnsi="微软雅黑"/>
                <w:color w:val="000000" w:themeColor="text1"/>
                <w:sz w:val="18"/>
                <w:szCs w:val="18"/>
              </w:rPr>
            </w:pPr>
          </w:p>
        </w:tc>
      </w:tr>
      <w:tr w:rsidR="0099371D" w:rsidTr="00F9433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activityRuleId</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活动规则ID</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1246" w:type="dxa"/>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r w:rsidR="0099371D" w:rsidTr="00F9433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olor w:val="000000" w:themeColor="text1"/>
                <w:sz w:val="18"/>
                <w:szCs w:val="18"/>
              </w:rPr>
              <w:t>userType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 xml:space="preserve">用户类型 </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w:t>
            </w:r>
            <w:r>
              <w:rPr>
                <w:rFonts w:ascii="微软雅黑" w:eastAsia="微软雅黑" w:hAnsi="微软雅黑" w:hint="eastAsia"/>
                <w:color w:val="000000" w:themeColor="text1"/>
                <w:sz w:val="18"/>
                <w:szCs w:val="18"/>
              </w:rPr>
              <w:t>umber</w:t>
            </w:r>
          </w:p>
        </w:tc>
        <w:tc>
          <w:tcPr>
            <w:tcW w:w="1246" w:type="dxa"/>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3</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1新用户 2老用户</w:t>
            </w:r>
          </w:p>
        </w:tc>
      </w:tr>
      <w:tr w:rsidR="0099371D" w:rsidTr="00F9433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activityId</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活动ID</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1246"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013" w:type="dxa"/>
          </w:tcPr>
          <w:p w:rsidR="0099371D" w:rsidRDefault="0099371D">
            <w:pPr>
              <w:rPr>
                <w:rFonts w:ascii="微软雅黑" w:eastAsia="微软雅黑" w:hAnsi="微软雅黑"/>
                <w:color w:val="000000"/>
                <w:sz w:val="18"/>
                <w:szCs w:val="18"/>
              </w:rPr>
            </w:pPr>
          </w:p>
        </w:tc>
      </w:tr>
    </w:tbl>
    <w:p w:rsidR="0099371D" w:rsidRDefault="0099371D">
      <w:pPr>
        <w:rPr>
          <w:color w:val="000000" w:themeColor="text1"/>
        </w:rPr>
      </w:pPr>
    </w:p>
    <w:p w:rsidR="0099371D" w:rsidRDefault="002A4916">
      <w:pPr>
        <w:pStyle w:val="30"/>
        <w:rPr>
          <w:color w:val="000000" w:themeColor="text1"/>
        </w:rPr>
      </w:pPr>
      <w:bookmarkStart w:id="5158" w:name="_Toc508983241"/>
      <w:r>
        <w:rPr>
          <w:rFonts w:hint="eastAsia"/>
          <w:color w:val="000000" w:themeColor="text1"/>
        </w:rPr>
        <w:t>返回报文</w:t>
      </w:r>
      <w:bookmarkEnd w:id="5158"/>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对象</w:t>
            </w:r>
          </w:p>
        </w:tc>
        <w:tc>
          <w:tcPr>
            <w:tcW w:w="1559"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类型</w:t>
            </w:r>
          </w:p>
        </w:tc>
        <w:tc>
          <w:tcPr>
            <w:tcW w:w="929"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长度</w:t>
            </w:r>
          </w:p>
        </w:tc>
        <w:tc>
          <w:tcPr>
            <w:tcW w:w="1274"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color w:val="000000" w:themeColor="text1"/>
              </w:rPr>
            </w:pPr>
            <w:r>
              <w:rPr>
                <w:rStyle w:val="shorttext"/>
                <w:rFonts w:hint="eastAsia"/>
                <w:color w:val="000000" w:themeColor="text1"/>
              </w:rPr>
              <w:t>header</w:t>
            </w: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resCode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响应码</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9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0系统错误</w:t>
            </w:r>
          </w:p>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1</w:t>
            </w:r>
            <w:r>
              <w:rPr>
                <w:rFonts w:ascii="微软雅黑" w:eastAsia="微软雅黑" w:hAnsi="微软雅黑" w:hint="eastAsia"/>
                <w:color w:val="000000" w:themeColor="text1"/>
                <w:sz w:val="18"/>
                <w:szCs w:val="18"/>
              </w:rPr>
              <w:t>成功；</w:t>
            </w:r>
          </w:p>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color w:val="000000" w:themeColor="text1"/>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resM</w:t>
            </w:r>
            <w:r>
              <w:rPr>
                <w:rFonts w:ascii="微软雅黑" w:eastAsia="微软雅黑" w:hAnsi="微软雅黑" w:hint="eastAsia"/>
                <w:color w:val="000000" w:themeColor="text1"/>
                <w:sz w:val="18"/>
                <w:szCs w:val="18"/>
              </w:rPr>
              <w:t>essage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9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100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FFFFFF" w:themeFill="background1"/>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vAlign w:val="center"/>
          </w:tcPr>
          <w:p w:rsidR="0099371D" w:rsidRDefault="002A4916">
            <w:pPr>
              <w:jc w:val="center"/>
              <w:rPr>
                <w:rStyle w:val="shorttext"/>
              </w:rPr>
            </w:pPr>
            <w:r>
              <w:t>body.</w:t>
            </w:r>
            <w:r>
              <w:rPr>
                <w:rFonts w:ascii="Consolas" w:eastAsia="Consolas" w:hAnsi="Consolas"/>
                <w:color w:val="000000" w:themeColor="text1"/>
                <w:sz w:val="20"/>
                <w:highlight w:val="white"/>
              </w:rPr>
              <w:t>activity</w:t>
            </w:r>
            <w:r>
              <w:rPr>
                <w:rFonts w:asciiTheme="minorEastAsia" w:hAnsiTheme="minorEastAsia" w:hint="eastAsia"/>
                <w:color w:val="000000" w:themeColor="text1"/>
                <w:sz w:val="20"/>
                <w:highlight w:val="white"/>
              </w:rPr>
              <w:t>Con</w:t>
            </w:r>
            <w:r>
              <w:rPr>
                <w:rFonts w:ascii="Consolas" w:eastAsia="Consolas" w:hAnsi="Consolas"/>
                <w:color w:val="000000" w:themeColor="text1"/>
                <w:sz w:val="20"/>
                <w:highlight w:val="white"/>
              </w:rPr>
              <w:t>ditionsInfo</w:t>
            </w:r>
            <w:r>
              <w:rPr>
                <w:rFonts w:ascii="Consolas" w:eastAsia="Consolas" w:hAnsi="Consolas" w:hint="eastAsia"/>
                <w:color w:val="000000" w:themeColor="text1"/>
                <w:sz w:val="20"/>
                <w:highlight w:val="white"/>
              </w:rPr>
              <w:t>List</w:t>
            </w:r>
            <w:r>
              <w:t xml:space="preserve"> []</w:t>
            </w:r>
          </w:p>
        </w:tc>
        <w:tc>
          <w:tcPr>
            <w:tcW w:w="155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FFFFFF" w:themeFill="background1"/>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ac</w:t>
            </w:r>
            <w:r>
              <w:rPr>
                <w:rFonts w:ascii="微软雅黑" w:eastAsia="微软雅黑" w:hAnsi="微软雅黑"/>
                <w:color w:val="000000"/>
                <w:sz w:val="18"/>
                <w:szCs w:val="18"/>
              </w:rPr>
              <w:t>tivityId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activityRuleId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活动规则ID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pointsVal</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获得积分</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con</w:t>
            </w:r>
            <w:r>
              <w:rPr>
                <w:rFonts w:ascii="微软雅黑" w:eastAsia="微软雅黑" w:hAnsi="微软雅黑"/>
                <w:color w:val="000000" w:themeColor="text1"/>
                <w:sz w:val="18"/>
                <w:szCs w:val="18"/>
              </w:rPr>
              <w:t>sumePoints</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消耗的积分</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r>
              <w:rPr>
                <w:rFonts w:ascii="微软雅黑" w:eastAsia="微软雅黑" w:hAnsi="微软雅黑"/>
                <w:color w:val="000000" w:themeColor="text1"/>
                <w:sz w:val="18"/>
                <w:szCs w:val="18"/>
              </w:rPr>
              <w:t>umber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claimNum</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用户领奖次数</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olor w:val="000000" w:themeColor="text1"/>
                <w:sz w:val="18"/>
                <w:szCs w:val="18"/>
              </w:rPr>
              <w:t>userType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 xml:space="preserve">用户类型 </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w:t>
            </w:r>
            <w:r>
              <w:rPr>
                <w:rFonts w:ascii="微软雅黑" w:eastAsia="微软雅黑" w:hAnsi="微软雅黑" w:hint="eastAsia"/>
                <w:color w:val="000000" w:themeColor="text1"/>
                <w:sz w:val="18"/>
                <w:szCs w:val="18"/>
              </w:rPr>
              <w:t>umber</w:t>
            </w:r>
          </w:p>
        </w:tc>
        <w:tc>
          <w:tcPr>
            <w:tcW w:w="929" w:type="dxa"/>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3</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1新用户 2老用户</w:t>
            </w: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claimProbability</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 xml:space="preserve">中奖概率 </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7</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410"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单位%</w:t>
            </w: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claimNumByDay</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每日领取次数</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i</w:t>
            </w:r>
            <w:r>
              <w:rPr>
                <w:rFonts w:ascii="微软雅黑" w:eastAsia="微软雅黑" w:hAnsi="微软雅黑"/>
                <w:color w:val="000000" w:themeColor="text1"/>
                <w:sz w:val="18"/>
                <w:szCs w:val="18"/>
              </w:rPr>
              <w:t>nIndex</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条件下标</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w:t>
            </w:r>
            <w:r>
              <w:rPr>
                <w:rFonts w:ascii="微软雅黑" w:eastAsia="微软雅黑" w:hAnsi="微软雅黑" w:hint="eastAsia"/>
                <w:color w:val="000000" w:themeColor="text1"/>
                <w:sz w:val="18"/>
                <w:szCs w:val="18"/>
              </w:rPr>
              <w:t>umber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3</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creator</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创建人</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createDate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创建时间</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lastModifier</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最后修改人</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lastModifyDate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最后修改时间</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bl>
    <w:p w:rsidR="0099371D" w:rsidRDefault="0099371D"/>
    <w:p w:rsidR="0099371D" w:rsidRDefault="002A4916">
      <w:pPr>
        <w:pStyle w:val="2"/>
      </w:pPr>
      <w:bookmarkStart w:id="5159" w:name="_Toc508983242"/>
      <w:r>
        <w:rPr>
          <w:rFonts w:hint="eastAsia"/>
          <w:color w:val="000000" w:themeColor="text1"/>
        </w:rPr>
        <w:t>活动条件信息</w:t>
      </w:r>
      <w:r>
        <w:rPr>
          <w:rFonts w:hint="eastAsia"/>
        </w:rPr>
        <w:t>查询接口</w:t>
      </w:r>
      <w:bookmarkEnd w:id="5159"/>
    </w:p>
    <w:p w:rsidR="0099371D" w:rsidRDefault="002A4916">
      <w:pPr>
        <w:pStyle w:val="30"/>
      </w:pPr>
      <w:bookmarkStart w:id="5160" w:name="_Toc508983243"/>
      <w:r>
        <w:rPr>
          <w:rFonts w:hint="eastAsia"/>
        </w:rPr>
        <w:t>接口名称：</w:t>
      </w:r>
      <w:r>
        <w:rPr>
          <w:rFonts w:hint="eastAsia"/>
          <w:color w:val="000000" w:themeColor="text1"/>
        </w:rPr>
        <w:t>ac</w:t>
      </w:r>
      <w:r>
        <w:rPr>
          <w:color w:val="000000" w:themeColor="text1"/>
        </w:rPr>
        <w:t>tivity</w:t>
      </w:r>
      <w:r>
        <w:rPr>
          <w:rFonts w:ascii="Consolas" w:eastAsia="Consolas" w:hAnsi="Consolas" w:hint="eastAsia"/>
          <w:color w:val="000000" w:themeColor="text1"/>
          <w:sz w:val="20"/>
          <w:highlight w:val="white"/>
        </w:rPr>
        <w:t>/</w:t>
      </w:r>
      <w:r>
        <w:rPr>
          <w:rFonts w:ascii="Consolas" w:eastAsia="Consolas" w:hAnsi="Consolas"/>
          <w:color w:val="000000" w:themeColor="text1"/>
          <w:sz w:val="20"/>
          <w:highlight w:val="white"/>
        </w:rPr>
        <w:t>activitym</w:t>
      </w:r>
      <w:r>
        <w:rPr>
          <w:rFonts w:ascii="Consolas" w:eastAsia="Consolas" w:hAnsi="Consolas" w:hint="eastAsia"/>
          <w:color w:val="000000" w:themeColor="text1"/>
          <w:sz w:val="20"/>
          <w:highlight w:val="white"/>
        </w:rPr>
        <w:t>anage</w:t>
      </w:r>
      <w:r>
        <w:t>/</w:t>
      </w:r>
      <w:r>
        <w:rPr>
          <w:rFonts w:ascii="Consolas" w:eastAsia="Consolas" w:hAnsi="Consolas"/>
          <w:color w:val="000000" w:themeColor="text1"/>
          <w:sz w:val="20"/>
          <w:highlight w:val="white"/>
        </w:rPr>
        <w:t>activity</w:t>
      </w:r>
      <w:r>
        <w:rPr>
          <w:rFonts w:asciiTheme="minorEastAsia" w:hAnsiTheme="minorEastAsia" w:hint="eastAsia"/>
          <w:color w:val="000000" w:themeColor="text1"/>
          <w:sz w:val="20"/>
          <w:highlight w:val="white"/>
        </w:rPr>
        <w:t>Con</w:t>
      </w:r>
      <w:r>
        <w:rPr>
          <w:rFonts w:ascii="Consolas" w:eastAsia="Consolas" w:hAnsi="Consolas"/>
          <w:color w:val="000000" w:themeColor="text1"/>
          <w:sz w:val="20"/>
          <w:highlight w:val="white"/>
        </w:rPr>
        <w:t>ditionsInfo</w:t>
      </w:r>
      <w:r>
        <w:rPr>
          <w:rFonts w:hint="eastAsia"/>
        </w:rPr>
        <w:t>Query.</w:t>
      </w:r>
      <w:r>
        <w:t>do</w:t>
      </w:r>
      <w:bookmarkEnd w:id="5160"/>
    </w:p>
    <w:p w:rsidR="0099371D" w:rsidRDefault="002A4916">
      <w:pPr>
        <w:pStyle w:val="30"/>
      </w:pPr>
      <w:bookmarkStart w:id="5161" w:name="_Toc508983244"/>
      <w:r>
        <w:rPr>
          <w:rFonts w:hint="eastAsia"/>
        </w:rPr>
        <w:t>请求报文</w:t>
      </w:r>
      <w:bookmarkEnd w:id="5161"/>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5162" w:name="_Toc508983245"/>
      <w:r>
        <w:rPr>
          <w:rFonts w:hint="eastAsia"/>
        </w:rPr>
        <w:t>响应报文</w:t>
      </w:r>
      <w:bookmarkEnd w:id="5162"/>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99371D">
            <w:pPr>
              <w:jc w:val="center"/>
              <w:rPr>
                <w:rStyle w:val="shorttext"/>
              </w:rPr>
            </w:pPr>
          </w:p>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ac</w:t>
            </w:r>
            <w:r>
              <w:rPr>
                <w:rFonts w:ascii="微软雅黑" w:eastAsia="微软雅黑" w:hAnsi="微软雅黑"/>
                <w:color w:val="000000"/>
                <w:sz w:val="18"/>
                <w:szCs w:val="18"/>
              </w:rPr>
              <w:t>tivityId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activityRuleId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活动规则ID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pointsVal</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获得积分</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con</w:t>
            </w:r>
            <w:r>
              <w:rPr>
                <w:rFonts w:ascii="微软雅黑" w:eastAsia="微软雅黑" w:hAnsi="微软雅黑"/>
                <w:color w:val="000000" w:themeColor="text1"/>
                <w:sz w:val="18"/>
                <w:szCs w:val="18"/>
              </w:rPr>
              <w:t>sumePoints</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消耗的积分</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r>
              <w:rPr>
                <w:rFonts w:ascii="微软雅黑" w:eastAsia="微软雅黑" w:hAnsi="微软雅黑"/>
                <w:color w:val="000000" w:themeColor="text1"/>
                <w:sz w:val="18"/>
                <w:szCs w:val="18"/>
              </w:rPr>
              <w:t>umber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claimNum</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用户领奖次数</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olor w:val="000000" w:themeColor="text1"/>
                <w:sz w:val="18"/>
                <w:szCs w:val="18"/>
              </w:rPr>
              <w:t>userType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 xml:space="preserve">用户类型 </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w:t>
            </w:r>
            <w:r>
              <w:rPr>
                <w:rFonts w:ascii="微软雅黑" w:eastAsia="微软雅黑" w:hAnsi="微软雅黑" w:hint="eastAsia"/>
                <w:color w:val="000000" w:themeColor="text1"/>
                <w:sz w:val="18"/>
                <w:szCs w:val="18"/>
              </w:rPr>
              <w:t>umber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3</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1新用户 2老用户</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claimProbability</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 xml:space="preserve">中奖概率 </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7</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410"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单位%</w:t>
            </w: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claimNumByDay</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每日领取次数</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i</w:t>
            </w:r>
            <w:r>
              <w:rPr>
                <w:rFonts w:ascii="微软雅黑" w:eastAsia="微软雅黑" w:hAnsi="微软雅黑"/>
                <w:color w:val="000000" w:themeColor="text1"/>
                <w:sz w:val="18"/>
                <w:szCs w:val="18"/>
              </w:rPr>
              <w:t>nIndex</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条件下标</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w:t>
            </w:r>
            <w:r>
              <w:rPr>
                <w:rFonts w:ascii="微软雅黑" w:eastAsia="微软雅黑" w:hAnsi="微软雅黑" w:hint="eastAsia"/>
                <w:color w:val="000000" w:themeColor="text1"/>
                <w:sz w:val="18"/>
                <w:szCs w:val="18"/>
              </w:rPr>
              <w:t>umber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3</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creator</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创建人</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bl>
    <w:p w:rsidR="0099371D" w:rsidRDefault="0099371D"/>
    <w:p w:rsidR="0099371D" w:rsidRDefault="002A4916">
      <w:pPr>
        <w:pStyle w:val="2"/>
      </w:pPr>
      <w:bookmarkStart w:id="5163" w:name="_Toc508983246"/>
      <w:r>
        <w:rPr>
          <w:rFonts w:hint="eastAsia"/>
          <w:color w:val="000000" w:themeColor="text1"/>
        </w:rPr>
        <w:t>活动条件信息</w:t>
      </w:r>
      <w:r>
        <w:rPr>
          <w:rFonts w:hint="eastAsia"/>
        </w:rPr>
        <w:t>新增或更新接口</w:t>
      </w:r>
      <w:bookmarkEnd w:id="5163"/>
    </w:p>
    <w:p w:rsidR="0099371D" w:rsidRDefault="002A4916">
      <w:pPr>
        <w:pStyle w:val="30"/>
      </w:pPr>
      <w:bookmarkStart w:id="5164" w:name="_Toc508983247"/>
      <w:r>
        <w:rPr>
          <w:rFonts w:hint="eastAsia"/>
        </w:rPr>
        <w:t>接口名称：</w:t>
      </w:r>
      <w:r>
        <w:rPr>
          <w:rFonts w:hint="eastAsia"/>
          <w:color w:val="000000" w:themeColor="text1"/>
        </w:rPr>
        <w:t>ac</w:t>
      </w:r>
      <w:r>
        <w:rPr>
          <w:color w:val="000000" w:themeColor="text1"/>
        </w:rPr>
        <w:t>tivity</w:t>
      </w:r>
      <w:r>
        <w:rPr>
          <w:rFonts w:ascii="Consolas" w:eastAsia="Consolas" w:hAnsi="Consolas" w:hint="eastAsia"/>
          <w:color w:val="000000" w:themeColor="text1"/>
          <w:sz w:val="20"/>
          <w:highlight w:val="white"/>
        </w:rPr>
        <w:t>/</w:t>
      </w:r>
      <w:r>
        <w:rPr>
          <w:rFonts w:ascii="Consolas" w:eastAsia="Consolas" w:hAnsi="Consolas"/>
          <w:color w:val="000000" w:themeColor="text1"/>
          <w:sz w:val="20"/>
          <w:highlight w:val="white"/>
        </w:rPr>
        <w:t>activitym</w:t>
      </w:r>
      <w:r>
        <w:rPr>
          <w:rFonts w:ascii="Consolas" w:eastAsia="Consolas" w:hAnsi="Consolas" w:hint="eastAsia"/>
          <w:color w:val="000000" w:themeColor="text1"/>
          <w:sz w:val="20"/>
          <w:highlight w:val="white"/>
        </w:rPr>
        <w:t>anage</w:t>
      </w:r>
      <w:r>
        <w:rPr>
          <w:color w:val="000000" w:themeColor="text1"/>
        </w:rPr>
        <w:t>/activity</w:t>
      </w:r>
      <w:r>
        <w:rPr>
          <w:rFonts w:asciiTheme="minorEastAsia" w:hAnsiTheme="minorEastAsia"/>
          <w:color w:val="000000" w:themeColor="text1"/>
          <w:sz w:val="20"/>
          <w:highlight w:val="white"/>
        </w:rPr>
        <w:t>C</w:t>
      </w:r>
      <w:r>
        <w:rPr>
          <w:rFonts w:asciiTheme="minorEastAsia" w:hAnsiTheme="minorEastAsia" w:hint="eastAsia"/>
          <w:color w:val="000000" w:themeColor="text1"/>
          <w:sz w:val="20"/>
          <w:highlight w:val="white"/>
        </w:rPr>
        <w:t>on</w:t>
      </w:r>
      <w:r>
        <w:rPr>
          <w:rFonts w:ascii="Consolas" w:eastAsia="Consolas" w:hAnsi="Consolas"/>
          <w:color w:val="000000" w:themeColor="text1"/>
          <w:sz w:val="20"/>
          <w:highlight w:val="white"/>
        </w:rPr>
        <w:t>ditionsInfo</w:t>
      </w:r>
      <w:r>
        <w:rPr>
          <w:color w:val="000000" w:themeColor="text1"/>
        </w:rPr>
        <w:t>InsertOrUpdate.do</w:t>
      </w:r>
      <w:bookmarkEnd w:id="5164"/>
    </w:p>
    <w:p w:rsidR="0099371D" w:rsidRDefault="002A4916">
      <w:pPr>
        <w:pStyle w:val="30"/>
      </w:pPr>
      <w:bookmarkStart w:id="5165" w:name="_Toc508983248"/>
      <w:r>
        <w:rPr>
          <w:rFonts w:hint="eastAsia"/>
        </w:rPr>
        <w:t>请求报文</w:t>
      </w:r>
      <w:bookmarkEnd w:id="5165"/>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对象</w:t>
            </w:r>
          </w:p>
        </w:tc>
        <w:tc>
          <w:tcPr>
            <w:tcW w:w="194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字段名</w:t>
            </w:r>
          </w:p>
        </w:tc>
        <w:tc>
          <w:tcPr>
            <w:tcW w:w="1508"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数据项</w:t>
            </w:r>
          </w:p>
        </w:tc>
        <w:tc>
          <w:tcPr>
            <w:tcW w:w="119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类型</w:t>
            </w:r>
          </w:p>
        </w:tc>
        <w:tc>
          <w:tcPr>
            <w:tcW w:w="1246"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2013"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备注</w:t>
            </w:r>
          </w:p>
        </w:tc>
      </w:tr>
      <w:tr w:rsidR="0099371D">
        <w:trPr>
          <w:trHeight w:val="364"/>
        </w:trPr>
        <w:tc>
          <w:tcPr>
            <w:tcW w:w="1211" w:type="dxa"/>
            <w:vMerge w:val="restart"/>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508"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19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1246"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34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013" w:type="dxa"/>
            <w:shd w:val="clear" w:color="auto" w:fill="FFFFFF" w:themeFill="background1"/>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有值为更新，无值为新增</w:t>
            </w: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ac</w:t>
            </w:r>
            <w:r>
              <w:rPr>
                <w:rFonts w:ascii="微软雅黑" w:eastAsia="微软雅黑" w:hAnsi="微软雅黑"/>
                <w:color w:val="000000"/>
                <w:sz w:val="18"/>
                <w:szCs w:val="18"/>
              </w:rPr>
              <w:t>tivityId</w:t>
            </w:r>
          </w:p>
        </w:tc>
        <w:tc>
          <w:tcPr>
            <w:tcW w:w="1508"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活动ID</w:t>
            </w:r>
          </w:p>
        </w:tc>
        <w:tc>
          <w:tcPr>
            <w:tcW w:w="119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1246"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34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013" w:type="dxa"/>
            <w:shd w:val="clear" w:color="auto" w:fill="FFFFFF" w:themeFill="background1"/>
          </w:tcPr>
          <w:p w:rsidR="0099371D" w:rsidRDefault="0099371D">
            <w:pPr>
              <w:rPr>
                <w:rFonts w:ascii="微软雅黑" w:eastAsia="微软雅黑" w:hAnsi="微软雅黑"/>
                <w:color w:val="000000"/>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activityRuleId</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活动规则ID</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1246"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013" w:type="dxa"/>
          </w:tcPr>
          <w:p w:rsidR="0099371D" w:rsidRDefault="0099371D">
            <w:pPr>
              <w:rPr>
                <w:rFonts w:ascii="微软雅黑" w:eastAsia="微软雅黑" w:hAnsi="微软雅黑"/>
                <w:color w:val="000000"/>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pointsVal</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获得积分</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con</w:t>
            </w:r>
            <w:r>
              <w:rPr>
                <w:rFonts w:ascii="微软雅黑" w:eastAsia="微软雅黑" w:hAnsi="微软雅黑"/>
                <w:color w:val="000000" w:themeColor="text1"/>
                <w:sz w:val="18"/>
                <w:szCs w:val="18"/>
              </w:rPr>
              <w:t>sumePoints</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消耗的积分</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r>
              <w:rPr>
                <w:rFonts w:ascii="微软雅黑" w:eastAsia="微软雅黑" w:hAnsi="微软雅黑"/>
                <w:color w:val="000000" w:themeColor="text1"/>
                <w:sz w:val="18"/>
                <w:szCs w:val="18"/>
              </w:rPr>
              <w:t>umber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claimNum</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用户领奖次数</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olor w:val="000000" w:themeColor="text1"/>
                <w:sz w:val="18"/>
                <w:szCs w:val="18"/>
              </w:rPr>
              <w:t>userType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 xml:space="preserve">用户类型 </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w:t>
            </w:r>
            <w:r>
              <w:rPr>
                <w:rFonts w:ascii="微软雅黑" w:eastAsia="微软雅黑" w:hAnsi="微软雅黑" w:hint="eastAsia"/>
                <w:color w:val="000000" w:themeColor="text1"/>
                <w:sz w:val="18"/>
                <w:szCs w:val="18"/>
              </w:rPr>
              <w:t>umber</w:t>
            </w:r>
          </w:p>
        </w:tc>
        <w:tc>
          <w:tcPr>
            <w:tcW w:w="1246" w:type="dxa"/>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3</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1新用户 2老用户</w:t>
            </w: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claimProbability</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 xml:space="preserve">中奖概率 </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7</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013"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单位%</w:t>
            </w: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claimNumByDay</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每日领取次数</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i</w:t>
            </w:r>
            <w:r>
              <w:rPr>
                <w:rFonts w:ascii="微软雅黑" w:eastAsia="微软雅黑" w:hAnsi="微软雅黑"/>
                <w:color w:val="000000" w:themeColor="text1"/>
                <w:sz w:val="18"/>
                <w:szCs w:val="18"/>
              </w:rPr>
              <w:t>nIndex</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条件下标</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w:t>
            </w:r>
            <w:r>
              <w:rPr>
                <w:rFonts w:ascii="微软雅黑" w:eastAsia="微软雅黑" w:hAnsi="微软雅黑" w:hint="eastAsia"/>
                <w:color w:val="000000" w:themeColor="text1"/>
                <w:sz w:val="18"/>
                <w:szCs w:val="18"/>
              </w:rPr>
              <w:t>umber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3</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creator</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创建人</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createDate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创建时间</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lastModifier</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最后修改人</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lastModifyDate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最后修改时间</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bl>
    <w:p w:rsidR="0099371D" w:rsidRDefault="0099371D"/>
    <w:p w:rsidR="0099371D" w:rsidRDefault="002A4916">
      <w:pPr>
        <w:pStyle w:val="30"/>
      </w:pPr>
      <w:bookmarkStart w:id="5166" w:name="_Toc508983249"/>
      <w:r>
        <w:rPr>
          <w:rFonts w:hint="eastAsia"/>
        </w:rPr>
        <w:t>返回报文</w:t>
      </w:r>
      <w:bookmarkEnd w:id="5166"/>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0系统错误</w:t>
            </w:r>
          </w:p>
          <w:p w:rsidR="0099371D" w:rsidRDefault="002A4916">
            <w:pPr>
              <w:jc w:val="cente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p>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Pr>
              <w:t>b</w:t>
            </w:r>
            <w:r>
              <w:rPr>
                <w:rStyle w:val="shorttext"/>
                <w:rFonts w:hint="eastAsia"/>
              </w:rPr>
              <w:t>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color w:val="000000" w:themeColor="text1"/>
        </w:rPr>
      </w:pPr>
      <w:bookmarkStart w:id="5167" w:name="_Toc508983250"/>
      <w:r>
        <w:rPr>
          <w:rFonts w:hint="eastAsia"/>
          <w:color w:val="000000" w:themeColor="text1"/>
        </w:rPr>
        <w:t>活动规则模板列表</w:t>
      </w:r>
      <w:bookmarkEnd w:id="5167"/>
    </w:p>
    <w:p w:rsidR="0099371D" w:rsidRDefault="002A4916">
      <w:pPr>
        <w:pStyle w:val="30"/>
        <w:rPr>
          <w:color w:val="000000" w:themeColor="text1"/>
        </w:rPr>
      </w:pPr>
      <w:bookmarkStart w:id="5168" w:name="_Toc508983251"/>
      <w:r>
        <w:rPr>
          <w:rFonts w:hint="eastAsia"/>
          <w:color w:val="000000" w:themeColor="text1"/>
        </w:rPr>
        <w:t>接口名称：ac</w:t>
      </w:r>
      <w:r>
        <w:rPr>
          <w:color w:val="000000" w:themeColor="text1"/>
        </w:rPr>
        <w:t>tivity</w:t>
      </w:r>
      <w:r>
        <w:rPr>
          <w:rFonts w:ascii="Consolas" w:eastAsia="Consolas" w:hAnsi="Consolas" w:hint="eastAsia"/>
          <w:color w:val="000000" w:themeColor="text1"/>
          <w:sz w:val="20"/>
          <w:highlight w:val="white"/>
        </w:rPr>
        <w:t>/</w:t>
      </w:r>
      <w:r>
        <w:rPr>
          <w:rFonts w:ascii="Consolas" w:eastAsia="Consolas" w:hAnsi="Consolas"/>
          <w:color w:val="000000" w:themeColor="text1"/>
          <w:sz w:val="20"/>
          <w:highlight w:val="white"/>
        </w:rPr>
        <w:t>activitym</w:t>
      </w:r>
      <w:r>
        <w:rPr>
          <w:rFonts w:ascii="Consolas" w:eastAsia="Consolas" w:hAnsi="Consolas" w:hint="eastAsia"/>
          <w:color w:val="000000" w:themeColor="text1"/>
          <w:sz w:val="20"/>
          <w:highlight w:val="white"/>
        </w:rPr>
        <w:t>anage/</w:t>
      </w:r>
      <w:r>
        <w:rPr>
          <w:rFonts w:ascii="Consolas" w:eastAsia="Consolas" w:hAnsi="Consolas"/>
          <w:color w:val="000000" w:themeColor="text1"/>
          <w:sz w:val="20"/>
          <w:highlight w:val="white"/>
        </w:rPr>
        <w:t>activity</w:t>
      </w:r>
      <w:r>
        <w:rPr>
          <w:rFonts w:asciiTheme="minorEastAsia" w:hAnsiTheme="minorEastAsia" w:hint="eastAsia"/>
          <w:color w:val="000000" w:themeColor="text1"/>
          <w:sz w:val="20"/>
          <w:highlight w:val="white"/>
        </w:rPr>
        <w:t>Rule</w:t>
      </w:r>
      <w:r>
        <w:rPr>
          <w:rFonts w:ascii="Consolas" w:eastAsia="Consolas" w:hAnsi="Consolas"/>
          <w:color w:val="000000" w:themeColor="text1"/>
          <w:sz w:val="20"/>
          <w:highlight w:val="white"/>
        </w:rPr>
        <w:t>Templet</w:t>
      </w:r>
      <w:r>
        <w:rPr>
          <w:rFonts w:ascii="Consolas" w:eastAsia="Consolas" w:hAnsi="Consolas" w:hint="eastAsia"/>
          <w:color w:val="000000" w:themeColor="text1"/>
          <w:sz w:val="20"/>
          <w:highlight w:val="white"/>
        </w:rPr>
        <w:t>List.do</w:t>
      </w:r>
      <w:bookmarkEnd w:id="5168"/>
    </w:p>
    <w:p w:rsidR="0099371D" w:rsidRDefault="002A4916">
      <w:pPr>
        <w:pStyle w:val="30"/>
        <w:rPr>
          <w:color w:val="000000" w:themeColor="text1"/>
        </w:rPr>
      </w:pPr>
      <w:bookmarkStart w:id="5169" w:name="_Toc508983252"/>
      <w:r>
        <w:rPr>
          <w:rFonts w:hint="eastAsia"/>
          <w:color w:val="000000" w:themeColor="text1"/>
        </w:rPr>
        <w:t>请求报文</w:t>
      </w:r>
      <w:bookmarkEnd w:id="5169"/>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对象</w:t>
            </w:r>
          </w:p>
        </w:tc>
        <w:tc>
          <w:tcPr>
            <w:tcW w:w="1941"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字段名</w:t>
            </w:r>
          </w:p>
        </w:tc>
        <w:tc>
          <w:tcPr>
            <w:tcW w:w="1508"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数据项</w:t>
            </w:r>
          </w:p>
        </w:tc>
        <w:tc>
          <w:tcPr>
            <w:tcW w:w="1191"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类型</w:t>
            </w:r>
          </w:p>
        </w:tc>
        <w:tc>
          <w:tcPr>
            <w:tcW w:w="1246"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是否必填</w:t>
            </w:r>
          </w:p>
        </w:tc>
        <w:tc>
          <w:tcPr>
            <w:tcW w:w="2013"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备注</w:t>
            </w:r>
          </w:p>
        </w:tc>
      </w:tr>
      <w:tr w:rsidR="0099371D">
        <w:trPr>
          <w:trHeight w:val="364"/>
        </w:trPr>
        <w:tc>
          <w:tcPr>
            <w:tcW w:w="1211" w:type="dxa"/>
            <w:vMerge w:val="restart"/>
            <w:shd w:val="clear" w:color="auto" w:fill="auto"/>
            <w:vAlign w:val="center"/>
          </w:tcPr>
          <w:p w:rsidR="0099371D" w:rsidRDefault="0099371D">
            <w:pPr>
              <w:jc w:val="center"/>
              <w:rPr>
                <w:rFonts w:ascii="微软雅黑" w:eastAsia="微软雅黑" w:hAnsi="微软雅黑"/>
                <w:color w:val="000000" w:themeColor="text1"/>
                <w:sz w:val="18"/>
                <w:szCs w:val="18"/>
              </w:rPr>
            </w:pPr>
          </w:p>
        </w:tc>
        <w:tc>
          <w:tcPr>
            <w:tcW w:w="194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pageNo</w:t>
            </w:r>
          </w:p>
        </w:tc>
        <w:tc>
          <w:tcPr>
            <w:tcW w:w="1508"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页码</w:t>
            </w:r>
          </w:p>
        </w:tc>
        <w:tc>
          <w:tcPr>
            <w:tcW w:w="119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1246"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34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364"/>
        </w:trPr>
        <w:tc>
          <w:tcPr>
            <w:tcW w:w="1211" w:type="dxa"/>
            <w:vMerge/>
            <w:shd w:val="clear" w:color="auto" w:fill="auto"/>
          </w:tcPr>
          <w:p w:rsidR="0099371D" w:rsidRDefault="0099371D">
            <w:pPr>
              <w:jc w:val="center"/>
              <w:rPr>
                <w:rFonts w:ascii="微软雅黑" w:eastAsia="微软雅黑" w:hAnsi="微软雅黑"/>
                <w:color w:val="000000" w:themeColor="text1"/>
                <w:sz w:val="18"/>
                <w:szCs w:val="18"/>
              </w:rPr>
            </w:pPr>
          </w:p>
        </w:tc>
        <w:tc>
          <w:tcPr>
            <w:tcW w:w="194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pageSize</w:t>
            </w:r>
          </w:p>
        </w:tc>
        <w:tc>
          <w:tcPr>
            <w:tcW w:w="1508"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每页记录数</w:t>
            </w:r>
          </w:p>
        </w:tc>
        <w:tc>
          <w:tcPr>
            <w:tcW w:w="119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1246"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w:t>
            </w:r>
          </w:p>
        </w:tc>
        <w:tc>
          <w:tcPr>
            <w:tcW w:w="134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templetName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模板名称</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1246" w:type="dxa"/>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150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bl>
    <w:p w:rsidR="0099371D" w:rsidRDefault="0099371D">
      <w:pPr>
        <w:rPr>
          <w:color w:val="000000" w:themeColor="text1"/>
        </w:rPr>
      </w:pPr>
    </w:p>
    <w:p w:rsidR="0099371D" w:rsidRDefault="002A4916">
      <w:pPr>
        <w:pStyle w:val="2"/>
      </w:pPr>
      <w:bookmarkStart w:id="5170" w:name="_Toc508983253"/>
      <w:r>
        <w:rPr>
          <w:rFonts w:hint="eastAsia"/>
          <w:color w:val="000000" w:themeColor="text1"/>
        </w:rPr>
        <w:t>活动规则模板</w:t>
      </w:r>
      <w:r>
        <w:rPr>
          <w:rFonts w:hint="eastAsia"/>
        </w:rPr>
        <w:t>查询接口</w:t>
      </w:r>
      <w:bookmarkEnd w:id="5170"/>
    </w:p>
    <w:p w:rsidR="0099371D" w:rsidRDefault="002A4916">
      <w:pPr>
        <w:pStyle w:val="30"/>
      </w:pPr>
      <w:bookmarkStart w:id="5171" w:name="_Toc508983254"/>
      <w:r>
        <w:rPr>
          <w:rFonts w:hint="eastAsia"/>
        </w:rPr>
        <w:t>接口名称：</w:t>
      </w:r>
      <w:r>
        <w:rPr>
          <w:rFonts w:hint="eastAsia"/>
          <w:color w:val="000000" w:themeColor="text1"/>
        </w:rPr>
        <w:t>ac</w:t>
      </w:r>
      <w:r>
        <w:rPr>
          <w:color w:val="000000" w:themeColor="text1"/>
        </w:rPr>
        <w:t>tivity</w:t>
      </w:r>
      <w:r>
        <w:rPr>
          <w:rFonts w:ascii="Consolas" w:eastAsia="Consolas" w:hAnsi="Consolas" w:hint="eastAsia"/>
          <w:color w:val="000000" w:themeColor="text1"/>
          <w:sz w:val="20"/>
          <w:highlight w:val="white"/>
        </w:rPr>
        <w:t>/</w:t>
      </w:r>
      <w:r>
        <w:rPr>
          <w:rFonts w:ascii="Consolas" w:eastAsia="Consolas" w:hAnsi="Consolas"/>
          <w:color w:val="000000" w:themeColor="text1"/>
          <w:sz w:val="20"/>
          <w:highlight w:val="white"/>
        </w:rPr>
        <w:t>activitym</w:t>
      </w:r>
      <w:r>
        <w:rPr>
          <w:rFonts w:ascii="Consolas" w:eastAsia="Consolas" w:hAnsi="Consolas" w:hint="eastAsia"/>
          <w:color w:val="000000" w:themeColor="text1"/>
          <w:sz w:val="20"/>
          <w:highlight w:val="white"/>
        </w:rPr>
        <w:t>anage</w:t>
      </w:r>
      <w:r>
        <w:t>/</w:t>
      </w:r>
      <w:r>
        <w:rPr>
          <w:rFonts w:ascii="Consolas" w:eastAsia="Consolas" w:hAnsi="Consolas"/>
          <w:color w:val="000000" w:themeColor="text1"/>
          <w:sz w:val="20"/>
          <w:highlight w:val="white"/>
        </w:rPr>
        <w:t>activity</w:t>
      </w:r>
      <w:r>
        <w:rPr>
          <w:rFonts w:asciiTheme="minorEastAsia" w:hAnsiTheme="minorEastAsia" w:hint="eastAsia"/>
          <w:color w:val="000000" w:themeColor="text1"/>
          <w:sz w:val="20"/>
          <w:highlight w:val="white"/>
        </w:rPr>
        <w:t>Rule</w:t>
      </w:r>
      <w:r>
        <w:rPr>
          <w:rFonts w:ascii="Consolas" w:eastAsia="Consolas" w:hAnsi="Consolas"/>
          <w:color w:val="000000" w:themeColor="text1"/>
          <w:sz w:val="20"/>
          <w:highlight w:val="white"/>
        </w:rPr>
        <w:t>Templet</w:t>
      </w:r>
      <w:r>
        <w:rPr>
          <w:rFonts w:hint="eastAsia"/>
        </w:rPr>
        <w:t>Query.</w:t>
      </w:r>
      <w:r>
        <w:t>do</w:t>
      </w:r>
      <w:bookmarkEnd w:id="5171"/>
    </w:p>
    <w:p w:rsidR="0099371D" w:rsidRDefault="002A4916">
      <w:pPr>
        <w:pStyle w:val="30"/>
      </w:pPr>
      <w:bookmarkStart w:id="5172" w:name="_Toc508983255"/>
      <w:r>
        <w:rPr>
          <w:rFonts w:hint="eastAsia"/>
        </w:rPr>
        <w:t>请求报文</w:t>
      </w:r>
      <w:bookmarkEnd w:id="5172"/>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5173" w:name="_Toc508983256"/>
      <w:r>
        <w:rPr>
          <w:rFonts w:hint="eastAsia"/>
        </w:rPr>
        <w:t>响应报文</w:t>
      </w:r>
      <w:bookmarkEnd w:id="5173"/>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99371D">
            <w:pPr>
              <w:jc w:val="center"/>
              <w:rPr>
                <w:rStyle w:val="shorttext"/>
              </w:rPr>
            </w:pPr>
          </w:p>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templetName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模板名称</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150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creator</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创建人</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bl>
    <w:p w:rsidR="0099371D" w:rsidRDefault="0099371D"/>
    <w:p w:rsidR="0099371D" w:rsidRDefault="002A4916">
      <w:pPr>
        <w:pStyle w:val="2"/>
      </w:pPr>
      <w:bookmarkStart w:id="5174" w:name="_Toc508983257"/>
      <w:r>
        <w:rPr>
          <w:rFonts w:hint="eastAsia"/>
          <w:color w:val="000000" w:themeColor="text1"/>
        </w:rPr>
        <w:t>活动规则模板</w:t>
      </w:r>
      <w:r>
        <w:rPr>
          <w:rFonts w:hint="eastAsia"/>
        </w:rPr>
        <w:t>新增或更新接口</w:t>
      </w:r>
      <w:bookmarkEnd w:id="5174"/>
    </w:p>
    <w:p w:rsidR="0099371D" w:rsidRDefault="002A4916">
      <w:pPr>
        <w:pStyle w:val="30"/>
      </w:pPr>
      <w:bookmarkStart w:id="5175" w:name="_Toc508983258"/>
      <w:r>
        <w:rPr>
          <w:rFonts w:hint="eastAsia"/>
        </w:rPr>
        <w:t>接口名称：</w:t>
      </w:r>
      <w:r>
        <w:rPr>
          <w:rFonts w:hint="eastAsia"/>
          <w:color w:val="000000" w:themeColor="text1"/>
        </w:rPr>
        <w:t>ac</w:t>
      </w:r>
      <w:r>
        <w:rPr>
          <w:color w:val="000000" w:themeColor="text1"/>
        </w:rPr>
        <w:t>tivity</w:t>
      </w:r>
      <w:r>
        <w:rPr>
          <w:rFonts w:ascii="Consolas" w:eastAsia="Consolas" w:hAnsi="Consolas" w:hint="eastAsia"/>
          <w:color w:val="000000" w:themeColor="text1"/>
          <w:sz w:val="20"/>
          <w:highlight w:val="white"/>
        </w:rPr>
        <w:t>/</w:t>
      </w:r>
      <w:r>
        <w:rPr>
          <w:rFonts w:ascii="Consolas" w:eastAsia="Consolas" w:hAnsi="Consolas"/>
          <w:color w:val="000000" w:themeColor="text1"/>
          <w:sz w:val="20"/>
          <w:highlight w:val="white"/>
        </w:rPr>
        <w:t>activitym</w:t>
      </w:r>
      <w:r>
        <w:rPr>
          <w:rFonts w:ascii="Consolas" w:eastAsia="Consolas" w:hAnsi="Consolas" w:hint="eastAsia"/>
          <w:color w:val="000000" w:themeColor="text1"/>
          <w:sz w:val="20"/>
          <w:highlight w:val="white"/>
        </w:rPr>
        <w:t>anage</w:t>
      </w:r>
      <w:r>
        <w:rPr>
          <w:color w:val="000000" w:themeColor="text1"/>
        </w:rPr>
        <w:t>/</w:t>
      </w:r>
      <w:r>
        <w:rPr>
          <w:rFonts w:ascii="Consolas" w:eastAsia="Consolas" w:hAnsi="Consolas"/>
          <w:color w:val="000000" w:themeColor="text1"/>
          <w:sz w:val="20"/>
          <w:highlight w:val="white"/>
        </w:rPr>
        <w:t>activity</w:t>
      </w:r>
      <w:r>
        <w:rPr>
          <w:rFonts w:asciiTheme="minorEastAsia" w:hAnsiTheme="minorEastAsia" w:hint="eastAsia"/>
          <w:color w:val="000000" w:themeColor="text1"/>
          <w:sz w:val="20"/>
          <w:highlight w:val="white"/>
        </w:rPr>
        <w:t>Rule</w:t>
      </w:r>
      <w:r>
        <w:rPr>
          <w:rFonts w:ascii="Consolas" w:eastAsia="Consolas" w:hAnsi="Consolas"/>
          <w:color w:val="000000" w:themeColor="text1"/>
          <w:sz w:val="20"/>
          <w:highlight w:val="white"/>
        </w:rPr>
        <w:t>Templet</w:t>
      </w:r>
      <w:r>
        <w:rPr>
          <w:color w:val="000000" w:themeColor="text1"/>
        </w:rPr>
        <w:t>InsertOrUpdate.do</w:t>
      </w:r>
      <w:bookmarkEnd w:id="5175"/>
    </w:p>
    <w:p w:rsidR="0099371D" w:rsidRDefault="002A4916">
      <w:pPr>
        <w:pStyle w:val="30"/>
      </w:pPr>
      <w:bookmarkStart w:id="5176" w:name="_Toc508983259"/>
      <w:r>
        <w:rPr>
          <w:rFonts w:hint="eastAsia"/>
        </w:rPr>
        <w:t>请求报文</w:t>
      </w:r>
      <w:bookmarkEnd w:id="5176"/>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对象</w:t>
            </w:r>
          </w:p>
        </w:tc>
        <w:tc>
          <w:tcPr>
            <w:tcW w:w="194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字段名</w:t>
            </w:r>
          </w:p>
        </w:tc>
        <w:tc>
          <w:tcPr>
            <w:tcW w:w="1508"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数据项</w:t>
            </w:r>
          </w:p>
        </w:tc>
        <w:tc>
          <w:tcPr>
            <w:tcW w:w="119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类型</w:t>
            </w:r>
          </w:p>
        </w:tc>
        <w:tc>
          <w:tcPr>
            <w:tcW w:w="1246"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2013"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备注</w:t>
            </w:r>
          </w:p>
        </w:tc>
      </w:tr>
      <w:tr w:rsidR="0099371D">
        <w:trPr>
          <w:trHeight w:val="364"/>
        </w:trPr>
        <w:tc>
          <w:tcPr>
            <w:tcW w:w="1211" w:type="dxa"/>
            <w:vMerge w:val="restart"/>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508"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19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1246"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34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013" w:type="dxa"/>
            <w:shd w:val="clear" w:color="auto" w:fill="FFFFFF" w:themeFill="background1"/>
          </w:tcPr>
          <w:p w:rsidR="0099371D" w:rsidRDefault="0099371D">
            <w:pPr>
              <w:rPr>
                <w:rFonts w:ascii="微软雅黑" w:eastAsia="微软雅黑" w:hAnsi="微软雅黑"/>
                <w:color w:val="000000"/>
                <w:sz w:val="18"/>
                <w:szCs w:val="18"/>
              </w:rPr>
            </w:pP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templetName</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模板名称</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150</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013" w:type="dxa"/>
            <w:shd w:val="clear" w:color="auto" w:fill="FFFFFF" w:themeFill="background1"/>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creator</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创建人</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createDate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创建时间</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lastModifier</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最后修改人</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lastModifyDate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最后修改时间</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bl>
    <w:p w:rsidR="0099371D" w:rsidRDefault="0099371D"/>
    <w:p w:rsidR="0099371D" w:rsidRDefault="002A4916">
      <w:pPr>
        <w:pStyle w:val="30"/>
      </w:pPr>
      <w:bookmarkStart w:id="5177" w:name="_Toc508983260"/>
      <w:r>
        <w:rPr>
          <w:rFonts w:hint="eastAsia"/>
        </w:rPr>
        <w:t>返回报文</w:t>
      </w:r>
      <w:bookmarkEnd w:id="5177"/>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0系统错误</w:t>
            </w:r>
          </w:p>
          <w:p w:rsidR="0099371D" w:rsidRDefault="002A4916">
            <w:pPr>
              <w:jc w:val="cente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p>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Pr>
              <w:t>b</w:t>
            </w:r>
            <w:r>
              <w:rPr>
                <w:rStyle w:val="shorttext"/>
                <w:rFonts w:hint="eastAsia"/>
              </w:rPr>
              <w:t>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99371D"/>
    <w:p w:rsidR="0099371D" w:rsidRDefault="002A4916">
      <w:pPr>
        <w:pStyle w:val="2"/>
        <w:rPr>
          <w:color w:val="000000" w:themeColor="text1"/>
        </w:rPr>
      </w:pPr>
      <w:bookmarkStart w:id="5178" w:name="_Toc508983261"/>
      <w:r>
        <w:rPr>
          <w:rFonts w:hint="eastAsia"/>
          <w:color w:val="000000" w:themeColor="text1"/>
        </w:rPr>
        <w:t>活动模板规则映射列表</w:t>
      </w:r>
      <w:bookmarkEnd w:id="5178"/>
    </w:p>
    <w:p w:rsidR="0099371D" w:rsidRDefault="002A4916">
      <w:pPr>
        <w:pStyle w:val="30"/>
        <w:rPr>
          <w:color w:val="000000" w:themeColor="text1"/>
        </w:rPr>
      </w:pPr>
      <w:bookmarkStart w:id="5179" w:name="_Toc508983262"/>
      <w:r>
        <w:rPr>
          <w:rFonts w:hint="eastAsia"/>
          <w:color w:val="000000" w:themeColor="text1"/>
        </w:rPr>
        <w:t>接口名称：ac</w:t>
      </w:r>
      <w:r>
        <w:rPr>
          <w:color w:val="000000" w:themeColor="text1"/>
        </w:rPr>
        <w:t>tivity</w:t>
      </w:r>
      <w:r>
        <w:rPr>
          <w:rFonts w:ascii="Consolas" w:eastAsia="Consolas" w:hAnsi="Consolas" w:hint="eastAsia"/>
          <w:color w:val="000000" w:themeColor="text1"/>
          <w:sz w:val="20"/>
          <w:highlight w:val="white"/>
        </w:rPr>
        <w:t>/</w:t>
      </w:r>
      <w:r>
        <w:rPr>
          <w:rFonts w:ascii="Consolas" w:eastAsia="Consolas" w:hAnsi="Consolas"/>
          <w:color w:val="000000" w:themeColor="text1"/>
          <w:sz w:val="20"/>
          <w:highlight w:val="white"/>
        </w:rPr>
        <w:t>activitym</w:t>
      </w:r>
      <w:r>
        <w:rPr>
          <w:rFonts w:ascii="Consolas" w:eastAsia="Consolas" w:hAnsi="Consolas" w:hint="eastAsia"/>
          <w:color w:val="000000" w:themeColor="text1"/>
          <w:sz w:val="20"/>
          <w:highlight w:val="white"/>
        </w:rPr>
        <w:t>anage/</w:t>
      </w:r>
      <w:r>
        <w:rPr>
          <w:rFonts w:ascii="Consolas" w:eastAsia="Consolas" w:hAnsi="Consolas"/>
          <w:color w:val="000000" w:themeColor="text1"/>
          <w:sz w:val="20"/>
          <w:highlight w:val="white"/>
        </w:rPr>
        <w:t>activityTemplet</w:t>
      </w:r>
      <w:r>
        <w:rPr>
          <w:rFonts w:asciiTheme="minorEastAsia" w:hAnsiTheme="minorEastAsia" w:hint="eastAsia"/>
          <w:color w:val="000000" w:themeColor="text1"/>
          <w:sz w:val="20"/>
          <w:highlight w:val="white"/>
        </w:rPr>
        <w:t>Rule</w:t>
      </w:r>
      <w:r>
        <w:rPr>
          <w:rFonts w:ascii="Consolas" w:eastAsia="Consolas" w:hAnsi="Consolas"/>
          <w:color w:val="000000" w:themeColor="text1"/>
          <w:sz w:val="20"/>
          <w:highlight w:val="white"/>
        </w:rPr>
        <w:t>Mapping</w:t>
      </w:r>
      <w:r>
        <w:rPr>
          <w:rFonts w:ascii="Consolas" w:eastAsia="Consolas" w:hAnsi="Consolas" w:hint="eastAsia"/>
          <w:color w:val="000000" w:themeColor="text1"/>
          <w:sz w:val="20"/>
          <w:highlight w:val="white"/>
        </w:rPr>
        <w:t>List.do</w:t>
      </w:r>
      <w:bookmarkEnd w:id="5179"/>
    </w:p>
    <w:p w:rsidR="0099371D" w:rsidRDefault="002A4916">
      <w:pPr>
        <w:pStyle w:val="30"/>
        <w:rPr>
          <w:color w:val="000000" w:themeColor="text1"/>
        </w:rPr>
      </w:pPr>
      <w:bookmarkStart w:id="5180" w:name="_Toc508983263"/>
      <w:r>
        <w:rPr>
          <w:rFonts w:hint="eastAsia"/>
          <w:color w:val="000000" w:themeColor="text1"/>
        </w:rPr>
        <w:t>请求报文</w:t>
      </w:r>
      <w:bookmarkEnd w:id="5180"/>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对象</w:t>
            </w:r>
          </w:p>
        </w:tc>
        <w:tc>
          <w:tcPr>
            <w:tcW w:w="1941"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字段名</w:t>
            </w:r>
          </w:p>
        </w:tc>
        <w:tc>
          <w:tcPr>
            <w:tcW w:w="1508"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数据项</w:t>
            </w:r>
          </w:p>
        </w:tc>
        <w:tc>
          <w:tcPr>
            <w:tcW w:w="1191"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类型</w:t>
            </w:r>
          </w:p>
        </w:tc>
        <w:tc>
          <w:tcPr>
            <w:tcW w:w="1246"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是否必填</w:t>
            </w:r>
          </w:p>
        </w:tc>
        <w:tc>
          <w:tcPr>
            <w:tcW w:w="2013"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备注</w:t>
            </w:r>
          </w:p>
        </w:tc>
      </w:tr>
      <w:tr w:rsidR="0099371D">
        <w:trPr>
          <w:trHeight w:val="364"/>
        </w:trPr>
        <w:tc>
          <w:tcPr>
            <w:tcW w:w="1211" w:type="dxa"/>
            <w:vMerge w:val="restart"/>
            <w:shd w:val="clear" w:color="auto" w:fill="auto"/>
            <w:vAlign w:val="center"/>
          </w:tcPr>
          <w:p w:rsidR="0099371D" w:rsidRDefault="0099371D">
            <w:pPr>
              <w:jc w:val="center"/>
              <w:rPr>
                <w:rFonts w:ascii="微软雅黑" w:eastAsia="微软雅黑" w:hAnsi="微软雅黑"/>
                <w:color w:val="000000" w:themeColor="text1"/>
                <w:sz w:val="18"/>
                <w:szCs w:val="18"/>
              </w:rPr>
            </w:pPr>
          </w:p>
        </w:tc>
        <w:tc>
          <w:tcPr>
            <w:tcW w:w="194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pageNo</w:t>
            </w:r>
          </w:p>
        </w:tc>
        <w:tc>
          <w:tcPr>
            <w:tcW w:w="1508"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页码</w:t>
            </w:r>
          </w:p>
        </w:tc>
        <w:tc>
          <w:tcPr>
            <w:tcW w:w="119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1246"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34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364"/>
        </w:trPr>
        <w:tc>
          <w:tcPr>
            <w:tcW w:w="1211" w:type="dxa"/>
            <w:vMerge/>
            <w:shd w:val="clear" w:color="auto" w:fill="auto"/>
          </w:tcPr>
          <w:p w:rsidR="0099371D" w:rsidRDefault="0099371D">
            <w:pPr>
              <w:jc w:val="center"/>
              <w:rPr>
                <w:rFonts w:ascii="微软雅黑" w:eastAsia="微软雅黑" w:hAnsi="微软雅黑"/>
                <w:color w:val="000000" w:themeColor="text1"/>
                <w:sz w:val="18"/>
                <w:szCs w:val="18"/>
              </w:rPr>
            </w:pPr>
          </w:p>
        </w:tc>
        <w:tc>
          <w:tcPr>
            <w:tcW w:w="194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pageSize</w:t>
            </w:r>
          </w:p>
        </w:tc>
        <w:tc>
          <w:tcPr>
            <w:tcW w:w="1508"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每页记录数</w:t>
            </w:r>
          </w:p>
        </w:tc>
        <w:tc>
          <w:tcPr>
            <w:tcW w:w="119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1246"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w:t>
            </w:r>
          </w:p>
        </w:tc>
        <w:tc>
          <w:tcPr>
            <w:tcW w:w="134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templetId</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模板ID</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1246" w:type="dxa"/>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ruleId</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规则ID</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r>
              <w:rPr>
                <w:rFonts w:ascii="微软雅黑" w:eastAsia="微软雅黑" w:hAnsi="微软雅黑"/>
                <w:color w:val="000000" w:themeColor="text1"/>
                <w:sz w:val="18"/>
                <w:szCs w:val="18"/>
              </w:rPr>
              <w:t>umber</w:t>
            </w:r>
          </w:p>
        </w:tc>
        <w:tc>
          <w:tcPr>
            <w:tcW w:w="1246" w:type="dxa"/>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tcPr>
          <w:p w:rsidR="0099371D" w:rsidRDefault="0099371D">
            <w:pPr>
              <w:rPr>
                <w:rFonts w:ascii="微软雅黑" w:eastAsia="微软雅黑" w:hAnsi="微软雅黑"/>
                <w:color w:val="000000" w:themeColor="text1"/>
                <w:sz w:val="18"/>
                <w:szCs w:val="18"/>
              </w:rPr>
            </w:pPr>
          </w:p>
        </w:tc>
      </w:tr>
    </w:tbl>
    <w:p w:rsidR="0099371D" w:rsidRDefault="0099371D">
      <w:pPr>
        <w:rPr>
          <w:color w:val="000000" w:themeColor="text1"/>
        </w:rPr>
      </w:pPr>
    </w:p>
    <w:p w:rsidR="0099371D" w:rsidRDefault="002A4916">
      <w:pPr>
        <w:pStyle w:val="30"/>
        <w:rPr>
          <w:color w:val="000000" w:themeColor="text1"/>
        </w:rPr>
      </w:pPr>
      <w:bookmarkStart w:id="5181" w:name="_Toc508983264"/>
      <w:r>
        <w:rPr>
          <w:rFonts w:hint="eastAsia"/>
          <w:color w:val="000000" w:themeColor="text1"/>
        </w:rPr>
        <w:t>返回报文</w:t>
      </w:r>
      <w:bookmarkEnd w:id="5181"/>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对象</w:t>
            </w:r>
          </w:p>
        </w:tc>
        <w:tc>
          <w:tcPr>
            <w:tcW w:w="1559"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类型</w:t>
            </w:r>
          </w:p>
        </w:tc>
        <w:tc>
          <w:tcPr>
            <w:tcW w:w="929"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长度</w:t>
            </w:r>
          </w:p>
        </w:tc>
        <w:tc>
          <w:tcPr>
            <w:tcW w:w="1274"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color w:val="000000" w:themeColor="text1"/>
              </w:rPr>
            </w:pPr>
            <w:r>
              <w:rPr>
                <w:rStyle w:val="shorttext"/>
                <w:rFonts w:hint="eastAsia"/>
                <w:color w:val="000000" w:themeColor="text1"/>
              </w:rPr>
              <w:t>header</w:t>
            </w: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resCode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响应码</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9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0系统错误</w:t>
            </w:r>
          </w:p>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1</w:t>
            </w:r>
            <w:r>
              <w:rPr>
                <w:rFonts w:ascii="微软雅黑" w:eastAsia="微软雅黑" w:hAnsi="微软雅黑" w:hint="eastAsia"/>
                <w:color w:val="000000" w:themeColor="text1"/>
                <w:sz w:val="18"/>
                <w:szCs w:val="18"/>
              </w:rPr>
              <w:t>成功；</w:t>
            </w:r>
          </w:p>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color w:val="000000" w:themeColor="text1"/>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resM</w:t>
            </w:r>
            <w:r>
              <w:rPr>
                <w:rFonts w:ascii="微软雅黑" w:eastAsia="微软雅黑" w:hAnsi="微软雅黑" w:hint="eastAsia"/>
                <w:color w:val="000000" w:themeColor="text1"/>
                <w:sz w:val="18"/>
                <w:szCs w:val="18"/>
              </w:rPr>
              <w:t>essage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9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100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FFFFFF" w:themeFill="background1"/>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vAlign w:val="center"/>
          </w:tcPr>
          <w:p w:rsidR="0099371D" w:rsidRDefault="002A4916">
            <w:pPr>
              <w:jc w:val="center"/>
              <w:rPr>
                <w:rStyle w:val="shorttext"/>
              </w:rPr>
            </w:pPr>
            <w:r>
              <w:t>body.</w:t>
            </w:r>
            <w:r>
              <w:rPr>
                <w:rFonts w:ascii="Consolas" w:eastAsia="Consolas" w:hAnsi="Consolas"/>
                <w:color w:val="000000" w:themeColor="text1"/>
                <w:sz w:val="20"/>
                <w:highlight w:val="white"/>
              </w:rPr>
              <w:t>templet</w:t>
            </w:r>
            <w:r>
              <w:rPr>
                <w:rFonts w:asciiTheme="minorEastAsia" w:hAnsiTheme="minorEastAsia" w:hint="eastAsia"/>
                <w:color w:val="000000" w:themeColor="text1"/>
                <w:sz w:val="20"/>
                <w:highlight w:val="white"/>
              </w:rPr>
              <w:t>Rule</w:t>
            </w:r>
            <w:r>
              <w:rPr>
                <w:rFonts w:ascii="Consolas" w:eastAsia="Consolas" w:hAnsi="Consolas"/>
                <w:color w:val="000000" w:themeColor="text1"/>
                <w:sz w:val="20"/>
                <w:highlight w:val="white"/>
              </w:rPr>
              <w:t>Mapping</w:t>
            </w:r>
            <w:r>
              <w:rPr>
                <w:rFonts w:ascii="Consolas" w:eastAsia="Consolas" w:hAnsi="Consolas" w:hint="eastAsia"/>
                <w:color w:val="000000" w:themeColor="text1"/>
                <w:sz w:val="20"/>
                <w:highlight w:val="white"/>
              </w:rPr>
              <w:t>List</w:t>
            </w:r>
            <w:r>
              <w:t xml:space="preserve"> []</w:t>
            </w:r>
          </w:p>
        </w:tc>
        <w:tc>
          <w:tcPr>
            <w:tcW w:w="155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FFFFFF" w:themeFill="background1"/>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templetId</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模板ID</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ruleId</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规则ID</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r>
              <w:rPr>
                <w:rFonts w:ascii="微软雅黑" w:eastAsia="微软雅黑" w:hAnsi="微软雅黑"/>
                <w:color w:val="000000" w:themeColor="text1"/>
                <w:sz w:val="18"/>
                <w:szCs w:val="18"/>
              </w:rPr>
              <w:t>umber</w:t>
            </w:r>
          </w:p>
        </w:tc>
        <w:tc>
          <w:tcPr>
            <w:tcW w:w="929" w:type="dxa"/>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creator</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创建人</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createDate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创建时间</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lastModifier</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最后修改人</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lastModifyDate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最后修改时间</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bl>
    <w:p w:rsidR="0099371D" w:rsidRDefault="0099371D"/>
    <w:p w:rsidR="0099371D" w:rsidRDefault="002A4916">
      <w:pPr>
        <w:pStyle w:val="2"/>
      </w:pPr>
      <w:bookmarkStart w:id="5182" w:name="_Toc508983265"/>
      <w:r>
        <w:rPr>
          <w:rFonts w:hint="eastAsia"/>
          <w:color w:val="000000" w:themeColor="text1"/>
        </w:rPr>
        <w:t>活动模板规则映射</w:t>
      </w:r>
      <w:r>
        <w:rPr>
          <w:rFonts w:hint="eastAsia"/>
        </w:rPr>
        <w:t>查询接口</w:t>
      </w:r>
      <w:bookmarkEnd w:id="5182"/>
    </w:p>
    <w:p w:rsidR="0099371D" w:rsidRDefault="002A4916">
      <w:pPr>
        <w:pStyle w:val="30"/>
      </w:pPr>
      <w:bookmarkStart w:id="5183" w:name="_Toc508983266"/>
      <w:r>
        <w:rPr>
          <w:rFonts w:hint="eastAsia"/>
        </w:rPr>
        <w:t>接口名称：</w:t>
      </w:r>
      <w:r>
        <w:rPr>
          <w:rFonts w:hint="eastAsia"/>
          <w:color w:val="000000" w:themeColor="text1"/>
        </w:rPr>
        <w:t>ac</w:t>
      </w:r>
      <w:r>
        <w:rPr>
          <w:color w:val="000000" w:themeColor="text1"/>
        </w:rPr>
        <w:t>tivity</w:t>
      </w:r>
      <w:r>
        <w:rPr>
          <w:rFonts w:ascii="Consolas" w:eastAsia="Consolas" w:hAnsi="Consolas" w:hint="eastAsia"/>
          <w:color w:val="000000" w:themeColor="text1"/>
          <w:sz w:val="20"/>
          <w:highlight w:val="white"/>
        </w:rPr>
        <w:t>/</w:t>
      </w:r>
      <w:r>
        <w:rPr>
          <w:rFonts w:ascii="Consolas" w:eastAsia="Consolas" w:hAnsi="Consolas"/>
          <w:color w:val="000000" w:themeColor="text1"/>
          <w:sz w:val="20"/>
          <w:highlight w:val="white"/>
        </w:rPr>
        <w:t>activitym</w:t>
      </w:r>
      <w:r>
        <w:rPr>
          <w:rFonts w:ascii="Consolas" w:eastAsia="Consolas" w:hAnsi="Consolas" w:hint="eastAsia"/>
          <w:color w:val="000000" w:themeColor="text1"/>
          <w:sz w:val="20"/>
          <w:highlight w:val="white"/>
        </w:rPr>
        <w:t>anage</w:t>
      </w:r>
      <w:r>
        <w:t>/</w:t>
      </w:r>
      <w:r>
        <w:rPr>
          <w:rFonts w:ascii="Consolas" w:eastAsia="Consolas" w:hAnsi="Consolas"/>
          <w:color w:val="000000" w:themeColor="text1"/>
          <w:sz w:val="20"/>
          <w:highlight w:val="white"/>
        </w:rPr>
        <w:t>activityTemplet</w:t>
      </w:r>
      <w:r>
        <w:rPr>
          <w:rFonts w:asciiTheme="minorEastAsia" w:hAnsiTheme="minorEastAsia" w:hint="eastAsia"/>
          <w:color w:val="000000" w:themeColor="text1"/>
          <w:sz w:val="20"/>
          <w:highlight w:val="white"/>
        </w:rPr>
        <w:t>Rule</w:t>
      </w:r>
      <w:r>
        <w:rPr>
          <w:rFonts w:ascii="Consolas" w:eastAsia="Consolas" w:hAnsi="Consolas"/>
          <w:color w:val="000000" w:themeColor="text1"/>
          <w:sz w:val="20"/>
          <w:highlight w:val="white"/>
        </w:rPr>
        <w:t>Mapping</w:t>
      </w:r>
      <w:r>
        <w:rPr>
          <w:rFonts w:hint="eastAsia"/>
        </w:rPr>
        <w:t>Query.</w:t>
      </w:r>
      <w:r>
        <w:t>do</w:t>
      </w:r>
      <w:bookmarkEnd w:id="5183"/>
    </w:p>
    <w:p w:rsidR="0099371D" w:rsidRDefault="002A4916">
      <w:pPr>
        <w:pStyle w:val="30"/>
      </w:pPr>
      <w:bookmarkStart w:id="5184" w:name="_Toc508983267"/>
      <w:r>
        <w:rPr>
          <w:rFonts w:hint="eastAsia"/>
        </w:rPr>
        <w:t>请求报文</w:t>
      </w:r>
      <w:bookmarkEnd w:id="5184"/>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5185" w:name="_Toc508983268"/>
      <w:r>
        <w:rPr>
          <w:rFonts w:hint="eastAsia"/>
        </w:rPr>
        <w:t>响应报文</w:t>
      </w:r>
      <w:bookmarkEnd w:id="5185"/>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99371D">
        <w:tc>
          <w:tcPr>
            <w:tcW w:w="851"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851"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851"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851" w:type="dxa"/>
            <w:vMerge w:val="restart"/>
            <w:shd w:val="clear" w:color="auto" w:fill="auto"/>
            <w:vAlign w:val="center"/>
          </w:tcPr>
          <w:p w:rsidR="0099371D" w:rsidRDefault="0099371D">
            <w:pPr>
              <w:jc w:val="center"/>
              <w:rPr>
                <w:rStyle w:val="shorttext"/>
              </w:rPr>
            </w:pPr>
          </w:p>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templetId</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模板ID</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ruleId</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规则ID</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r>
              <w:rPr>
                <w:rFonts w:ascii="微软雅黑" w:eastAsia="微软雅黑" w:hAnsi="微软雅黑"/>
                <w:color w:val="000000" w:themeColor="text1"/>
                <w:sz w:val="18"/>
                <w:szCs w:val="18"/>
              </w:rPr>
              <w:t>umber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creator</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创建人</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851"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bl>
    <w:p w:rsidR="0099371D" w:rsidRDefault="0099371D"/>
    <w:p w:rsidR="0099371D" w:rsidRDefault="002A4916">
      <w:pPr>
        <w:pStyle w:val="2"/>
      </w:pPr>
      <w:bookmarkStart w:id="5186" w:name="_Toc508983269"/>
      <w:r>
        <w:rPr>
          <w:rFonts w:hint="eastAsia"/>
          <w:color w:val="000000" w:themeColor="text1"/>
        </w:rPr>
        <w:t>活动模板规则映射</w:t>
      </w:r>
      <w:r>
        <w:rPr>
          <w:rFonts w:hint="eastAsia"/>
        </w:rPr>
        <w:t>新增或更新接口</w:t>
      </w:r>
      <w:bookmarkEnd w:id="5186"/>
    </w:p>
    <w:p w:rsidR="0099371D" w:rsidRDefault="002A4916">
      <w:pPr>
        <w:pStyle w:val="30"/>
      </w:pPr>
      <w:bookmarkStart w:id="5187" w:name="_Toc508983270"/>
      <w:r>
        <w:rPr>
          <w:rFonts w:hint="eastAsia"/>
        </w:rPr>
        <w:t>接口名称：</w:t>
      </w:r>
      <w:r>
        <w:rPr>
          <w:rFonts w:hint="eastAsia"/>
          <w:color w:val="000000" w:themeColor="text1"/>
        </w:rPr>
        <w:t>ac</w:t>
      </w:r>
      <w:r>
        <w:rPr>
          <w:color w:val="000000" w:themeColor="text1"/>
        </w:rPr>
        <w:t>tivity</w:t>
      </w:r>
      <w:r>
        <w:rPr>
          <w:rFonts w:ascii="Consolas" w:eastAsia="Consolas" w:hAnsi="Consolas" w:hint="eastAsia"/>
          <w:color w:val="000000" w:themeColor="text1"/>
          <w:sz w:val="20"/>
          <w:highlight w:val="white"/>
        </w:rPr>
        <w:t>/</w:t>
      </w:r>
      <w:r>
        <w:rPr>
          <w:rFonts w:ascii="Consolas" w:eastAsia="Consolas" w:hAnsi="Consolas"/>
          <w:color w:val="000000" w:themeColor="text1"/>
          <w:sz w:val="20"/>
          <w:highlight w:val="white"/>
        </w:rPr>
        <w:t>activitym</w:t>
      </w:r>
      <w:r>
        <w:rPr>
          <w:rFonts w:ascii="Consolas" w:eastAsia="Consolas" w:hAnsi="Consolas" w:hint="eastAsia"/>
          <w:color w:val="000000" w:themeColor="text1"/>
          <w:sz w:val="20"/>
          <w:highlight w:val="white"/>
        </w:rPr>
        <w:t>anage</w:t>
      </w:r>
      <w:r>
        <w:rPr>
          <w:color w:val="000000" w:themeColor="text1"/>
        </w:rPr>
        <w:t>/</w:t>
      </w:r>
      <w:r>
        <w:rPr>
          <w:rFonts w:ascii="Consolas" w:eastAsia="Consolas" w:hAnsi="Consolas"/>
          <w:color w:val="000000" w:themeColor="text1"/>
          <w:sz w:val="20"/>
          <w:highlight w:val="white"/>
        </w:rPr>
        <w:t>at</w:t>
      </w:r>
      <w:r>
        <w:rPr>
          <w:rFonts w:asciiTheme="minorEastAsia" w:hAnsiTheme="minorEastAsia"/>
          <w:color w:val="000000" w:themeColor="text1"/>
          <w:sz w:val="20"/>
          <w:highlight w:val="white"/>
        </w:rPr>
        <w:t>r</w:t>
      </w:r>
      <w:r>
        <w:rPr>
          <w:rFonts w:ascii="Consolas" w:eastAsia="Consolas" w:hAnsi="Consolas"/>
          <w:color w:val="000000" w:themeColor="text1"/>
          <w:sz w:val="20"/>
          <w:highlight w:val="white"/>
        </w:rPr>
        <w:t>Mapping</w:t>
      </w:r>
      <w:r>
        <w:rPr>
          <w:color w:val="000000" w:themeColor="text1"/>
        </w:rPr>
        <w:t>InsertOrUpdate.do</w:t>
      </w:r>
      <w:bookmarkEnd w:id="5187"/>
    </w:p>
    <w:p w:rsidR="0099371D" w:rsidRDefault="002A4916">
      <w:pPr>
        <w:pStyle w:val="30"/>
      </w:pPr>
      <w:bookmarkStart w:id="5188" w:name="_Toc508983271"/>
      <w:r>
        <w:rPr>
          <w:rFonts w:hint="eastAsia"/>
        </w:rPr>
        <w:t>请求报文</w:t>
      </w:r>
      <w:bookmarkEnd w:id="5188"/>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对象</w:t>
            </w:r>
          </w:p>
        </w:tc>
        <w:tc>
          <w:tcPr>
            <w:tcW w:w="194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字段名</w:t>
            </w:r>
          </w:p>
        </w:tc>
        <w:tc>
          <w:tcPr>
            <w:tcW w:w="1508"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数据项</w:t>
            </w:r>
          </w:p>
        </w:tc>
        <w:tc>
          <w:tcPr>
            <w:tcW w:w="119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类型</w:t>
            </w:r>
          </w:p>
        </w:tc>
        <w:tc>
          <w:tcPr>
            <w:tcW w:w="1246"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2013"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备注</w:t>
            </w:r>
          </w:p>
        </w:tc>
      </w:tr>
      <w:tr w:rsidR="0099371D">
        <w:trPr>
          <w:trHeight w:val="364"/>
        </w:trPr>
        <w:tc>
          <w:tcPr>
            <w:tcW w:w="1211" w:type="dxa"/>
            <w:vMerge w:val="restart"/>
            <w:shd w:val="clear" w:color="auto" w:fill="FFFFFF" w:themeFill="background1"/>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
        </w:tc>
        <w:tc>
          <w:tcPr>
            <w:tcW w:w="194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508"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19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1246"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34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013" w:type="dxa"/>
            <w:shd w:val="clear" w:color="auto" w:fill="FFFFFF" w:themeFill="background1"/>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有值为更新 无值为新增</w:t>
            </w: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templetId</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模板ID</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20</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013" w:type="dxa"/>
            <w:shd w:val="clear" w:color="auto" w:fill="FFFFFF" w:themeFill="background1"/>
          </w:tcPr>
          <w:p w:rsidR="0099371D" w:rsidRDefault="0099371D">
            <w:pPr>
              <w:rPr>
                <w:rFonts w:ascii="微软雅黑" w:eastAsia="微软雅黑" w:hAnsi="微软雅黑"/>
                <w:color w:val="000000" w:themeColor="text1"/>
                <w:sz w:val="18"/>
                <w:szCs w:val="18"/>
              </w:rPr>
            </w:pP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ruleId</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规则ID</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r>
              <w:rPr>
                <w:rFonts w:ascii="微软雅黑" w:eastAsia="微软雅黑" w:hAnsi="微软雅黑"/>
                <w:color w:val="000000" w:themeColor="text1"/>
                <w:sz w:val="18"/>
                <w:szCs w:val="18"/>
              </w:rPr>
              <w:t>umber</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013" w:type="dxa"/>
            <w:shd w:val="clear" w:color="auto" w:fill="FFFFFF" w:themeFill="background1"/>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creator</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创建人</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createDate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创建时间</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lastModifier</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最后修改人</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jc w:val="center"/>
              <w:rPr>
                <w:rStyle w:val="shorttext"/>
              </w:rPr>
            </w:pPr>
          </w:p>
        </w:tc>
        <w:tc>
          <w:tcPr>
            <w:tcW w:w="194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lastModifyDate</w:t>
            </w:r>
          </w:p>
        </w:tc>
        <w:tc>
          <w:tcPr>
            <w:tcW w:w="1508"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最后修改时间</w:t>
            </w:r>
          </w:p>
        </w:tc>
        <w:tc>
          <w:tcPr>
            <w:tcW w:w="1191"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34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tcPr>
          <w:p w:rsidR="0099371D" w:rsidRDefault="0099371D">
            <w:pPr>
              <w:rPr>
                <w:rFonts w:ascii="微软雅黑" w:eastAsia="微软雅黑" w:hAnsi="微软雅黑"/>
                <w:color w:val="000000" w:themeColor="text1"/>
                <w:sz w:val="18"/>
                <w:szCs w:val="18"/>
              </w:rPr>
            </w:pPr>
          </w:p>
        </w:tc>
      </w:tr>
    </w:tbl>
    <w:p w:rsidR="0099371D" w:rsidRDefault="0099371D"/>
    <w:p w:rsidR="0099371D" w:rsidRDefault="002A4916">
      <w:pPr>
        <w:pStyle w:val="30"/>
      </w:pPr>
      <w:bookmarkStart w:id="5189" w:name="_Toc508983272"/>
      <w:r>
        <w:rPr>
          <w:rFonts w:hint="eastAsia"/>
        </w:rPr>
        <w:t>返回报文</w:t>
      </w:r>
      <w:bookmarkEnd w:id="5189"/>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0系统错误</w:t>
            </w:r>
          </w:p>
          <w:p w:rsidR="0099371D" w:rsidRDefault="002A4916">
            <w:pPr>
              <w:jc w:val="cente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p>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Pr>
              <w:t>b</w:t>
            </w:r>
            <w:r>
              <w:rPr>
                <w:rStyle w:val="shorttext"/>
                <w:rFonts w:hint="eastAsia"/>
              </w:rPr>
              <w:t>ody</w:t>
            </w:r>
            <w:r>
              <w:rPr>
                <w:rFonts w:ascii="Consolas" w:eastAsia="Consolas" w:hAnsi="Consolas"/>
                <w:color w:val="000000" w:themeColor="text1"/>
                <w:sz w:val="20"/>
                <w:highlight w:val="white"/>
              </w:rPr>
              <w:t>.templet</w:t>
            </w:r>
            <w:r>
              <w:rPr>
                <w:rFonts w:asciiTheme="minorEastAsia" w:hAnsiTheme="minorEastAsia" w:hint="eastAsia"/>
                <w:color w:val="000000" w:themeColor="text1"/>
                <w:sz w:val="20"/>
                <w:highlight w:val="white"/>
              </w:rPr>
              <w:t>Rule</w:t>
            </w:r>
            <w:r>
              <w:rPr>
                <w:rFonts w:ascii="Consolas" w:eastAsia="Consolas" w:hAnsi="Consolas"/>
                <w:color w:val="000000" w:themeColor="text1"/>
                <w:sz w:val="20"/>
                <w:highlight w:val="white"/>
              </w:rPr>
              <w:t>Mapping</w:t>
            </w:r>
            <w:r>
              <w:rPr>
                <w:rFonts w:ascii="Consolas" w:eastAsia="Consolas" w:hAnsi="Consolas" w:hint="eastAsia"/>
                <w:color w:val="000000" w:themeColor="text1"/>
                <w:sz w:val="20"/>
                <w:highlight w:val="white"/>
              </w:rPr>
              <w:t>List</w:t>
            </w:r>
            <w:r>
              <w:t xml:space="preserve"> []</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templetId</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模板ID</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ruleId</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规则ID</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n</w:t>
            </w:r>
            <w:r>
              <w:rPr>
                <w:rFonts w:ascii="微软雅黑" w:eastAsia="微软雅黑" w:hAnsi="微软雅黑"/>
                <w:color w:val="000000" w:themeColor="text1"/>
                <w:sz w:val="18"/>
                <w:szCs w:val="18"/>
              </w:rPr>
              <w:t>umber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creator</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创建人</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lastModifier</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最后修改人</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bl>
    <w:p w:rsidR="0099371D" w:rsidRDefault="0099371D"/>
    <w:p w:rsidR="0099371D" w:rsidRDefault="0099371D"/>
    <w:p w:rsidR="0099371D" w:rsidRDefault="002A4916">
      <w:pPr>
        <w:pStyle w:val="2"/>
      </w:pPr>
      <w:bookmarkStart w:id="5190" w:name="_Toc508983273"/>
      <w:r>
        <w:rPr>
          <w:rFonts w:hint="eastAsia"/>
          <w:color w:val="000000" w:themeColor="text1"/>
        </w:rPr>
        <w:t>活动</w:t>
      </w:r>
      <w:r w:rsidR="000B67CE">
        <w:rPr>
          <w:rFonts w:hint="eastAsia"/>
          <w:color w:val="000000" w:themeColor="text1"/>
        </w:rPr>
        <w:t>抽</w:t>
      </w:r>
      <w:r>
        <w:rPr>
          <w:rFonts w:hint="eastAsia"/>
          <w:color w:val="000000" w:themeColor="text1"/>
        </w:rPr>
        <w:t>奖</w:t>
      </w:r>
      <w:r>
        <w:rPr>
          <w:rFonts w:hint="eastAsia"/>
        </w:rPr>
        <w:t>接口</w:t>
      </w:r>
      <w:bookmarkEnd w:id="5190"/>
    </w:p>
    <w:p w:rsidR="0099371D" w:rsidRDefault="002A4916">
      <w:pPr>
        <w:pStyle w:val="30"/>
      </w:pPr>
      <w:bookmarkStart w:id="5191" w:name="_Toc508983274"/>
      <w:r>
        <w:rPr>
          <w:rFonts w:hint="eastAsia"/>
        </w:rPr>
        <w:t>接口名称：</w:t>
      </w:r>
      <w:r>
        <w:rPr>
          <w:rFonts w:hint="eastAsia"/>
          <w:color w:val="000000" w:themeColor="text1"/>
        </w:rPr>
        <w:t>ac</w:t>
      </w:r>
      <w:r>
        <w:rPr>
          <w:color w:val="000000" w:themeColor="text1"/>
        </w:rPr>
        <w:t>tivity</w:t>
      </w:r>
      <w:r>
        <w:rPr>
          <w:rFonts w:ascii="Consolas" w:eastAsia="Consolas" w:hAnsi="Consolas" w:hint="eastAsia"/>
          <w:color w:val="000000" w:themeColor="text1"/>
          <w:sz w:val="20"/>
          <w:highlight w:val="white"/>
        </w:rPr>
        <w:t>/</w:t>
      </w:r>
      <w:r>
        <w:rPr>
          <w:rFonts w:ascii="Consolas" w:eastAsia="Consolas" w:hAnsi="Consolas"/>
          <w:color w:val="000000" w:themeColor="text1"/>
          <w:sz w:val="20"/>
          <w:highlight w:val="white"/>
        </w:rPr>
        <w:t>activity</w:t>
      </w:r>
      <w:r>
        <w:rPr>
          <w:rFonts w:asciiTheme="minorEastAsia" w:hAnsiTheme="minorEastAsia" w:hint="eastAsia"/>
          <w:color w:val="000000" w:themeColor="text1"/>
          <w:sz w:val="20"/>
          <w:highlight w:val="white"/>
        </w:rPr>
        <w:t>consume</w:t>
      </w:r>
      <w:r>
        <w:rPr>
          <w:color w:val="000000" w:themeColor="text1"/>
        </w:rPr>
        <w:t>/</w:t>
      </w:r>
      <w:r>
        <w:rPr>
          <w:rFonts w:ascii="Consolas" w:eastAsia="Consolas" w:hAnsi="Consolas"/>
          <w:color w:val="000000" w:themeColor="text1"/>
          <w:sz w:val="20"/>
          <w:highlight w:val="white"/>
        </w:rPr>
        <w:t>activity</w:t>
      </w:r>
      <w:r>
        <w:rPr>
          <w:rFonts w:ascii="Consolas" w:eastAsia="Consolas" w:hAnsi="Consolas"/>
          <w:color w:val="000000" w:themeColor="text1"/>
          <w:sz w:val="20"/>
        </w:rPr>
        <w:t>Claim</w:t>
      </w:r>
      <w:r>
        <w:rPr>
          <w:color w:val="000000" w:themeColor="text1"/>
        </w:rPr>
        <w:t>.do</w:t>
      </w:r>
      <w:bookmarkEnd w:id="5191"/>
    </w:p>
    <w:p w:rsidR="0099371D" w:rsidRDefault="002A4916">
      <w:pPr>
        <w:pStyle w:val="30"/>
      </w:pPr>
      <w:bookmarkStart w:id="5192" w:name="_Toc508983275"/>
      <w:r>
        <w:rPr>
          <w:rFonts w:hint="eastAsia"/>
        </w:rPr>
        <w:t>请求报文</w:t>
      </w:r>
      <w:bookmarkEnd w:id="5192"/>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对象</w:t>
            </w:r>
          </w:p>
        </w:tc>
        <w:tc>
          <w:tcPr>
            <w:tcW w:w="194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字段名</w:t>
            </w:r>
          </w:p>
        </w:tc>
        <w:tc>
          <w:tcPr>
            <w:tcW w:w="1508"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数据项</w:t>
            </w:r>
          </w:p>
        </w:tc>
        <w:tc>
          <w:tcPr>
            <w:tcW w:w="119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类型</w:t>
            </w:r>
          </w:p>
        </w:tc>
        <w:tc>
          <w:tcPr>
            <w:tcW w:w="1246"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2013"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备注</w:t>
            </w:r>
          </w:p>
        </w:tc>
      </w:tr>
      <w:tr w:rsidR="0099371D">
        <w:trPr>
          <w:trHeight w:val="364"/>
        </w:trPr>
        <w:tc>
          <w:tcPr>
            <w:tcW w:w="1211" w:type="dxa"/>
            <w:vMerge w:val="restart"/>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activityId</w:t>
            </w:r>
          </w:p>
        </w:tc>
        <w:tc>
          <w:tcPr>
            <w:tcW w:w="1508"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活动ID</w:t>
            </w:r>
          </w:p>
        </w:tc>
        <w:tc>
          <w:tcPr>
            <w:tcW w:w="119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1246"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34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013" w:type="dxa"/>
            <w:shd w:val="clear" w:color="auto" w:fill="FFFFFF" w:themeFill="background1"/>
          </w:tcPr>
          <w:p w:rsidR="0099371D" w:rsidRDefault="0099371D">
            <w:pPr>
              <w:rPr>
                <w:rFonts w:ascii="微软雅黑" w:eastAsia="微软雅黑" w:hAnsi="微软雅黑"/>
                <w:color w:val="000000"/>
                <w:sz w:val="18"/>
                <w:szCs w:val="18"/>
              </w:rPr>
            </w:pP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userIdEnc</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加密的用户Id</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50</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013" w:type="dxa"/>
            <w:shd w:val="clear" w:color="auto" w:fill="FFFFFF" w:themeFill="background1"/>
          </w:tcPr>
          <w:p w:rsidR="0099371D" w:rsidRDefault="0099371D">
            <w:pPr>
              <w:rPr>
                <w:rFonts w:ascii="微软雅黑" w:eastAsia="微软雅黑" w:hAnsi="微软雅黑"/>
                <w:color w:val="000000" w:themeColor="text1"/>
                <w:sz w:val="18"/>
                <w:szCs w:val="18"/>
              </w:rPr>
            </w:pP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createDate</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领取时间</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w:t>
            </w:r>
            <w:r>
              <w:rPr>
                <w:rFonts w:ascii="微软雅黑" w:eastAsia="微软雅黑" w:hAnsi="微软雅黑" w:hint="eastAsia"/>
                <w:color w:val="000000" w:themeColor="text1"/>
                <w:sz w:val="18"/>
                <w:szCs w:val="18"/>
              </w:rPr>
              <w:t>ate</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25</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013" w:type="dxa"/>
            <w:shd w:val="clear" w:color="auto" w:fill="FFFFFF" w:themeFill="background1"/>
          </w:tcPr>
          <w:p w:rsidR="0099371D" w:rsidRDefault="0099371D">
            <w:pPr>
              <w:rPr>
                <w:rFonts w:ascii="微软雅黑" w:eastAsia="微软雅黑" w:hAnsi="微软雅黑"/>
                <w:color w:val="000000" w:themeColor="text1"/>
                <w:sz w:val="18"/>
                <w:szCs w:val="18"/>
              </w:rPr>
            </w:pP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Consolas" w:hAnsi="Consolas" w:hint="eastAsia"/>
                <w:color w:val="FF0000"/>
                <w:sz w:val="18"/>
                <w:szCs w:val="18"/>
                <w:highlight w:val="white"/>
              </w:rPr>
              <w:t>extOne</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FF0000"/>
                <w:sz w:val="18"/>
                <w:szCs w:val="18"/>
              </w:rPr>
              <w:t>抽奖码</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FF0000"/>
                <w:sz w:val="18"/>
                <w:szCs w:val="18"/>
              </w:rPr>
              <w:t>varchar</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FF0000"/>
                <w:sz w:val="18"/>
                <w:szCs w:val="18"/>
              </w:rPr>
              <w:t>20</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FF0000"/>
                <w:sz w:val="18"/>
                <w:szCs w:val="18"/>
              </w:rPr>
              <w:t>O</w:t>
            </w:r>
          </w:p>
        </w:tc>
        <w:tc>
          <w:tcPr>
            <w:tcW w:w="2013" w:type="dxa"/>
            <w:shd w:val="clear" w:color="auto" w:fill="FFFFFF" w:themeFill="background1"/>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FF0000"/>
                <w:sz w:val="18"/>
                <w:szCs w:val="18"/>
              </w:rPr>
              <w:t>景点抽抽乐必须上送</w:t>
            </w:r>
          </w:p>
        </w:tc>
      </w:tr>
      <w:tr w:rsidR="0099371D">
        <w:trPr>
          <w:trHeight w:val="364"/>
        </w:trPr>
        <w:tc>
          <w:tcPr>
            <w:tcW w:w="1211" w:type="dxa"/>
            <w:vMerge/>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hint="eastAsia"/>
                <w:color w:val="FF0000"/>
                <w:sz w:val="18"/>
                <w:szCs w:val="18"/>
              </w:rPr>
              <w:t>extTwo</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FF0000"/>
                <w:sz w:val="18"/>
                <w:szCs w:val="18"/>
              </w:rPr>
              <w:t>区域代码</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FF0000"/>
                <w:sz w:val="18"/>
                <w:szCs w:val="18"/>
              </w:rPr>
              <w:t>varchar</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FF0000"/>
                <w:sz w:val="18"/>
                <w:szCs w:val="18"/>
              </w:rPr>
              <w:t>20</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FF0000"/>
                <w:sz w:val="18"/>
                <w:szCs w:val="18"/>
              </w:rPr>
              <w:t>O</w:t>
            </w:r>
          </w:p>
        </w:tc>
        <w:tc>
          <w:tcPr>
            <w:tcW w:w="2013" w:type="dxa"/>
            <w:shd w:val="clear" w:color="auto" w:fill="FFFFFF" w:themeFill="background1"/>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FF0000"/>
                <w:sz w:val="18"/>
                <w:szCs w:val="18"/>
              </w:rPr>
              <w:t>景点抽抽乐必须上送</w:t>
            </w:r>
          </w:p>
        </w:tc>
      </w:tr>
    </w:tbl>
    <w:p w:rsidR="0099371D" w:rsidRDefault="0099371D"/>
    <w:p w:rsidR="0099371D" w:rsidRDefault="002A4916">
      <w:pPr>
        <w:pStyle w:val="30"/>
      </w:pPr>
      <w:bookmarkStart w:id="5193" w:name="_Toc508983276"/>
      <w:r>
        <w:rPr>
          <w:rFonts w:hint="eastAsia"/>
        </w:rPr>
        <w:t>返回报文</w:t>
      </w:r>
      <w:bookmarkEnd w:id="5193"/>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0系统错误</w:t>
            </w:r>
          </w:p>
          <w:p w:rsidR="0099371D" w:rsidRDefault="002A4916">
            <w:pPr>
              <w:jc w:val="cente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p>
          <w:p w:rsidR="0099371D" w:rsidRDefault="002A4916">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2失败</w:t>
            </w:r>
          </w:p>
          <w:p w:rsidR="0099371D" w:rsidRDefault="002A4916">
            <w:pPr>
              <w:ind w:firstLineChars="400" w:firstLine="720"/>
              <w:rPr>
                <w:rFonts w:ascii="微软雅黑" w:eastAsia="微软雅黑" w:hAnsi="微软雅黑"/>
                <w:color w:val="000000"/>
                <w:sz w:val="18"/>
                <w:szCs w:val="18"/>
              </w:rPr>
            </w:pPr>
            <w:r>
              <w:rPr>
                <w:rFonts w:ascii="微软雅黑" w:eastAsia="微软雅黑" w:hAnsi="微软雅黑"/>
                <w:color w:val="000000"/>
                <w:sz w:val="18"/>
                <w:szCs w:val="18"/>
              </w:rPr>
              <w:t>3</w:t>
            </w:r>
            <w:r>
              <w:rPr>
                <w:rFonts w:ascii="微软雅黑" w:eastAsia="微软雅黑" w:hAnsi="微软雅黑" w:hint="eastAsia"/>
                <w:color w:val="000000"/>
                <w:sz w:val="18"/>
                <w:szCs w:val="18"/>
              </w:rPr>
              <w:t>活动当日领取次数已用完</w:t>
            </w:r>
          </w:p>
          <w:p w:rsidR="0099371D" w:rsidRDefault="002A4916">
            <w:pPr>
              <w:ind w:firstLineChars="400" w:firstLine="720"/>
              <w:rPr>
                <w:rFonts w:ascii="微软雅黑" w:eastAsia="微软雅黑" w:hAnsi="微软雅黑"/>
                <w:color w:val="000000"/>
                <w:sz w:val="18"/>
                <w:szCs w:val="18"/>
              </w:rPr>
            </w:pPr>
            <w:r>
              <w:rPr>
                <w:rFonts w:ascii="微软雅黑" w:eastAsia="微软雅黑" w:hAnsi="微软雅黑"/>
                <w:color w:val="000000"/>
                <w:sz w:val="18"/>
                <w:szCs w:val="18"/>
              </w:rPr>
              <w:t xml:space="preserve">4 </w:t>
            </w:r>
            <w:r>
              <w:rPr>
                <w:rFonts w:ascii="微软雅黑" w:eastAsia="微软雅黑" w:hAnsi="微软雅黑" w:hint="eastAsia"/>
                <w:color w:val="000000"/>
                <w:sz w:val="18"/>
                <w:szCs w:val="18"/>
              </w:rPr>
              <w:t>未开始</w:t>
            </w:r>
          </w:p>
          <w:p w:rsidR="0099371D" w:rsidRDefault="002A4916">
            <w:pPr>
              <w:ind w:firstLineChars="400" w:firstLine="720"/>
              <w:rPr>
                <w:rFonts w:ascii="微软雅黑" w:eastAsia="微软雅黑" w:hAnsi="微软雅黑"/>
                <w:color w:val="000000"/>
                <w:sz w:val="18"/>
                <w:szCs w:val="18"/>
              </w:rPr>
            </w:pPr>
            <w:r>
              <w:rPr>
                <w:rFonts w:ascii="微软雅黑" w:eastAsia="微软雅黑" w:hAnsi="微软雅黑"/>
                <w:color w:val="000000"/>
                <w:sz w:val="18"/>
                <w:szCs w:val="18"/>
              </w:rPr>
              <w:t xml:space="preserve">5 </w:t>
            </w:r>
            <w:r>
              <w:rPr>
                <w:rFonts w:ascii="微软雅黑" w:eastAsia="微软雅黑" w:hAnsi="微软雅黑" w:hint="eastAsia"/>
                <w:color w:val="000000"/>
                <w:sz w:val="18"/>
                <w:szCs w:val="18"/>
              </w:rPr>
              <w:t>已结束</w:t>
            </w:r>
          </w:p>
          <w:p w:rsidR="0099371D" w:rsidRDefault="002A4916">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6</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预算已用完</w:t>
            </w:r>
          </w:p>
          <w:p w:rsidR="0099371D" w:rsidRDefault="002A4916">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7</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不在活动时间内</w:t>
            </w:r>
          </w:p>
          <w:p w:rsidR="0099371D" w:rsidRDefault="002A4916">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8该用户当日领取次数已用完</w:t>
            </w:r>
          </w:p>
          <w:p w:rsidR="00FD308B" w:rsidRPr="00FD308B" w:rsidRDefault="00FD308B" w:rsidP="00FD308B">
            <w:pPr>
              <w:ind w:firstLineChars="400" w:firstLine="720"/>
              <w:rPr>
                <w:rFonts w:ascii="微软雅黑" w:eastAsia="微软雅黑" w:hAnsi="微软雅黑"/>
                <w:color w:val="000000"/>
                <w:sz w:val="18"/>
                <w:szCs w:val="18"/>
              </w:rPr>
            </w:pPr>
            <w:r w:rsidRPr="00FD308B">
              <w:rPr>
                <w:rFonts w:ascii="微软雅黑" w:eastAsia="微软雅黑" w:hAnsi="微软雅黑" w:hint="eastAsia"/>
                <w:color w:val="000000"/>
                <w:sz w:val="18"/>
                <w:szCs w:val="18"/>
              </w:rPr>
              <w:t>9用户积分不足</w:t>
            </w:r>
          </w:p>
          <w:p w:rsidR="00FD308B" w:rsidRPr="00FD308B" w:rsidRDefault="00FD308B" w:rsidP="00FD308B">
            <w:pPr>
              <w:ind w:firstLineChars="400" w:firstLine="720"/>
              <w:rPr>
                <w:rFonts w:ascii="微软雅黑" w:eastAsia="微软雅黑" w:hAnsi="微软雅黑"/>
                <w:color w:val="000000"/>
                <w:sz w:val="18"/>
                <w:szCs w:val="18"/>
              </w:rPr>
            </w:pPr>
            <w:r w:rsidRPr="00FD308B">
              <w:rPr>
                <w:rFonts w:ascii="微软雅黑" w:eastAsia="微软雅黑" w:hAnsi="微软雅黑" w:hint="eastAsia"/>
                <w:color w:val="000000"/>
                <w:sz w:val="18"/>
                <w:szCs w:val="18"/>
              </w:rPr>
              <w:t>10未中奖</w:t>
            </w:r>
          </w:p>
          <w:p w:rsidR="00FD308B" w:rsidRDefault="00FD308B" w:rsidP="00FD308B">
            <w:pPr>
              <w:ind w:firstLineChars="400" w:firstLine="720"/>
              <w:rPr>
                <w:rFonts w:ascii="微软雅黑" w:eastAsia="微软雅黑" w:hAnsi="微软雅黑"/>
                <w:color w:val="000000"/>
                <w:sz w:val="18"/>
                <w:szCs w:val="18"/>
              </w:rPr>
            </w:pPr>
            <w:r w:rsidRPr="00FD308B">
              <w:rPr>
                <w:rFonts w:ascii="微软雅黑" w:eastAsia="微软雅黑" w:hAnsi="微软雅黑" w:hint="eastAsia"/>
                <w:color w:val="000000"/>
                <w:sz w:val="18"/>
                <w:szCs w:val="18"/>
              </w:rPr>
              <w:t>11活动未</w:t>
            </w:r>
            <w:r w:rsidR="00405A82">
              <w:rPr>
                <w:rFonts w:ascii="微软雅黑" w:eastAsia="微软雅黑" w:hAnsi="微软雅黑" w:hint="eastAsia"/>
                <w:color w:val="000000"/>
                <w:sz w:val="18"/>
                <w:szCs w:val="18"/>
              </w:rPr>
              <w:t>启用</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pointsVal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prizeId</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奖品ID</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hint="eastAsia"/>
                <w:color w:val="000000" w:themeColor="text1"/>
                <w:sz w:val="18"/>
                <w:szCs w:val="18"/>
              </w:rPr>
              <w:t>userType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用户类型</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3</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 xml:space="preserve"> </w:t>
            </w:r>
            <w:r>
              <w:rPr>
                <w:rFonts w:ascii="微软雅黑" w:eastAsia="微软雅黑" w:hAnsi="微软雅黑" w:hint="eastAsia"/>
                <w:color w:val="000000" w:themeColor="text1"/>
                <w:sz w:val="18"/>
                <w:szCs w:val="18"/>
              </w:rPr>
              <w:t>新用户 2老用户</w:t>
            </w:r>
          </w:p>
        </w:tc>
      </w:tr>
    </w:tbl>
    <w:p w:rsidR="0099371D" w:rsidRDefault="0099371D"/>
    <w:p w:rsidR="0099371D" w:rsidRDefault="002A4916">
      <w:pPr>
        <w:pStyle w:val="2"/>
        <w:rPr>
          <w:color w:val="000000" w:themeColor="text1"/>
        </w:rPr>
      </w:pPr>
      <w:bookmarkStart w:id="5194" w:name="_Toc508983277"/>
      <w:r>
        <w:rPr>
          <w:rFonts w:hint="eastAsia"/>
          <w:color w:val="000000" w:themeColor="text1"/>
        </w:rPr>
        <w:t>活动</w:t>
      </w:r>
      <w:r w:rsidR="0075731C">
        <w:rPr>
          <w:rFonts w:hint="eastAsia"/>
          <w:color w:val="000000" w:themeColor="text1"/>
        </w:rPr>
        <w:t>抽奖</w:t>
      </w:r>
      <w:r>
        <w:rPr>
          <w:rFonts w:hint="eastAsia"/>
          <w:color w:val="000000" w:themeColor="text1"/>
        </w:rPr>
        <w:t>流水列表</w:t>
      </w:r>
      <w:bookmarkEnd w:id="5194"/>
    </w:p>
    <w:p w:rsidR="0099371D" w:rsidRDefault="002A4916">
      <w:pPr>
        <w:pStyle w:val="30"/>
        <w:rPr>
          <w:color w:val="000000" w:themeColor="text1"/>
        </w:rPr>
      </w:pPr>
      <w:bookmarkStart w:id="5195" w:name="_Toc508983278"/>
      <w:r>
        <w:rPr>
          <w:rFonts w:hint="eastAsia"/>
          <w:color w:val="000000" w:themeColor="text1"/>
        </w:rPr>
        <w:t>接口名称：ac</w:t>
      </w:r>
      <w:r>
        <w:rPr>
          <w:color w:val="000000" w:themeColor="text1"/>
        </w:rPr>
        <w:t>tivity</w:t>
      </w:r>
      <w:r>
        <w:rPr>
          <w:rFonts w:ascii="Consolas" w:eastAsia="Consolas" w:hAnsi="Consolas" w:hint="eastAsia"/>
          <w:color w:val="000000" w:themeColor="text1"/>
          <w:sz w:val="20"/>
          <w:highlight w:val="white"/>
        </w:rPr>
        <w:t>/</w:t>
      </w:r>
      <w:r>
        <w:rPr>
          <w:rFonts w:ascii="Consolas" w:eastAsia="Consolas" w:hAnsi="Consolas"/>
          <w:color w:val="000000" w:themeColor="text1"/>
          <w:sz w:val="20"/>
          <w:highlight w:val="white"/>
        </w:rPr>
        <w:t>activity</w:t>
      </w:r>
      <w:r>
        <w:rPr>
          <w:rFonts w:asciiTheme="minorEastAsia" w:hAnsiTheme="minorEastAsia" w:hint="eastAsia"/>
          <w:color w:val="000000" w:themeColor="text1"/>
          <w:sz w:val="20"/>
          <w:highlight w:val="white"/>
        </w:rPr>
        <w:t>consume</w:t>
      </w:r>
      <w:r>
        <w:rPr>
          <w:rFonts w:ascii="Consolas" w:eastAsia="Consolas" w:hAnsi="Consolas" w:hint="eastAsia"/>
          <w:color w:val="000000" w:themeColor="text1"/>
          <w:sz w:val="20"/>
          <w:highlight w:val="white"/>
        </w:rPr>
        <w:t>/</w:t>
      </w:r>
      <w:r>
        <w:rPr>
          <w:rFonts w:ascii="Consolas" w:eastAsia="Consolas" w:hAnsi="Consolas"/>
          <w:color w:val="000000" w:themeColor="text1"/>
          <w:sz w:val="20"/>
          <w:highlight w:val="white"/>
        </w:rPr>
        <w:t>activity</w:t>
      </w:r>
      <w:r>
        <w:rPr>
          <w:rFonts w:asciiTheme="minorEastAsia" w:hAnsiTheme="minorEastAsia" w:hint="eastAsia"/>
          <w:color w:val="000000" w:themeColor="text1"/>
          <w:sz w:val="20"/>
          <w:highlight w:val="white"/>
        </w:rPr>
        <w:t>Claim</w:t>
      </w:r>
      <w:r>
        <w:rPr>
          <w:rFonts w:ascii="Consolas" w:eastAsia="Consolas" w:hAnsi="Consolas"/>
          <w:color w:val="000000" w:themeColor="text1"/>
          <w:sz w:val="20"/>
          <w:highlight w:val="white"/>
        </w:rPr>
        <w:t>Flow</w:t>
      </w:r>
      <w:r>
        <w:rPr>
          <w:rFonts w:ascii="Consolas" w:eastAsia="Consolas" w:hAnsi="Consolas" w:hint="eastAsia"/>
          <w:color w:val="000000" w:themeColor="text1"/>
          <w:sz w:val="20"/>
          <w:highlight w:val="white"/>
        </w:rPr>
        <w:t>List.do</w:t>
      </w:r>
      <w:bookmarkEnd w:id="5195"/>
    </w:p>
    <w:p w:rsidR="0099371D" w:rsidRDefault="002A4916">
      <w:pPr>
        <w:pStyle w:val="30"/>
        <w:rPr>
          <w:color w:val="000000" w:themeColor="text1"/>
        </w:rPr>
      </w:pPr>
      <w:bookmarkStart w:id="5196" w:name="_Toc508983279"/>
      <w:r>
        <w:rPr>
          <w:rFonts w:hint="eastAsia"/>
          <w:color w:val="000000" w:themeColor="text1"/>
        </w:rPr>
        <w:t>请求报文</w:t>
      </w:r>
      <w:bookmarkEnd w:id="5196"/>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对象</w:t>
            </w:r>
          </w:p>
        </w:tc>
        <w:tc>
          <w:tcPr>
            <w:tcW w:w="1941"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字段名</w:t>
            </w:r>
          </w:p>
        </w:tc>
        <w:tc>
          <w:tcPr>
            <w:tcW w:w="1508"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数据项</w:t>
            </w:r>
          </w:p>
        </w:tc>
        <w:tc>
          <w:tcPr>
            <w:tcW w:w="1191"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类型</w:t>
            </w:r>
          </w:p>
        </w:tc>
        <w:tc>
          <w:tcPr>
            <w:tcW w:w="1246"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是否必填</w:t>
            </w:r>
          </w:p>
        </w:tc>
        <w:tc>
          <w:tcPr>
            <w:tcW w:w="2013" w:type="dxa"/>
            <w:shd w:val="clear" w:color="auto" w:fill="BFBFBF" w:themeFill="background1" w:themeFillShade="BF"/>
          </w:tcPr>
          <w:p w:rsidR="0099371D" w:rsidRDefault="002A4916">
            <w:pPr>
              <w:jc w:val="center"/>
              <w:rPr>
                <w:color w:val="000000" w:themeColor="text1"/>
              </w:rPr>
            </w:pPr>
            <w:r>
              <w:rPr>
                <w:rFonts w:ascii="微软雅黑" w:eastAsia="微软雅黑" w:hAnsi="微软雅黑" w:hint="eastAsia"/>
                <w:color w:val="000000" w:themeColor="text1"/>
                <w:sz w:val="18"/>
                <w:szCs w:val="18"/>
              </w:rPr>
              <w:t>备注</w:t>
            </w:r>
          </w:p>
        </w:tc>
      </w:tr>
      <w:tr w:rsidR="0099371D">
        <w:trPr>
          <w:trHeight w:val="364"/>
        </w:trPr>
        <w:tc>
          <w:tcPr>
            <w:tcW w:w="1211" w:type="dxa"/>
            <w:vMerge w:val="restart"/>
            <w:shd w:val="clear" w:color="auto" w:fill="auto"/>
            <w:vAlign w:val="center"/>
          </w:tcPr>
          <w:p w:rsidR="0099371D" w:rsidRDefault="0099371D">
            <w:pPr>
              <w:jc w:val="center"/>
              <w:rPr>
                <w:rFonts w:ascii="微软雅黑" w:eastAsia="微软雅黑" w:hAnsi="微软雅黑"/>
                <w:color w:val="000000" w:themeColor="text1"/>
                <w:sz w:val="18"/>
                <w:szCs w:val="18"/>
              </w:rPr>
            </w:pPr>
          </w:p>
        </w:tc>
        <w:tc>
          <w:tcPr>
            <w:tcW w:w="194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pageNo</w:t>
            </w:r>
          </w:p>
        </w:tc>
        <w:tc>
          <w:tcPr>
            <w:tcW w:w="1508"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页码</w:t>
            </w:r>
          </w:p>
        </w:tc>
        <w:tc>
          <w:tcPr>
            <w:tcW w:w="119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1246"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34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364"/>
        </w:trPr>
        <w:tc>
          <w:tcPr>
            <w:tcW w:w="1211" w:type="dxa"/>
            <w:vMerge/>
            <w:shd w:val="clear" w:color="auto" w:fill="auto"/>
          </w:tcPr>
          <w:p w:rsidR="0099371D" w:rsidRDefault="0099371D">
            <w:pPr>
              <w:jc w:val="center"/>
              <w:rPr>
                <w:rFonts w:ascii="微软雅黑" w:eastAsia="微软雅黑" w:hAnsi="微软雅黑"/>
                <w:color w:val="000000" w:themeColor="text1"/>
                <w:sz w:val="18"/>
                <w:szCs w:val="18"/>
              </w:rPr>
            </w:pPr>
          </w:p>
        </w:tc>
        <w:tc>
          <w:tcPr>
            <w:tcW w:w="194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pageSize</w:t>
            </w:r>
          </w:p>
        </w:tc>
        <w:tc>
          <w:tcPr>
            <w:tcW w:w="1508"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每页记录数</w:t>
            </w:r>
          </w:p>
        </w:tc>
        <w:tc>
          <w:tcPr>
            <w:tcW w:w="1191"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1246"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w:t>
            </w:r>
          </w:p>
        </w:tc>
        <w:tc>
          <w:tcPr>
            <w:tcW w:w="134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activityName</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活动名称</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1246"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013" w:type="dxa"/>
          </w:tcPr>
          <w:p w:rsidR="0099371D" w:rsidRDefault="0099371D">
            <w:pPr>
              <w:rPr>
                <w:rFonts w:ascii="微软雅黑" w:eastAsia="微软雅黑" w:hAnsi="微软雅黑"/>
                <w:color w:val="000000"/>
                <w:sz w:val="18"/>
                <w:szCs w:val="18"/>
              </w:rPr>
            </w:pP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templetId</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活动类型（模板）</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1246"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013" w:type="dxa"/>
          </w:tcPr>
          <w:p w:rsidR="0099371D" w:rsidRDefault="0099371D">
            <w:pPr>
              <w:rPr>
                <w:rFonts w:ascii="微软雅黑" w:eastAsia="微软雅黑" w:hAnsi="微软雅黑"/>
                <w:color w:val="000000"/>
                <w:sz w:val="18"/>
                <w:szCs w:val="18"/>
              </w:rPr>
            </w:pP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w:t>
            </w:r>
            <w:r>
              <w:rPr>
                <w:rFonts w:ascii="微软雅黑" w:eastAsia="微软雅黑" w:hAnsi="微软雅黑" w:hint="eastAsia"/>
                <w:color w:val="000000"/>
                <w:sz w:val="18"/>
                <w:szCs w:val="18"/>
              </w:rPr>
              <w:t>DateStart</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创建开始时间</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1246"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013" w:type="dxa"/>
          </w:tcPr>
          <w:p w:rsidR="0099371D" w:rsidRDefault="0099371D">
            <w:pPr>
              <w:rPr>
                <w:rFonts w:ascii="微软雅黑" w:eastAsia="微软雅黑" w:hAnsi="微软雅黑"/>
                <w:color w:val="000000"/>
                <w:sz w:val="18"/>
                <w:szCs w:val="18"/>
              </w:rPr>
            </w:pP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w:t>
            </w:r>
            <w:r>
              <w:rPr>
                <w:rFonts w:ascii="微软雅黑" w:eastAsia="微软雅黑" w:hAnsi="微软雅黑" w:hint="eastAsia"/>
                <w:color w:val="000000"/>
                <w:sz w:val="18"/>
                <w:szCs w:val="18"/>
              </w:rPr>
              <w:t>DateEnd</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创建结束时间</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1246"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3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013" w:type="dxa"/>
          </w:tcPr>
          <w:p w:rsidR="0099371D" w:rsidRDefault="0099371D">
            <w:pPr>
              <w:rPr>
                <w:rFonts w:ascii="微软雅黑" w:eastAsia="微软雅黑" w:hAnsi="微软雅黑"/>
                <w:color w:val="000000"/>
                <w:sz w:val="18"/>
                <w:szCs w:val="18"/>
              </w:rPr>
            </w:pP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laimStateStr</w:t>
            </w:r>
          </w:p>
        </w:tc>
        <w:tc>
          <w:tcPr>
            <w:tcW w:w="1508"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流水状态</w:t>
            </w:r>
          </w:p>
        </w:tc>
        <w:tc>
          <w:tcPr>
            <w:tcW w:w="1191"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1246"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 xml:space="preserve">      255</w:t>
            </w:r>
          </w:p>
        </w:tc>
        <w:tc>
          <w:tcPr>
            <w:tcW w:w="1346" w:type="dxa"/>
          </w:tcPr>
          <w:p w:rsidR="0099371D" w:rsidRDefault="002A4916">
            <w:pPr>
              <w:ind w:right="54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013"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多个状态以逗号分隔</w:t>
            </w: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userIdEnc</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加密userId</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w:t>
            </w:r>
            <w:r>
              <w:rPr>
                <w:rFonts w:ascii="微软雅黑" w:eastAsia="微软雅黑" w:hAnsi="微软雅黑"/>
                <w:color w:val="FF0000"/>
                <w:sz w:val="18"/>
                <w:szCs w:val="18"/>
              </w:rPr>
              <w:t>archar</w:t>
            </w:r>
          </w:p>
        </w:tc>
        <w:tc>
          <w:tcPr>
            <w:tcW w:w="12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        50</w:t>
            </w:r>
          </w:p>
        </w:tc>
        <w:tc>
          <w:tcPr>
            <w:tcW w:w="1346" w:type="dxa"/>
          </w:tcPr>
          <w:p w:rsidR="0099371D" w:rsidRDefault="002A4916">
            <w:pPr>
              <w:ind w:right="54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013" w:type="dxa"/>
          </w:tcPr>
          <w:p w:rsidR="0099371D" w:rsidRDefault="0099371D">
            <w:pPr>
              <w:jc w:val="center"/>
              <w:rPr>
                <w:rFonts w:ascii="微软雅黑" w:eastAsia="微软雅黑" w:hAnsi="微软雅黑"/>
                <w:color w:val="FF0000"/>
                <w:sz w:val="18"/>
                <w:szCs w:val="18"/>
              </w:rPr>
            </w:pPr>
          </w:p>
        </w:tc>
      </w:tr>
      <w:tr w:rsidR="0099371D">
        <w:trPr>
          <w:trHeight w:val="417"/>
        </w:trPr>
        <w:tc>
          <w:tcPr>
            <w:tcW w:w="1211" w:type="dxa"/>
            <w:vMerge/>
          </w:tcPr>
          <w:p w:rsidR="0099371D" w:rsidRDefault="0099371D">
            <w:pPr>
              <w:rPr>
                <w:rStyle w:val="shorttext"/>
                <w:color w:val="000000" w:themeColor="text1"/>
              </w:rPr>
            </w:pPr>
          </w:p>
        </w:tc>
        <w:tc>
          <w:tcPr>
            <w:tcW w:w="194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activityId</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活动id</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12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        20</w:t>
            </w:r>
          </w:p>
        </w:tc>
        <w:tc>
          <w:tcPr>
            <w:tcW w:w="1346" w:type="dxa"/>
          </w:tcPr>
          <w:p w:rsidR="0099371D" w:rsidRDefault="002A4916">
            <w:pPr>
              <w:ind w:right="54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013" w:type="dxa"/>
          </w:tcPr>
          <w:p w:rsidR="0099371D" w:rsidRDefault="0099371D">
            <w:pPr>
              <w:jc w:val="center"/>
              <w:rPr>
                <w:rFonts w:ascii="微软雅黑" w:eastAsia="微软雅黑" w:hAnsi="微软雅黑"/>
                <w:color w:val="FF0000"/>
                <w:sz w:val="18"/>
                <w:szCs w:val="18"/>
              </w:rPr>
            </w:pPr>
          </w:p>
        </w:tc>
      </w:tr>
      <w:tr w:rsidR="009905D6">
        <w:trPr>
          <w:trHeight w:val="417"/>
        </w:trPr>
        <w:tc>
          <w:tcPr>
            <w:tcW w:w="1211" w:type="dxa"/>
          </w:tcPr>
          <w:p w:rsidR="009905D6" w:rsidRDefault="009905D6">
            <w:pPr>
              <w:rPr>
                <w:rStyle w:val="shorttext"/>
                <w:color w:val="000000" w:themeColor="text1"/>
              </w:rPr>
            </w:pPr>
          </w:p>
        </w:tc>
        <w:tc>
          <w:tcPr>
            <w:tcW w:w="1941" w:type="dxa"/>
          </w:tcPr>
          <w:p w:rsidR="009905D6" w:rsidRDefault="009905D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queryType</w:t>
            </w:r>
          </w:p>
        </w:tc>
        <w:tc>
          <w:tcPr>
            <w:tcW w:w="1508" w:type="dxa"/>
          </w:tcPr>
          <w:p w:rsidR="009905D6" w:rsidRDefault="009905D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查询业务</w:t>
            </w:r>
          </w:p>
        </w:tc>
        <w:tc>
          <w:tcPr>
            <w:tcW w:w="1191" w:type="dxa"/>
          </w:tcPr>
          <w:p w:rsidR="009905D6" w:rsidRDefault="009905D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1246" w:type="dxa"/>
          </w:tcPr>
          <w:p w:rsidR="009905D6" w:rsidRDefault="009905D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3</w:t>
            </w:r>
          </w:p>
        </w:tc>
        <w:tc>
          <w:tcPr>
            <w:tcW w:w="1346" w:type="dxa"/>
          </w:tcPr>
          <w:p w:rsidR="009905D6" w:rsidRDefault="009905D6">
            <w:pPr>
              <w:ind w:right="54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013" w:type="dxa"/>
          </w:tcPr>
          <w:p w:rsidR="009905D6" w:rsidRPr="009905D6" w:rsidRDefault="009905D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1 </w:t>
            </w:r>
            <w:r w:rsidR="007C6CC3">
              <w:rPr>
                <w:rFonts w:ascii="微软雅黑" w:eastAsia="微软雅黑" w:hAnsi="微软雅黑" w:hint="eastAsia"/>
                <w:color w:val="FF0000"/>
                <w:sz w:val="18"/>
                <w:szCs w:val="18"/>
              </w:rPr>
              <w:t>查询领取到</w:t>
            </w:r>
            <w:r>
              <w:rPr>
                <w:rFonts w:ascii="微软雅黑" w:eastAsia="微软雅黑" w:hAnsi="微软雅黑" w:hint="eastAsia"/>
                <w:color w:val="FF0000"/>
                <w:sz w:val="18"/>
                <w:szCs w:val="18"/>
              </w:rPr>
              <w:t>奖品的流水 2 无业务查询 不传默认1类型</w:t>
            </w:r>
          </w:p>
        </w:tc>
      </w:tr>
    </w:tbl>
    <w:p w:rsidR="0099371D" w:rsidRDefault="0099371D">
      <w:pPr>
        <w:rPr>
          <w:color w:val="000000" w:themeColor="text1"/>
        </w:rPr>
      </w:pPr>
    </w:p>
    <w:p w:rsidR="0099371D" w:rsidRDefault="002A4916">
      <w:pPr>
        <w:pStyle w:val="30"/>
        <w:rPr>
          <w:color w:val="000000" w:themeColor="text1"/>
        </w:rPr>
      </w:pPr>
      <w:bookmarkStart w:id="5197" w:name="_Toc508983280"/>
      <w:r>
        <w:rPr>
          <w:rFonts w:hint="eastAsia"/>
          <w:color w:val="000000" w:themeColor="text1"/>
        </w:rPr>
        <w:t>返回报文</w:t>
      </w:r>
      <w:bookmarkEnd w:id="5197"/>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对象</w:t>
            </w:r>
          </w:p>
        </w:tc>
        <w:tc>
          <w:tcPr>
            <w:tcW w:w="1559"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类型</w:t>
            </w:r>
          </w:p>
        </w:tc>
        <w:tc>
          <w:tcPr>
            <w:tcW w:w="929"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长度</w:t>
            </w:r>
          </w:p>
        </w:tc>
        <w:tc>
          <w:tcPr>
            <w:tcW w:w="1274"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color w:val="000000" w:themeColor="text1"/>
              </w:rPr>
            </w:pPr>
            <w:r>
              <w:rPr>
                <w:rStyle w:val="shorttext"/>
                <w:rFonts w:hint="eastAsia"/>
                <w:color w:val="000000" w:themeColor="text1"/>
              </w:rPr>
              <w:t>header</w:t>
            </w: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resCode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响应码</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9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0系统错误</w:t>
            </w:r>
          </w:p>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1</w:t>
            </w:r>
            <w:r>
              <w:rPr>
                <w:rFonts w:ascii="微软雅黑" w:eastAsia="微软雅黑" w:hAnsi="微软雅黑" w:hint="eastAsia"/>
                <w:color w:val="000000" w:themeColor="text1"/>
                <w:sz w:val="18"/>
                <w:szCs w:val="18"/>
              </w:rPr>
              <w:t>成功；</w:t>
            </w:r>
          </w:p>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color w:val="000000" w:themeColor="text1"/>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resM</w:t>
            </w:r>
            <w:r>
              <w:rPr>
                <w:rFonts w:ascii="微软雅黑" w:eastAsia="微软雅黑" w:hAnsi="微软雅黑" w:hint="eastAsia"/>
                <w:color w:val="000000" w:themeColor="text1"/>
                <w:sz w:val="18"/>
                <w:szCs w:val="18"/>
              </w:rPr>
              <w:t>essage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9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100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FFFFFF" w:themeFill="background1"/>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vAlign w:val="center"/>
          </w:tcPr>
          <w:p w:rsidR="0099371D" w:rsidRDefault="002A4916">
            <w:pPr>
              <w:jc w:val="center"/>
              <w:rPr>
                <w:rStyle w:val="shorttext"/>
              </w:rPr>
            </w:pPr>
            <w:r>
              <w:t>body.</w:t>
            </w:r>
            <w:r>
              <w:rPr>
                <w:rFonts w:ascii="Consolas" w:eastAsia="Consolas" w:hAnsi="Consolas"/>
                <w:color w:val="000000" w:themeColor="text1"/>
                <w:sz w:val="20"/>
                <w:highlight w:val="white"/>
              </w:rPr>
              <w:t>activity</w:t>
            </w:r>
            <w:r>
              <w:rPr>
                <w:rFonts w:asciiTheme="minorEastAsia" w:hAnsiTheme="minorEastAsia" w:hint="eastAsia"/>
                <w:color w:val="000000" w:themeColor="text1"/>
                <w:sz w:val="20"/>
                <w:highlight w:val="white"/>
              </w:rPr>
              <w:t>Claim</w:t>
            </w:r>
            <w:r>
              <w:rPr>
                <w:rFonts w:ascii="Consolas" w:eastAsia="Consolas" w:hAnsi="Consolas"/>
                <w:color w:val="000000" w:themeColor="text1"/>
                <w:sz w:val="20"/>
                <w:highlight w:val="white"/>
              </w:rPr>
              <w:t>Flow</w:t>
            </w:r>
            <w:r>
              <w:rPr>
                <w:rFonts w:ascii="Consolas" w:eastAsia="Consolas" w:hAnsi="Consolas" w:hint="eastAsia"/>
                <w:color w:val="000000" w:themeColor="text1"/>
                <w:sz w:val="20"/>
                <w:highlight w:val="white"/>
              </w:rPr>
              <w:t>List</w:t>
            </w:r>
            <w:r>
              <w:t xml:space="preserve"> []</w:t>
            </w:r>
          </w:p>
        </w:tc>
        <w:tc>
          <w:tcPr>
            <w:tcW w:w="155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29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w:t>
            </w:r>
            <w:r>
              <w:rPr>
                <w:rFonts w:ascii="微软雅黑" w:eastAsia="微软雅黑" w:hAnsi="微软雅黑" w:hint="eastAsia"/>
                <w:color w:val="000000"/>
                <w:sz w:val="18"/>
                <w:szCs w:val="18"/>
              </w:rPr>
              <w:t>D</w:t>
            </w:r>
          </w:p>
        </w:tc>
        <w:tc>
          <w:tcPr>
            <w:tcW w:w="102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FFFFFF" w:themeFill="background1"/>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flowNo</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流水号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activityId</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活动ID</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userIdEnc</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加密的用户ID</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olor w:val="000000" w:themeColor="text1"/>
                <w:sz w:val="18"/>
                <w:szCs w:val="18"/>
              </w:rPr>
              <w:t>userType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 xml:space="preserve">用户类型 </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w:t>
            </w:r>
            <w:r>
              <w:rPr>
                <w:rFonts w:ascii="微软雅黑" w:eastAsia="微软雅黑" w:hAnsi="微软雅黑" w:hint="eastAsia"/>
                <w:color w:val="000000" w:themeColor="text1"/>
                <w:sz w:val="18"/>
                <w:szCs w:val="18"/>
              </w:rPr>
              <w:t>umber</w:t>
            </w:r>
          </w:p>
        </w:tc>
        <w:tc>
          <w:tcPr>
            <w:tcW w:w="929" w:type="dxa"/>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3</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1新用户 2老用户</w:t>
            </w: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claimState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 xml:space="preserve">领奖状态 </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3</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 xml:space="preserve"> </w:t>
            </w:r>
            <w:r>
              <w:rPr>
                <w:rFonts w:ascii="微软雅黑" w:eastAsia="微软雅黑" w:hAnsi="微软雅黑" w:hint="eastAsia"/>
                <w:color w:val="000000" w:themeColor="text1"/>
                <w:sz w:val="18"/>
                <w:szCs w:val="18"/>
              </w:rPr>
              <w:t>已领取</w:t>
            </w: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pointsVal</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获取积分</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p</w:t>
            </w:r>
            <w:r>
              <w:rPr>
                <w:rFonts w:ascii="微软雅黑" w:eastAsia="微软雅黑" w:hAnsi="微软雅黑" w:hint="eastAsia"/>
                <w:color w:val="000000" w:themeColor="text1"/>
                <w:sz w:val="18"/>
                <w:szCs w:val="18"/>
              </w:rPr>
              <w:t>rize</w:t>
            </w:r>
            <w:r>
              <w:rPr>
                <w:rFonts w:ascii="微软雅黑" w:eastAsia="微软雅黑" w:hAnsi="微软雅黑"/>
                <w:color w:val="000000" w:themeColor="text1"/>
                <w:sz w:val="18"/>
                <w:szCs w:val="18"/>
              </w:rPr>
              <w:t>Id</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奖品ID</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w:t>
            </w:r>
            <w:r>
              <w:rPr>
                <w:rFonts w:ascii="微软雅黑" w:eastAsia="微软雅黑" w:hAnsi="微软雅黑" w:hint="eastAsia"/>
                <w:color w:val="000000" w:themeColor="text1"/>
                <w:sz w:val="18"/>
                <w:szCs w:val="18"/>
              </w:rPr>
              <w:t>umber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createDate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创建时间</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date</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lastModifyDate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最后修改时间</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5</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templetName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活动类型名称</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50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activityName</w:t>
            </w:r>
          </w:p>
        </w:tc>
        <w:tc>
          <w:tcPr>
            <w:tcW w:w="1296"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活动名称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tcPr>
          <w:p w:rsidR="0099371D" w:rsidRDefault="0099371D">
            <w:pPr>
              <w:rPr>
                <w:rFonts w:ascii="微软雅黑" w:eastAsia="微软雅黑" w:hAnsi="微软雅黑"/>
                <w:color w:val="000000"/>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r>
              <w:rPr>
                <w:rFonts w:ascii="微软雅黑" w:eastAsia="微软雅黑" w:hAnsi="微软雅黑"/>
                <w:color w:val="000000" w:themeColor="text1"/>
                <w:sz w:val="18"/>
                <w:szCs w:val="18"/>
              </w:rPr>
              <w:t>obile</w:t>
            </w:r>
          </w:p>
        </w:tc>
        <w:tc>
          <w:tcPr>
            <w:tcW w:w="1296"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用户手机号</w:t>
            </w:r>
          </w:p>
        </w:tc>
        <w:tc>
          <w:tcPr>
            <w:tcW w:w="1029"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3</w:t>
            </w:r>
            <w:r>
              <w:rPr>
                <w:rFonts w:ascii="微软雅黑" w:eastAsia="微软雅黑" w:hAnsi="微软雅黑"/>
                <w:color w:val="000000" w:themeColor="text1"/>
                <w:sz w:val="18"/>
                <w:szCs w:val="18"/>
              </w:rPr>
              <w:t>0</w:t>
            </w:r>
          </w:p>
        </w:tc>
        <w:tc>
          <w:tcPr>
            <w:tcW w:w="1274" w:type="dxa"/>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tcPr>
          <w:p w:rsidR="0099371D" w:rsidRDefault="0099371D">
            <w:pPr>
              <w:rPr>
                <w:rFonts w:ascii="微软雅黑" w:eastAsia="微软雅黑" w:hAnsi="微软雅黑"/>
                <w:color w:val="000000" w:themeColor="text1"/>
                <w:sz w:val="18"/>
                <w:szCs w:val="18"/>
              </w:rPr>
            </w:pPr>
          </w:p>
        </w:tc>
      </w:tr>
    </w:tbl>
    <w:p w:rsidR="0099371D" w:rsidRDefault="0099371D"/>
    <w:p w:rsidR="0099371D" w:rsidRDefault="002A4916">
      <w:pPr>
        <w:pStyle w:val="2"/>
      </w:pPr>
      <w:bookmarkStart w:id="5198" w:name="_Toc508983281"/>
      <w:r>
        <w:rPr>
          <w:rFonts w:hint="eastAsia"/>
        </w:rPr>
        <w:t>聚合支付下单接口</w:t>
      </w:r>
      <w:bookmarkEnd w:id="5198"/>
    </w:p>
    <w:p w:rsidR="0099371D" w:rsidRDefault="002A4916">
      <w:pPr>
        <w:pStyle w:val="30"/>
      </w:pPr>
      <w:bookmarkStart w:id="5199" w:name="_Toc508983282"/>
      <w:r>
        <w:rPr>
          <w:rFonts w:hint="eastAsia"/>
        </w:rPr>
        <w:t>接口名称：basement</w:t>
      </w:r>
      <w:r>
        <w:rPr>
          <w:rFonts w:ascii="Consolas" w:eastAsia="Consolas" w:hAnsi="Consolas" w:hint="eastAsia"/>
          <w:color w:val="000000" w:themeColor="text1"/>
          <w:sz w:val="20"/>
          <w:highlight w:val="white"/>
        </w:rPr>
        <w:t>/</w:t>
      </w:r>
      <w:r>
        <w:t>p</w:t>
      </w:r>
      <w:r>
        <w:rPr>
          <w:rFonts w:ascii="Consolas" w:eastAsia="Consolas" w:hAnsi="Consolas"/>
          <w:color w:val="000000" w:themeColor="text1"/>
          <w:sz w:val="20"/>
        </w:rPr>
        <w:t>olymerizedpay</w:t>
      </w:r>
      <w:r>
        <w:rPr>
          <w:color w:val="000000" w:themeColor="text1"/>
        </w:rPr>
        <w:t>/</w:t>
      </w:r>
      <w:r>
        <w:rPr>
          <w:rFonts w:ascii="Consolas" w:eastAsia="Consolas" w:hAnsi="Consolas"/>
          <w:color w:val="000000" w:themeColor="text1"/>
          <w:sz w:val="20"/>
        </w:rPr>
        <w:t>payOrder</w:t>
      </w:r>
      <w:r>
        <w:rPr>
          <w:color w:val="000000" w:themeColor="text1"/>
        </w:rPr>
        <w:t>.do</w:t>
      </w:r>
      <w:bookmarkEnd w:id="5199"/>
    </w:p>
    <w:p w:rsidR="0099371D" w:rsidRDefault="002A4916">
      <w:pPr>
        <w:pStyle w:val="30"/>
      </w:pPr>
      <w:bookmarkStart w:id="5200" w:name="_Toc508983283"/>
      <w:r>
        <w:rPr>
          <w:rFonts w:hint="eastAsia"/>
        </w:rPr>
        <w:t>请求报文</w:t>
      </w:r>
      <w:bookmarkEnd w:id="5200"/>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对象</w:t>
            </w:r>
          </w:p>
        </w:tc>
        <w:tc>
          <w:tcPr>
            <w:tcW w:w="194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字段名</w:t>
            </w:r>
          </w:p>
        </w:tc>
        <w:tc>
          <w:tcPr>
            <w:tcW w:w="1508"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数据项</w:t>
            </w:r>
          </w:p>
        </w:tc>
        <w:tc>
          <w:tcPr>
            <w:tcW w:w="119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类型</w:t>
            </w:r>
          </w:p>
        </w:tc>
        <w:tc>
          <w:tcPr>
            <w:tcW w:w="1246"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2013"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备注</w:t>
            </w:r>
          </w:p>
        </w:tc>
      </w:tr>
      <w:tr w:rsidR="0099371D">
        <w:trPr>
          <w:trHeight w:val="364"/>
        </w:trPr>
        <w:tc>
          <w:tcPr>
            <w:tcW w:w="1211" w:type="dxa"/>
            <w:vMerge w:val="restart"/>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orderId</w:t>
            </w:r>
          </w:p>
        </w:tc>
        <w:tc>
          <w:tcPr>
            <w:tcW w:w="1508"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订单号</w:t>
            </w:r>
          </w:p>
        </w:tc>
        <w:tc>
          <w:tcPr>
            <w:tcW w:w="119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1246"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34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013" w:type="dxa"/>
            <w:shd w:val="clear" w:color="auto" w:fill="FFFFFF" w:themeFill="background1"/>
          </w:tcPr>
          <w:p w:rsidR="0099371D" w:rsidRDefault="0099371D">
            <w:pPr>
              <w:rPr>
                <w:rFonts w:ascii="微软雅黑" w:eastAsia="微软雅黑" w:hAnsi="微软雅黑"/>
                <w:color w:val="000000"/>
                <w:sz w:val="18"/>
                <w:szCs w:val="18"/>
              </w:rPr>
            </w:pP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payType</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支付类型</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w:t>
            </w:r>
            <w:r>
              <w:rPr>
                <w:rFonts w:ascii="微软雅黑" w:eastAsia="微软雅黑" w:hAnsi="微软雅黑" w:hint="eastAsia"/>
                <w:color w:val="000000" w:themeColor="text1"/>
                <w:sz w:val="18"/>
                <w:szCs w:val="18"/>
              </w:rPr>
              <w:t>umber</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3</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013" w:type="dxa"/>
            <w:shd w:val="clear" w:color="auto" w:fill="FFFFFF" w:themeFill="background1"/>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 xml:space="preserve"> </w:t>
            </w:r>
            <w:r>
              <w:rPr>
                <w:rFonts w:ascii="微软雅黑" w:eastAsia="微软雅黑" w:hAnsi="微软雅黑" w:hint="eastAsia"/>
                <w:color w:val="000000" w:themeColor="text1"/>
                <w:sz w:val="18"/>
                <w:szCs w:val="18"/>
              </w:rPr>
              <w:t xml:space="preserve">微信二维码 </w:t>
            </w:r>
            <w:r>
              <w:rPr>
                <w:rFonts w:ascii="微软雅黑" w:eastAsia="微软雅黑" w:hAnsi="微软雅黑"/>
                <w:color w:val="000000" w:themeColor="text1"/>
                <w:sz w:val="18"/>
                <w:szCs w:val="18"/>
              </w:rPr>
              <w:t>2</w:t>
            </w:r>
            <w:r>
              <w:rPr>
                <w:rFonts w:ascii="微软雅黑" w:eastAsia="微软雅黑" w:hAnsi="微软雅黑" w:hint="eastAsia"/>
                <w:color w:val="000000" w:themeColor="text1"/>
                <w:sz w:val="18"/>
                <w:szCs w:val="18"/>
              </w:rPr>
              <w:t xml:space="preserve">支付宝二维码 </w:t>
            </w:r>
            <w:r>
              <w:rPr>
                <w:rFonts w:ascii="微软雅黑" w:eastAsia="微软雅黑" w:hAnsi="微软雅黑"/>
                <w:color w:val="000000" w:themeColor="text1"/>
                <w:sz w:val="18"/>
                <w:szCs w:val="18"/>
              </w:rPr>
              <w:t xml:space="preserve">3 </w:t>
            </w:r>
            <w:r>
              <w:rPr>
                <w:rFonts w:ascii="微软雅黑" w:eastAsia="微软雅黑" w:hAnsi="微软雅黑" w:hint="eastAsia"/>
                <w:color w:val="000000" w:themeColor="text1"/>
                <w:sz w:val="18"/>
                <w:szCs w:val="18"/>
              </w:rPr>
              <w:t xml:space="preserve">支付宝扫枪码（被扫） </w:t>
            </w:r>
            <w:r>
              <w:rPr>
                <w:rFonts w:ascii="微软雅黑" w:eastAsia="微软雅黑" w:hAnsi="微软雅黑"/>
                <w:color w:val="000000" w:themeColor="text1"/>
                <w:sz w:val="18"/>
                <w:szCs w:val="18"/>
              </w:rPr>
              <w:t xml:space="preserve">4 </w:t>
            </w:r>
            <w:r>
              <w:rPr>
                <w:rFonts w:ascii="微软雅黑" w:eastAsia="微软雅黑" w:hAnsi="微软雅黑" w:hint="eastAsia"/>
                <w:color w:val="000000" w:themeColor="text1"/>
                <w:sz w:val="18"/>
                <w:szCs w:val="18"/>
              </w:rPr>
              <w:t>微信扫枪码（被扫）5</w:t>
            </w:r>
            <w:r>
              <w:rPr>
                <w:rFonts w:ascii="微软雅黑" w:eastAsia="微软雅黑" w:hAnsi="微软雅黑"/>
                <w:color w:val="000000" w:themeColor="text1"/>
                <w:sz w:val="18"/>
                <w:szCs w:val="18"/>
              </w:rPr>
              <w:t xml:space="preserve"> </w:t>
            </w:r>
            <w:r>
              <w:rPr>
                <w:rFonts w:ascii="微软雅黑" w:eastAsia="微软雅黑" w:hAnsi="微软雅黑" w:hint="eastAsia"/>
                <w:color w:val="000000" w:themeColor="text1"/>
                <w:sz w:val="18"/>
                <w:szCs w:val="18"/>
              </w:rPr>
              <w:t xml:space="preserve">微信公众号 </w:t>
            </w:r>
            <w:r>
              <w:rPr>
                <w:rFonts w:ascii="微软雅黑" w:eastAsia="微软雅黑" w:hAnsi="微软雅黑"/>
                <w:color w:val="000000" w:themeColor="text1"/>
                <w:sz w:val="18"/>
                <w:szCs w:val="18"/>
              </w:rPr>
              <w:t xml:space="preserve">6 </w:t>
            </w:r>
            <w:r>
              <w:rPr>
                <w:rFonts w:ascii="微软雅黑" w:eastAsia="微软雅黑" w:hAnsi="微软雅黑" w:hint="eastAsia"/>
                <w:color w:val="000000" w:themeColor="text1"/>
                <w:sz w:val="18"/>
                <w:szCs w:val="18"/>
              </w:rPr>
              <w:t xml:space="preserve">支付宝服务窗 </w:t>
            </w:r>
            <w:r>
              <w:rPr>
                <w:rFonts w:ascii="微软雅黑" w:eastAsia="微软雅黑" w:hAnsi="微软雅黑"/>
                <w:color w:val="000000" w:themeColor="text1"/>
                <w:sz w:val="18"/>
                <w:szCs w:val="18"/>
              </w:rPr>
              <w:t xml:space="preserve">7 </w:t>
            </w:r>
            <w:r>
              <w:rPr>
                <w:rFonts w:ascii="微软雅黑" w:eastAsia="微软雅黑" w:hAnsi="微软雅黑" w:hint="eastAsia"/>
                <w:color w:val="000000" w:themeColor="text1"/>
                <w:sz w:val="18"/>
                <w:szCs w:val="18"/>
              </w:rPr>
              <w:t>微信app</w:t>
            </w:r>
            <w:r>
              <w:rPr>
                <w:rFonts w:ascii="微软雅黑" w:eastAsia="微软雅黑" w:hAnsi="微软雅黑"/>
                <w:color w:val="000000" w:themeColor="text1"/>
                <w:sz w:val="18"/>
                <w:szCs w:val="18"/>
              </w:rPr>
              <w:t xml:space="preserve"> 8</w:t>
            </w:r>
            <w:r>
              <w:rPr>
                <w:rFonts w:ascii="微软雅黑" w:eastAsia="微软雅黑" w:hAnsi="微软雅黑" w:hint="eastAsia"/>
                <w:color w:val="000000" w:themeColor="text1"/>
                <w:sz w:val="18"/>
                <w:szCs w:val="18"/>
              </w:rPr>
              <w:t>支付宝app</w:t>
            </w: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hint="eastAsia"/>
                <w:color w:val="000000" w:themeColor="text1"/>
                <w:sz w:val="18"/>
                <w:szCs w:val="18"/>
              </w:rPr>
              <w:t>jump</w:t>
            </w:r>
            <w:r>
              <w:rPr>
                <w:rFonts w:ascii="微软雅黑" w:eastAsia="微软雅黑" w:hAnsi="微软雅黑" w:cs="新宋体"/>
                <w:color w:val="000000" w:themeColor="text1"/>
                <w:sz w:val="18"/>
                <w:szCs w:val="18"/>
              </w:rPr>
              <w:t>Url</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前台跳转地址</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50</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013" w:type="dxa"/>
            <w:shd w:val="clear" w:color="auto" w:fill="FFFFFF" w:themeFill="background1"/>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 xml:space="preserve">支付类型 </w:t>
            </w:r>
            <w:r>
              <w:rPr>
                <w:rFonts w:ascii="微软雅黑" w:eastAsia="微软雅黑" w:hAnsi="微软雅黑"/>
                <w:color w:val="000000" w:themeColor="text1"/>
                <w:sz w:val="18"/>
                <w:szCs w:val="18"/>
              </w:rPr>
              <w:t>5</w:t>
            </w:r>
            <w:r>
              <w:rPr>
                <w:rFonts w:ascii="微软雅黑" w:eastAsia="微软雅黑" w:hAnsi="微软雅黑" w:hint="eastAsia"/>
                <w:color w:val="000000" w:themeColor="text1"/>
                <w:sz w:val="18"/>
                <w:szCs w:val="18"/>
              </w:rPr>
              <w:t>、6时必填</w:t>
            </w: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hint="eastAsia"/>
                <w:color w:val="000000" w:themeColor="text1"/>
                <w:sz w:val="18"/>
                <w:szCs w:val="18"/>
              </w:rPr>
              <w:t>n</w:t>
            </w:r>
            <w:r>
              <w:rPr>
                <w:rFonts w:ascii="微软雅黑" w:eastAsia="微软雅黑" w:hAnsi="微软雅黑" w:cs="新宋体"/>
                <w:color w:val="000000" w:themeColor="text1"/>
                <w:sz w:val="18"/>
                <w:szCs w:val="18"/>
              </w:rPr>
              <w:t>otifyUrl</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异步通知地址</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00</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shd w:val="clear" w:color="auto" w:fill="FFFFFF" w:themeFill="background1"/>
          </w:tcPr>
          <w:p w:rsidR="0099371D" w:rsidRDefault="0099371D">
            <w:pPr>
              <w:rPr>
                <w:rFonts w:ascii="微软雅黑" w:eastAsia="微软雅黑" w:hAnsi="微软雅黑"/>
                <w:color w:val="000000" w:themeColor="text1"/>
                <w:sz w:val="18"/>
                <w:szCs w:val="18"/>
              </w:rPr>
            </w:pP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a</w:t>
            </w:r>
            <w:r>
              <w:rPr>
                <w:rFonts w:ascii="微软雅黑" w:eastAsia="微软雅黑" w:hAnsi="微软雅黑" w:cs="新宋体" w:hint="eastAsia"/>
                <w:color w:val="000000" w:themeColor="text1"/>
                <w:sz w:val="18"/>
                <w:szCs w:val="18"/>
              </w:rPr>
              <w:t>ppid</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a</w:t>
            </w:r>
            <w:r>
              <w:rPr>
                <w:rFonts w:ascii="微软雅黑" w:eastAsia="微软雅黑" w:hAnsi="微软雅黑"/>
                <w:color w:val="000000" w:themeColor="text1"/>
                <w:sz w:val="18"/>
                <w:szCs w:val="18"/>
              </w:rPr>
              <w:t>ppid</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00</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shd w:val="clear" w:color="auto" w:fill="FFFFFF" w:themeFill="background1"/>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 xml:space="preserve">支付类型 </w:t>
            </w:r>
            <w:r>
              <w:rPr>
                <w:rFonts w:ascii="微软雅黑" w:eastAsia="微软雅黑" w:hAnsi="微软雅黑"/>
                <w:color w:val="000000" w:themeColor="text1"/>
                <w:sz w:val="18"/>
                <w:szCs w:val="18"/>
              </w:rPr>
              <w:t>7</w:t>
            </w:r>
            <w:r>
              <w:rPr>
                <w:rFonts w:ascii="微软雅黑" w:eastAsia="微软雅黑" w:hAnsi="微软雅黑" w:hint="eastAsia"/>
                <w:color w:val="000000" w:themeColor="text1"/>
                <w:sz w:val="18"/>
                <w:szCs w:val="18"/>
              </w:rPr>
              <w:t>、8时必填</w:t>
            </w: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hint="eastAsia"/>
                <w:color w:val="000000" w:themeColor="text1"/>
                <w:sz w:val="18"/>
                <w:szCs w:val="18"/>
              </w:rPr>
              <w:t>o</w:t>
            </w:r>
            <w:r>
              <w:rPr>
                <w:rFonts w:ascii="微软雅黑" w:eastAsia="微软雅黑" w:hAnsi="微软雅黑" w:cs="新宋体"/>
                <w:color w:val="000000" w:themeColor="text1"/>
                <w:sz w:val="18"/>
                <w:szCs w:val="18"/>
              </w:rPr>
              <w:t>rderDesc</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订单描述</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00</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shd w:val="clear" w:color="auto" w:fill="FFFFFF" w:themeFill="background1"/>
          </w:tcPr>
          <w:p w:rsidR="0099371D" w:rsidRDefault="0099371D">
            <w:pPr>
              <w:rPr>
                <w:rFonts w:ascii="微软雅黑" w:eastAsia="微软雅黑" w:hAnsi="微软雅黑"/>
                <w:color w:val="000000" w:themeColor="text1"/>
                <w:sz w:val="18"/>
                <w:szCs w:val="18"/>
              </w:rPr>
            </w:pP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hint="eastAsia"/>
                <w:color w:val="000000" w:themeColor="text1"/>
                <w:sz w:val="18"/>
                <w:szCs w:val="18"/>
              </w:rPr>
              <w:t>o</w:t>
            </w:r>
            <w:r>
              <w:rPr>
                <w:rFonts w:ascii="微软雅黑" w:eastAsia="微软雅黑" w:hAnsi="微软雅黑" w:cs="新宋体"/>
                <w:color w:val="000000" w:themeColor="text1"/>
                <w:sz w:val="18"/>
                <w:szCs w:val="18"/>
              </w:rPr>
              <w:t>rderAmount</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交易金额</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number</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w:t>
            </w:r>
            <w:r>
              <w:rPr>
                <w:rFonts w:ascii="微软雅黑" w:eastAsia="微软雅黑" w:hAnsi="微软雅黑"/>
                <w:color w:val="000000" w:themeColor="text1"/>
                <w:sz w:val="18"/>
                <w:szCs w:val="18"/>
              </w:rPr>
              <w:t>0</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013" w:type="dxa"/>
            <w:shd w:val="clear" w:color="auto" w:fill="FFFFFF" w:themeFill="background1"/>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单位： 分</w:t>
            </w: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hint="eastAsia"/>
                <w:color w:val="000000" w:themeColor="text1"/>
                <w:sz w:val="18"/>
                <w:szCs w:val="18"/>
              </w:rPr>
              <w:t>g</w:t>
            </w:r>
            <w:r>
              <w:rPr>
                <w:rFonts w:ascii="微软雅黑" w:eastAsia="微软雅黑" w:hAnsi="微软雅黑" w:cs="新宋体"/>
                <w:color w:val="000000" w:themeColor="text1"/>
                <w:sz w:val="18"/>
                <w:szCs w:val="18"/>
              </w:rPr>
              <w:t>rantCode</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s="微软雅黑" w:hint="eastAsia"/>
                <w:color w:val="000000"/>
                <w:sz w:val="18"/>
                <w:szCs w:val="18"/>
              </w:rPr>
              <w:t>条码支付的授权码（条码抢扫手机扫到的一串数字）</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6</w:t>
            </w:r>
            <w:r>
              <w:rPr>
                <w:rFonts w:ascii="微软雅黑" w:eastAsia="微软雅黑" w:hAnsi="微软雅黑"/>
                <w:color w:val="000000" w:themeColor="text1"/>
                <w:sz w:val="18"/>
                <w:szCs w:val="18"/>
              </w:rPr>
              <w:t>0</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013" w:type="dxa"/>
            <w:shd w:val="clear" w:color="auto" w:fill="FFFFFF" w:themeFill="background1"/>
          </w:tcPr>
          <w:p w:rsidR="0099371D" w:rsidRDefault="0099371D">
            <w:pPr>
              <w:rPr>
                <w:rFonts w:ascii="微软雅黑" w:eastAsia="微软雅黑" w:hAnsi="微软雅黑"/>
                <w:color w:val="000000" w:themeColor="text1"/>
                <w:sz w:val="18"/>
                <w:szCs w:val="18"/>
              </w:rPr>
            </w:pPr>
          </w:p>
        </w:tc>
      </w:tr>
    </w:tbl>
    <w:p w:rsidR="0099371D" w:rsidRDefault="0099371D"/>
    <w:p w:rsidR="0099371D" w:rsidRDefault="002A4916">
      <w:pPr>
        <w:pStyle w:val="30"/>
      </w:pPr>
      <w:bookmarkStart w:id="5201" w:name="_Toc508983284"/>
      <w:r>
        <w:rPr>
          <w:rFonts w:hint="eastAsia"/>
        </w:rPr>
        <w:t>返回报文</w:t>
      </w:r>
      <w:bookmarkEnd w:id="5201"/>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0系统错误</w:t>
            </w:r>
          </w:p>
          <w:p w:rsidR="0099371D" w:rsidRDefault="002A4916">
            <w:pPr>
              <w:jc w:val="cente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p>
          <w:p w:rsidR="0099371D" w:rsidRDefault="002A4916">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2失败</w:t>
            </w:r>
          </w:p>
          <w:p w:rsidR="0099371D" w:rsidRDefault="002A4916">
            <w:pPr>
              <w:ind w:firstLineChars="400" w:firstLine="720"/>
              <w:rPr>
                <w:rFonts w:ascii="微软雅黑" w:eastAsia="微软雅黑" w:hAnsi="微软雅黑"/>
                <w:color w:val="000000"/>
                <w:sz w:val="18"/>
                <w:szCs w:val="18"/>
              </w:rPr>
            </w:pPr>
            <w:r>
              <w:rPr>
                <w:rFonts w:ascii="微软雅黑" w:eastAsia="微软雅黑" w:hAnsi="微软雅黑"/>
                <w:color w:val="000000"/>
                <w:sz w:val="18"/>
                <w:szCs w:val="18"/>
              </w:rPr>
              <w:t xml:space="preserve">3 </w:t>
            </w:r>
            <w:r>
              <w:rPr>
                <w:rFonts w:ascii="微软雅黑" w:eastAsia="微软雅黑" w:hAnsi="微软雅黑" w:hint="eastAsia"/>
                <w:color w:val="000000"/>
                <w:sz w:val="18"/>
                <w:szCs w:val="18"/>
              </w:rPr>
              <w:t>付款中</w:t>
            </w:r>
          </w:p>
          <w:p w:rsidR="0099371D" w:rsidRDefault="002A4916">
            <w:pPr>
              <w:ind w:firstLineChars="400" w:firstLine="720"/>
              <w:rPr>
                <w:rFonts w:ascii="微软雅黑" w:eastAsia="微软雅黑" w:hAnsi="微软雅黑" w:cs="微软雅黑"/>
                <w:color w:val="000000"/>
                <w:sz w:val="18"/>
                <w:szCs w:val="18"/>
                <w:lang w:bidi="ar"/>
              </w:rPr>
            </w:pPr>
            <w:r>
              <w:rPr>
                <w:rFonts w:ascii="微软雅黑" w:eastAsia="微软雅黑" w:hAnsi="微软雅黑" w:hint="eastAsia"/>
                <w:color w:val="000000"/>
                <w:sz w:val="18"/>
                <w:szCs w:val="18"/>
              </w:rPr>
              <w:t>4</w:t>
            </w:r>
            <w:r>
              <w:rPr>
                <w:rFonts w:ascii="微软雅黑" w:eastAsia="微软雅黑" w:hAnsi="微软雅黑" w:cs="微软雅黑" w:hint="eastAsia"/>
                <w:color w:val="000000"/>
                <w:sz w:val="18"/>
                <w:szCs w:val="18"/>
                <w:lang w:bidi="ar"/>
              </w:rPr>
              <w:t>超出单笔最大支付限额</w:t>
            </w:r>
          </w:p>
          <w:p w:rsidR="0099371D" w:rsidRDefault="002A4916">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5</w:t>
            </w:r>
            <w:r>
              <w:rPr>
                <w:rFonts w:ascii="微软雅黑" w:eastAsia="微软雅黑" w:hAnsi="微软雅黑" w:cs="微软雅黑" w:hint="eastAsia"/>
                <w:color w:val="000000"/>
                <w:sz w:val="18"/>
                <w:szCs w:val="18"/>
                <w:lang w:bidi="ar"/>
              </w:rPr>
              <w:t>超出当日最大支付限额</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tradeQrcode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微软雅黑" w:hint="eastAsia"/>
                <w:color w:val="000000"/>
                <w:sz w:val="18"/>
                <w:szCs w:val="18"/>
              </w:rPr>
              <w:t>二维码字符串</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jsapiPayUrl</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s="微软雅黑" w:hint="eastAsia"/>
                <w:color w:val="000000"/>
                <w:sz w:val="18"/>
                <w:szCs w:val="18"/>
              </w:rPr>
              <w:t>公众号订单支付地址</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100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wxappPartnerid</w:t>
            </w:r>
          </w:p>
        </w:tc>
        <w:tc>
          <w:tcPr>
            <w:tcW w:w="1296" w:type="dxa"/>
            <w:shd w:val="clear" w:color="auto" w:fill="auto"/>
          </w:tcPr>
          <w:p w:rsidR="0099371D" w:rsidRDefault="002A4916">
            <w:pPr>
              <w:jc w:val="center"/>
              <w:rPr>
                <w:rFonts w:ascii="微软雅黑" w:eastAsia="微软雅黑" w:hAnsi="微软雅黑" w:cs="微软雅黑"/>
                <w:color w:val="000000"/>
                <w:sz w:val="18"/>
                <w:szCs w:val="18"/>
              </w:rPr>
            </w:pPr>
            <w:r>
              <w:rPr>
                <w:rFonts w:ascii="微软雅黑" w:eastAsia="微软雅黑" w:hAnsi="微软雅黑" w:hint="eastAsia"/>
                <w:color w:val="000000" w:themeColor="text1"/>
                <w:sz w:val="18"/>
                <w:szCs w:val="18"/>
              </w:rPr>
              <w:t>微信APP支付参数</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00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微信APP支付返回参数：app端调用微信支付的_partnerid参数，如果为非微信APP支付订单，此参数为空</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wxappPrepayid</w:t>
            </w:r>
          </w:p>
        </w:tc>
        <w:tc>
          <w:tcPr>
            <w:tcW w:w="1296" w:type="dxa"/>
            <w:shd w:val="clear" w:color="auto" w:fill="auto"/>
          </w:tcPr>
          <w:p w:rsidR="0099371D" w:rsidRDefault="002A4916">
            <w:pPr>
              <w:jc w:val="center"/>
              <w:rPr>
                <w:rFonts w:ascii="微软雅黑" w:eastAsia="微软雅黑" w:hAnsi="微软雅黑" w:cs="微软雅黑"/>
                <w:color w:val="000000"/>
                <w:sz w:val="18"/>
                <w:szCs w:val="18"/>
              </w:rPr>
            </w:pPr>
            <w:r>
              <w:rPr>
                <w:rFonts w:ascii="微软雅黑" w:eastAsia="微软雅黑" w:hAnsi="微软雅黑" w:hint="eastAsia"/>
                <w:color w:val="000000" w:themeColor="text1"/>
                <w:sz w:val="18"/>
                <w:szCs w:val="18"/>
              </w:rPr>
              <w:t>微信APP支付参数</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00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微信APP支付返回参数：app端调用微信支付的_prepayid参数，如果为非微信APP支付订单，此参数为空</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wxappPackage</w:t>
            </w:r>
          </w:p>
        </w:tc>
        <w:tc>
          <w:tcPr>
            <w:tcW w:w="1296" w:type="dxa"/>
            <w:shd w:val="clear" w:color="auto" w:fill="auto"/>
          </w:tcPr>
          <w:p w:rsidR="0099371D" w:rsidRDefault="002A4916">
            <w:pPr>
              <w:jc w:val="center"/>
              <w:rPr>
                <w:rFonts w:ascii="微软雅黑" w:eastAsia="微软雅黑" w:hAnsi="微软雅黑" w:cs="微软雅黑"/>
                <w:color w:val="000000"/>
                <w:sz w:val="18"/>
                <w:szCs w:val="18"/>
              </w:rPr>
            </w:pPr>
            <w:r>
              <w:rPr>
                <w:rFonts w:ascii="微软雅黑" w:eastAsia="微软雅黑" w:hAnsi="微软雅黑" w:hint="eastAsia"/>
                <w:color w:val="000000" w:themeColor="text1"/>
                <w:sz w:val="18"/>
                <w:szCs w:val="18"/>
              </w:rPr>
              <w:t>微信APP支付参数</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00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微信APP支付返回参数：app端调用微信支付的_package参数，如果为非微信APP支付订单，此参数为空</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wxappNoncestr</w:t>
            </w:r>
          </w:p>
        </w:tc>
        <w:tc>
          <w:tcPr>
            <w:tcW w:w="1296" w:type="dxa"/>
            <w:shd w:val="clear" w:color="auto" w:fill="auto"/>
          </w:tcPr>
          <w:p w:rsidR="0099371D" w:rsidRDefault="002A4916">
            <w:pPr>
              <w:jc w:val="center"/>
              <w:rPr>
                <w:rFonts w:ascii="微软雅黑" w:eastAsia="微软雅黑" w:hAnsi="微软雅黑" w:cs="微软雅黑"/>
                <w:color w:val="000000"/>
                <w:sz w:val="18"/>
                <w:szCs w:val="18"/>
              </w:rPr>
            </w:pPr>
            <w:r>
              <w:rPr>
                <w:rFonts w:ascii="微软雅黑" w:eastAsia="微软雅黑" w:hAnsi="微软雅黑" w:hint="eastAsia"/>
                <w:color w:val="000000" w:themeColor="text1"/>
                <w:sz w:val="18"/>
                <w:szCs w:val="18"/>
              </w:rPr>
              <w:t>微信APP支付参数</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00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微信APP支付返回参数：app端调用微信支付的noncestr参数，如果为非微信APP支付订单，此参数为空</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swxappTimestamp</w:t>
            </w:r>
          </w:p>
        </w:tc>
        <w:tc>
          <w:tcPr>
            <w:tcW w:w="1296" w:type="dxa"/>
            <w:shd w:val="clear" w:color="auto" w:fill="auto"/>
          </w:tcPr>
          <w:p w:rsidR="0099371D" w:rsidRDefault="002A4916">
            <w:pPr>
              <w:jc w:val="center"/>
              <w:rPr>
                <w:rFonts w:ascii="微软雅黑" w:eastAsia="微软雅黑" w:hAnsi="微软雅黑" w:cs="微软雅黑"/>
                <w:color w:val="000000"/>
                <w:sz w:val="18"/>
                <w:szCs w:val="18"/>
              </w:rPr>
            </w:pPr>
            <w:r>
              <w:rPr>
                <w:rFonts w:ascii="微软雅黑" w:eastAsia="微软雅黑" w:hAnsi="微软雅黑" w:hint="eastAsia"/>
                <w:color w:val="000000" w:themeColor="text1"/>
                <w:sz w:val="18"/>
                <w:szCs w:val="18"/>
              </w:rPr>
              <w:t>微信APP支付参数</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00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微信APP支付返回参数：app端调用微信支付的_timestamp参数，如果为非微信APP支付订单，此参数为空</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color w:val="000000" w:themeColor="text1"/>
                <w:sz w:val="18"/>
                <w:szCs w:val="18"/>
              </w:rPr>
              <w:t>wxappSign</w:t>
            </w:r>
          </w:p>
        </w:tc>
        <w:tc>
          <w:tcPr>
            <w:tcW w:w="1296" w:type="dxa"/>
            <w:shd w:val="clear" w:color="auto" w:fill="auto"/>
          </w:tcPr>
          <w:p w:rsidR="0099371D" w:rsidRDefault="002A4916">
            <w:pPr>
              <w:jc w:val="center"/>
              <w:rPr>
                <w:rFonts w:ascii="微软雅黑" w:eastAsia="微软雅黑" w:hAnsi="微软雅黑" w:cs="微软雅黑"/>
                <w:color w:val="000000"/>
                <w:sz w:val="18"/>
                <w:szCs w:val="18"/>
              </w:rPr>
            </w:pPr>
            <w:r>
              <w:rPr>
                <w:rFonts w:ascii="微软雅黑" w:eastAsia="微软雅黑" w:hAnsi="微软雅黑" w:hint="eastAsia"/>
                <w:color w:val="000000" w:themeColor="text1"/>
                <w:sz w:val="18"/>
                <w:szCs w:val="18"/>
              </w:rPr>
              <w:t>微信APP支付参数</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r>
              <w:rPr>
                <w:rFonts w:ascii="微软雅黑" w:eastAsia="微软雅黑" w:hAnsi="微软雅黑"/>
                <w:color w:val="000000" w:themeColor="text1"/>
                <w:sz w:val="18"/>
                <w:szCs w:val="18"/>
              </w:rPr>
              <w:t>00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微信APP支付返回参数：app端调用微信支付的sign参数，如果为非微信APP支付订单，此参数为空</w:t>
            </w:r>
          </w:p>
        </w:tc>
      </w:tr>
    </w:tbl>
    <w:p w:rsidR="0099371D" w:rsidRDefault="0099371D"/>
    <w:p w:rsidR="0099371D" w:rsidRDefault="002A4916">
      <w:pPr>
        <w:pStyle w:val="2"/>
      </w:pPr>
      <w:bookmarkStart w:id="5202" w:name="_Toc508983285"/>
      <w:r>
        <w:rPr>
          <w:rFonts w:hint="eastAsia"/>
        </w:rPr>
        <w:t>聚合支付退款接口</w:t>
      </w:r>
      <w:bookmarkEnd w:id="5202"/>
    </w:p>
    <w:p w:rsidR="0099371D" w:rsidRDefault="002A4916">
      <w:pPr>
        <w:pStyle w:val="30"/>
      </w:pPr>
      <w:bookmarkStart w:id="5203" w:name="_Toc508983286"/>
      <w:r>
        <w:rPr>
          <w:rFonts w:hint="eastAsia"/>
        </w:rPr>
        <w:t>接口名称：basement</w:t>
      </w:r>
      <w:r>
        <w:rPr>
          <w:rFonts w:ascii="Consolas" w:eastAsia="Consolas" w:hAnsi="Consolas" w:hint="eastAsia"/>
          <w:color w:val="000000" w:themeColor="text1"/>
          <w:sz w:val="20"/>
          <w:highlight w:val="white"/>
        </w:rPr>
        <w:t>/</w:t>
      </w:r>
      <w:r>
        <w:t>p</w:t>
      </w:r>
      <w:r>
        <w:rPr>
          <w:rFonts w:ascii="Consolas" w:eastAsia="Consolas" w:hAnsi="Consolas"/>
          <w:color w:val="000000" w:themeColor="text1"/>
          <w:sz w:val="20"/>
        </w:rPr>
        <w:t>olymerizedpay</w:t>
      </w:r>
      <w:r>
        <w:rPr>
          <w:color w:val="000000" w:themeColor="text1"/>
        </w:rPr>
        <w:t>/</w:t>
      </w:r>
      <w:r>
        <w:rPr>
          <w:rFonts w:ascii="Consolas" w:eastAsia="Consolas" w:hAnsi="Consolas"/>
          <w:color w:val="000000" w:themeColor="text1"/>
          <w:sz w:val="20"/>
        </w:rPr>
        <w:t>payOrder</w:t>
      </w:r>
      <w:r>
        <w:rPr>
          <w:rFonts w:asciiTheme="minorEastAsia" w:hAnsiTheme="minorEastAsia" w:hint="eastAsia"/>
          <w:color w:val="000000" w:themeColor="text1"/>
          <w:sz w:val="20"/>
        </w:rPr>
        <w:t>Refound</w:t>
      </w:r>
      <w:r>
        <w:rPr>
          <w:color w:val="000000" w:themeColor="text1"/>
        </w:rPr>
        <w:t>.do</w:t>
      </w:r>
      <w:bookmarkEnd w:id="5203"/>
    </w:p>
    <w:p w:rsidR="0099371D" w:rsidRDefault="002A4916">
      <w:pPr>
        <w:pStyle w:val="30"/>
      </w:pPr>
      <w:bookmarkStart w:id="5204" w:name="_Toc508983287"/>
      <w:r>
        <w:rPr>
          <w:rFonts w:hint="eastAsia"/>
        </w:rPr>
        <w:t>请求报文</w:t>
      </w:r>
      <w:bookmarkEnd w:id="5204"/>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对象</w:t>
            </w:r>
          </w:p>
        </w:tc>
        <w:tc>
          <w:tcPr>
            <w:tcW w:w="194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字段名</w:t>
            </w:r>
          </w:p>
        </w:tc>
        <w:tc>
          <w:tcPr>
            <w:tcW w:w="1508"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数据项</w:t>
            </w:r>
          </w:p>
        </w:tc>
        <w:tc>
          <w:tcPr>
            <w:tcW w:w="1191"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类型</w:t>
            </w:r>
          </w:p>
        </w:tc>
        <w:tc>
          <w:tcPr>
            <w:tcW w:w="1246"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2013" w:type="dxa"/>
            <w:shd w:val="clear" w:color="auto" w:fill="BFBFBF" w:themeFill="background1" w:themeFillShade="BF"/>
          </w:tcPr>
          <w:p w:rsidR="0099371D" w:rsidRDefault="002A4916">
            <w:pPr>
              <w:jc w:val="center"/>
            </w:pPr>
            <w:r>
              <w:rPr>
                <w:rFonts w:ascii="微软雅黑" w:eastAsia="微软雅黑" w:hAnsi="微软雅黑" w:hint="eastAsia"/>
                <w:sz w:val="18"/>
                <w:szCs w:val="18"/>
              </w:rPr>
              <w:t>备注</w:t>
            </w:r>
          </w:p>
        </w:tc>
      </w:tr>
      <w:tr w:rsidR="0099371D">
        <w:trPr>
          <w:trHeight w:val="364"/>
        </w:trPr>
        <w:tc>
          <w:tcPr>
            <w:tcW w:w="1211" w:type="dxa"/>
            <w:vMerge w:val="restart"/>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orderId</w:t>
            </w:r>
          </w:p>
        </w:tc>
        <w:tc>
          <w:tcPr>
            <w:tcW w:w="1508"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订单号</w:t>
            </w:r>
          </w:p>
        </w:tc>
        <w:tc>
          <w:tcPr>
            <w:tcW w:w="1191"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1246"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34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013" w:type="dxa"/>
            <w:shd w:val="clear" w:color="auto" w:fill="FFFFFF" w:themeFill="background1"/>
          </w:tcPr>
          <w:p w:rsidR="0099371D" w:rsidRDefault="0099371D">
            <w:pPr>
              <w:rPr>
                <w:rFonts w:ascii="微软雅黑" w:eastAsia="微软雅黑" w:hAnsi="微软雅黑"/>
                <w:color w:val="000000"/>
                <w:sz w:val="18"/>
                <w:szCs w:val="18"/>
              </w:rPr>
            </w:pP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sz w:val="18"/>
                <w:szCs w:val="18"/>
              </w:rPr>
            </w:pPr>
          </w:p>
        </w:tc>
        <w:tc>
          <w:tcPr>
            <w:tcW w:w="1941" w:type="dxa"/>
            <w:shd w:val="clear" w:color="auto" w:fill="FFFFFF" w:themeFill="background1"/>
          </w:tcPr>
          <w:p w:rsidR="0099371D" w:rsidRDefault="002A4916">
            <w:pPr>
              <w:jc w:val="center"/>
              <w:rPr>
                <w:rFonts w:ascii="微软雅黑" w:eastAsia="微软雅黑" w:hAnsi="微软雅黑" w:cs="新宋体"/>
                <w:color w:val="000000" w:themeColor="text1"/>
                <w:sz w:val="18"/>
                <w:szCs w:val="18"/>
              </w:rPr>
            </w:pPr>
            <w:r>
              <w:rPr>
                <w:rFonts w:ascii="微软雅黑" w:eastAsia="微软雅黑" w:hAnsi="微软雅黑" w:cs="新宋体" w:hint="eastAsia"/>
                <w:color w:val="000000" w:themeColor="text1"/>
                <w:sz w:val="18"/>
                <w:szCs w:val="18"/>
              </w:rPr>
              <w:t>r</w:t>
            </w:r>
            <w:r>
              <w:rPr>
                <w:rFonts w:ascii="微软雅黑" w:eastAsia="微软雅黑" w:hAnsi="微软雅黑" w:cs="新宋体"/>
                <w:color w:val="000000" w:themeColor="text1"/>
                <w:sz w:val="18"/>
                <w:szCs w:val="18"/>
              </w:rPr>
              <w:t>efundAmount</w:t>
            </w:r>
          </w:p>
        </w:tc>
        <w:tc>
          <w:tcPr>
            <w:tcW w:w="1508"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退款金额</w:t>
            </w:r>
          </w:p>
        </w:tc>
        <w:tc>
          <w:tcPr>
            <w:tcW w:w="1191"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n</w:t>
            </w:r>
            <w:r>
              <w:rPr>
                <w:rFonts w:ascii="微软雅黑" w:eastAsia="微软雅黑" w:hAnsi="微软雅黑" w:hint="eastAsia"/>
                <w:color w:val="000000" w:themeColor="text1"/>
                <w:sz w:val="18"/>
                <w:szCs w:val="18"/>
              </w:rPr>
              <w:t>umber</w:t>
            </w:r>
          </w:p>
        </w:tc>
        <w:tc>
          <w:tcPr>
            <w:tcW w:w="1246" w:type="dxa"/>
            <w:shd w:val="clear" w:color="auto" w:fill="FFFFFF" w:themeFill="background1"/>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20</w:t>
            </w:r>
          </w:p>
        </w:tc>
        <w:tc>
          <w:tcPr>
            <w:tcW w:w="1346" w:type="dxa"/>
            <w:shd w:val="clear" w:color="auto" w:fill="FFFFFF" w:themeFill="background1"/>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013" w:type="dxa"/>
            <w:shd w:val="clear" w:color="auto" w:fill="FFFFFF" w:themeFill="background1"/>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单位 ：分</w:t>
            </w:r>
          </w:p>
        </w:tc>
      </w:tr>
    </w:tbl>
    <w:p w:rsidR="0099371D" w:rsidRDefault="0099371D"/>
    <w:p w:rsidR="0099371D" w:rsidRDefault="002A4916">
      <w:pPr>
        <w:pStyle w:val="30"/>
      </w:pPr>
      <w:bookmarkStart w:id="5205" w:name="_Toc508983288"/>
      <w:r>
        <w:rPr>
          <w:rFonts w:hint="eastAsia"/>
        </w:rPr>
        <w:t>返回报文</w:t>
      </w:r>
      <w:bookmarkEnd w:id="5205"/>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0系统错误</w:t>
            </w:r>
          </w:p>
          <w:p w:rsidR="0099371D" w:rsidRDefault="002A4916">
            <w:pPr>
              <w:jc w:val="cente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p>
          <w:p w:rsidR="0099371D" w:rsidRDefault="002A4916">
            <w:pPr>
              <w:ind w:firstLineChars="400" w:firstLine="720"/>
              <w:rPr>
                <w:rFonts w:ascii="微软雅黑" w:eastAsia="微软雅黑" w:hAnsi="微软雅黑"/>
                <w:color w:val="000000"/>
                <w:sz w:val="18"/>
                <w:szCs w:val="18"/>
              </w:rPr>
            </w:pPr>
            <w:r>
              <w:rPr>
                <w:rFonts w:ascii="微软雅黑" w:eastAsia="微软雅黑" w:hAnsi="微软雅黑" w:hint="eastAsia"/>
                <w:color w:val="000000"/>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rPr>
          <w:color w:val="FF0000"/>
        </w:rPr>
      </w:pPr>
      <w:bookmarkStart w:id="5206" w:name="_Toc508983289"/>
      <w:r>
        <w:rPr>
          <w:rFonts w:hint="eastAsia"/>
          <w:color w:val="FF0000"/>
        </w:rPr>
        <w:t>商户二维码信息批次列表</w:t>
      </w:r>
      <w:bookmarkEnd w:id="5206"/>
    </w:p>
    <w:p w:rsidR="0099371D" w:rsidRDefault="002A4916">
      <w:pPr>
        <w:pStyle w:val="30"/>
        <w:rPr>
          <w:color w:val="FF0000"/>
        </w:rPr>
      </w:pPr>
      <w:bookmarkStart w:id="5207" w:name="_Toc508983290"/>
      <w:r>
        <w:rPr>
          <w:rFonts w:hint="eastAsia"/>
          <w:color w:val="FF0000"/>
        </w:rPr>
        <w:t>接口名称：</w:t>
      </w:r>
      <w:r>
        <w:rPr>
          <w:rFonts w:ascii="Consolas" w:eastAsia="Consolas" w:hAnsi="Consolas" w:hint="eastAsia"/>
          <w:color w:val="FF0000"/>
          <w:sz w:val="20"/>
          <w:highlight w:val="white"/>
        </w:rPr>
        <w:t>merchant/qrcodeManage/merchantQrocdeBatchList.do</w:t>
      </w:r>
      <w:bookmarkEnd w:id="5207"/>
    </w:p>
    <w:p w:rsidR="0099371D" w:rsidRDefault="002A4916">
      <w:pPr>
        <w:pStyle w:val="30"/>
        <w:rPr>
          <w:color w:val="FF0000"/>
        </w:rPr>
      </w:pPr>
      <w:bookmarkStart w:id="5208" w:name="_Toc508983291"/>
      <w:r>
        <w:rPr>
          <w:rFonts w:hint="eastAsia"/>
          <w:color w:val="FF0000"/>
        </w:rPr>
        <w:t>请求报文</w:t>
      </w:r>
      <w:bookmarkEnd w:id="5208"/>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对象</w:t>
            </w:r>
          </w:p>
        </w:tc>
        <w:tc>
          <w:tcPr>
            <w:tcW w:w="194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字段名</w:t>
            </w:r>
          </w:p>
        </w:tc>
        <w:tc>
          <w:tcPr>
            <w:tcW w:w="1508"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数据项</w:t>
            </w:r>
          </w:p>
        </w:tc>
        <w:tc>
          <w:tcPr>
            <w:tcW w:w="119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类型</w:t>
            </w:r>
          </w:p>
        </w:tc>
        <w:tc>
          <w:tcPr>
            <w:tcW w:w="1246"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013"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备注</w:t>
            </w:r>
          </w:p>
        </w:tc>
      </w:tr>
      <w:tr w:rsidR="0099371D">
        <w:trPr>
          <w:trHeight w:val="364"/>
        </w:trPr>
        <w:tc>
          <w:tcPr>
            <w:tcW w:w="1211" w:type="dxa"/>
            <w:vMerge w:val="restart"/>
            <w:shd w:val="clear" w:color="auto" w:fill="auto"/>
            <w:vAlign w:val="center"/>
          </w:tcPr>
          <w:p w:rsidR="0099371D" w:rsidRDefault="0099371D">
            <w:pPr>
              <w:jc w:val="center"/>
              <w:rPr>
                <w:rFonts w:ascii="微软雅黑" w:eastAsia="微软雅黑" w:hAnsi="微软雅黑"/>
                <w:color w:val="FF0000"/>
                <w:sz w:val="18"/>
                <w:szCs w:val="18"/>
              </w:rPr>
            </w:pPr>
          </w:p>
        </w:tc>
        <w:tc>
          <w:tcPr>
            <w:tcW w:w="1941"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pageNo</w:t>
            </w:r>
          </w:p>
        </w:tc>
        <w:tc>
          <w:tcPr>
            <w:tcW w:w="1508"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页码</w:t>
            </w:r>
          </w:p>
        </w:tc>
        <w:tc>
          <w:tcPr>
            <w:tcW w:w="1191"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1246"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6</w:t>
            </w:r>
          </w:p>
        </w:tc>
        <w:tc>
          <w:tcPr>
            <w:tcW w:w="134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shd w:val="clear" w:color="auto" w:fill="auto"/>
          </w:tcPr>
          <w:p w:rsidR="0099371D" w:rsidRDefault="0099371D">
            <w:pPr>
              <w:rPr>
                <w:rFonts w:ascii="微软雅黑" w:eastAsia="微软雅黑" w:hAnsi="微软雅黑"/>
                <w:color w:val="FF0000"/>
                <w:sz w:val="18"/>
                <w:szCs w:val="18"/>
              </w:rPr>
            </w:pPr>
          </w:p>
        </w:tc>
      </w:tr>
      <w:tr w:rsidR="0099371D">
        <w:trPr>
          <w:trHeight w:val="364"/>
        </w:trPr>
        <w:tc>
          <w:tcPr>
            <w:tcW w:w="1211" w:type="dxa"/>
            <w:vMerge/>
            <w:shd w:val="clear" w:color="auto" w:fill="auto"/>
          </w:tcPr>
          <w:p w:rsidR="0099371D" w:rsidRDefault="0099371D">
            <w:pPr>
              <w:jc w:val="center"/>
              <w:rPr>
                <w:rFonts w:ascii="微软雅黑" w:eastAsia="微软雅黑" w:hAnsi="微软雅黑"/>
                <w:color w:val="FF0000"/>
                <w:sz w:val="18"/>
                <w:szCs w:val="18"/>
              </w:rPr>
            </w:pPr>
          </w:p>
        </w:tc>
        <w:tc>
          <w:tcPr>
            <w:tcW w:w="1941"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pageSize</w:t>
            </w:r>
          </w:p>
        </w:tc>
        <w:tc>
          <w:tcPr>
            <w:tcW w:w="1508"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每页记录数</w:t>
            </w:r>
          </w:p>
        </w:tc>
        <w:tc>
          <w:tcPr>
            <w:tcW w:w="1191"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1246"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5</w:t>
            </w:r>
          </w:p>
        </w:tc>
        <w:tc>
          <w:tcPr>
            <w:tcW w:w="134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211" w:type="dxa"/>
            <w:vMerge/>
          </w:tcPr>
          <w:p w:rsidR="0099371D" w:rsidRDefault="0099371D">
            <w:pPr>
              <w:rPr>
                <w:rStyle w:val="shorttext"/>
                <w:color w:val="FF0000"/>
              </w:rPr>
            </w:pPr>
          </w:p>
        </w:tc>
        <w:tc>
          <w:tcPr>
            <w:tcW w:w="194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batchNo</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批次编号</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1246"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013" w:type="dxa"/>
          </w:tcPr>
          <w:p w:rsidR="0099371D" w:rsidRDefault="0099371D">
            <w:pPr>
              <w:rPr>
                <w:rFonts w:ascii="微软雅黑" w:eastAsia="微软雅黑" w:hAnsi="微软雅黑"/>
                <w:color w:val="FF0000"/>
                <w:sz w:val="18"/>
                <w:szCs w:val="18"/>
              </w:rPr>
            </w:pPr>
          </w:p>
        </w:tc>
      </w:tr>
      <w:tr w:rsidR="0099371D">
        <w:trPr>
          <w:trHeight w:val="417"/>
        </w:trPr>
        <w:tc>
          <w:tcPr>
            <w:tcW w:w="1211" w:type="dxa"/>
            <w:vMerge/>
          </w:tcPr>
          <w:p w:rsidR="0099371D" w:rsidRDefault="0099371D">
            <w:pPr>
              <w:rPr>
                <w:rStyle w:val="shorttext"/>
                <w:color w:val="FF0000"/>
              </w:rPr>
            </w:pPr>
          </w:p>
        </w:tc>
        <w:tc>
          <w:tcPr>
            <w:tcW w:w="194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merchantId</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商户id</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1246"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013" w:type="dxa"/>
          </w:tcPr>
          <w:p w:rsidR="0099371D" w:rsidRDefault="0099371D">
            <w:pPr>
              <w:rPr>
                <w:rFonts w:ascii="微软雅黑" w:eastAsia="微软雅黑" w:hAnsi="微软雅黑"/>
                <w:color w:val="FF0000"/>
                <w:sz w:val="18"/>
                <w:szCs w:val="18"/>
              </w:rPr>
            </w:pPr>
          </w:p>
        </w:tc>
      </w:tr>
      <w:tr w:rsidR="0099371D">
        <w:trPr>
          <w:trHeight w:val="417"/>
        </w:trPr>
        <w:tc>
          <w:tcPr>
            <w:tcW w:w="1211" w:type="dxa"/>
            <w:vMerge/>
          </w:tcPr>
          <w:p w:rsidR="0099371D" w:rsidRDefault="0099371D">
            <w:pPr>
              <w:rPr>
                <w:rStyle w:val="shorttext"/>
                <w:color w:val="FF0000"/>
              </w:rPr>
            </w:pPr>
          </w:p>
        </w:tc>
        <w:tc>
          <w:tcPr>
            <w:tcW w:w="1941"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create</w:t>
            </w:r>
            <w:r>
              <w:rPr>
                <w:rFonts w:ascii="微软雅黑" w:eastAsia="微软雅黑" w:hAnsi="微软雅黑" w:hint="eastAsia"/>
                <w:color w:val="FF0000"/>
                <w:sz w:val="18"/>
                <w:szCs w:val="18"/>
              </w:rPr>
              <w:t>DateStart</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创建开始时间</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1246"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013" w:type="dxa"/>
          </w:tcPr>
          <w:p w:rsidR="0099371D" w:rsidRDefault="0099371D">
            <w:pPr>
              <w:rPr>
                <w:rFonts w:ascii="微软雅黑" w:eastAsia="微软雅黑" w:hAnsi="微软雅黑"/>
                <w:color w:val="FF0000"/>
                <w:sz w:val="18"/>
                <w:szCs w:val="18"/>
              </w:rPr>
            </w:pPr>
          </w:p>
        </w:tc>
      </w:tr>
      <w:tr w:rsidR="0099371D">
        <w:trPr>
          <w:trHeight w:val="417"/>
        </w:trPr>
        <w:tc>
          <w:tcPr>
            <w:tcW w:w="1211" w:type="dxa"/>
            <w:vMerge/>
          </w:tcPr>
          <w:p w:rsidR="0099371D" w:rsidRDefault="0099371D">
            <w:pPr>
              <w:rPr>
                <w:rStyle w:val="shorttext"/>
                <w:color w:val="FF0000"/>
              </w:rPr>
            </w:pPr>
          </w:p>
        </w:tc>
        <w:tc>
          <w:tcPr>
            <w:tcW w:w="1941"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create</w:t>
            </w:r>
            <w:r>
              <w:rPr>
                <w:rFonts w:ascii="微软雅黑" w:eastAsia="微软雅黑" w:hAnsi="微软雅黑" w:hint="eastAsia"/>
                <w:color w:val="FF0000"/>
                <w:sz w:val="18"/>
                <w:szCs w:val="18"/>
              </w:rPr>
              <w:t>DateEnd</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创建结束时间</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1246"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013" w:type="dxa"/>
          </w:tcPr>
          <w:p w:rsidR="0099371D" w:rsidRDefault="0099371D">
            <w:pPr>
              <w:rPr>
                <w:rFonts w:ascii="微软雅黑" w:eastAsia="微软雅黑" w:hAnsi="微软雅黑"/>
                <w:color w:val="FF0000"/>
                <w:sz w:val="18"/>
                <w:szCs w:val="18"/>
              </w:rPr>
            </w:pPr>
          </w:p>
        </w:tc>
      </w:tr>
    </w:tbl>
    <w:p w:rsidR="0099371D" w:rsidRDefault="0099371D">
      <w:pPr>
        <w:rPr>
          <w:color w:val="FF0000"/>
        </w:rPr>
      </w:pPr>
    </w:p>
    <w:p w:rsidR="0099371D" w:rsidRDefault="002A4916">
      <w:pPr>
        <w:pStyle w:val="30"/>
        <w:rPr>
          <w:color w:val="FF0000"/>
        </w:rPr>
      </w:pPr>
      <w:bookmarkStart w:id="5209" w:name="_Toc508983292"/>
      <w:r>
        <w:rPr>
          <w:rFonts w:hint="eastAsia"/>
          <w:color w:val="FF0000"/>
        </w:rPr>
        <w:t>返回报文</w:t>
      </w:r>
      <w:bookmarkEnd w:id="5209"/>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对象</w:t>
            </w:r>
          </w:p>
        </w:tc>
        <w:tc>
          <w:tcPr>
            <w:tcW w:w="155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字段名</w:t>
            </w:r>
          </w:p>
        </w:tc>
        <w:tc>
          <w:tcPr>
            <w:tcW w:w="129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数据项</w:t>
            </w:r>
          </w:p>
        </w:tc>
        <w:tc>
          <w:tcPr>
            <w:tcW w:w="10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类型</w:t>
            </w:r>
          </w:p>
        </w:tc>
        <w:tc>
          <w:tcPr>
            <w:tcW w:w="9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长度</w:t>
            </w:r>
          </w:p>
        </w:tc>
        <w:tc>
          <w:tcPr>
            <w:tcW w:w="1274"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color w:val="FF0000"/>
              </w:rPr>
            </w:pPr>
            <w:r>
              <w:rPr>
                <w:rStyle w:val="shorttext"/>
                <w:rFonts w:hint="eastAsia"/>
                <w:color w:val="FF0000"/>
              </w:rPr>
              <w:t>header</w:t>
            </w: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resCode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0系统错误</w:t>
            </w:r>
          </w:p>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1</w:t>
            </w:r>
            <w:r>
              <w:rPr>
                <w:rFonts w:ascii="微软雅黑" w:eastAsia="微软雅黑" w:hAnsi="微软雅黑" w:hint="eastAsia"/>
                <w:color w:val="FF0000"/>
                <w:sz w:val="18"/>
                <w:szCs w:val="18"/>
              </w:rPr>
              <w:t>成功；</w:t>
            </w:r>
          </w:p>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resM</w:t>
            </w:r>
            <w:r>
              <w:rPr>
                <w:rFonts w:ascii="微软雅黑" w:eastAsia="微软雅黑" w:hAnsi="微软雅黑" w:hint="eastAsia"/>
                <w:color w:val="FF0000"/>
                <w:sz w:val="18"/>
                <w:szCs w:val="18"/>
              </w:rPr>
              <w:t>essage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color w:val="FF0000"/>
              </w:rPr>
            </w:pPr>
            <w:r>
              <w:rPr>
                <w:rStyle w:val="shorttext"/>
                <w:rFonts w:hint="eastAsia"/>
                <w:color w:val="FF0000"/>
              </w:rPr>
              <w:t>body</w:t>
            </w:r>
          </w:p>
        </w:tc>
        <w:tc>
          <w:tcPr>
            <w:tcW w:w="1559"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c</w:t>
            </w:r>
            <w:r>
              <w:rPr>
                <w:rFonts w:ascii="微软雅黑" w:eastAsia="微软雅黑" w:hAnsi="微软雅黑" w:hint="eastAsia"/>
                <w:color w:val="FF0000"/>
                <w:sz w:val="18"/>
                <w:szCs w:val="18"/>
              </w:rPr>
              <w:t>ount</w:t>
            </w:r>
          </w:p>
        </w:tc>
        <w:tc>
          <w:tcPr>
            <w:tcW w:w="129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总记录数</w:t>
            </w:r>
          </w:p>
        </w:tc>
        <w:tc>
          <w:tcPr>
            <w:tcW w:w="1029"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FFFFFF" w:themeFill="background1"/>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FFFFFF" w:themeFill="background1"/>
          </w:tcPr>
          <w:p w:rsidR="0099371D" w:rsidRDefault="0099371D">
            <w:pPr>
              <w:rPr>
                <w:rFonts w:ascii="微软雅黑" w:eastAsia="微软雅黑" w:hAnsi="微软雅黑"/>
                <w:color w:val="FF0000"/>
                <w:sz w:val="18"/>
                <w:szCs w:val="18"/>
              </w:rPr>
            </w:pPr>
          </w:p>
        </w:tc>
      </w:tr>
      <w:tr w:rsidR="0099371D">
        <w:trPr>
          <w:trHeight w:val="417"/>
        </w:trPr>
        <w:tc>
          <w:tcPr>
            <w:tcW w:w="1607" w:type="dxa"/>
            <w:vMerge w:val="restart"/>
            <w:vAlign w:val="center"/>
          </w:tcPr>
          <w:p w:rsidR="0099371D" w:rsidRDefault="002A4916">
            <w:pPr>
              <w:jc w:val="center"/>
              <w:rPr>
                <w:rStyle w:val="shorttext"/>
                <w:color w:val="FF0000"/>
              </w:rPr>
            </w:pPr>
            <w:r>
              <w:rPr>
                <w:color w:val="FF0000"/>
              </w:rPr>
              <w:t>body.</w:t>
            </w:r>
            <w:r>
              <w:rPr>
                <w:rFonts w:ascii="Consolas" w:eastAsia="Consolas" w:hAnsi="Consolas" w:hint="eastAsia"/>
                <w:color w:val="FF0000"/>
                <w:sz w:val="20"/>
                <w:highlight w:val="lightGray"/>
              </w:rPr>
              <w:t>merchantQrcodeBatchDtoList</w:t>
            </w:r>
            <w:r>
              <w:rPr>
                <w:color w:val="FF0000"/>
              </w:rPr>
              <w:t xml:space="preserve"> []</w:t>
            </w:r>
          </w:p>
        </w:tc>
        <w:tc>
          <w:tcPr>
            <w:tcW w:w="1559"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sid</w:t>
            </w:r>
          </w:p>
        </w:tc>
        <w:tc>
          <w:tcPr>
            <w:tcW w:w="129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w:t>
            </w:r>
            <w:r>
              <w:rPr>
                <w:rFonts w:ascii="微软雅黑" w:eastAsia="微软雅黑" w:hAnsi="微软雅黑"/>
                <w:color w:val="FF0000"/>
                <w:sz w:val="18"/>
                <w:szCs w:val="18"/>
              </w:rPr>
              <w:t>I</w:t>
            </w:r>
            <w:r>
              <w:rPr>
                <w:rFonts w:ascii="微软雅黑" w:eastAsia="微软雅黑" w:hAnsi="微软雅黑" w:hint="eastAsia"/>
                <w:color w:val="FF0000"/>
                <w:sz w:val="18"/>
                <w:szCs w:val="18"/>
              </w:rPr>
              <w:t>D</w:t>
            </w:r>
          </w:p>
        </w:tc>
        <w:tc>
          <w:tcPr>
            <w:tcW w:w="1029"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FFFFFF" w:themeFill="background1"/>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4"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FFFFFF" w:themeFill="background1"/>
          </w:tcPr>
          <w:p w:rsidR="0099371D" w:rsidRDefault="0099371D">
            <w:pPr>
              <w:rPr>
                <w:rFonts w:ascii="微软雅黑" w:eastAsia="微软雅黑" w:hAnsi="微软雅黑"/>
                <w:color w:val="FF0000"/>
                <w:sz w:val="18"/>
                <w:szCs w:val="18"/>
              </w:rPr>
            </w:pPr>
          </w:p>
        </w:tc>
      </w:tr>
      <w:tr w:rsidR="0099371D">
        <w:trPr>
          <w:trHeight w:val="417"/>
        </w:trPr>
        <w:tc>
          <w:tcPr>
            <w:tcW w:w="1607" w:type="dxa"/>
            <w:vMerge/>
          </w:tcPr>
          <w:p w:rsidR="0099371D" w:rsidRDefault="0099371D">
            <w:pP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batch</w:t>
            </w:r>
            <w:r>
              <w:rPr>
                <w:rFonts w:ascii="微软雅黑" w:eastAsia="微软雅黑" w:hAnsi="微软雅黑"/>
                <w:color w:val="FF0000"/>
                <w:sz w:val="18"/>
                <w:szCs w:val="18"/>
              </w:rPr>
              <w:t>No</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批次号</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w:t>
            </w:r>
            <w:r>
              <w:rPr>
                <w:rFonts w:ascii="微软雅黑" w:eastAsia="微软雅黑" w:hAnsi="微软雅黑"/>
                <w:color w:val="FF0000"/>
                <w:sz w:val="18"/>
                <w:szCs w:val="18"/>
              </w:rPr>
              <w:t>archar</w:t>
            </w:r>
          </w:p>
        </w:tc>
        <w:tc>
          <w:tcPr>
            <w:tcW w:w="929" w:type="dxa"/>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50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tcPr>
          <w:p w:rsidR="0099371D" w:rsidRDefault="0099371D">
            <w:pPr>
              <w:rPr>
                <w:rFonts w:ascii="微软雅黑" w:eastAsia="微软雅黑" w:hAnsi="微软雅黑"/>
                <w:color w:val="FF0000"/>
                <w:sz w:val="18"/>
                <w:szCs w:val="18"/>
              </w:rPr>
            </w:pPr>
          </w:p>
        </w:tc>
      </w:tr>
      <w:tr w:rsidR="0099371D">
        <w:trPr>
          <w:trHeight w:val="417"/>
        </w:trPr>
        <w:tc>
          <w:tcPr>
            <w:tcW w:w="1607" w:type="dxa"/>
            <w:vMerge/>
          </w:tcPr>
          <w:p w:rsidR="0099371D" w:rsidRDefault="0099371D">
            <w:pP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merchantId</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商户ID</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tcPr>
          <w:p w:rsidR="0099371D" w:rsidRDefault="0099371D">
            <w:pPr>
              <w:rPr>
                <w:rFonts w:ascii="微软雅黑" w:eastAsia="微软雅黑" w:hAnsi="微软雅黑"/>
                <w:color w:val="FF0000"/>
                <w:sz w:val="18"/>
                <w:szCs w:val="18"/>
              </w:rPr>
            </w:pPr>
          </w:p>
        </w:tc>
      </w:tr>
      <w:tr w:rsidR="0099371D">
        <w:trPr>
          <w:trHeight w:val="417"/>
        </w:trPr>
        <w:tc>
          <w:tcPr>
            <w:tcW w:w="1607" w:type="dxa"/>
            <w:vMerge/>
          </w:tcPr>
          <w:p w:rsidR="0099371D" w:rsidRDefault="0099371D">
            <w:pP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createNum</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创建数量</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tcPr>
          <w:p w:rsidR="0099371D" w:rsidRDefault="0099371D">
            <w:pPr>
              <w:rPr>
                <w:rFonts w:ascii="微软雅黑" w:eastAsia="微软雅黑" w:hAnsi="微软雅黑"/>
                <w:color w:val="FF0000"/>
                <w:sz w:val="18"/>
                <w:szCs w:val="18"/>
              </w:rPr>
            </w:pPr>
          </w:p>
        </w:tc>
      </w:tr>
      <w:tr w:rsidR="0099371D">
        <w:trPr>
          <w:trHeight w:val="417"/>
        </w:trPr>
        <w:tc>
          <w:tcPr>
            <w:tcW w:w="1607" w:type="dxa"/>
            <w:vMerge/>
          </w:tcPr>
          <w:p w:rsidR="0099371D" w:rsidRDefault="0099371D">
            <w:pPr>
              <w:rPr>
                <w:rStyle w:val="shorttext"/>
                <w:color w:val="FF0000"/>
              </w:rPr>
            </w:pPr>
          </w:p>
        </w:tc>
        <w:tc>
          <w:tcPr>
            <w:tcW w:w="1559"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hint="eastAsia"/>
                <w:color w:val="FF0000"/>
                <w:sz w:val="18"/>
                <w:szCs w:val="18"/>
              </w:rPr>
              <w:t>useNum</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激活数量 </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929"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99371D">
            <w:pPr>
              <w:rPr>
                <w:rFonts w:ascii="微软雅黑" w:eastAsia="微软雅黑" w:hAnsi="微软雅黑"/>
                <w:color w:val="FF0000"/>
                <w:sz w:val="18"/>
                <w:szCs w:val="18"/>
              </w:rPr>
            </w:pPr>
          </w:p>
        </w:tc>
      </w:tr>
      <w:tr w:rsidR="0099371D">
        <w:trPr>
          <w:trHeight w:val="417"/>
        </w:trPr>
        <w:tc>
          <w:tcPr>
            <w:tcW w:w="1607" w:type="dxa"/>
            <w:vMerge/>
          </w:tcPr>
          <w:p w:rsidR="0099371D" w:rsidRDefault="0099371D">
            <w:pP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remark</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备注 </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100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99371D">
            <w:pPr>
              <w:rPr>
                <w:rFonts w:ascii="微软雅黑" w:eastAsia="微软雅黑" w:hAnsi="微软雅黑"/>
                <w:color w:val="FF0000"/>
                <w:sz w:val="18"/>
                <w:szCs w:val="18"/>
              </w:rPr>
            </w:pPr>
          </w:p>
        </w:tc>
      </w:tr>
      <w:tr w:rsidR="0099371D">
        <w:trPr>
          <w:trHeight w:val="417"/>
        </w:trPr>
        <w:tc>
          <w:tcPr>
            <w:tcW w:w="1607" w:type="dxa"/>
            <w:vMerge/>
          </w:tcPr>
          <w:p w:rsidR="0099371D" w:rsidRDefault="0099371D">
            <w:pP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creator</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创建人</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r w:rsidR="0099371D">
        <w:trPr>
          <w:trHeight w:val="417"/>
        </w:trPr>
        <w:tc>
          <w:tcPr>
            <w:tcW w:w="1607" w:type="dxa"/>
            <w:vMerge/>
          </w:tcPr>
          <w:p w:rsidR="0099371D" w:rsidRDefault="0099371D">
            <w:pP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updateLock</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乐观锁</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929" w:type="dxa"/>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tcPr>
          <w:p w:rsidR="0099371D" w:rsidRDefault="0099371D">
            <w:pPr>
              <w:rPr>
                <w:rFonts w:ascii="微软雅黑" w:eastAsia="微软雅黑" w:hAnsi="微软雅黑"/>
                <w:color w:val="FF0000"/>
                <w:sz w:val="18"/>
                <w:szCs w:val="18"/>
              </w:rPr>
            </w:pPr>
          </w:p>
        </w:tc>
      </w:tr>
      <w:tr w:rsidR="0099371D">
        <w:trPr>
          <w:trHeight w:val="374"/>
        </w:trPr>
        <w:tc>
          <w:tcPr>
            <w:tcW w:w="1607" w:type="dxa"/>
            <w:vMerge/>
          </w:tcPr>
          <w:p w:rsidR="0099371D" w:rsidRDefault="0099371D">
            <w:pP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createDate</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创建时间</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date</w:t>
            </w:r>
          </w:p>
        </w:tc>
        <w:tc>
          <w:tcPr>
            <w:tcW w:w="929" w:type="dxa"/>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w:t>
            </w:r>
            <w:r>
              <w:rPr>
                <w:rFonts w:ascii="微软雅黑" w:eastAsia="微软雅黑" w:hAnsi="微软雅黑"/>
                <w:color w:val="FF0000"/>
                <w:sz w:val="18"/>
                <w:szCs w:val="18"/>
              </w:rPr>
              <w:t>5</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99371D">
            <w:pPr>
              <w:rPr>
                <w:rFonts w:ascii="微软雅黑" w:eastAsia="微软雅黑" w:hAnsi="微软雅黑"/>
                <w:color w:val="FF0000"/>
                <w:sz w:val="18"/>
                <w:szCs w:val="18"/>
              </w:rPr>
            </w:pPr>
          </w:p>
        </w:tc>
      </w:tr>
      <w:tr w:rsidR="0099371D">
        <w:trPr>
          <w:trHeight w:val="417"/>
        </w:trPr>
        <w:tc>
          <w:tcPr>
            <w:tcW w:w="1607" w:type="dxa"/>
            <w:vMerge/>
          </w:tcPr>
          <w:p w:rsidR="0099371D" w:rsidRDefault="0099371D">
            <w:pPr>
              <w:rPr>
                <w:rStyle w:val="shorttext"/>
                <w:color w:val="FF0000"/>
              </w:rPr>
            </w:pPr>
          </w:p>
        </w:tc>
        <w:tc>
          <w:tcPr>
            <w:tcW w:w="155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merchantName</w:t>
            </w:r>
          </w:p>
        </w:tc>
        <w:tc>
          <w:tcPr>
            <w:tcW w:w="129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商户名称</w:t>
            </w:r>
          </w:p>
        </w:tc>
        <w:tc>
          <w:tcPr>
            <w:tcW w:w="1029"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4"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tcPr>
          <w:p w:rsidR="0099371D" w:rsidRDefault="0099371D">
            <w:pPr>
              <w:rPr>
                <w:rFonts w:ascii="微软雅黑" w:eastAsia="微软雅黑" w:hAnsi="微软雅黑"/>
                <w:color w:val="FF0000"/>
                <w:sz w:val="18"/>
                <w:szCs w:val="18"/>
              </w:rPr>
            </w:pPr>
          </w:p>
        </w:tc>
      </w:tr>
    </w:tbl>
    <w:p w:rsidR="0099371D" w:rsidRDefault="0099371D">
      <w:pPr>
        <w:rPr>
          <w:color w:val="FF0000"/>
        </w:rPr>
      </w:pPr>
    </w:p>
    <w:p w:rsidR="0099371D" w:rsidRDefault="0099371D">
      <w:pPr>
        <w:rPr>
          <w:color w:val="FF0000"/>
        </w:rPr>
      </w:pPr>
    </w:p>
    <w:p w:rsidR="0099371D" w:rsidRDefault="0099371D">
      <w:pPr>
        <w:rPr>
          <w:color w:val="FF0000"/>
        </w:rPr>
      </w:pPr>
    </w:p>
    <w:p w:rsidR="0099371D" w:rsidRDefault="002A4916">
      <w:pPr>
        <w:pStyle w:val="2"/>
        <w:rPr>
          <w:color w:val="FF0000"/>
        </w:rPr>
      </w:pPr>
      <w:bookmarkStart w:id="5210" w:name="_Toc508983293"/>
      <w:r>
        <w:rPr>
          <w:rFonts w:hint="eastAsia"/>
          <w:color w:val="FF0000"/>
        </w:rPr>
        <w:t>商户批次新增或者更新接口</w:t>
      </w:r>
      <w:bookmarkEnd w:id="5210"/>
    </w:p>
    <w:p w:rsidR="0099371D" w:rsidRDefault="002A4916">
      <w:pPr>
        <w:pStyle w:val="30"/>
        <w:rPr>
          <w:color w:val="FF0000"/>
        </w:rPr>
      </w:pPr>
      <w:bookmarkStart w:id="5211" w:name="_Toc508983294"/>
      <w:r>
        <w:rPr>
          <w:rFonts w:hint="eastAsia"/>
          <w:color w:val="FF0000"/>
        </w:rPr>
        <w:t>接口名称：</w:t>
      </w:r>
      <w:r>
        <w:rPr>
          <w:rFonts w:ascii="Consolas" w:eastAsia="Consolas" w:hAnsi="Consolas" w:hint="eastAsia"/>
          <w:color w:val="FF0000"/>
          <w:sz w:val="20"/>
          <w:highlight w:val="white"/>
        </w:rPr>
        <w:t>merchant/qrcodeManage/merchantQrocdeBatchInsertOrUpdate.do</w:t>
      </w:r>
      <w:bookmarkEnd w:id="5211"/>
    </w:p>
    <w:p w:rsidR="0099371D" w:rsidRDefault="002A4916">
      <w:pPr>
        <w:pStyle w:val="30"/>
        <w:rPr>
          <w:color w:val="FF0000"/>
        </w:rPr>
      </w:pPr>
      <w:bookmarkStart w:id="5212" w:name="_Toc508983295"/>
      <w:r>
        <w:rPr>
          <w:rFonts w:hint="eastAsia"/>
          <w:color w:val="FF0000"/>
        </w:rPr>
        <w:t>请求报文</w:t>
      </w:r>
      <w:bookmarkEnd w:id="5212"/>
    </w:p>
    <w:tbl>
      <w:tblPr>
        <w:tblW w:w="10456" w:type="dxa"/>
        <w:tblLayout w:type="fixed"/>
        <w:tblLook w:val="04A0" w:firstRow="1" w:lastRow="0" w:firstColumn="1" w:lastColumn="0" w:noHBand="0" w:noVBand="1"/>
      </w:tblPr>
      <w:tblGrid>
        <w:gridCol w:w="1211"/>
        <w:gridCol w:w="1941"/>
        <w:gridCol w:w="1508"/>
        <w:gridCol w:w="1191"/>
        <w:gridCol w:w="1246"/>
        <w:gridCol w:w="1346"/>
        <w:gridCol w:w="2013"/>
      </w:tblGrid>
      <w:tr w:rsidR="0099371D">
        <w:trPr>
          <w:trHeight w:val="364"/>
        </w:trPr>
        <w:tc>
          <w:tcPr>
            <w:tcW w:w="121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对象</w:t>
            </w:r>
          </w:p>
        </w:tc>
        <w:tc>
          <w:tcPr>
            <w:tcW w:w="194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字段名</w:t>
            </w:r>
          </w:p>
        </w:tc>
        <w:tc>
          <w:tcPr>
            <w:tcW w:w="1508"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数据项</w:t>
            </w:r>
          </w:p>
        </w:tc>
        <w:tc>
          <w:tcPr>
            <w:tcW w:w="1191"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类型</w:t>
            </w:r>
          </w:p>
        </w:tc>
        <w:tc>
          <w:tcPr>
            <w:tcW w:w="1246"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长度</w:t>
            </w:r>
          </w:p>
        </w:tc>
        <w:tc>
          <w:tcPr>
            <w:tcW w:w="1346" w:type="dxa"/>
            <w:shd w:val="clear" w:color="auto" w:fill="BFBFBF" w:themeFill="background1" w:themeFillShade="BF"/>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013" w:type="dxa"/>
            <w:shd w:val="clear" w:color="auto" w:fill="BFBFBF" w:themeFill="background1" w:themeFillShade="BF"/>
          </w:tcPr>
          <w:p w:rsidR="0099371D" w:rsidRDefault="002A4916">
            <w:pPr>
              <w:jc w:val="center"/>
              <w:rPr>
                <w:color w:val="FF0000"/>
              </w:rPr>
            </w:pPr>
            <w:r>
              <w:rPr>
                <w:rFonts w:ascii="微软雅黑" w:eastAsia="微软雅黑" w:hAnsi="微软雅黑" w:hint="eastAsia"/>
                <w:color w:val="FF0000"/>
                <w:sz w:val="18"/>
                <w:szCs w:val="18"/>
              </w:rPr>
              <w:t>备注</w:t>
            </w:r>
          </w:p>
        </w:tc>
      </w:tr>
      <w:tr w:rsidR="0099371D">
        <w:trPr>
          <w:trHeight w:val="364"/>
        </w:trPr>
        <w:tc>
          <w:tcPr>
            <w:tcW w:w="1211" w:type="dxa"/>
            <w:vMerge w:val="restart"/>
            <w:shd w:val="clear" w:color="auto" w:fill="FFFFFF" w:themeFill="background1"/>
          </w:tcPr>
          <w:p w:rsidR="0099371D" w:rsidRDefault="0099371D">
            <w:pPr>
              <w:jc w:val="center"/>
              <w:rPr>
                <w:rFonts w:ascii="微软雅黑" w:eastAsia="微软雅黑" w:hAnsi="微软雅黑"/>
                <w:color w:val="FF0000"/>
                <w:sz w:val="18"/>
                <w:szCs w:val="18"/>
              </w:rPr>
            </w:pPr>
          </w:p>
        </w:tc>
        <w:tc>
          <w:tcPr>
            <w:tcW w:w="1941"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sid</w:t>
            </w:r>
          </w:p>
        </w:tc>
        <w:tc>
          <w:tcPr>
            <w:tcW w:w="1508"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w:t>
            </w:r>
            <w:r>
              <w:rPr>
                <w:rFonts w:ascii="微软雅黑" w:eastAsia="微软雅黑" w:hAnsi="微软雅黑"/>
                <w:color w:val="FF0000"/>
                <w:sz w:val="18"/>
                <w:szCs w:val="18"/>
              </w:rPr>
              <w:t>I</w:t>
            </w:r>
            <w:r>
              <w:rPr>
                <w:rFonts w:ascii="微软雅黑" w:eastAsia="微软雅黑" w:hAnsi="微软雅黑" w:hint="eastAsia"/>
                <w:color w:val="FF0000"/>
                <w:sz w:val="18"/>
                <w:szCs w:val="18"/>
              </w:rPr>
              <w:t>D</w:t>
            </w:r>
          </w:p>
        </w:tc>
        <w:tc>
          <w:tcPr>
            <w:tcW w:w="1191"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1246" w:type="dxa"/>
            <w:shd w:val="clear" w:color="auto" w:fill="FFFFFF" w:themeFill="background1"/>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34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shd w:val="clear" w:color="auto" w:fill="FFFFFF" w:themeFill="background1"/>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无值新增，有值更新</w:t>
            </w:r>
          </w:p>
        </w:tc>
      </w:tr>
      <w:tr w:rsidR="0099371D">
        <w:trPr>
          <w:trHeight w:val="364"/>
        </w:trPr>
        <w:tc>
          <w:tcPr>
            <w:tcW w:w="1211" w:type="dxa"/>
            <w:vMerge/>
            <w:shd w:val="clear" w:color="auto" w:fill="FFFFFF" w:themeFill="background1"/>
          </w:tcPr>
          <w:p w:rsidR="0099371D" w:rsidRDefault="0099371D">
            <w:pPr>
              <w:jc w:val="center"/>
              <w:rPr>
                <w:rFonts w:ascii="微软雅黑" w:eastAsia="微软雅黑" w:hAnsi="微软雅黑"/>
                <w:color w:val="FF0000"/>
                <w:sz w:val="18"/>
                <w:szCs w:val="18"/>
              </w:rPr>
            </w:pPr>
          </w:p>
        </w:tc>
        <w:tc>
          <w:tcPr>
            <w:tcW w:w="1941"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batch</w:t>
            </w:r>
            <w:r>
              <w:rPr>
                <w:rFonts w:ascii="微软雅黑" w:eastAsia="微软雅黑" w:hAnsi="微软雅黑"/>
                <w:color w:val="FF0000"/>
                <w:sz w:val="18"/>
                <w:szCs w:val="18"/>
              </w:rPr>
              <w:t>No</w:t>
            </w:r>
          </w:p>
        </w:tc>
        <w:tc>
          <w:tcPr>
            <w:tcW w:w="1508"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批次号</w:t>
            </w:r>
          </w:p>
        </w:tc>
        <w:tc>
          <w:tcPr>
            <w:tcW w:w="1191"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w:t>
            </w:r>
            <w:r>
              <w:rPr>
                <w:rFonts w:ascii="微软雅黑" w:eastAsia="微软雅黑" w:hAnsi="微软雅黑"/>
                <w:color w:val="FF0000"/>
                <w:sz w:val="18"/>
                <w:szCs w:val="18"/>
              </w:rPr>
              <w:t>archar</w:t>
            </w:r>
          </w:p>
        </w:tc>
        <w:tc>
          <w:tcPr>
            <w:tcW w:w="1246" w:type="dxa"/>
            <w:shd w:val="clear" w:color="auto" w:fill="FFFFFF" w:themeFill="background1"/>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50</w:t>
            </w:r>
          </w:p>
        </w:tc>
        <w:tc>
          <w:tcPr>
            <w:tcW w:w="1346" w:type="dxa"/>
            <w:shd w:val="clear" w:color="auto" w:fill="FFFFFF" w:themeFill="background1"/>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013" w:type="dxa"/>
            <w:shd w:val="clear" w:color="auto" w:fill="FFFFFF" w:themeFill="background1"/>
          </w:tcPr>
          <w:p w:rsidR="0099371D" w:rsidRDefault="0099371D">
            <w:pPr>
              <w:rPr>
                <w:rFonts w:ascii="微软雅黑" w:eastAsia="微软雅黑" w:hAnsi="微软雅黑"/>
                <w:color w:val="FF0000"/>
                <w:sz w:val="18"/>
                <w:szCs w:val="18"/>
              </w:rPr>
            </w:pP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merchantId</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商户ID</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1246" w:type="dxa"/>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013" w:type="dxa"/>
          </w:tcPr>
          <w:p w:rsidR="0099371D" w:rsidRDefault="0099371D">
            <w:pPr>
              <w:rPr>
                <w:rFonts w:ascii="微软雅黑" w:eastAsia="微软雅黑" w:hAnsi="微软雅黑"/>
                <w:color w:val="FF0000"/>
                <w:sz w:val="18"/>
                <w:szCs w:val="18"/>
              </w:rPr>
            </w:pP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createNum</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创建数量</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1246" w:type="dxa"/>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013" w:type="dxa"/>
          </w:tcPr>
          <w:p w:rsidR="0099371D" w:rsidRDefault="0099371D">
            <w:pPr>
              <w:rPr>
                <w:rFonts w:ascii="微软雅黑" w:eastAsia="微软雅黑" w:hAnsi="微软雅黑"/>
                <w:color w:val="FF0000"/>
                <w:sz w:val="18"/>
                <w:szCs w:val="18"/>
              </w:rPr>
            </w:pP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useNum</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激活数量 </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1246" w:type="dxa"/>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tcPr>
          <w:p w:rsidR="0099371D" w:rsidRDefault="0099371D">
            <w:pPr>
              <w:rPr>
                <w:rFonts w:ascii="微软雅黑" w:eastAsia="微软雅黑" w:hAnsi="微软雅黑"/>
                <w:color w:val="FF0000"/>
                <w:sz w:val="18"/>
                <w:szCs w:val="18"/>
              </w:rPr>
            </w:pP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hint="eastAsia"/>
                <w:color w:val="FF0000"/>
                <w:sz w:val="18"/>
                <w:szCs w:val="18"/>
              </w:rPr>
              <w:t>remark</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备注 </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1246" w:type="dxa"/>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100</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013" w:type="dxa"/>
          </w:tcPr>
          <w:p w:rsidR="0099371D" w:rsidRDefault="0099371D">
            <w:pPr>
              <w:rPr>
                <w:rFonts w:ascii="微软雅黑" w:eastAsia="微软雅黑" w:hAnsi="微软雅黑"/>
                <w:color w:val="FF0000"/>
                <w:sz w:val="18"/>
                <w:szCs w:val="18"/>
              </w:rPr>
            </w:pP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creator</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创建人</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1246" w:type="dxa"/>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tcPr>
          <w:p w:rsidR="0099371D" w:rsidRDefault="0099371D">
            <w:pPr>
              <w:rPr>
                <w:rFonts w:ascii="微软雅黑" w:eastAsia="微软雅黑" w:hAnsi="微软雅黑"/>
                <w:color w:val="FF0000"/>
                <w:sz w:val="18"/>
                <w:szCs w:val="18"/>
              </w:rPr>
            </w:pP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updateLock</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乐观锁</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1246" w:type="dxa"/>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1-新增为0,2-默认返回值</w:t>
            </w:r>
          </w:p>
        </w:tc>
      </w:tr>
      <w:tr w:rsidR="0099371D">
        <w:trPr>
          <w:trHeight w:val="417"/>
        </w:trPr>
        <w:tc>
          <w:tcPr>
            <w:tcW w:w="1211" w:type="dxa"/>
            <w:vMerge/>
          </w:tcPr>
          <w:p w:rsidR="0099371D" w:rsidRDefault="0099371D">
            <w:pPr>
              <w:jc w:val="center"/>
              <w:rPr>
                <w:rStyle w:val="shorttext"/>
                <w:color w:val="FF0000"/>
              </w:rPr>
            </w:pPr>
          </w:p>
        </w:tc>
        <w:tc>
          <w:tcPr>
            <w:tcW w:w="1941"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createDate</w:t>
            </w:r>
          </w:p>
        </w:tc>
        <w:tc>
          <w:tcPr>
            <w:tcW w:w="1508"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创建时间</w:t>
            </w:r>
          </w:p>
        </w:tc>
        <w:tc>
          <w:tcPr>
            <w:tcW w:w="1191" w:type="dxa"/>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date</w:t>
            </w:r>
          </w:p>
        </w:tc>
        <w:tc>
          <w:tcPr>
            <w:tcW w:w="1246" w:type="dxa"/>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w:t>
            </w:r>
            <w:r>
              <w:rPr>
                <w:rFonts w:ascii="微软雅黑" w:eastAsia="微软雅黑" w:hAnsi="微软雅黑"/>
                <w:color w:val="FF0000"/>
                <w:sz w:val="18"/>
                <w:szCs w:val="18"/>
              </w:rPr>
              <w:t>5</w:t>
            </w:r>
          </w:p>
        </w:tc>
        <w:tc>
          <w:tcPr>
            <w:tcW w:w="1346" w:type="dxa"/>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013" w:type="dxa"/>
          </w:tcPr>
          <w:p w:rsidR="0099371D" w:rsidRDefault="0099371D">
            <w:pPr>
              <w:rPr>
                <w:rFonts w:ascii="微软雅黑" w:eastAsia="微软雅黑" w:hAnsi="微软雅黑"/>
                <w:color w:val="FF0000"/>
                <w:sz w:val="18"/>
                <w:szCs w:val="18"/>
              </w:rPr>
            </w:pPr>
          </w:p>
        </w:tc>
      </w:tr>
    </w:tbl>
    <w:p w:rsidR="0099371D" w:rsidRDefault="0099371D">
      <w:pPr>
        <w:rPr>
          <w:color w:val="FF0000"/>
        </w:rPr>
      </w:pPr>
    </w:p>
    <w:p w:rsidR="0099371D" w:rsidRDefault="002A4916">
      <w:pPr>
        <w:pStyle w:val="30"/>
        <w:rPr>
          <w:color w:val="FF0000"/>
        </w:rPr>
      </w:pPr>
      <w:bookmarkStart w:id="5213" w:name="_Toc508983296"/>
      <w:r>
        <w:rPr>
          <w:rFonts w:hint="eastAsia"/>
          <w:color w:val="FF0000"/>
        </w:rPr>
        <w:t>返回报文</w:t>
      </w:r>
      <w:bookmarkEnd w:id="5213"/>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对象</w:t>
            </w:r>
          </w:p>
        </w:tc>
        <w:tc>
          <w:tcPr>
            <w:tcW w:w="155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字段名</w:t>
            </w:r>
          </w:p>
        </w:tc>
        <w:tc>
          <w:tcPr>
            <w:tcW w:w="129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数据项</w:t>
            </w:r>
          </w:p>
        </w:tc>
        <w:tc>
          <w:tcPr>
            <w:tcW w:w="10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类型</w:t>
            </w:r>
          </w:p>
        </w:tc>
        <w:tc>
          <w:tcPr>
            <w:tcW w:w="9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长度</w:t>
            </w:r>
          </w:p>
        </w:tc>
        <w:tc>
          <w:tcPr>
            <w:tcW w:w="1274"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color w:val="FF0000"/>
              </w:rPr>
            </w:pPr>
            <w:r>
              <w:rPr>
                <w:rStyle w:val="shorttext"/>
                <w:rFonts w:hint="eastAsia"/>
                <w:color w:val="FF0000"/>
              </w:rPr>
              <w:t>header</w:t>
            </w: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resCode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0系统错误</w:t>
            </w:r>
          </w:p>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1</w:t>
            </w:r>
            <w:r>
              <w:rPr>
                <w:rFonts w:ascii="微软雅黑" w:eastAsia="微软雅黑" w:hAnsi="微软雅黑" w:hint="eastAsia"/>
                <w:color w:val="FF0000"/>
                <w:sz w:val="18"/>
                <w:szCs w:val="18"/>
              </w:rPr>
              <w:t>成功；</w:t>
            </w:r>
          </w:p>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resM</w:t>
            </w:r>
            <w:r>
              <w:rPr>
                <w:rFonts w:ascii="微软雅黑" w:eastAsia="微软雅黑" w:hAnsi="微软雅黑" w:hint="eastAsia"/>
                <w:color w:val="FF0000"/>
                <w:sz w:val="18"/>
                <w:szCs w:val="18"/>
              </w:rPr>
              <w:t>essage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100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color w:val="FF0000"/>
              </w:rPr>
            </w:pPr>
            <w:r>
              <w:rPr>
                <w:rStyle w:val="shorttext"/>
                <w:color w:val="FF0000"/>
              </w:rPr>
              <w:t>b</w:t>
            </w:r>
            <w:r>
              <w:rPr>
                <w:rStyle w:val="shorttext"/>
                <w:rFonts w:hint="eastAsia"/>
                <w:color w:val="FF0000"/>
              </w:rPr>
              <w:t>ody</w:t>
            </w: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sid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w:t>
            </w:r>
            <w:r>
              <w:rPr>
                <w:rFonts w:ascii="微软雅黑" w:eastAsia="微软雅黑" w:hAnsi="微软雅黑"/>
                <w:color w:val="FF0000"/>
                <w:sz w:val="18"/>
                <w:szCs w:val="18"/>
              </w:rPr>
              <w:t>I</w:t>
            </w:r>
            <w:r>
              <w:rPr>
                <w:rFonts w:ascii="微软雅黑" w:eastAsia="微软雅黑" w:hAnsi="微软雅黑" w:hint="eastAsia"/>
                <w:color w:val="FF0000"/>
                <w:sz w:val="18"/>
                <w:szCs w:val="18"/>
              </w:rPr>
              <w:t>D</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2"/>
      </w:pPr>
      <w:bookmarkStart w:id="5214" w:name="_Toc508983297"/>
      <w:r>
        <w:rPr>
          <w:rFonts w:hint="eastAsia"/>
        </w:rPr>
        <w:t>积分兑付现金部分下单接口</w:t>
      </w:r>
      <w:bookmarkEnd w:id="5214"/>
    </w:p>
    <w:p w:rsidR="0099371D" w:rsidRDefault="002A4916">
      <w:pPr>
        <w:pStyle w:val="30"/>
      </w:pPr>
      <w:bookmarkStart w:id="5215" w:name="_Toc508983298"/>
      <w:r>
        <w:rPr>
          <w:rFonts w:hint="eastAsia"/>
        </w:rPr>
        <w:t>接口名称：</w:t>
      </w:r>
      <w:r>
        <w:t>order</w:t>
      </w:r>
      <w:r>
        <w:rPr>
          <w:rFonts w:hint="eastAsia"/>
        </w:rPr>
        <w:t>/points</w:t>
      </w:r>
      <w:r>
        <w:t>/</w:t>
      </w:r>
      <w:r>
        <w:rPr>
          <w:rFonts w:hint="eastAsia"/>
        </w:rPr>
        <w:t>user</w:t>
      </w:r>
      <w:r>
        <w:t>PointsPay</w:t>
      </w:r>
      <w:r>
        <w:rPr>
          <w:rFonts w:hint="eastAsia"/>
        </w:rPr>
        <w:t>Cash</w:t>
      </w:r>
      <w:r>
        <w:t>Order</w:t>
      </w:r>
      <w:r>
        <w:rPr>
          <w:rFonts w:hint="eastAsia"/>
        </w:rPr>
        <w:t>.</w:t>
      </w:r>
      <w:r>
        <w:t>do</w:t>
      </w:r>
      <w:bookmarkEnd w:id="5215"/>
    </w:p>
    <w:p w:rsidR="0099371D" w:rsidRDefault="002A4916">
      <w:pPr>
        <w:pStyle w:val="30"/>
      </w:pPr>
      <w:bookmarkStart w:id="5216" w:name="_Toc508983299"/>
      <w:r>
        <w:rPr>
          <w:rFonts w:hint="eastAsia"/>
        </w:rPr>
        <w:t>请求报文</w:t>
      </w:r>
      <w:bookmarkEnd w:id="5216"/>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380"/>
        <w:gridCol w:w="1030"/>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38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3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otherOrderNo</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站外订单号</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merchantNo</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商户号</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和appid选其一必填</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appId</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APPID</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16</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w:t>
            </w:r>
            <w:r>
              <w:rPr>
                <w:rFonts w:ascii="微软雅黑" w:eastAsia="微软雅黑" w:hAnsi="微软雅黑" w:cs="新宋体" w:hint="eastAsia"/>
                <w:sz w:val="18"/>
                <w:szCs w:val="18"/>
              </w:rPr>
              <w:t>merchantNo</w:t>
            </w:r>
            <w:r>
              <w:rPr>
                <w:rFonts w:ascii="微软雅黑" w:eastAsia="微软雅黑" w:hAnsi="微软雅黑" w:hint="eastAsia"/>
                <w:color w:val="000000"/>
                <w:sz w:val="18"/>
                <w:szCs w:val="18"/>
              </w:rPr>
              <w:t>选其一必填</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storeNo</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门店号</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cashVal</w:t>
            </w:r>
          </w:p>
        </w:tc>
        <w:tc>
          <w:tcPr>
            <w:tcW w:w="1380" w:type="dxa"/>
            <w:shd w:val="clear" w:color="auto" w:fill="auto"/>
          </w:tcPr>
          <w:p w:rsidR="0099371D" w:rsidRDefault="002A4916">
            <w:pPr>
              <w:ind w:firstLineChars="200" w:firstLine="360"/>
              <w:rPr>
                <w:rFonts w:ascii="微软雅黑" w:eastAsia="微软雅黑" w:hAnsi="微软雅黑"/>
                <w:color w:val="000000"/>
                <w:sz w:val="18"/>
                <w:szCs w:val="18"/>
              </w:rPr>
            </w:pPr>
            <w:r>
              <w:rPr>
                <w:rFonts w:ascii="微软雅黑" w:eastAsia="微软雅黑" w:hAnsi="微软雅黑" w:hint="eastAsia"/>
                <w:color w:val="000000"/>
                <w:sz w:val="18"/>
                <w:szCs w:val="18"/>
              </w:rPr>
              <w:t>现金值</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单位：元</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userIdEnc</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cashP</w:t>
            </w:r>
            <w:r>
              <w:rPr>
                <w:rFonts w:ascii="微软雅黑" w:eastAsia="微软雅黑" w:hAnsi="微软雅黑" w:hint="eastAsia"/>
                <w:color w:val="FF0000"/>
                <w:sz w:val="18"/>
                <w:szCs w:val="18"/>
              </w:rPr>
              <w:t>ay</w:t>
            </w:r>
            <w:r>
              <w:rPr>
                <w:rFonts w:ascii="微软雅黑" w:eastAsia="微软雅黑" w:hAnsi="微软雅黑"/>
                <w:color w:val="FF0000"/>
                <w:sz w:val="18"/>
                <w:szCs w:val="18"/>
              </w:rPr>
              <w:t>Type</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现金支付类型</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w:t>
            </w:r>
            <w:r>
              <w:rPr>
                <w:rFonts w:ascii="微软雅黑" w:eastAsia="微软雅黑" w:hAnsi="微软雅黑"/>
                <w:color w:val="FF0000"/>
                <w:sz w:val="18"/>
                <w:szCs w:val="18"/>
              </w:rPr>
              <w:t>umber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现金支付方式 1 平安聚合支付 2 大众一卡通 </w:t>
            </w:r>
            <w:r>
              <w:rPr>
                <w:rFonts w:ascii="微软雅黑" w:eastAsia="微软雅黑" w:hAnsi="微软雅黑"/>
                <w:color w:val="FF0000"/>
                <w:sz w:val="18"/>
                <w:szCs w:val="18"/>
              </w:rPr>
              <w:t xml:space="preserve">3 </w:t>
            </w:r>
            <w:r>
              <w:rPr>
                <w:rFonts w:ascii="微软雅黑" w:eastAsia="微软雅黑" w:hAnsi="微软雅黑" w:hint="eastAsia"/>
                <w:color w:val="FF0000"/>
                <w:sz w:val="18"/>
                <w:szCs w:val="18"/>
              </w:rPr>
              <w:t>支付宝原生app</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paymentCode</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支付码标识</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op</w:t>
            </w:r>
            <w:r>
              <w:rPr>
                <w:rFonts w:ascii="微软雅黑" w:eastAsia="微软雅黑" w:hAnsi="微软雅黑"/>
                <w:color w:val="FF0000"/>
                <w:sz w:val="18"/>
                <w:szCs w:val="18"/>
              </w:rPr>
              <w:t>eratorNo</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操作员编号</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order</w:t>
            </w:r>
            <w:r>
              <w:rPr>
                <w:rFonts w:ascii="微软雅黑" w:eastAsia="微软雅黑" w:hAnsi="微软雅黑"/>
                <w:color w:val="FF0000"/>
                <w:sz w:val="18"/>
                <w:szCs w:val="18"/>
              </w:rPr>
              <w:t>Describe</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描述</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frontU</w:t>
            </w:r>
            <w:r>
              <w:rPr>
                <w:rFonts w:ascii="微软雅黑" w:eastAsia="微软雅黑" w:hAnsi="微软雅黑" w:hint="eastAsia"/>
                <w:color w:val="FF0000"/>
                <w:sz w:val="18"/>
                <w:szCs w:val="18"/>
              </w:rPr>
              <w:t>rl</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前端url</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String</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100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shd w:val="clear" w:color="auto" w:fill="FFFFFF"/>
              </w:rPr>
            </w:pPr>
            <w:r>
              <w:rPr>
                <w:rFonts w:ascii="微软雅黑" w:eastAsia="微软雅黑" w:hAnsi="微软雅黑" w:hint="eastAsia"/>
                <w:color w:val="FF0000"/>
                <w:sz w:val="18"/>
                <w:szCs w:val="18"/>
                <w:shd w:val="clear" w:color="auto" w:fill="FFFFFF"/>
              </w:rPr>
              <w:t>用于同步回调的前端地址</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notify</w:t>
            </w:r>
            <w:r>
              <w:rPr>
                <w:rFonts w:ascii="微软雅黑" w:eastAsia="微软雅黑" w:hAnsi="微软雅黑"/>
                <w:color w:val="FF0000"/>
                <w:sz w:val="18"/>
                <w:szCs w:val="18"/>
              </w:rPr>
              <w:t>Url</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异步通知url</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w:t>
            </w:r>
            <w:r>
              <w:rPr>
                <w:rFonts w:ascii="微软雅黑" w:eastAsia="微软雅黑" w:hAnsi="微软雅黑"/>
                <w:color w:val="FF0000"/>
                <w:sz w:val="18"/>
                <w:szCs w:val="18"/>
              </w:rPr>
              <w:t>tring</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w:t>
            </w:r>
            <w:r>
              <w:rPr>
                <w:rFonts w:ascii="微软雅黑" w:eastAsia="微软雅黑" w:hAnsi="微软雅黑"/>
                <w:color w:val="FF0000"/>
                <w:sz w:val="18"/>
                <w:szCs w:val="18"/>
              </w:rPr>
              <w:t>00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shd w:val="clear" w:color="auto" w:fill="FFFFFF"/>
              </w:rPr>
            </w:pPr>
            <w:r>
              <w:rPr>
                <w:rFonts w:ascii="微软雅黑" w:eastAsia="微软雅黑" w:hAnsi="微软雅黑"/>
                <w:color w:val="FF0000"/>
                <w:sz w:val="18"/>
                <w:szCs w:val="18"/>
                <w:shd w:val="clear" w:color="auto" w:fill="FFFFFF"/>
              </w:rPr>
              <w:t>5</w:t>
            </w:r>
            <w:r>
              <w:rPr>
                <w:rFonts w:ascii="微软雅黑" w:eastAsia="微软雅黑" w:hAnsi="微软雅黑" w:hint="eastAsia"/>
                <w:color w:val="FF0000"/>
                <w:sz w:val="18"/>
                <w:szCs w:val="18"/>
                <w:shd w:val="clear" w:color="auto" w:fill="FFFFFF"/>
              </w:rPr>
              <w:t xml:space="preserve">次通知 </w:t>
            </w:r>
            <w:r>
              <w:rPr>
                <w:rFonts w:ascii="微软雅黑" w:eastAsia="微软雅黑" w:hAnsi="微软雅黑"/>
                <w:color w:val="FF0000"/>
                <w:sz w:val="18"/>
                <w:szCs w:val="18"/>
                <w:shd w:val="clear" w:color="auto" w:fill="FFFFFF"/>
              </w:rPr>
              <w:t>1</w:t>
            </w:r>
            <w:r>
              <w:rPr>
                <w:rFonts w:ascii="微软雅黑" w:eastAsia="微软雅黑" w:hAnsi="微软雅黑" w:hint="eastAsia"/>
                <w:color w:val="FF0000"/>
                <w:sz w:val="18"/>
                <w:szCs w:val="18"/>
                <w:shd w:val="clear" w:color="auto" w:fill="FFFFFF"/>
              </w:rPr>
              <w:t xml:space="preserve">分钟内，2分钟， </w:t>
            </w:r>
            <w:r>
              <w:rPr>
                <w:rFonts w:ascii="微软雅黑" w:eastAsia="微软雅黑" w:hAnsi="微软雅黑"/>
                <w:color w:val="FF0000"/>
                <w:sz w:val="18"/>
                <w:szCs w:val="18"/>
                <w:shd w:val="clear" w:color="auto" w:fill="FFFFFF"/>
              </w:rPr>
              <w:t>3</w:t>
            </w:r>
            <w:r>
              <w:rPr>
                <w:rFonts w:ascii="微软雅黑" w:eastAsia="微软雅黑" w:hAnsi="微软雅黑" w:hint="eastAsia"/>
                <w:color w:val="FF0000"/>
                <w:sz w:val="18"/>
                <w:szCs w:val="18"/>
                <w:shd w:val="clear" w:color="auto" w:fill="FFFFFF"/>
              </w:rPr>
              <w:t xml:space="preserve">分钟，5分钟 </w:t>
            </w:r>
            <w:r>
              <w:rPr>
                <w:rFonts w:ascii="微软雅黑" w:eastAsia="微软雅黑" w:hAnsi="微软雅黑"/>
                <w:color w:val="FF0000"/>
                <w:sz w:val="18"/>
                <w:szCs w:val="18"/>
                <w:shd w:val="clear" w:color="auto" w:fill="FFFFFF"/>
              </w:rPr>
              <w:t>10</w:t>
            </w:r>
            <w:r>
              <w:rPr>
                <w:rFonts w:ascii="微软雅黑" w:eastAsia="微软雅黑" w:hAnsi="微软雅黑" w:hint="eastAsia"/>
                <w:color w:val="FF0000"/>
                <w:sz w:val="18"/>
                <w:szCs w:val="18"/>
                <w:shd w:val="clear" w:color="auto" w:fill="FFFFFF"/>
              </w:rPr>
              <w:t>分钟各通知一次 返回 “success”表示收到通知，将不再通知</w:t>
            </w:r>
          </w:p>
        </w:tc>
      </w:tr>
    </w:tbl>
    <w:p w:rsidR="0099371D" w:rsidRDefault="0099371D"/>
    <w:p w:rsidR="0099371D" w:rsidRDefault="002A4916">
      <w:pPr>
        <w:pStyle w:val="30"/>
      </w:pPr>
      <w:bookmarkStart w:id="5217" w:name="_Toc508983300"/>
      <w:r>
        <w:rPr>
          <w:rFonts w:hint="eastAsia"/>
        </w:rPr>
        <w:t>响应报文</w:t>
      </w:r>
      <w:bookmarkEnd w:id="5217"/>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5218" w:name="_Toc508983301"/>
      <w:r>
        <w:rPr>
          <w:rFonts w:hint="eastAsia"/>
        </w:rPr>
        <w:t>积分兑付现金部分订单更新接口(只更新有值部分</w:t>
      </w:r>
      <w:r>
        <w:t>)</w:t>
      </w:r>
      <w:bookmarkEnd w:id="5218"/>
    </w:p>
    <w:p w:rsidR="0099371D" w:rsidRDefault="002A4916">
      <w:pPr>
        <w:pStyle w:val="30"/>
      </w:pPr>
      <w:bookmarkStart w:id="5219" w:name="_Toc508983302"/>
      <w:r>
        <w:rPr>
          <w:rFonts w:hint="eastAsia"/>
        </w:rPr>
        <w:t>接口名称：</w:t>
      </w:r>
      <w:r>
        <w:t>order</w:t>
      </w:r>
      <w:r>
        <w:rPr>
          <w:rFonts w:hint="eastAsia"/>
        </w:rPr>
        <w:t>/points</w:t>
      </w:r>
      <w:r>
        <w:t>/</w:t>
      </w:r>
      <w:r>
        <w:rPr>
          <w:rFonts w:hint="eastAsia"/>
        </w:rPr>
        <w:t>user</w:t>
      </w:r>
      <w:r>
        <w:t>PointsPay</w:t>
      </w:r>
      <w:r>
        <w:rPr>
          <w:rFonts w:hint="eastAsia"/>
        </w:rPr>
        <w:t>Cash</w:t>
      </w:r>
      <w:r>
        <w:t>Order</w:t>
      </w:r>
      <w:r>
        <w:rPr>
          <w:rFonts w:hint="eastAsia"/>
        </w:rPr>
        <w:t>Update.</w:t>
      </w:r>
      <w:r>
        <w:t>do</w:t>
      </w:r>
      <w:bookmarkEnd w:id="5219"/>
    </w:p>
    <w:p w:rsidR="0099371D" w:rsidRDefault="002A4916">
      <w:pPr>
        <w:pStyle w:val="30"/>
      </w:pPr>
      <w:bookmarkStart w:id="5220" w:name="_Toc508983303"/>
      <w:r>
        <w:rPr>
          <w:rFonts w:hint="eastAsia"/>
        </w:rPr>
        <w:t>请求报文</w:t>
      </w:r>
      <w:bookmarkEnd w:id="5220"/>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380"/>
        <w:gridCol w:w="1030"/>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38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3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otherOrderNo</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站外订单号</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state</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交易状态</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1、受理中 2、已支付 3、已撤销 4、全额退货 5、部分退货 6、冲正7、现金部分已支付待付积分 8 失败</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op</w:t>
            </w:r>
            <w:r>
              <w:rPr>
                <w:rFonts w:ascii="微软雅黑" w:eastAsia="微软雅黑" w:hAnsi="微软雅黑"/>
                <w:color w:val="FF0000"/>
                <w:sz w:val="18"/>
                <w:szCs w:val="18"/>
              </w:rPr>
              <w:t>eratorNo</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操作员编号</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order</w:t>
            </w:r>
            <w:r>
              <w:rPr>
                <w:rFonts w:ascii="微软雅黑" w:eastAsia="微软雅黑" w:hAnsi="微软雅黑"/>
                <w:color w:val="FF0000"/>
                <w:sz w:val="18"/>
                <w:szCs w:val="18"/>
              </w:rPr>
              <w:t>Describe</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描述</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30"/>
      </w:pPr>
      <w:bookmarkStart w:id="5221" w:name="_Toc508983304"/>
      <w:r>
        <w:rPr>
          <w:rFonts w:hint="eastAsia"/>
        </w:rPr>
        <w:t>响应报文</w:t>
      </w:r>
      <w:bookmarkEnd w:id="5221"/>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5222" w:name="_Toc508983305"/>
      <w:r>
        <w:rPr>
          <w:rFonts w:hint="eastAsia"/>
        </w:rPr>
        <w:t>积分兑付订单更新接口(只更新有值部分</w:t>
      </w:r>
      <w:r>
        <w:t>)</w:t>
      </w:r>
      <w:bookmarkEnd w:id="5222"/>
    </w:p>
    <w:p w:rsidR="0099371D" w:rsidRDefault="002A4916">
      <w:pPr>
        <w:pStyle w:val="30"/>
      </w:pPr>
      <w:bookmarkStart w:id="5223" w:name="_Toc508983306"/>
      <w:r>
        <w:rPr>
          <w:rFonts w:hint="eastAsia"/>
        </w:rPr>
        <w:t>接口名称：</w:t>
      </w:r>
      <w:r>
        <w:t>order</w:t>
      </w:r>
      <w:r>
        <w:rPr>
          <w:rFonts w:hint="eastAsia"/>
        </w:rPr>
        <w:t>/points</w:t>
      </w:r>
      <w:r>
        <w:t>/</w:t>
      </w:r>
      <w:r>
        <w:rPr>
          <w:rFonts w:hint="eastAsia"/>
        </w:rPr>
        <w:t>user</w:t>
      </w:r>
      <w:r>
        <w:t>PointsPayOrder</w:t>
      </w:r>
      <w:r>
        <w:rPr>
          <w:rFonts w:hint="eastAsia"/>
        </w:rPr>
        <w:t>Update.</w:t>
      </w:r>
      <w:r>
        <w:t>do</w:t>
      </w:r>
      <w:bookmarkEnd w:id="5223"/>
    </w:p>
    <w:p w:rsidR="0099371D" w:rsidRDefault="002A4916">
      <w:pPr>
        <w:pStyle w:val="30"/>
      </w:pPr>
      <w:bookmarkStart w:id="5224" w:name="_Toc508983307"/>
      <w:r>
        <w:rPr>
          <w:rFonts w:hint="eastAsia"/>
        </w:rPr>
        <w:t>请求报文</w:t>
      </w:r>
      <w:bookmarkEnd w:id="5224"/>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380"/>
        <w:gridCol w:w="1030"/>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38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3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otherOrderNo</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站外订单号</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state</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交易状态</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1、受理中 2、已支付 3、已撤销 4、全额退货 5、部分退货 6、冲正7、现金部分已支付待付积分 8 失败</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op</w:t>
            </w:r>
            <w:r>
              <w:rPr>
                <w:rFonts w:ascii="微软雅黑" w:eastAsia="微软雅黑" w:hAnsi="微软雅黑"/>
                <w:color w:val="FF0000"/>
                <w:sz w:val="18"/>
                <w:szCs w:val="18"/>
              </w:rPr>
              <w:t>eratorNo</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操作员编号</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order</w:t>
            </w:r>
            <w:r>
              <w:rPr>
                <w:rFonts w:ascii="微软雅黑" w:eastAsia="微软雅黑" w:hAnsi="微软雅黑"/>
                <w:color w:val="FF0000"/>
                <w:sz w:val="18"/>
                <w:szCs w:val="18"/>
              </w:rPr>
              <w:t>Describe</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描述</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30"/>
      </w:pPr>
      <w:bookmarkStart w:id="5225" w:name="_Toc508983308"/>
      <w:r>
        <w:rPr>
          <w:rFonts w:hint="eastAsia"/>
        </w:rPr>
        <w:t>响应报文</w:t>
      </w:r>
      <w:bookmarkEnd w:id="5225"/>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rPr>
          <w:color w:val="FF0000"/>
        </w:rPr>
      </w:pPr>
      <w:bookmarkStart w:id="5226" w:name="_Toc508983309"/>
      <w:r>
        <w:rPr>
          <w:rFonts w:hint="eastAsia"/>
          <w:color w:val="FF0000"/>
        </w:rPr>
        <w:t>活动数据统计接口</w:t>
      </w:r>
      <w:bookmarkEnd w:id="5226"/>
    </w:p>
    <w:p w:rsidR="0099371D" w:rsidRDefault="002A4916">
      <w:pPr>
        <w:pStyle w:val="30"/>
        <w:rPr>
          <w:color w:val="FF0000"/>
        </w:rPr>
      </w:pPr>
      <w:bookmarkStart w:id="5227" w:name="_Toc508983310"/>
      <w:r>
        <w:rPr>
          <w:rFonts w:hint="eastAsia"/>
          <w:color w:val="FF0000"/>
        </w:rPr>
        <w:t>接口名称：</w:t>
      </w:r>
      <w:r>
        <w:rPr>
          <w:rFonts w:ascii="Consolas" w:eastAsia="Consolas" w:hAnsi="Consolas" w:hint="eastAsia"/>
          <w:color w:val="2A00FF"/>
          <w:sz w:val="20"/>
          <w:highlight w:val="white"/>
        </w:rPr>
        <w:t>activity/activityconsume/activityStatistics.do</w:t>
      </w:r>
      <w:bookmarkEnd w:id="5227"/>
    </w:p>
    <w:p w:rsidR="0099371D" w:rsidRDefault="002A4916">
      <w:pPr>
        <w:pStyle w:val="30"/>
        <w:rPr>
          <w:color w:val="FF0000"/>
        </w:rPr>
      </w:pPr>
      <w:bookmarkStart w:id="5228" w:name="_Toc508983311"/>
      <w:r>
        <w:rPr>
          <w:rFonts w:hint="eastAsia"/>
          <w:color w:val="FF0000"/>
        </w:rPr>
        <w:t>请求报文</w:t>
      </w:r>
      <w:bookmarkEnd w:id="5228"/>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380"/>
        <w:gridCol w:w="1030"/>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对象</w:t>
            </w:r>
          </w:p>
        </w:tc>
        <w:tc>
          <w:tcPr>
            <w:tcW w:w="155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字段名</w:t>
            </w:r>
          </w:p>
        </w:tc>
        <w:tc>
          <w:tcPr>
            <w:tcW w:w="1380"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数据项</w:t>
            </w:r>
          </w:p>
        </w:tc>
        <w:tc>
          <w:tcPr>
            <w:tcW w:w="1030"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类型</w:t>
            </w:r>
          </w:p>
        </w:tc>
        <w:tc>
          <w:tcPr>
            <w:tcW w:w="850"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长度</w:t>
            </w:r>
          </w:p>
        </w:tc>
        <w:tc>
          <w:tcPr>
            <w:tcW w:w="127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hint="eastAsia"/>
                <w:color w:val="FF0000"/>
                <w:sz w:val="18"/>
                <w:szCs w:val="18"/>
              </w:rPr>
              <w:t>activityId</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活动id</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w:t>
            </w:r>
            <w:r>
              <w:rPr>
                <w:rFonts w:ascii="微软雅黑" w:eastAsia="微软雅黑" w:hAnsi="微软雅黑"/>
                <w:color w:val="FF0000"/>
                <w:sz w:val="18"/>
                <w:szCs w:val="18"/>
              </w:rPr>
              <w:t>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s="新宋体"/>
                <w:color w:val="FF0000"/>
                <w:sz w:val="18"/>
                <w:szCs w:val="18"/>
              </w:rPr>
            </w:pPr>
            <w:r>
              <w:rPr>
                <w:rFonts w:ascii="微软雅黑" w:eastAsia="微软雅黑" w:hAnsi="微软雅黑" w:cs="新宋体" w:hint="eastAsia"/>
                <w:color w:val="FF0000"/>
                <w:sz w:val="18"/>
                <w:szCs w:val="18"/>
              </w:rPr>
              <w:t>userIdEnc</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加密用户</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w:t>
            </w:r>
            <w:r>
              <w:rPr>
                <w:rFonts w:ascii="微软雅黑" w:eastAsia="微软雅黑" w:hAnsi="微软雅黑" w:hint="eastAsia"/>
                <w:color w:val="FF0000"/>
                <w:sz w:val="18"/>
                <w:szCs w:val="18"/>
              </w:rPr>
              <w:t>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-1表示该条件的领取次数（每天一条记录）</w:t>
            </w:r>
          </w:p>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0 表示该活动使用预算</w:t>
            </w:r>
          </w:p>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加密的userid  表示用户的领取次数 （每天一条记录）  </w:t>
            </w: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ruleId</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 规则id</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ind w:firstLineChars="200" w:firstLine="360"/>
              <w:rPr>
                <w:rFonts w:ascii="微软雅黑" w:eastAsia="微软雅黑" w:hAnsi="微软雅黑"/>
                <w:color w:val="FF0000"/>
                <w:sz w:val="18"/>
                <w:szCs w:val="18"/>
              </w:rPr>
            </w:pPr>
            <w:r>
              <w:rPr>
                <w:rFonts w:ascii="微软雅黑" w:eastAsia="微软雅黑" w:hAnsi="微软雅黑" w:hint="eastAsia"/>
                <w:color w:val="FF0000"/>
                <w:sz w:val="18"/>
                <w:szCs w:val="18"/>
              </w:rPr>
              <w:t>pointsVal</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奖励积分</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Consolas" w:eastAsia="Consolas" w:hAnsi="Consolas" w:hint="eastAsia"/>
                <w:color w:val="FF0000"/>
                <w:sz w:val="20"/>
                <w:highlight w:val="white"/>
              </w:rPr>
              <w:t>createDateStart</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创建开始时间</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Date</w:t>
            </w:r>
          </w:p>
        </w:tc>
        <w:tc>
          <w:tcPr>
            <w:tcW w:w="850" w:type="dxa"/>
            <w:shd w:val="clear" w:color="auto" w:fill="auto"/>
          </w:tcPr>
          <w:p w:rsidR="0099371D" w:rsidRDefault="0099371D">
            <w:pPr>
              <w:jc w:val="right"/>
              <w:rPr>
                <w:rFonts w:ascii="微软雅黑" w:eastAsia="微软雅黑" w:hAnsi="微软雅黑"/>
                <w:color w:val="FF0000"/>
                <w:sz w:val="18"/>
                <w:szCs w:val="18"/>
              </w:rPr>
            </w:pP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Consolas" w:eastAsia="Consolas" w:hAnsi="Consolas" w:hint="eastAsia"/>
                <w:color w:val="FF0000"/>
                <w:sz w:val="20"/>
                <w:highlight w:val="white"/>
              </w:rPr>
              <w:t>createDateEnd</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创建结束时间</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date</w:t>
            </w:r>
          </w:p>
        </w:tc>
        <w:tc>
          <w:tcPr>
            <w:tcW w:w="850" w:type="dxa"/>
            <w:shd w:val="clear" w:color="auto" w:fill="auto"/>
          </w:tcPr>
          <w:p w:rsidR="0099371D" w:rsidRDefault="0099371D">
            <w:pPr>
              <w:jc w:val="right"/>
              <w:rPr>
                <w:rFonts w:ascii="微软雅黑" w:eastAsia="微软雅黑" w:hAnsi="微软雅黑"/>
                <w:color w:val="FF0000"/>
                <w:sz w:val="18"/>
                <w:szCs w:val="18"/>
              </w:rPr>
            </w:pP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bl>
    <w:p w:rsidR="0099371D" w:rsidRDefault="0099371D">
      <w:pPr>
        <w:rPr>
          <w:color w:val="FF0000"/>
        </w:rPr>
      </w:pPr>
    </w:p>
    <w:p w:rsidR="0099371D" w:rsidRDefault="002A4916">
      <w:pPr>
        <w:pStyle w:val="30"/>
        <w:rPr>
          <w:color w:val="FF0000"/>
        </w:rPr>
      </w:pPr>
      <w:bookmarkStart w:id="5229" w:name="_Toc508983312"/>
      <w:r>
        <w:rPr>
          <w:rFonts w:hint="eastAsia"/>
          <w:color w:val="FF0000"/>
        </w:rPr>
        <w:t>响应报文</w:t>
      </w:r>
      <w:bookmarkEnd w:id="5229"/>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对象</w:t>
            </w:r>
          </w:p>
        </w:tc>
        <w:tc>
          <w:tcPr>
            <w:tcW w:w="155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字段名</w:t>
            </w:r>
          </w:p>
        </w:tc>
        <w:tc>
          <w:tcPr>
            <w:tcW w:w="129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数据项</w:t>
            </w:r>
          </w:p>
        </w:tc>
        <w:tc>
          <w:tcPr>
            <w:tcW w:w="10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类型</w:t>
            </w:r>
          </w:p>
        </w:tc>
        <w:tc>
          <w:tcPr>
            <w:tcW w:w="9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长度</w:t>
            </w:r>
          </w:p>
        </w:tc>
        <w:tc>
          <w:tcPr>
            <w:tcW w:w="1274"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color w:val="FF0000"/>
              </w:rPr>
            </w:pPr>
            <w:r>
              <w:rPr>
                <w:rStyle w:val="shorttext"/>
                <w:rFonts w:hint="eastAsia"/>
                <w:color w:val="FF0000"/>
              </w:rPr>
              <w:t>header</w:t>
            </w: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resCode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0系统错误 </w:t>
            </w:r>
          </w:p>
          <w:p w:rsidR="0099371D" w:rsidRDefault="002A4916">
            <w:pPr>
              <w:rPr>
                <w:rFonts w:ascii="微软雅黑" w:eastAsia="微软雅黑" w:hAnsi="微软雅黑"/>
                <w:color w:val="FF0000"/>
                <w:sz w:val="18"/>
                <w:szCs w:val="18"/>
              </w:rPr>
            </w:pPr>
            <w:r>
              <w:rPr>
                <w:rFonts w:ascii="微软雅黑" w:eastAsia="微软雅黑" w:hAnsi="微软雅黑"/>
                <w:color w:val="FF0000"/>
                <w:sz w:val="18"/>
                <w:szCs w:val="18"/>
              </w:rPr>
              <w:t>1</w:t>
            </w:r>
            <w:r>
              <w:rPr>
                <w:rFonts w:ascii="微软雅黑" w:eastAsia="微软雅黑" w:hAnsi="微软雅黑" w:hint="eastAsia"/>
                <w:color w:val="FF0000"/>
                <w:sz w:val="18"/>
                <w:szCs w:val="18"/>
              </w:rPr>
              <w:t>成功；</w:t>
            </w:r>
            <w:r>
              <w:rPr>
                <w:rFonts w:ascii="微软雅黑" w:eastAsia="微软雅黑" w:hAnsi="微软雅黑"/>
                <w:color w:val="FF0000"/>
                <w:sz w:val="18"/>
                <w:szCs w:val="18"/>
              </w:rPr>
              <w:t xml:space="preserve"> </w:t>
            </w:r>
          </w:p>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2失败</w:t>
            </w:r>
            <w:r>
              <w:rPr>
                <w:rFonts w:ascii="微软雅黑" w:eastAsia="微软雅黑" w:hAnsi="微软雅黑"/>
                <w:color w:val="FF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resM</w:t>
            </w:r>
            <w:r>
              <w:rPr>
                <w:rFonts w:ascii="微软雅黑" w:eastAsia="微软雅黑" w:hAnsi="微软雅黑" w:hint="eastAsia"/>
                <w:color w:val="FF0000"/>
                <w:sz w:val="18"/>
                <w:szCs w:val="18"/>
              </w:rPr>
              <w:t>essage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响应信息描述</w:t>
            </w:r>
          </w:p>
        </w:tc>
      </w:tr>
      <w:tr w:rsidR="0099371D">
        <w:trPr>
          <w:trHeight w:val="417"/>
        </w:trPr>
        <w:tc>
          <w:tcPr>
            <w:tcW w:w="956" w:type="dxa"/>
            <w:vMerge w:val="restart"/>
            <w:shd w:val="clear" w:color="auto" w:fill="auto"/>
          </w:tcPr>
          <w:p w:rsidR="0099371D" w:rsidRDefault="002A4916">
            <w:pPr>
              <w:jc w:val="center"/>
              <w:rPr>
                <w:rStyle w:val="shorttext"/>
                <w:color w:val="FF0000"/>
              </w:rPr>
            </w:pPr>
            <w:r>
              <w:rPr>
                <w:rStyle w:val="shorttext"/>
                <w:color w:val="FF0000"/>
              </w:rPr>
              <w:t>b</w:t>
            </w:r>
            <w:r>
              <w:rPr>
                <w:rStyle w:val="shorttext"/>
                <w:rFonts w:hint="eastAsia"/>
                <w:color w:val="FF0000"/>
              </w:rPr>
              <w:t>ody.</w:t>
            </w:r>
            <w:r>
              <w:rPr>
                <w:rFonts w:ascii="Consolas" w:eastAsia="Consolas" w:hAnsi="Consolas" w:hint="eastAsia"/>
                <w:color w:val="FF0000"/>
                <w:sz w:val="20"/>
                <w:highlight w:val="white"/>
              </w:rPr>
              <w:t>activityDataStatisticsList</w:t>
            </w: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sid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SID</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Consolas" w:eastAsia="Consolas" w:hAnsi="Consolas" w:hint="eastAsia"/>
                <w:color w:val="FF0000"/>
                <w:sz w:val="20"/>
                <w:highlight w:val="white"/>
              </w:rPr>
              <w:t>activityId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活动id</w:t>
            </w:r>
          </w:p>
        </w:tc>
        <w:tc>
          <w:tcPr>
            <w:tcW w:w="1029"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Consolas" w:eastAsia="Consolas" w:hAnsi="Consolas" w:hint="eastAsia"/>
                <w:color w:val="FF0000"/>
                <w:sz w:val="20"/>
                <w:highlight w:val="white"/>
              </w:rPr>
              <w:t>ruleId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规则id</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Consolas" w:eastAsia="Consolas" w:hAnsi="Consolas" w:hint="eastAsia"/>
                <w:color w:val="FF0000"/>
                <w:sz w:val="20"/>
                <w:highlight w:val="white"/>
                <w:u w:val="single"/>
              </w:rPr>
              <w:t>claimedNumByDay</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用户每日领取次数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Consolas" w:eastAsia="Consolas" w:hAnsi="Consolas"/>
                <w:color w:val="FF0000"/>
                <w:sz w:val="20"/>
                <w:highlight w:val="white"/>
                <w:u w:val="single"/>
              </w:rPr>
            </w:pPr>
            <w:r>
              <w:rPr>
                <w:rFonts w:ascii="Consolas" w:eastAsia="Consolas" w:hAnsi="Consolas" w:hint="eastAsia"/>
                <w:color w:val="FF0000"/>
                <w:sz w:val="20"/>
                <w:highlight w:val="white"/>
              </w:rPr>
              <w:t>newUserClaimedNum</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新用户领取次数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Consolas" w:eastAsia="Consolas" w:hAnsi="Consolas"/>
                <w:color w:val="FF0000"/>
                <w:sz w:val="20"/>
                <w:highlight w:val="white"/>
                <w:u w:val="single"/>
              </w:rPr>
            </w:pPr>
            <w:r>
              <w:rPr>
                <w:rFonts w:ascii="Consolas" w:eastAsia="Consolas" w:hAnsi="Consolas" w:hint="eastAsia"/>
                <w:color w:val="FF0000"/>
                <w:sz w:val="20"/>
                <w:highlight w:val="lightGray"/>
              </w:rPr>
              <w:t>oldUserClaimedNum</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老用户领取次数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Consolas" w:eastAsia="Consolas" w:hAnsi="Consolas"/>
                <w:color w:val="FF0000"/>
                <w:sz w:val="20"/>
                <w:highlight w:val="white"/>
                <w:u w:val="single"/>
              </w:rPr>
            </w:pPr>
            <w:r>
              <w:rPr>
                <w:rFonts w:ascii="Consolas" w:eastAsia="Consolas" w:hAnsi="Consolas" w:hint="eastAsia"/>
                <w:color w:val="FF0000"/>
                <w:sz w:val="20"/>
                <w:highlight w:val="lightGray"/>
              </w:rPr>
              <w:t>pointsVal</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奖励积分</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Consolas" w:eastAsia="Consolas" w:hAnsi="Consolas"/>
                <w:color w:val="FF0000"/>
                <w:sz w:val="20"/>
                <w:highlight w:val="white"/>
                <w:u w:val="single"/>
              </w:rPr>
            </w:pPr>
            <w:r>
              <w:rPr>
                <w:rFonts w:ascii="Consolas" w:eastAsia="Consolas" w:hAnsi="Consolas" w:hint="eastAsia"/>
                <w:color w:val="FF0000"/>
                <w:sz w:val="20"/>
                <w:highlight w:val="white"/>
              </w:rPr>
              <w:t>prizeId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奖品id</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Consolas" w:eastAsia="Consolas" w:hAnsi="Consolas"/>
                <w:color w:val="FF0000"/>
                <w:sz w:val="20"/>
                <w:highlight w:val="white"/>
                <w:u w:val="single"/>
              </w:rPr>
            </w:pPr>
            <w:r>
              <w:rPr>
                <w:rFonts w:ascii="Consolas" w:eastAsia="Consolas" w:hAnsi="Consolas" w:hint="eastAsia"/>
                <w:color w:val="FF0000"/>
                <w:sz w:val="20"/>
                <w:highlight w:val="lightGray"/>
              </w:rPr>
              <w:t>usedBudget</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使用预算</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Consolas" w:eastAsia="Consolas" w:hAnsi="Consolas"/>
                <w:color w:val="FF0000"/>
                <w:sz w:val="20"/>
                <w:highlight w:val="white"/>
                <w:u w:val="single"/>
              </w:rPr>
            </w:pPr>
            <w:r>
              <w:rPr>
                <w:rFonts w:ascii="Consolas" w:eastAsia="Consolas" w:hAnsi="Consolas" w:hint="eastAsia"/>
                <w:color w:val="FF0000"/>
                <w:sz w:val="20"/>
                <w:highlight w:val="white"/>
              </w:rPr>
              <w:t>createDate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创建时间</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Date</w:t>
            </w:r>
          </w:p>
        </w:tc>
        <w:tc>
          <w:tcPr>
            <w:tcW w:w="929" w:type="dxa"/>
            <w:shd w:val="clear" w:color="auto" w:fill="auto"/>
          </w:tcPr>
          <w:p w:rsidR="0099371D" w:rsidRDefault="0099371D">
            <w:pPr>
              <w:wordWrap w:val="0"/>
              <w:jc w:val="right"/>
              <w:rPr>
                <w:rFonts w:ascii="微软雅黑" w:eastAsia="微软雅黑" w:hAnsi="微软雅黑"/>
                <w:color w:val="FF0000"/>
                <w:sz w:val="18"/>
                <w:szCs w:val="18"/>
              </w:rPr>
            </w:pP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yyyy-MM-dd HH:mm:ss</w:t>
            </w: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Consolas" w:eastAsia="Consolas" w:hAnsi="Consolas"/>
                <w:color w:val="FF0000"/>
                <w:sz w:val="20"/>
                <w:highlight w:val="white"/>
                <w:u w:val="single"/>
              </w:rPr>
            </w:pPr>
            <w:r>
              <w:rPr>
                <w:rFonts w:ascii="Consolas" w:eastAsia="Consolas" w:hAnsi="Consolas" w:hint="eastAsia"/>
                <w:color w:val="FF0000"/>
                <w:sz w:val="20"/>
                <w:highlight w:val="white"/>
                <w:u w:val="single"/>
              </w:rPr>
              <w:t>lastModifyDate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修改时间</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Date</w:t>
            </w:r>
          </w:p>
        </w:tc>
        <w:tc>
          <w:tcPr>
            <w:tcW w:w="929" w:type="dxa"/>
            <w:shd w:val="clear" w:color="auto" w:fill="auto"/>
          </w:tcPr>
          <w:p w:rsidR="0099371D" w:rsidRDefault="0099371D">
            <w:pPr>
              <w:jc w:val="right"/>
              <w:rPr>
                <w:rFonts w:ascii="微软雅黑" w:eastAsia="微软雅黑" w:hAnsi="微软雅黑"/>
                <w:color w:val="FF0000"/>
                <w:sz w:val="18"/>
                <w:szCs w:val="18"/>
              </w:rPr>
            </w:pP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yyyy-MM-dd HH:mm:ss</w:t>
            </w: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Consolas" w:eastAsia="Consolas" w:hAnsi="Consolas"/>
                <w:color w:val="FF0000"/>
                <w:sz w:val="20"/>
                <w:highlight w:val="white"/>
                <w:u w:val="single"/>
              </w:rPr>
            </w:pPr>
            <w:r>
              <w:rPr>
                <w:rFonts w:ascii="Consolas" w:eastAsia="Consolas" w:hAnsi="Consolas" w:hint="eastAsia"/>
                <w:color w:val="FF0000"/>
                <w:sz w:val="20"/>
                <w:highlight w:val="white"/>
                <w:u w:val="single"/>
              </w:rPr>
              <w:t>updateLock</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同步锁</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shd w:val="clear" w:color="auto" w:fill="auto"/>
          </w:tcPr>
          <w:p w:rsidR="0099371D" w:rsidRDefault="002A4916">
            <w:pPr>
              <w:jc w:val="center"/>
              <w:rPr>
                <w:rStyle w:val="shorttext"/>
                <w:color w:val="FF0000"/>
              </w:rPr>
            </w:pPr>
            <w:r>
              <w:rPr>
                <w:rStyle w:val="shorttext"/>
                <w:color w:val="FF0000"/>
              </w:rPr>
              <w:t>b</w:t>
            </w:r>
            <w:r>
              <w:rPr>
                <w:rStyle w:val="shorttext"/>
                <w:rFonts w:hint="eastAsia"/>
                <w:color w:val="FF0000"/>
              </w:rPr>
              <w:t>ody</w:t>
            </w:r>
          </w:p>
        </w:tc>
        <w:tc>
          <w:tcPr>
            <w:tcW w:w="1559" w:type="dxa"/>
            <w:shd w:val="clear" w:color="auto" w:fill="auto"/>
          </w:tcPr>
          <w:p w:rsidR="0099371D" w:rsidRDefault="002A4916">
            <w:pPr>
              <w:jc w:val="center"/>
              <w:rPr>
                <w:rFonts w:ascii="Consolas" w:hAnsi="Consolas"/>
                <w:color w:val="FF0000"/>
                <w:sz w:val="20"/>
                <w:highlight w:val="white"/>
                <w:u w:val="single"/>
              </w:rPr>
            </w:pPr>
            <w:r>
              <w:rPr>
                <w:rFonts w:ascii="Consolas" w:hAnsi="Consolas" w:hint="eastAsia"/>
                <w:color w:val="FF0000"/>
                <w:sz w:val="20"/>
                <w:highlight w:val="white"/>
                <w:u w:val="single"/>
              </w:rPr>
              <w:t>count</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数量</w:t>
            </w:r>
          </w:p>
        </w:tc>
        <w:tc>
          <w:tcPr>
            <w:tcW w:w="1029"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99371D">
            <w:pPr>
              <w:jc w:val="right"/>
              <w:rPr>
                <w:rFonts w:ascii="微软雅黑" w:eastAsia="微软雅黑" w:hAnsi="微软雅黑"/>
                <w:color w:val="FF0000"/>
                <w:sz w:val="18"/>
                <w:szCs w:val="18"/>
              </w:rPr>
            </w:pP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2"/>
      </w:pPr>
      <w:bookmarkStart w:id="5230" w:name="_Toc508983313"/>
      <w:r>
        <w:rPr>
          <w:rFonts w:hint="eastAsia"/>
        </w:rPr>
        <w:t>积分兑付现金部分订单信息查询接口</w:t>
      </w:r>
      <w:bookmarkEnd w:id="5230"/>
    </w:p>
    <w:p w:rsidR="0099371D" w:rsidRDefault="002A4916">
      <w:pPr>
        <w:pStyle w:val="30"/>
      </w:pPr>
      <w:bookmarkStart w:id="5231" w:name="_Toc508983314"/>
      <w:r>
        <w:rPr>
          <w:rFonts w:hint="eastAsia"/>
        </w:rPr>
        <w:t>接口名称：</w:t>
      </w:r>
      <w:r>
        <w:t>order</w:t>
      </w:r>
      <w:r>
        <w:rPr>
          <w:rFonts w:hint="eastAsia"/>
        </w:rPr>
        <w:t>/points</w:t>
      </w:r>
      <w:r>
        <w:t>/</w:t>
      </w:r>
      <w:r>
        <w:rPr>
          <w:rFonts w:hint="eastAsia"/>
        </w:rPr>
        <w:t>user</w:t>
      </w:r>
      <w:r>
        <w:t>PointsPay</w:t>
      </w:r>
      <w:r>
        <w:rPr>
          <w:rFonts w:hint="eastAsia"/>
        </w:rPr>
        <w:t>Ca</w:t>
      </w:r>
      <w:r>
        <w:t>shOrder</w:t>
      </w:r>
      <w:r>
        <w:rPr>
          <w:rFonts w:hint="eastAsia"/>
        </w:rPr>
        <w:t>Query.</w:t>
      </w:r>
      <w:r>
        <w:t>do</w:t>
      </w:r>
      <w:bookmarkEnd w:id="5231"/>
    </w:p>
    <w:p w:rsidR="0099371D" w:rsidRDefault="002A4916">
      <w:pPr>
        <w:pStyle w:val="30"/>
      </w:pPr>
      <w:bookmarkStart w:id="5232" w:name="_Toc508983315"/>
      <w:r>
        <w:rPr>
          <w:rFonts w:hint="eastAsia"/>
        </w:rPr>
        <w:t>请求报文</w:t>
      </w:r>
      <w:bookmarkEnd w:id="5232"/>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w:t>
            </w:r>
            <w:r>
              <w:rPr>
                <w:rFonts w:ascii="微软雅黑" w:eastAsia="微软雅黑" w:hAnsi="微软雅黑" w:cs="新宋体"/>
                <w:sz w:val="18"/>
                <w:szCs w:val="18"/>
              </w:rPr>
              <w:t>systemOrderNo</w:t>
            </w:r>
            <w:r>
              <w:rPr>
                <w:rFonts w:ascii="微软雅黑" w:eastAsia="微软雅黑" w:hAnsi="微软雅黑" w:cs="新宋体" w:hint="eastAsia"/>
                <w:sz w:val="18"/>
                <w:szCs w:val="18"/>
              </w:rPr>
              <w:t>、p</w:t>
            </w:r>
            <w:r>
              <w:rPr>
                <w:rFonts w:ascii="微软雅黑" w:eastAsia="微软雅黑" w:hAnsi="微软雅黑" w:cs="新宋体"/>
                <w:sz w:val="18"/>
                <w:szCs w:val="18"/>
              </w:rPr>
              <w:t>aymentCode</w:t>
            </w:r>
            <w:r>
              <w:rPr>
                <w:rFonts w:ascii="微软雅黑" w:eastAsia="微软雅黑" w:hAnsi="微软雅黑" w:cs="新宋体" w:hint="eastAsia"/>
                <w:sz w:val="18"/>
                <w:szCs w:val="18"/>
              </w:rPr>
              <w:t>必选其一</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和sid、p</w:t>
            </w:r>
            <w:r>
              <w:rPr>
                <w:rFonts w:ascii="微软雅黑" w:eastAsia="微软雅黑" w:hAnsi="微软雅黑"/>
                <w:color w:val="000000"/>
                <w:sz w:val="18"/>
                <w:szCs w:val="18"/>
              </w:rPr>
              <w:t>aymentCode</w:t>
            </w:r>
            <w:r>
              <w:rPr>
                <w:rFonts w:ascii="微软雅黑" w:eastAsia="微软雅黑" w:hAnsi="微软雅黑" w:cs="新宋体" w:hint="eastAsia"/>
                <w:sz w:val="18"/>
                <w:szCs w:val="18"/>
              </w:rPr>
              <w:t>必选其一</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paymentCode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支付码标识</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w:t>
            </w:r>
            <w:r>
              <w:rPr>
                <w:rFonts w:ascii="微软雅黑" w:eastAsia="微软雅黑" w:hAnsi="微软雅黑" w:cs="新宋体"/>
                <w:sz w:val="18"/>
                <w:szCs w:val="18"/>
              </w:rPr>
              <w:t>systemOrderNo</w:t>
            </w:r>
            <w:r>
              <w:rPr>
                <w:rFonts w:ascii="微软雅黑" w:eastAsia="微软雅黑" w:hAnsi="微软雅黑" w:hint="eastAsia"/>
                <w:color w:val="000000"/>
                <w:sz w:val="18"/>
                <w:szCs w:val="18"/>
              </w:rPr>
              <w:t>、sid</w:t>
            </w:r>
            <w:r>
              <w:rPr>
                <w:rFonts w:ascii="微软雅黑" w:eastAsia="微软雅黑" w:hAnsi="微软雅黑" w:cs="新宋体" w:hint="eastAsia"/>
                <w:sz w:val="18"/>
                <w:szCs w:val="18"/>
              </w:rPr>
              <w:t>必选其一</w:t>
            </w:r>
          </w:p>
        </w:tc>
      </w:tr>
    </w:tbl>
    <w:p w:rsidR="0099371D" w:rsidRDefault="0099371D"/>
    <w:p w:rsidR="0099371D" w:rsidRDefault="002A4916">
      <w:pPr>
        <w:pStyle w:val="30"/>
      </w:pPr>
      <w:bookmarkStart w:id="5233" w:name="_Toc508983316"/>
      <w:r>
        <w:rPr>
          <w:rFonts w:hint="eastAsia"/>
        </w:rPr>
        <w:t>响应报文</w:t>
      </w:r>
      <w:bookmarkEnd w:id="5233"/>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otherOrderNo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merchantNo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storeNo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cash</w:t>
            </w:r>
            <w:r>
              <w:rPr>
                <w:rFonts w:ascii="微软雅黑" w:eastAsia="微软雅黑" w:hAnsi="微软雅黑" w:cs="新宋体" w:hint="eastAsia"/>
                <w:sz w:val="18"/>
                <w:szCs w:val="18"/>
              </w:rPr>
              <w:t>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现金值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元</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5234" w:author="temp" w:date="2016-02-02T13:51:00Z"/>
        </w:trPr>
        <w:tc>
          <w:tcPr>
            <w:tcW w:w="1607" w:type="dxa"/>
            <w:vMerge/>
            <w:shd w:val="clear" w:color="auto" w:fill="auto"/>
          </w:tcPr>
          <w:p w:rsidR="0099371D" w:rsidRDefault="0099371D">
            <w:pPr>
              <w:jc w:val="center"/>
              <w:rPr>
                <w:ins w:id="5235" w:author="temp" w:date="2016-02-02T13:51: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交易状态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1、受理中 2、已支付 3、已撤销 4、全额退货 5、部分退货 6、冲正 7、现金已支付待付积分 8 失败</w:t>
            </w:r>
          </w:p>
        </w:tc>
      </w:tr>
      <w:tr w:rsidR="0099371D">
        <w:trPr>
          <w:trHeight w:val="417"/>
          <w:ins w:id="5236" w:author="temp" w:date="2016-02-02T13:51:00Z"/>
        </w:trPr>
        <w:tc>
          <w:tcPr>
            <w:tcW w:w="1607" w:type="dxa"/>
            <w:vMerge/>
            <w:shd w:val="clear" w:color="auto" w:fill="auto"/>
          </w:tcPr>
          <w:p w:rsidR="0099371D" w:rsidRDefault="0099371D">
            <w:pPr>
              <w:jc w:val="center"/>
              <w:rPr>
                <w:ins w:id="5237" w:author="temp" w:date="2016-02-02T13:51: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w:t>
            </w:r>
            <w:r>
              <w:rPr>
                <w:rFonts w:ascii="微软雅黑" w:eastAsia="微软雅黑" w:hAnsi="微软雅黑" w:hint="eastAsia"/>
                <w:color w:val="000000"/>
                <w:sz w:val="18"/>
                <w:szCs w:val="18"/>
              </w:rPr>
              <w:t>efundCash</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退款现金</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元</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cashP</w:t>
            </w:r>
            <w:r>
              <w:rPr>
                <w:rFonts w:ascii="微软雅黑" w:eastAsia="微软雅黑" w:hAnsi="微软雅黑" w:hint="eastAsia"/>
                <w:color w:val="FF0000"/>
                <w:sz w:val="18"/>
                <w:szCs w:val="18"/>
              </w:rPr>
              <w:t>ay</w:t>
            </w:r>
            <w:r>
              <w:rPr>
                <w:rFonts w:ascii="微软雅黑" w:eastAsia="微软雅黑" w:hAnsi="微软雅黑"/>
                <w:color w:val="FF0000"/>
                <w:sz w:val="18"/>
                <w:szCs w:val="18"/>
              </w:rPr>
              <w:t>Type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现金支付类型</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w:t>
            </w:r>
            <w:r>
              <w:rPr>
                <w:rFonts w:ascii="微软雅黑" w:eastAsia="微软雅黑" w:hAnsi="微软雅黑"/>
                <w:color w:val="FF0000"/>
                <w:sz w:val="18"/>
                <w:szCs w:val="18"/>
              </w:rPr>
              <w:t>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现金支付方式 1 平安聚合支付 2 大众一卡通 </w:t>
            </w:r>
            <w:r>
              <w:rPr>
                <w:rFonts w:ascii="微软雅黑" w:eastAsia="微软雅黑" w:hAnsi="微软雅黑"/>
                <w:color w:val="FF0000"/>
                <w:sz w:val="18"/>
                <w:szCs w:val="18"/>
              </w:rPr>
              <w:t xml:space="preserve">3 </w:t>
            </w:r>
            <w:r>
              <w:rPr>
                <w:rFonts w:ascii="微软雅黑" w:eastAsia="微软雅黑" w:hAnsi="微软雅黑" w:hint="eastAsia"/>
                <w:color w:val="FF0000"/>
                <w:sz w:val="18"/>
                <w:szCs w:val="18"/>
              </w:rPr>
              <w:t>支付宝原生app</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op</w:t>
            </w:r>
            <w:r>
              <w:rPr>
                <w:rFonts w:ascii="微软雅黑" w:eastAsia="微软雅黑" w:hAnsi="微软雅黑"/>
                <w:color w:val="FF0000"/>
                <w:sz w:val="18"/>
                <w:szCs w:val="18"/>
              </w:rPr>
              <w:t>eratorNo</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操作员编号</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order</w:t>
            </w:r>
            <w:r>
              <w:rPr>
                <w:rFonts w:ascii="微软雅黑" w:eastAsia="微软雅黑" w:hAnsi="微软雅黑"/>
                <w:color w:val="FF0000"/>
                <w:sz w:val="18"/>
                <w:szCs w:val="18"/>
              </w:rPr>
              <w:t>Describe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re</w:t>
            </w:r>
            <w:r>
              <w:rPr>
                <w:rFonts w:ascii="微软雅黑" w:eastAsia="微软雅黑" w:hAnsi="微软雅黑"/>
                <w:color w:val="FF0000"/>
                <w:sz w:val="18"/>
                <w:szCs w:val="18"/>
              </w:rPr>
              <w:t>fundDescribe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退款描述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frontU</w:t>
            </w:r>
            <w:r>
              <w:rPr>
                <w:rFonts w:ascii="微软雅黑" w:eastAsia="微软雅黑" w:hAnsi="微软雅黑" w:hint="eastAsia"/>
                <w:color w:val="FF0000"/>
                <w:sz w:val="18"/>
                <w:szCs w:val="18"/>
              </w:rPr>
              <w:t>rl</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前端url</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String</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100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shd w:val="clear" w:color="auto" w:fill="FFFFFF"/>
              </w:rPr>
            </w:pPr>
            <w:r>
              <w:rPr>
                <w:rFonts w:ascii="微软雅黑" w:eastAsia="微软雅黑" w:hAnsi="微软雅黑" w:hint="eastAsia"/>
                <w:color w:val="FF0000"/>
                <w:sz w:val="18"/>
                <w:szCs w:val="18"/>
                <w:shd w:val="clear" w:color="auto" w:fill="FFFFFF"/>
              </w:rPr>
              <w:t>用于同步回调的前端地址</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notify</w:t>
            </w:r>
            <w:r>
              <w:rPr>
                <w:rFonts w:ascii="微软雅黑" w:eastAsia="微软雅黑" w:hAnsi="微软雅黑"/>
                <w:color w:val="FF0000"/>
                <w:sz w:val="18"/>
                <w:szCs w:val="18"/>
              </w:rPr>
              <w:t>Url</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异步通知url</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w:t>
            </w:r>
            <w:r>
              <w:rPr>
                <w:rFonts w:ascii="微软雅黑" w:eastAsia="微软雅黑" w:hAnsi="微软雅黑"/>
                <w:color w:val="FF0000"/>
                <w:sz w:val="18"/>
                <w:szCs w:val="18"/>
              </w:rPr>
              <w:t>tring</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w:t>
            </w:r>
            <w:r>
              <w:rPr>
                <w:rFonts w:ascii="微软雅黑" w:eastAsia="微软雅黑" w:hAnsi="微软雅黑"/>
                <w:color w:val="FF0000"/>
                <w:sz w:val="18"/>
                <w:szCs w:val="18"/>
              </w:rPr>
              <w:t>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shd w:val="clear" w:color="auto" w:fill="FFFFFF"/>
              </w:rPr>
            </w:pPr>
            <w:r>
              <w:rPr>
                <w:rFonts w:ascii="微软雅黑" w:eastAsia="微软雅黑" w:hAnsi="微软雅黑"/>
                <w:color w:val="FF0000"/>
                <w:sz w:val="18"/>
                <w:szCs w:val="18"/>
                <w:shd w:val="clear" w:color="auto" w:fill="FFFFFF"/>
              </w:rPr>
              <w:t>5</w:t>
            </w:r>
            <w:r>
              <w:rPr>
                <w:rFonts w:ascii="微软雅黑" w:eastAsia="微软雅黑" w:hAnsi="微软雅黑" w:hint="eastAsia"/>
                <w:color w:val="FF0000"/>
                <w:sz w:val="18"/>
                <w:szCs w:val="18"/>
                <w:shd w:val="clear" w:color="auto" w:fill="FFFFFF"/>
              </w:rPr>
              <w:t xml:space="preserve">次通知 </w:t>
            </w:r>
            <w:r>
              <w:rPr>
                <w:rFonts w:ascii="微软雅黑" w:eastAsia="微软雅黑" w:hAnsi="微软雅黑"/>
                <w:color w:val="FF0000"/>
                <w:sz w:val="18"/>
                <w:szCs w:val="18"/>
                <w:shd w:val="clear" w:color="auto" w:fill="FFFFFF"/>
              </w:rPr>
              <w:t>1</w:t>
            </w:r>
            <w:r>
              <w:rPr>
                <w:rFonts w:ascii="微软雅黑" w:eastAsia="微软雅黑" w:hAnsi="微软雅黑" w:hint="eastAsia"/>
                <w:color w:val="FF0000"/>
                <w:sz w:val="18"/>
                <w:szCs w:val="18"/>
                <w:shd w:val="clear" w:color="auto" w:fill="FFFFFF"/>
              </w:rPr>
              <w:t xml:space="preserve">分钟内，2分钟， </w:t>
            </w:r>
            <w:r>
              <w:rPr>
                <w:rFonts w:ascii="微软雅黑" w:eastAsia="微软雅黑" w:hAnsi="微软雅黑"/>
                <w:color w:val="FF0000"/>
                <w:sz w:val="18"/>
                <w:szCs w:val="18"/>
                <w:shd w:val="clear" w:color="auto" w:fill="FFFFFF"/>
              </w:rPr>
              <w:t>3</w:t>
            </w:r>
            <w:r>
              <w:rPr>
                <w:rFonts w:ascii="微软雅黑" w:eastAsia="微软雅黑" w:hAnsi="微软雅黑" w:hint="eastAsia"/>
                <w:color w:val="FF0000"/>
                <w:sz w:val="18"/>
                <w:szCs w:val="18"/>
                <w:shd w:val="clear" w:color="auto" w:fill="FFFFFF"/>
              </w:rPr>
              <w:t xml:space="preserve">分钟，5分钟 </w:t>
            </w:r>
            <w:r>
              <w:rPr>
                <w:rFonts w:ascii="微软雅黑" w:eastAsia="微软雅黑" w:hAnsi="微软雅黑"/>
                <w:color w:val="FF0000"/>
                <w:sz w:val="18"/>
                <w:szCs w:val="18"/>
                <w:shd w:val="clear" w:color="auto" w:fill="FFFFFF"/>
              </w:rPr>
              <w:t>10</w:t>
            </w:r>
            <w:r>
              <w:rPr>
                <w:rFonts w:ascii="微软雅黑" w:eastAsia="微软雅黑" w:hAnsi="微软雅黑" w:hint="eastAsia"/>
                <w:color w:val="FF0000"/>
                <w:sz w:val="18"/>
                <w:szCs w:val="18"/>
                <w:shd w:val="clear" w:color="auto" w:fill="FFFFFF"/>
              </w:rPr>
              <w:t>分钟各通知一次 返回 “success”表示收到通知，将不再通知</w:t>
            </w:r>
          </w:p>
        </w:tc>
      </w:tr>
    </w:tbl>
    <w:p w:rsidR="0099371D" w:rsidRDefault="0099371D"/>
    <w:p w:rsidR="0099371D" w:rsidRDefault="002A4916">
      <w:pPr>
        <w:pStyle w:val="2"/>
      </w:pPr>
      <w:bookmarkStart w:id="5238" w:name="_Toc508983317"/>
      <w:r>
        <w:rPr>
          <w:rFonts w:hint="eastAsia"/>
        </w:rPr>
        <w:t>用户移动端通知配置查询接口</w:t>
      </w:r>
      <w:bookmarkEnd w:id="5238"/>
    </w:p>
    <w:p w:rsidR="0099371D" w:rsidRDefault="002A4916">
      <w:pPr>
        <w:pStyle w:val="30"/>
      </w:pPr>
      <w:bookmarkStart w:id="5239" w:name="_Toc508983318"/>
      <w:r>
        <w:rPr>
          <w:rFonts w:hint="eastAsia"/>
        </w:rPr>
        <w:t>接口名称：</w:t>
      </w:r>
      <w:r>
        <w:t>user/notification/userNotificationQuery</w:t>
      </w:r>
      <w:r>
        <w:rPr>
          <w:rFonts w:hint="eastAsia"/>
        </w:rPr>
        <w:t>.</w:t>
      </w:r>
      <w:r>
        <w:t>do</w:t>
      </w:r>
      <w:bookmarkEnd w:id="5239"/>
    </w:p>
    <w:p w:rsidR="0099371D" w:rsidRDefault="002A4916">
      <w:pPr>
        <w:pStyle w:val="30"/>
      </w:pPr>
      <w:bookmarkStart w:id="5240" w:name="_Toc508983319"/>
      <w:r>
        <w:rPr>
          <w:rFonts w:hint="eastAsia"/>
        </w:rPr>
        <w:t>请求报文</w:t>
      </w:r>
      <w:bookmarkEnd w:id="5240"/>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jc w:val="center"/>
              <w:rPr>
                <w:rFonts w:ascii="微软雅黑" w:eastAsia="微软雅黑" w:hAnsi="微软雅黑"/>
                <w:color w:val="000000"/>
                <w:sz w:val="18"/>
                <w:szCs w:val="18"/>
              </w:rPr>
            </w:pPr>
          </w:p>
        </w:tc>
      </w:tr>
    </w:tbl>
    <w:p w:rsidR="0099371D" w:rsidRDefault="0099371D"/>
    <w:p w:rsidR="0099371D" w:rsidRDefault="002A4916">
      <w:pPr>
        <w:pStyle w:val="30"/>
      </w:pPr>
      <w:bookmarkStart w:id="5241" w:name="_Toc508983320"/>
      <w:r>
        <w:rPr>
          <w:rFonts w:hint="eastAsia"/>
        </w:rPr>
        <w:t>响应报文</w:t>
      </w:r>
      <w:bookmarkEnd w:id="5241"/>
    </w:p>
    <w:tbl>
      <w:tblPr>
        <w:tblpPr w:leftFromText="180" w:rightFromText="180" w:vertAnchor="text" w:tblpY="1"/>
        <w:tblOverlap w:val="never"/>
        <w:tblW w:w="10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b</w:t>
            </w:r>
            <w:r>
              <w:rPr>
                <w:rStyle w:val="shorttext"/>
              </w:rPr>
              <w:t>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registrationId</w:t>
            </w:r>
          </w:p>
        </w:tc>
        <w:tc>
          <w:tcPr>
            <w:tcW w:w="129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通知推送设备标识</w:t>
            </w:r>
          </w:p>
        </w:tc>
        <w:tc>
          <w:tcPr>
            <w:tcW w:w="1029"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50</w:t>
            </w:r>
          </w:p>
        </w:tc>
        <w:tc>
          <w:tcPr>
            <w:tcW w:w="127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type</w:t>
            </w:r>
          </w:p>
        </w:tc>
        <w:tc>
          <w:tcPr>
            <w:tcW w:w="129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第三方类型</w:t>
            </w:r>
          </w:p>
        </w:tc>
        <w:tc>
          <w:tcPr>
            <w:tcW w:w="1029"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p>
        </w:tc>
        <w:tc>
          <w:tcPr>
            <w:tcW w:w="127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1：极光推送</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environment</w:t>
            </w:r>
          </w:p>
        </w:tc>
        <w:tc>
          <w:tcPr>
            <w:tcW w:w="129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操作环境</w:t>
            </w:r>
          </w:p>
        </w:tc>
        <w:tc>
          <w:tcPr>
            <w:tcW w:w="1029"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p>
        </w:tc>
        <w:tc>
          <w:tcPr>
            <w:tcW w:w="127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1：Ios</w:t>
            </w:r>
          </w:p>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2：Android </w:t>
            </w:r>
          </w:p>
          <w:p w:rsidR="0099371D" w:rsidRDefault="002A4916">
            <w:pPr>
              <w:rPr>
                <w:rFonts w:ascii="微软雅黑" w:eastAsia="微软雅黑" w:hAnsi="微软雅黑"/>
                <w:sz w:val="18"/>
                <w:szCs w:val="18"/>
              </w:rPr>
            </w:pPr>
            <w:r>
              <w:rPr>
                <w:rFonts w:ascii="微软雅黑" w:eastAsia="微软雅黑" w:hAnsi="微软雅黑" w:hint="eastAsia"/>
                <w:sz w:val="18"/>
                <w:szCs w:val="18"/>
              </w:rPr>
              <w:t>3：Pc</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bl>
    <w:p w:rsidR="0099371D" w:rsidRDefault="002A4916">
      <w:r>
        <w:br w:type="textWrapping" w:clear="all"/>
      </w:r>
    </w:p>
    <w:p w:rsidR="0099371D" w:rsidRDefault="002A4916">
      <w:pPr>
        <w:pStyle w:val="2"/>
      </w:pPr>
      <w:bookmarkStart w:id="5242" w:name="_Toc508983321"/>
      <w:r>
        <w:rPr>
          <w:rFonts w:hint="eastAsia"/>
        </w:rPr>
        <w:t>用户移动端通知配置新增接口</w:t>
      </w:r>
      <w:bookmarkEnd w:id="5242"/>
    </w:p>
    <w:p w:rsidR="0099371D" w:rsidRDefault="002A4916">
      <w:pPr>
        <w:pStyle w:val="30"/>
      </w:pPr>
      <w:bookmarkStart w:id="5243" w:name="_Toc508983322"/>
      <w:r>
        <w:rPr>
          <w:rFonts w:hint="eastAsia"/>
        </w:rPr>
        <w:t>接口名称：</w:t>
      </w:r>
      <w:r>
        <w:t>user/notification/userNotificationInsert</w:t>
      </w:r>
      <w:r>
        <w:rPr>
          <w:rFonts w:hint="eastAsia"/>
        </w:rPr>
        <w:t>.</w:t>
      </w:r>
      <w:r>
        <w:t>do</w:t>
      </w:r>
      <w:bookmarkEnd w:id="5243"/>
    </w:p>
    <w:p w:rsidR="0099371D" w:rsidRDefault="002A4916">
      <w:pPr>
        <w:pStyle w:val="30"/>
      </w:pPr>
      <w:bookmarkStart w:id="5244" w:name="_Toc508983323"/>
      <w:r>
        <w:rPr>
          <w:rFonts w:hint="eastAsia"/>
        </w:rPr>
        <w:t>请求报文</w:t>
      </w:r>
      <w:bookmarkEnd w:id="5244"/>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registrationId</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通知推送设备标识</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50</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type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第三方类型</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1：极光推送</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environment</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操作环境</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1：Ios</w:t>
            </w:r>
          </w:p>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2：Android </w:t>
            </w:r>
          </w:p>
          <w:p w:rsidR="0099371D" w:rsidRDefault="002A4916">
            <w:pPr>
              <w:rPr>
                <w:rFonts w:ascii="微软雅黑" w:eastAsia="微软雅黑" w:hAnsi="微软雅黑"/>
                <w:sz w:val="18"/>
                <w:szCs w:val="18"/>
              </w:rPr>
            </w:pPr>
            <w:r>
              <w:rPr>
                <w:rFonts w:ascii="微软雅黑" w:eastAsia="微软雅黑" w:hAnsi="微软雅黑" w:hint="eastAsia"/>
                <w:sz w:val="18"/>
                <w:szCs w:val="18"/>
              </w:rPr>
              <w:t>3：Pc</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创建时间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最后修改时间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bl>
    <w:p w:rsidR="0099371D" w:rsidRDefault="0099371D"/>
    <w:p w:rsidR="0099371D" w:rsidRDefault="002A4916">
      <w:pPr>
        <w:pStyle w:val="30"/>
      </w:pPr>
      <w:bookmarkStart w:id="5245" w:name="_Toc508983324"/>
      <w:r>
        <w:rPr>
          <w:rFonts w:hint="eastAsia"/>
        </w:rPr>
        <w:t>响应报文</w:t>
      </w:r>
      <w:bookmarkEnd w:id="5245"/>
    </w:p>
    <w:tbl>
      <w:tblPr>
        <w:tblpPr w:leftFromText="180" w:rightFromText="180" w:vertAnchor="text" w:tblpY="1"/>
        <w:tblOverlap w:val="never"/>
        <w:tblW w:w="10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2A4916">
      <w:r>
        <w:br w:type="textWrapping" w:clear="all"/>
      </w:r>
    </w:p>
    <w:p w:rsidR="0099371D" w:rsidRDefault="002A4916">
      <w:pPr>
        <w:pStyle w:val="2"/>
      </w:pPr>
      <w:bookmarkStart w:id="5246" w:name="_Toc508983325"/>
      <w:r>
        <w:rPr>
          <w:rFonts w:hint="eastAsia"/>
        </w:rPr>
        <w:t>用户移动端通知配置修改接口(只更新有值部分)</w:t>
      </w:r>
      <w:bookmarkEnd w:id="5246"/>
    </w:p>
    <w:p w:rsidR="0099371D" w:rsidRDefault="002A4916">
      <w:pPr>
        <w:pStyle w:val="30"/>
      </w:pPr>
      <w:bookmarkStart w:id="5247" w:name="_Toc508983326"/>
      <w:r>
        <w:rPr>
          <w:rFonts w:hint="eastAsia"/>
        </w:rPr>
        <w:t>接口名称：</w:t>
      </w:r>
      <w:r>
        <w:t>user/notification/userNotificationUpdate</w:t>
      </w:r>
      <w:r>
        <w:rPr>
          <w:rFonts w:hint="eastAsia"/>
        </w:rPr>
        <w:t>.</w:t>
      </w:r>
      <w:r>
        <w:t>do</w:t>
      </w:r>
      <w:bookmarkEnd w:id="5247"/>
    </w:p>
    <w:p w:rsidR="0099371D" w:rsidRDefault="002A4916">
      <w:pPr>
        <w:pStyle w:val="30"/>
      </w:pPr>
      <w:bookmarkStart w:id="5248" w:name="_Toc508983327"/>
      <w:r>
        <w:rPr>
          <w:rFonts w:hint="eastAsia"/>
        </w:rPr>
        <w:t>请求报文</w:t>
      </w:r>
      <w:bookmarkEnd w:id="5248"/>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userIdEnc</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registrationId</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通知推送设备标识</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50</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O</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type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第三方类型</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1：极光推送</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environment</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操作环境</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O</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1：Ios</w:t>
            </w:r>
          </w:p>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2：Android </w:t>
            </w:r>
          </w:p>
          <w:p w:rsidR="0099371D" w:rsidRDefault="002A4916">
            <w:pPr>
              <w:rPr>
                <w:rFonts w:ascii="微软雅黑" w:eastAsia="微软雅黑" w:hAnsi="微软雅黑"/>
                <w:sz w:val="18"/>
                <w:szCs w:val="18"/>
              </w:rPr>
            </w:pPr>
            <w:r>
              <w:rPr>
                <w:rFonts w:ascii="微软雅黑" w:eastAsia="微软雅黑" w:hAnsi="微软雅黑" w:hint="eastAsia"/>
                <w:sz w:val="18"/>
                <w:szCs w:val="18"/>
              </w:rPr>
              <w:t>3：Pc</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最后修改时间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bl>
    <w:p w:rsidR="0099371D" w:rsidRDefault="0099371D"/>
    <w:p w:rsidR="0099371D" w:rsidRDefault="002A4916">
      <w:pPr>
        <w:pStyle w:val="30"/>
      </w:pPr>
      <w:bookmarkStart w:id="5249" w:name="_Toc508983328"/>
      <w:r>
        <w:rPr>
          <w:rFonts w:hint="eastAsia"/>
        </w:rPr>
        <w:t>响应报文</w:t>
      </w:r>
      <w:bookmarkEnd w:id="5249"/>
    </w:p>
    <w:tbl>
      <w:tblPr>
        <w:tblpPr w:leftFromText="180" w:rightFromText="180" w:vertAnchor="text" w:tblpY="1"/>
        <w:tblOverlap w:val="never"/>
        <w:tblW w:w="10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99371D"/>
    <w:p w:rsidR="0099371D" w:rsidRDefault="002A4916">
      <w:pPr>
        <w:pStyle w:val="2"/>
      </w:pPr>
      <w:bookmarkStart w:id="5250" w:name="_Toc508983329"/>
      <w:r>
        <w:rPr>
          <w:rFonts w:hint="eastAsia"/>
        </w:rPr>
        <w:t>积分兑付订单详情信息查询接口（包括现金部分）</w:t>
      </w:r>
      <w:bookmarkEnd w:id="5250"/>
    </w:p>
    <w:p w:rsidR="0099371D" w:rsidRDefault="002A4916">
      <w:pPr>
        <w:pStyle w:val="30"/>
      </w:pPr>
      <w:bookmarkStart w:id="5251" w:name="_Toc508983330"/>
      <w:r>
        <w:rPr>
          <w:rFonts w:hint="eastAsia"/>
        </w:rPr>
        <w:t>接口名称：</w:t>
      </w:r>
      <w:r>
        <w:t>order</w:t>
      </w:r>
      <w:r>
        <w:rPr>
          <w:rFonts w:hint="eastAsia"/>
        </w:rPr>
        <w:t>/points</w:t>
      </w:r>
      <w:r>
        <w:t>/</w:t>
      </w:r>
      <w:r>
        <w:rPr>
          <w:rFonts w:hint="eastAsia"/>
        </w:rPr>
        <w:t>user</w:t>
      </w:r>
      <w:r>
        <w:t>PointsOrder</w:t>
      </w:r>
      <w:r>
        <w:rPr>
          <w:rFonts w:hint="eastAsia"/>
        </w:rPr>
        <w:t>DetailQuery.</w:t>
      </w:r>
      <w:r>
        <w:t>do</w:t>
      </w:r>
      <w:bookmarkEnd w:id="5251"/>
    </w:p>
    <w:p w:rsidR="0099371D" w:rsidRDefault="002A4916">
      <w:pPr>
        <w:pStyle w:val="30"/>
      </w:pPr>
      <w:bookmarkStart w:id="5252" w:name="_Toc508983331"/>
      <w:r>
        <w:rPr>
          <w:rFonts w:hint="eastAsia"/>
        </w:rPr>
        <w:t>请求报文</w:t>
      </w:r>
      <w:bookmarkEnd w:id="5252"/>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和p</w:t>
            </w:r>
            <w:r>
              <w:rPr>
                <w:rFonts w:ascii="微软雅黑" w:eastAsia="微软雅黑" w:hAnsi="微软雅黑"/>
                <w:color w:val="000000"/>
                <w:sz w:val="18"/>
                <w:szCs w:val="18"/>
              </w:rPr>
              <w:t>aymentCode</w:t>
            </w:r>
            <w:r>
              <w:rPr>
                <w:rFonts w:ascii="微软雅黑" w:eastAsia="微软雅黑" w:hAnsi="微软雅黑" w:cs="新宋体" w:hint="eastAsia"/>
                <w:sz w:val="18"/>
                <w:szCs w:val="18"/>
              </w:rPr>
              <w:t>必选其一</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paymentCode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支付码标识</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和</w:t>
            </w:r>
            <w:r>
              <w:rPr>
                <w:rFonts w:ascii="微软雅黑" w:eastAsia="微软雅黑" w:hAnsi="微软雅黑" w:cs="新宋体"/>
                <w:sz w:val="18"/>
                <w:szCs w:val="18"/>
              </w:rPr>
              <w:t>systemOrderNo</w:t>
            </w:r>
            <w:r>
              <w:rPr>
                <w:rFonts w:ascii="微软雅黑" w:eastAsia="微软雅黑" w:hAnsi="微软雅黑" w:cs="新宋体" w:hint="eastAsia"/>
                <w:sz w:val="18"/>
                <w:szCs w:val="18"/>
              </w:rPr>
              <w:t>必选其一</w:t>
            </w:r>
          </w:p>
        </w:tc>
      </w:tr>
    </w:tbl>
    <w:p w:rsidR="0099371D" w:rsidRDefault="0099371D"/>
    <w:p w:rsidR="0099371D" w:rsidRDefault="002A4916">
      <w:pPr>
        <w:pStyle w:val="30"/>
      </w:pPr>
      <w:bookmarkStart w:id="5253" w:name="_Toc508983332"/>
      <w:r>
        <w:rPr>
          <w:rFonts w:hint="eastAsia"/>
        </w:rPr>
        <w:t>响应报文</w:t>
      </w:r>
      <w:bookmarkEnd w:id="5253"/>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1607" w:type="dxa"/>
            <w:vMerge w:val="restart"/>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pointsSid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99371D" w:rsidRDefault="002A4916">
            <w:pPr>
              <w:ind w:right="18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cashSid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99371D" w:rsidRDefault="002A4916">
            <w:pPr>
              <w:ind w:right="18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otherOrderNo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merchantNo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商户号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storeNo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points</w:t>
            </w:r>
            <w:r>
              <w:rPr>
                <w:rFonts w:ascii="微软雅黑" w:eastAsia="微软雅黑" w:hAnsi="微软雅黑" w:cs="新宋体" w:hint="eastAsia"/>
                <w:sz w:val="18"/>
                <w:szCs w:val="18"/>
              </w:rPr>
              <w:t>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钡</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cash</w:t>
            </w:r>
            <w:r>
              <w:rPr>
                <w:rFonts w:ascii="微软雅黑" w:eastAsia="微软雅黑" w:hAnsi="微软雅黑" w:cs="新宋体" w:hint="eastAsia"/>
                <w:sz w:val="18"/>
                <w:szCs w:val="18"/>
              </w:rPr>
              <w:t>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现金值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元</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ins w:id="5254" w:author="temp" w:date="2016-02-02T13:51:00Z"/>
        </w:trPr>
        <w:tc>
          <w:tcPr>
            <w:tcW w:w="1607" w:type="dxa"/>
            <w:vMerge/>
            <w:shd w:val="clear" w:color="auto" w:fill="auto"/>
          </w:tcPr>
          <w:p w:rsidR="0099371D" w:rsidRDefault="0099371D">
            <w:pPr>
              <w:jc w:val="center"/>
              <w:rPr>
                <w:ins w:id="5255" w:author="temp" w:date="2016-02-02T13:51: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cash</w:t>
            </w:r>
            <w:r>
              <w:rPr>
                <w:rFonts w:ascii="微软雅黑" w:eastAsia="微软雅黑" w:hAnsi="微软雅黑"/>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现金交易状态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1、受理中 2、已支付 3、已撤销 4、全额退货 5、部分退货 6、冲正 7、现金已支付待付积分 8 失败</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points</w:t>
            </w:r>
            <w:r>
              <w:rPr>
                <w:rFonts w:ascii="微软雅黑" w:eastAsia="微软雅黑" w:hAnsi="微软雅黑"/>
                <w:color w:val="000000"/>
                <w:sz w:val="18"/>
                <w:szCs w:val="18"/>
              </w:rPr>
              <w:t>State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积分交易状态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1、受理中 2、已支付 3、已撤销 4、全额退货 5、部分退货 6、冲正 7、积分已支付待付现金8 失败</w:t>
            </w:r>
          </w:p>
        </w:tc>
      </w:tr>
      <w:tr w:rsidR="0099371D">
        <w:trPr>
          <w:trHeight w:val="417"/>
          <w:ins w:id="5256" w:author="temp" w:date="2016-02-02T13:51:00Z"/>
        </w:trPr>
        <w:tc>
          <w:tcPr>
            <w:tcW w:w="1607" w:type="dxa"/>
            <w:vMerge/>
            <w:shd w:val="clear" w:color="auto" w:fill="auto"/>
          </w:tcPr>
          <w:p w:rsidR="0099371D" w:rsidRDefault="0099371D">
            <w:pPr>
              <w:jc w:val="center"/>
              <w:rPr>
                <w:ins w:id="5257" w:author="temp" w:date="2016-02-02T13:51:00Z"/>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w:t>
            </w:r>
            <w:r>
              <w:rPr>
                <w:rFonts w:ascii="微软雅黑" w:eastAsia="微软雅黑" w:hAnsi="微软雅黑" w:hint="eastAsia"/>
                <w:color w:val="000000"/>
                <w:sz w:val="18"/>
                <w:szCs w:val="18"/>
              </w:rPr>
              <w:t>efundCash</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退款现金</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元</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w:t>
            </w:r>
            <w:r>
              <w:rPr>
                <w:rFonts w:ascii="微软雅黑" w:eastAsia="微软雅黑" w:hAnsi="微软雅黑" w:hint="eastAsia"/>
                <w:color w:val="000000"/>
                <w:sz w:val="18"/>
                <w:szCs w:val="18"/>
              </w:rPr>
              <w:t>efund</w:t>
            </w:r>
            <w:r>
              <w:rPr>
                <w:rFonts w:ascii="微软雅黑" w:eastAsia="微软雅黑" w:hAnsi="微软雅黑"/>
                <w:color w:val="000000"/>
                <w:sz w:val="18"/>
                <w:szCs w:val="18"/>
              </w:rPr>
              <w:t>Points</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退款积分</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 钡</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cashP</w:t>
            </w:r>
            <w:r>
              <w:rPr>
                <w:rFonts w:ascii="微软雅黑" w:eastAsia="微软雅黑" w:hAnsi="微软雅黑" w:hint="eastAsia"/>
                <w:color w:val="FF0000"/>
                <w:sz w:val="18"/>
                <w:szCs w:val="18"/>
              </w:rPr>
              <w:t>ay</w:t>
            </w:r>
            <w:r>
              <w:rPr>
                <w:rFonts w:ascii="微软雅黑" w:eastAsia="微软雅黑" w:hAnsi="微软雅黑"/>
                <w:color w:val="FF0000"/>
                <w:sz w:val="18"/>
                <w:szCs w:val="18"/>
              </w:rPr>
              <w:t>Type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现金支付类型</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w:t>
            </w:r>
            <w:r>
              <w:rPr>
                <w:rFonts w:ascii="微软雅黑" w:eastAsia="微软雅黑" w:hAnsi="微软雅黑"/>
                <w:color w:val="FF0000"/>
                <w:sz w:val="18"/>
                <w:szCs w:val="18"/>
              </w:rPr>
              <w:t>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现金支付方式 1 平安聚合支付 2 大众一卡通 </w:t>
            </w:r>
            <w:r>
              <w:rPr>
                <w:rFonts w:ascii="微软雅黑" w:eastAsia="微软雅黑" w:hAnsi="微软雅黑"/>
                <w:color w:val="FF0000"/>
                <w:sz w:val="18"/>
                <w:szCs w:val="18"/>
              </w:rPr>
              <w:t xml:space="preserve">3 </w:t>
            </w:r>
            <w:r>
              <w:rPr>
                <w:rFonts w:ascii="微软雅黑" w:eastAsia="微软雅黑" w:hAnsi="微软雅黑" w:hint="eastAsia"/>
                <w:color w:val="FF0000"/>
                <w:sz w:val="18"/>
                <w:szCs w:val="18"/>
              </w:rPr>
              <w:t>支付宝原生app</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op</w:t>
            </w:r>
            <w:r>
              <w:rPr>
                <w:rFonts w:ascii="微软雅黑" w:eastAsia="微软雅黑" w:hAnsi="微软雅黑"/>
                <w:color w:val="FF0000"/>
                <w:sz w:val="18"/>
                <w:szCs w:val="18"/>
              </w:rPr>
              <w:t>eratorNo</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操作员编号</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order</w:t>
            </w:r>
            <w:r>
              <w:rPr>
                <w:rFonts w:ascii="微软雅黑" w:eastAsia="微软雅黑" w:hAnsi="微软雅黑"/>
                <w:color w:val="FF0000"/>
                <w:sz w:val="18"/>
                <w:szCs w:val="18"/>
              </w:rPr>
              <w:t>Describe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re</w:t>
            </w:r>
            <w:r>
              <w:rPr>
                <w:rFonts w:ascii="微软雅黑" w:eastAsia="微软雅黑" w:hAnsi="微软雅黑"/>
                <w:color w:val="FF0000"/>
                <w:sz w:val="18"/>
                <w:szCs w:val="18"/>
              </w:rPr>
              <w:t>fundDescribe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退款描述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frontU</w:t>
            </w:r>
            <w:r>
              <w:rPr>
                <w:rFonts w:ascii="微软雅黑" w:eastAsia="微软雅黑" w:hAnsi="微软雅黑" w:hint="eastAsia"/>
                <w:color w:val="FF0000"/>
                <w:sz w:val="18"/>
                <w:szCs w:val="18"/>
              </w:rPr>
              <w:t>rl</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前端url</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String</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100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shd w:val="clear" w:color="auto" w:fill="FFFFFF"/>
              </w:rPr>
            </w:pPr>
            <w:r>
              <w:rPr>
                <w:rFonts w:ascii="微软雅黑" w:eastAsia="微软雅黑" w:hAnsi="微软雅黑" w:hint="eastAsia"/>
                <w:color w:val="FF0000"/>
                <w:sz w:val="18"/>
                <w:szCs w:val="18"/>
                <w:shd w:val="clear" w:color="auto" w:fill="FFFFFF"/>
              </w:rPr>
              <w:t>用于同步回调的前端地址</w:t>
            </w:r>
          </w:p>
        </w:tc>
      </w:tr>
      <w:tr w:rsidR="0099371D">
        <w:trPr>
          <w:trHeight w:val="417"/>
        </w:trPr>
        <w:tc>
          <w:tcPr>
            <w:tcW w:w="1607"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notify</w:t>
            </w:r>
            <w:r>
              <w:rPr>
                <w:rFonts w:ascii="微软雅黑" w:eastAsia="微软雅黑" w:hAnsi="微软雅黑"/>
                <w:color w:val="FF0000"/>
                <w:sz w:val="18"/>
                <w:szCs w:val="18"/>
              </w:rPr>
              <w:t>Url</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异步通知url</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w:t>
            </w:r>
            <w:r>
              <w:rPr>
                <w:rFonts w:ascii="微软雅黑" w:eastAsia="微软雅黑" w:hAnsi="微软雅黑"/>
                <w:color w:val="FF0000"/>
                <w:sz w:val="18"/>
                <w:szCs w:val="18"/>
              </w:rPr>
              <w:t>tring</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w:t>
            </w:r>
            <w:r>
              <w:rPr>
                <w:rFonts w:ascii="微软雅黑" w:eastAsia="微软雅黑" w:hAnsi="微软雅黑"/>
                <w:color w:val="FF0000"/>
                <w:sz w:val="18"/>
                <w:szCs w:val="18"/>
              </w:rPr>
              <w:t>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shd w:val="clear" w:color="auto" w:fill="FFFFFF"/>
              </w:rPr>
            </w:pPr>
            <w:r>
              <w:rPr>
                <w:rFonts w:ascii="微软雅黑" w:eastAsia="微软雅黑" w:hAnsi="微软雅黑"/>
                <w:color w:val="FF0000"/>
                <w:sz w:val="18"/>
                <w:szCs w:val="18"/>
                <w:shd w:val="clear" w:color="auto" w:fill="FFFFFF"/>
              </w:rPr>
              <w:t>5</w:t>
            </w:r>
            <w:r>
              <w:rPr>
                <w:rFonts w:ascii="微软雅黑" w:eastAsia="微软雅黑" w:hAnsi="微软雅黑" w:hint="eastAsia"/>
                <w:color w:val="FF0000"/>
                <w:sz w:val="18"/>
                <w:szCs w:val="18"/>
                <w:shd w:val="clear" w:color="auto" w:fill="FFFFFF"/>
              </w:rPr>
              <w:t xml:space="preserve">次通知 </w:t>
            </w:r>
            <w:r>
              <w:rPr>
                <w:rFonts w:ascii="微软雅黑" w:eastAsia="微软雅黑" w:hAnsi="微软雅黑"/>
                <w:color w:val="FF0000"/>
                <w:sz w:val="18"/>
                <w:szCs w:val="18"/>
                <w:shd w:val="clear" w:color="auto" w:fill="FFFFFF"/>
              </w:rPr>
              <w:t>1</w:t>
            </w:r>
            <w:r>
              <w:rPr>
                <w:rFonts w:ascii="微软雅黑" w:eastAsia="微软雅黑" w:hAnsi="微软雅黑" w:hint="eastAsia"/>
                <w:color w:val="FF0000"/>
                <w:sz w:val="18"/>
                <w:szCs w:val="18"/>
                <w:shd w:val="clear" w:color="auto" w:fill="FFFFFF"/>
              </w:rPr>
              <w:t xml:space="preserve">分钟内，2分钟， </w:t>
            </w:r>
            <w:r>
              <w:rPr>
                <w:rFonts w:ascii="微软雅黑" w:eastAsia="微软雅黑" w:hAnsi="微软雅黑"/>
                <w:color w:val="FF0000"/>
                <w:sz w:val="18"/>
                <w:szCs w:val="18"/>
                <w:shd w:val="clear" w:color="auto" w:fill="FFFFFF"/>
              </w:rPr>
              <w:t>3</w:t>
            </w:r>
            <w:r>
              <w:rPr>
                <w:rFonts w:ascii="微软雅黑" w:eastAsia="微软雅黑" w:hAnsi="微软雅黑" w:hint="eastAsia"/>
                <w:color w:val="FF0000"/>
                <w:sz w:val="18"/>
                <w:szCs w:val="18"/>
                <w:shd w:val="clear" w:color="auto" w:fill="FFFFFF"/>
              </w:rPr>
              <w:t xml:space="preserve">分钟，5分钟 </w:t>
            </w:r>
            <w:r>
              <w:rPr>
                <w:rFonts w:ascii="微软雅黑" w:eastAsia="微软雅黑" w:hAnsi="微软雅黑"/>
                <w:color w:val="FF0000"/>
                <w:sz w:val="18"/>
                <w:szCs w:val="18"/>
                <w:shd w:val="clear" w:color="auto" w:fill="FFFFFF"/>
              </w:rPr>
              <w:t>10</w:t>
            </w:r>
            <w:r>
              <w:rPr>
                <w:rFonts w:ascii="微软雅黑" w:eastAsia="微软雅黑" w:hAnsi="微软雅黑" w:hint="eastAsia"/>
                <w:color w:val="FF0000"/>
                <w:sz w:val="18"/>
                <w:szCs w:val="18"/>
                <w:shd w:val="clear" w:color="auto" w:fill="FFFFFF"/>
              </w:rPr>
              <w:t>分钟各通知一次 返回 “success”表示收到通知，将不再通知</w:t>
            </w:r>
          </w:p>
        </w:tc>
      </w:tr>
    </w:tbl>
    <w:p w:rsidR="0099371D" w:rsidRDefault="0099371D"/>
    <w:p w:rsidR="0099371D" w:rsidRDefault="002A4916">
      <w:pPr>
        <w:pStyle w:val="2"/>
      </w:pPr>
      <w:bookmarkStart w:id="5258" w:name="_Toc508983333"/>
      <w:r>
        <w:rPr>
          <w:rFonts w:hint="eastAsia"/>
        </w:rPr>
        <w:t>镒钡聚合支付临时下单接口</w:t>
      </w:r>
      <w:bookmarkEnd w:id="5258"/>
    </w:p>
    <w:p w:rsidR="0099371D" w:rsidRDefault="002A4916">
      <w:pPr>
        <w:pStyle w:val="30"/>
      </w:pPr>
      <w:bookmarkStart w:id="5259" w:name="_Toc508983334"/>
      <w:r>
        <w:rPr>
          <w:rFonts w:hint="eastAsia"/>
        </w:rPr>
        <w:t>接口名称：</w:t>
      </w:r>
      <w:r>
        <w:t>order</w:t>
      </w:r>
      <w:r>
        <w:rPr>
          <w:rFonts w:hint="eastAsia"/>
        </w:rPr>
        <w:t>/points</w:t>
      </w:r>
      <w:r>
        <w:t>/</w:t>
      </w:r>
      <w:r>
        <w:rPr>
          <w:rFonts w:hint="eastAsia"/>
        </w:rPr>
        <w:t>p</w:t>
      </w:r>
      <w:r>
        <w:t>olymerizedPayOrder</w:t>
      </w:r>
      <w:r>
        <w:rPr>
          <w:rFonts w:hint="eastAsia"/>
        </w:rPr>
        <w:t>.</w:t>
      </w:r>
      <w:r>
        <w:t>do</w:t>
      </w:r>
      <w:bookmarkEnd w:id="5259"/>
    </w:p>
    <w:p w:rsidR="0099371D" w:rsidRDefault="002A4916">
      <w:pPr>
        <w:pStyle w:val="30"/>
      </w:pPr>
      <w:bookmarkStart w:id="5260" w:name="_Toc508983335"/>
      <w:r>
        <w:rPr>
          <w:rFonts w:hint="eastAsia"/>
        </w:rPr>
        <w:t>请求报文</w:t>
      </w:r>
      <w:bookmarkEnd w:id="5260"/>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380"/>
        <w:gridCol w:w="1030"/>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38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3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otherOrderNo</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站外订单号</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appId</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APPID</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16</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storeNo</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门店号</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线下商户时，该字段必填</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orderAmount</w:t>
            </w:r>
          </w:p>
        </w:tc>
        <w:tc>
          <w:tcPr>
            <w:tcW w:w="1380" w:type="dxa"/>
            <w:shd w:val="clear" w:color="auto" w:fill="auto"/>
          </w:tcPr>
          <w:p w:rsidR="0099371D" w:rsidRDefault="002A4916">
            <w:pPr>
              <w:ind w:firstLineChars="200" w:firstLine="360"/>
              <w:rPr>
                <w:rFonts w:ascii="微软雅黑" w:eastAsia="微软雅黑" w:hAnsi="微软雅黑"/>
                <w:color w:val="000000"/>
                <w:sz w:val="18"/>
                <w:szCs w:val="18"/>
              </w:rPr>
            </w:pPr>
            <w:r>
              <w:rPr>
                <w:rFonts w:ascii="微软雅黑" w:eastAsia="微软雅黑" w:hAnsi="微软雅黑" w:hint="eastAsia"/>
                <w:color w:val="000000"/>
                <w:sz w:val="18"/>
                <w:szCs w:val="18"/>
              </w:rPr>
              <w:t>订单总金额</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单位：元</w:t>
            </w:r>
          </w:p>
        </w:tc>
      </w:tr>
      <w:tr w:rsidR="0099371D">
        <w:trPr>
          <w:trHeight w:val="417"/>
        </w:trPr>
        <w:tc>
          <w:tcPr>
            <w:tcW w:w="956" w:type="dxa"/>
            <w:vMerge/>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userIdEnc</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frontU</w:t>
            </w:r>
            <w:r>
              <w:rPr>
                <w:rFonts w:ascii="微软雅黑" w:eastAsia="微软雅黑" w:hAnsi="微软雅黑" w:hint="eastAsia"/>
                <w:color w:val="000000"/>
                <w:sz w:val="18"/>
                <w:szCs w:val="18"/>
              </w:rPr>
              <w:t>rl</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前端url</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String</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shd w:val="clear" w:color="auto" w:fill="FFFFFF"/>
              </w:rPr>
            </w:pPr>
            <w:r>
              <w:rPr>
                <w:rFonts w:ascii="微软雅黑" w:eastAsia="微软雅黑" w:hAnsi="微软雅黑" w:hint="eastAsia"/>
                <w:sz w:val="18"/>
                <w:szCs w:val="18"/>
                <w:shd w:val="clear" w:color="auto" w:fill="FFFFFF"/>
              </w:rPr>
              <w:t>用于同步回调的前端地址</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notify</w:t>
            </w:r>
            <w:r>
              <w:rPr>
                <w:rFonts w:ascii="微软雅黑" w:eastAsia="微软雅黑" w:hAnsi="微软雅黑"/>
                <w:color w:val="000000"/>
                <w:sz w:val="18"/>
                <w:szCs w:val="18"/>
              </w:rPr>
              <w:t>Url</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异步通知url</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tring</w:t>
            </w:r>
          </w:p>
        </w:tc>
        <w:tc>
          <w:tcPr>
            <w:tcW w:w="850"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sz w:val="18"/>
                <w:szCs w:val="18"/>
                <w:shd w:val="clear" w:color="auto" w:fill="FFFFFF"/>
              </w:rPr>
            </w:pPr>
            <w:r>
              <w:rPr>
                <w:rFonts w:ascii="微软雅黑" w:eastAsia="微软雅黑" w:hAnsi="微软雅黑"/>
                <w:sz w:val="18"/>
                <w:szCs w:val="18"/>
                <w:shd w:val="clear" w:color="auto" w:fill="FFFFFF"/>
              </w:rPr>
              <w:t>5</w:t>
            </w:r>
            <w:r>
              <w:rPr>
                <w:rFonts w:ascii="微软雅黑" w:eastAsia="微软雅黑" w:hAnsi="微软雅黑" w:hint="eastAsia"/>
                <w:sz w:val="18"/>
                <w:szCs w:val="18"/>
                <w:shd w:val="clear" w:color="auto" w:fill="FFFFFF"/>
              </w:rPr>
              <w:t xml:space="preserve">次通知 </w:t>
            </w:r>
            <w:r>
              <w:rPr>
                <w:rFonts w:ascii="微软雅黑" w:eastAsia="微软雅黑" w:hAnsi="微软雅黑"/>
                <w:sz w:val="18"/>
                <w:szCs w:val="18"/>
                <w:shd w:val="clear" w:color="auto" w:fill="FFFFFF"/>
              </w:rPr>
              <w:t>1</w:t>
            </w:r>
            <w:r>
              <w:rPr>
                <w:rFonts w:ascii="微软雅黑" w:eastAsia="微软雅黑" w:hAnsi="微软雅黑" w:hint="eastAsia"/>
                <w:sz w:val="18"/>
                <w:szCs w:val="18"/>
                <w:shd w:val="clear" w:color="auto" w:fill="FFFFFF"/>
              </w:rPr>
              <w:t xml:space="preserve">分钟内，2分钟， </w:t>
            </w:r>
            <w:r>
              <w:rPr>
                <w:rFonts w:ascii="微软雅黑" w:eastAsia="微软雅黑" w:hAnsi="微软雅黑"/>
                <w:sz w:val="18"/>
                <w:szCs w:val="18"/>
                <w:shd w:val="clear" w:color="auto" w:fill="FFFFFF"/>
              </w:rPr>
              <w:t>3</w:t>
            </w:r>
            <w:r>
              <w:rPr>
                <w:rFonts w:ascii="微软雅黑" w:eastAsia="微软雅黑" w:hAnsi="微软雅黑" w:hint="eastAsia"/>
                <w:sz w:val="18"/>
                <w:szCs w:val="18"/>
                <w:shd w:val="clear" w:color="auto" w:fill="FFFFFF"/>
              </w:rPr>
              <w:t xml:space="preserve">分钟，5分钟 </w:t>
            </w:r>
            <w:r>
              <w:rPr>
                <w:rFonts w:ascii="微软雅黑" w:eastAsia="微软雅黑" w:hAnsi="微软雅黑"/>
                <w:sz w:val="18"/>
                <w:szCs w:val="18"/>
                <w:shd w:val="clear" w:color="auto" w:fill="FFFFFF"/>
              </w:rPr>
              <w:t>10</w:t>
            </w:r>
            <w:r>
              <w:rPr>
                <w:rFonts w:ascii="微软雅黑" w:eastAsia="微软雅黑" w:hAnsi="微软雅黑" w:hint="eastAsia"/>
                <w:sz w:val="18"/>
                <w:szCs w:val="18"/>
                <w:shd w:val="clear" w:color="auto" w:fill="FFFFFF"/>
              </w:rPr>
              <w:t>分钟各通知一次 返回 “success”表示收到通知，将不再通知</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op</w:t>
            </w:r>
            <w:r>
              <w:rPr>
                <w:rFonts w:ascii="微软雅黑" w:eastAsia="微软雅黑" w:hAnsi="微软雅黑"/>
                <w:color w:val="FF0000"/>
                <w:sz w:val="18"/>
                <w:szCs w:val="18"/>
              </w:rPr>
              <w:t>eratorNo</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操作员编号</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order</w:t>
            </w:r>
            <w:r>
              <w:rPr>
                <w:rFonts w:ascii="微软雅黑" w:eastAsia="微软雅黑" w:hAnsi="微软雅黑"/>
                <w:color w:val="FF0000"/>
                <w:sz w:val="18"/>
                <w:szCs w:val="18"/>
              </w:rPr>
              <w:t>Describe</w:t>
            </w:r>
          </w:p>
        </w:tc>
        <w:tc>
          <w:tcPr>
            <w:tcW w:w="138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描述</w:t>
            </w:r>
          </w:p>
        </w:tc>
        <w:tc>
          <w:tcPr>
            <w:tcW w:w="1030"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30"/>
      </w:pPr>
      <w:bookmarkStart w:id="5261" w:name="_Toc508983336"/>
      <w:r>
        <w:rPr>
          <w:rFonts w:hint="eastAsia"/>
        </w:rPr>
        <w:t>响应报文</w:t>
      </w:r>
      <w:bookmarkEnd w:id="5261"/>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vMerge w:val="restart"/>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encData</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加密数据</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2"/>
      </w:pPr>
      <w:bookmarkStart w:id="5262" w:name="_Toc508983337"/>
      <w:r>
        <w:rPr>
          <w:rFonts w:hint="eastAsia"/>
        </w:rPr>
        <w:t>镒钡聚合支付临时订单查询接口</w:t>
      </w:r>
      <w:bookmarkEnd w:id="5262"/>
    </w:p>
    <w:p w:rsidR="0099371D" w:rsidRDefault="002A4916">
      <w:pPr>
        <w:pStyle w:val="30"/>
      </w:pPr>
      <w:bookmarkStart w:id="5263" w:name="_Toc508983338"/>
      <w:r>
        <w:rPr>
          <w:rFonts w:hint="eastAsia"/>
        </w:rPr>
        <w:t>接口名称：</w:t>
      </w:r>
      <w:r>
        <w:t>order</w:t>
      </w:r>
      <w:r>
        <w:rPr>
          <w:rFonts w:hint="eastAsia"/>
        </w:rPr>
        <w:t>/points</w:t>
      </w:r>
      <w:r>
        <w:t>/</w:t>
      </w:r>
      <w:r>
        <w:rPr>
          <w:rFonts w:hint="eastAsia"/>
        </w:rPr>
        <w:t>p</w:t>
      </w:r>
      <w:r>
        <w:t>olymerizedPayOrder</w:t>
      </w:r>
      <w:r>
        <w:rPr>
          <w:rFonts w:hint="eastAsia"/>
        </w:rPr>
        <w:t>Query.</w:t>
      </w:r>
      <w:r>
        <w:t>do</w:t>
      </w:r>
      <w:bookmarkEnd w:id="5263"/>
    </w:p>
    <w:p w:rsidR="0099371D" w:rsidRDefault="002A4916">
      <w:pPr>
        <w:pStyle w:val="30"/>
      </w:pPr>
      <w:bookmarkStart w:id="5264" w:name="_Toc508983339"/>
      <w:r>
        <w:rPr>
          <w:rFonts w:hint="eastAsia"/>
        </w:rPr>
        <w:t>请求报文</w:t>
      </w:r>
      <w:bookmarkEnd w:id="5264"/>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380"/>
        <w:gridCol w:w="1030"/>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38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3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5265" w:name="_Toc508983340"/>
      <w:r>
        <w:rPr>
          <w:rFonts w:hint="eastAsia"/>
        </w:rPr>
        <w:t>响应报文</w:t>
      </w:r>
      <w:bookmarkEnd w:id="5265"/>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vMerge w:val="restart"/>
            <w:shd w:val="clear" w:color="auto" w:fill="auto"/>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otherOrderNo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站外订单号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w:t>
            </w:r>
            <w:r>
              <w:rPr>
                <w:rFonts w:ascii="微软雅黑" w:eastAsia="微软雅黑" w:hAnsi="微软雅黑" w:hint="eastAsia"/>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appId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APPID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hint="eastAsia"/>
                <w:sz w:val="18"/>
                <w:szCs w:val="18"/>
              </w:rPr>
              <w:t>storeNo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门店号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线下商户时，该字段必填</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orderAmount</w:t>
            </w:r>
          </w:p>
        </w:tc>
        <w:tc>
          <w:tcPr>
            <w:tcW w:w="1296" w:type="dxa"/>
            <w:shd w:val="clear" w:color="auto" w:fill="auto"/>
          </w:tcPr>
          <w:p w:rsidR="0099371D" w:rsidRDefault="002A4916">
            <w:pPr>
              <w:ind w:firstLineChars="200" w:firstLine="360"/>
              <w:rPr>
                <w:rFonts w:ascii="微软雅黑" w:eastAsia="微软雅黑" w:hAnsi="微软雅黑"/>
                <w:color w:val="000000"/>
                <w:sz w:val="18"/>
                <w:szCs w:val="18"/>
              </w:rPr>
            </w:pPr>
            <w:r>
              <w:rPr>
                <w:rFonts w:ascii="微软雅黑" w:eastAsia="微软雅黑" w:hAnsi="微软雅黑" w:hint="eastAsia"/>
                <w:color w:val="000000"/>
                <w:sz w:val="18"/>
                <w:szCs w:val="18"/>
              </w:rPr>
              <w:t>订单总金额</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单位：元</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s="新宋体"/>
                <w:sz w:val="18"/>
                <w:szCs w:val="18"/>
              </w:rPr>
              <w:t>userIdEnc</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frontU</w:t>
            </w:r>
            <w:r>
              <w:rPr>
                <w:rFonts w:ascii="微软雅黑" w:eastAsia="微软雅黑" w:hAnsi="微软雅黑" w:hint="eastAsia"/>
                <w:color w:val="000000"/>
                <w:sz w:val="18"/>
                <w:szCs w:val="18"/>
              </w:rPr>
              <w:t>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前端url</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String</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shd w:val="clear" w:color="auto" w:fill="FFFFFF"/>
              </w:rPr>
            </w:pPr>
            <w:r>
              <w:rPr>
                <w:rFonts w:ascii="微软雅黑" w:eastAsia="微软雅黑" w:hAnsi="微软雅黑" w:hint="eastAsia"/>
                <w:sz w:val="18"/>
                <w:szCs w:val="18"/>
                <w:shd w:val="clear" w:color="auto" w:fill="FFFFFF"/>
              </w:rPr>
              <w:t>用于同步回调的前端地址</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notify</w:t>
            </w:r>
            <w:r>
              <w:rPr>
                <w:rFonts w:ascii="微软雅黑" w:eastAsia="微软雅黑" w:hAnsi="微软雅黑"/>
                <w:color w:val="000000"/>
                <w:sz w:val="18"/>
                <w:szCs w:val="18"/>
              </w:rPr>
              <w:t>Url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异步通知url</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tring</w:t>
            </w:r>
          </w:p>
        </w:tc>
        <w:tc>
          <w:tcPr>
            <w:tcW w:w="929" w:type="dxa"/>
            <w:shd w:val="clear" w:color="auto" w:fill="auto"/>
          </w:tcPr>
          <w:p w:rsidR="0099371D" w:rsidRDefault="002A4916">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2A4916">
            <w:pPr>
              <w:rPr>
                <w:rFonts w:ascii="微软雅黑" w:eastAsia="微软雅黑" w:hAnsi="微软雅黑"/>
                <w:sz w:val="18"/>
                <w:szCs w:val="18"/>
                <w:shd w:val="clear" w:color="auto" w:fill="FFFFFF"/>
              </w:rPr>
            </w:pPr>
            <w:r>
              <w:rPr>
                <w:rFonts w:ascii="微软雅黑" w:eastAsia="微软雅黑" w:hAnsi="微软雅黑"/>
                <w:sz w:val="18"/>
                <w:szCs w:val="18"/>
                <w:shd w:val="clear" w:color="auto" w:fill="FFFFFF"/>
              </w:rPr>
              <w:t>5</w:t>
            </w:r>
            <w:r>
              <w:rPr>
                <w:rFonts w:ascii="微软雅黑" w:eastAsia="微软雅黑" w:hAnsi="微软雅黑" w:hint="eastAsia"/>
                <w:sz w:val="18"/>
                <w:szCs w:val="18"/>
                <w:shd w:val="clear" w:color="auto" w:fill="FFFFFF"/>
              </w:rPr>
              <w:t xml:space="preserve">次通知 </w:t>
            </w:r>
            <w:r>
              <w:rPr>
                <w:rFonts w:ascii="微软雅黑" w:eastAsia="微软雅黑" w:hAnsi="微软雅黑"/>
                <w:sz w:val="18"/>
                <w:szCs w:val="18"/>
                <w:shd w:val="clear" w:color="auto" w:fill="FFFFFF"/>
              </w:rPr>
              <w:t>1</w:t>
            </w:r>
            <w:r>
              <w:rPr>
                <w:rFonts w:ascii="微软雅黑" w:eastAsia="微软雅黑" w:hAnsi="微软雅黑" w:hint="eastAsia"/>
                <w:sz w:val="18"/>
                <w:szCs w:val="18"/>
                <w:shd w:val="clear" w:color="auto" w:fill="FFFFFF"/>
              </w:rPr>
              <w:t xml:space="preserve">分钟内，2分钟， </w:t>
            </w:r>
            <w:r>
              <w:rPr>
                <w:rFonts w:ascii="微软雅黑" w:eastAsia="微软雅黑" w:hAnsi="微软雅黑"/>
                <w:sz w:val="18"/>
                <w:szCs w:val="18"/>
                <w:shd w:val="clear" w:color="auto" w:fill="FFFFFF"/>
              </w:rPr>
              <w:t>3</w:t>
            </w:r>
            <w:r>
              <w:rPr>
                <w:rFonts w:ascii="微软雅黑" w:eastAsia="微软雅黑" w:hAnsi="微软雅黑" w:hint="eastAsia"/>
                <w:sz w:val="18"/>
                <w:szCs w:val="18"/>
                <w:shd w:val="clear" w:color="auto" w:fill="FFFFFF"/>
              </w:rPr>
              <w:t xml:space="preserve">分钟，5分钟 </w:t>
            </w:r>
            <w:r>
              <w:rPr>
                <w:rFonts w:ascii="微软雅黑" w:eastAsia="微软雅黑" w:hAnsi="微软雅黑"/>
                <w:sz w:val="18"/>
                <w:szCs w:val="18"/>
                <w:shd w:val="clear" w:color="auto" w:fill="FFFFFF"/>
              </w:rPr>
              <w:t>10</w:t>
            </w:r>
            <w:r>
              <w:rPr>
                <w:rFonts w:ascii="微软雅黑" w:eastAsia="微软雅黑" w:hAnsi="微软雅黑" w:hint="eastAsia"/>
                <w:sz w:val="18"/>
                <w:szCs w:val="18"/>
                <w:shd w:val="clear" w:color="auto" w:fill="FFFFFF"/>
              </w:rPr>
              <w:t>分钟各通知一次 返回 “success”表示收到通知，将不再通知</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op</w:t>
            </w:r>
            <w:r>
              <w:rPr>
                <w:rFonts w:ascii="微软雅黑" w:eastAsia="微软雅黑" w:hAnsi="微软雅黑"/>
                <w:color w:val="FF0000"/>
                <w:sz w:val="18"/>
                <w:szCs w:val="18"/>
              </w:rPr>
              <w:t>eratorNo</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操作员编号</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order</w:t>
            </w:r>
            <w:r>
              <w:rPr>
                <w:rFonts w:ascii="微软雅黑" w:eastAsia="微软雅黑" w:hAnsi="微软雅黑"/>
                <w:color w:val="FF0000"/>
                <w:sz w:val="18"/>
                <w:szCs w:val="18"/>
              </w:rPr>
              <w:t>Describe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isActive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订单是否有效</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0:无效 1:有效</w:t>
            </w:r>
          </w:p>
        </w:tc>
      </w:tr>
    </w:tbl>
    <w:p w:rsidR="0099371D" w:rsidRDefault="0099371D"/>
    <w:p w:rsidR="0099371D" w:rsidRDefault="0099371D"/>
    <w:p w:rsidR="0099371D" w:rsidRDefault="0099371D"/>
    <w:p w:rsidR="0099371D" w:rsidRDefault="002A4916">
      <w:pPr>
        <w:pStyle w:val="2"/>
        <w:rPr>
          <w:color w:val="FF0000"/>
        </w:rPr>
      </w:pPr>
      <w:bookmarkStart w:id="5266" w:name="_Toc508983341"/>
      <w:r>
        <w:rPr>
          <w:rFonts w:hint="eastAsia"/>
          <w:color w:val="FF0000"/>
        </w:rPr>
        <w:t>商户或门店账户结算流水列表接口</w:t>
      </w:r>
      <w:bookmarkEnd w:id="5266"/>
    </w:p>
    <w:p w:rsidR="0099371D" w:rsidRDefault="002A4916">
      <w:pPr>
        <w:pStyle w:val="30"/>
        <w:rPr>
          <w:color w:val="FF0000"/>
        </w:rPr>
      </w:pPr>
      <w:bookmarkStart w:id="5267" w:name="_Toc508983342"/>
      <w:r>
        <w:rPr>
          <w:rFonts w:hint="eastAsia"/>
          <w:color w:val="FF0000"/>
        </w:rPr>
        <w:t>接口名称：merchant</w:t>
      </w:r>
      <w:r>
        <w:rPr>
          <w:color w:val="FF0000"/>
        </w:rPr>
        <w:t>/accountManage/</w:t>
      </w:r>
      <w:r>
        <w:rPr>
          <w:rFonts w:ascii="Consolas" w:eastAsia="Consolas" w:hAnsi="Consolas" w:hint="eastAsia"/>
          <w:color w:val="FF0000"/>
          <w:sz w:val="28"/>
          <w:highlight w:val="white"/>
        </w:rPr>
        <w:t>merchantSettlementFlowList.do</w:t>
      </w:r>
      <w:bookmarkEnd w:id="5267"/>
    </w:p>
    <w:p w:rsidR="0099371D" w:rsidRDefault="002A4916">
      <w:pPr>
        <w:pStyle w:val="30"/>
        <w:rPr>
          <w:color w:val="FF0000"/>
        </w:rPr>
      </w:pPr>
      <w:bookmarkStart w:id="5268" w:name="_Toc508983343"/>
      <w:r>
        <w:rPr>
          <w:rFonts w:hint="eastAsia"/>
          <w:color w:val="FF0000"/>
        </w:rPr>
        <w:t>请求报文</w:t>
      </w:r>
      <w:bookmarkEnd w:id="5268"/>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对象</w:t>
            </w:r>
          </w:p>
        </w:tc>
        <w:tc>
          <w:tcPr>
            <w:tcW w:w="155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字段名</w:t>
            </w:r>
          </w:p>
        </w:tc>
        <w:tc>
          <w:tcPr>
            <w:tcW w:w="127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数据项</w:t>
            </w:r>
          </w:p>
        </w:tc>
        <w:tc>
          <w:tcPr>
            <w:tcW w:w="1134"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类型</w:t>
            </w:r>
          </w:p>
        </w:tc>
        <w:tc>
          <w:tcPr>
            <w:tcW w:w="850"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长度</w:t>
            </w:r>
          </w:p>
        </w:tc>
        <w:tc>
          <w:tcPr>
            <w:tcW w:w="127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备注</w:t>
            </w:r>
          </w:p>
        </w:tc>
      </w:tr>
      <w:tr w:rsidR="0099371D">
        <w:trPr>
          <w:trHeight w:val="417"/>
        </w:trPr>
        <w:tc>
          <w:tcPr>
            <w:tcW w:w="956" w:type="dxa"/>
            <w:vMerge w:val="restart"/>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pageNo</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页码</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pageSize</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页面数量</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relationId</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关联ID（商户、门店）</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和</w:t>
            </w:r>
            <w:r>
              <w:rPr>
                <w:rFonts w:ascii="微软雅黑" w:eastAsia="微软雅黑" w:hAnsi="微软雅黑"/>
                <w:color w:val="FF0000"/>
                <w:sz w:val="18"/>
                <w:szCs w:val="18"/>
              </w:rPr>
              <w:t>type</w:t>
            </w:r>
            <w:r>
              <w:rPr>
                <w:rFonts w:ascii="微软雅黑" w:eastAsia="微软雅黑" w:hAnsi="微软雅黑" w:hint="eastAsia"/>
                <w:color w:val="FF0000"/>
                <w:sz w:val="18"/>
                <w:szCs w:val="18"/>
              </w:rPr>
              <w:t>同时传</w:t>
            </w:r>
          </w:p>
        </w:tc>
      </w:tr>
      <w:tr w:rsidR="0099371D">
        <w:trPr>
          <w:trHeight w:val="417"/>
        </w:trPr>
        <w:tc>
          <w:tcPr>
            <w:tcW w:w="956" w:type="dxa"/>
            <w:vMerge/>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type</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类型</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3</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和</w:t>
            </w:r>
            <w:r>
              <w:rPr>
                <w:rFonts w:ascii="微软雅黑" w:eastAsia="微软雅黑" w:hAnsi="微软雅黑"/>
                <w:color w:val="FF0000"/>
                <w:sz w:val="18"/>
                <w:szCs w:val="18"/>
              </w:rPr>
              <w:t>relationId</w:t>
            </w:r>
            <w:r>
              <w:rPr>
                <w:rFonts w:ascii="微软雅黑" w:eastAsia="微软雅黑" w:hAnsi="微软雅黑" w:hint="eastAsia"/>
                <w:color w:val="FF0000"/>
                <w:sz w:val="18"/>
                <w:szCs w:val="18"/>
              </w:rPr>
              <w:t>同时传</w:t>
            </w:r>
          </w:p>
        </w:tc>
      </w:tr>
      <w:tr w:rsidR="0099371D">
        <w:trPr>
          <w:trHeight w:val="417"/>
        </w:trPr>
        <w:tc>
          <w:tcPr>
            <w:tcW w:w="956" w:type="dxa"/>
            <w:vMerge/>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createDateStart</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创建开始时间</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createDateEnd</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创建结束时间</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businessType</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业务类型</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2</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1 结算</w:t>
            </w:r>
          </w:p>
        </w:tc>
      </w:tr>
      <w:tr w:rsidR="0099371D">
        <w:trPr>
          <w:trHeight w:val="417"/>
        </w:trPr>
        <w:tc>
          <w:tcPr>
            <w:tcW w:w="956" w:type="dxa"/>
            <w:vMerge/>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relationIdStr</w:t>
            </w:r>
          </w:p>
        </w:tc>
        <w:tc>
          <w:tcPr>
            <w:tcW w:w="1276"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关联id字符串</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99371D">
            <w:pPr>
              <w:ind w:firstLineChars="150" w:firstLine="270"/>
              <w:jc w:val="right"/>
              <w:rPr>
                <w:rFonts w:ascii="微软雅黑" w:eastAsia="微软雅黑" w:hAnsi="微软雅黑"/>
                <w:color w:val="FF0000"/>
                <w:sz w:val="18"/>
                <w:szCs w:val="18"/>
              </w:rPr>
            </w:pPr>
          </w:p>
        </w:tc>
        <w:tc>
          <w:tcPr>
            <w:tcW w:w="1276" w:type="dxa"/>
            <w:shd w:val="clear" w:color="auto" w:fill="auto"/>
          </w:tcPr>
          <w:p w:rsidR="0099371D" w:rsidRDefault="0099371D">
            <w:pPr>
              <w:jc w:val="center"/>
              <w:rPr>
                <w:rFonts w:ascii="微软雅黑" w:eastAsia="微软雅黑" w:hAnsi="微软雅黑"/>
                <w:color w:val="FF0000"/>
                <w:sz w:val="18"/>
                <w:szCs w:val="18"/>
              </w:rPr>
            </w:pP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关联id字符串 相邻之间 ,分割</w:t>
            </w:r>
          </w:p>
        </w:tc>
      </w:tr>
      <w:tr w:rsidR="0099371D">
        <w:trPr>
          <w:trHeight w:val="417"/>
        </w:trPr>
        <w:tc>
          <w:tcPr>
            <w:tcW w:w="956" w:type="dxa"/>
            <w:vMerge/>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settlement</w:t>
            </w:r>
          </w:p>
        </w:tc>
        <w:tc>
          <w:tcPr>
            <w:tcW w:w="1276"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结算方式</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bl>
    <w:p w:rsidR="0099371D" w:rsidRDefault="002A4916">
      <w:pPr>
        <w:pStyle w:val="30"/>
        <w:numPr>
          <w:ilvl w:val="2"/>
          <w:numId w:val="12"/>
        </w:numPr>
        <w:rPr>
          <w:color w:val="FF0000"/>
        </w:rPr>
      </w:pPr>
      <w:bookmarkStart w:id="5269" w:name="_Toc508983344"/>
      <w:r>
        <w:rPr>
          <w:rFonts w:hint="eastAsia"/>
          <w:color w:val="FF0000"/>
        </w:rPr>
        <w:t>响应报文</w:t>
      </w:r>
      <w:bookmarkEnd w:id="5269"/>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597"/>
      </w:tblGrid>
      <w:tr w:rsidR="0099371D">
        <w:tc>
          <w:tcPr>
            <w:tcW w:w="95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对象</w:t>
            </w:r>
          </w:p>
        </w:tc>
        <w:tc>
          <w:tcPr>
            <w:tcW w:w="155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字段名</w:t>
            </w:r>
          </w:p>
        </w:tc>
        <w:tc>
          <w:tcPr>
            <w:tcW w:w="129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数据项</w:t>
            </w:r>
          </w:p>
        </w:tc>
        <w:tc>
          <w:tcPr>
            <w:tcW w:w="10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类型</w:t>
            </w:r>
          </w:p>
        </w:tc>
        <w:tc>
          <w:tcPr>
            <w:tcW w:w="9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长度</w:t>
            </w:r>
          </w:p>
        </w:tc>
        <w:tc>
          <w:tcPr>
            <w:tcW w:w="1274"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597"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color w:val="FF0000"/>
              </w:rPr>
            </w:pPr>
            <w:r>
              <w:rPr>
                <w:rStyle w:val="shorttext"/>
                <w:color w:val="FF0000"/>
              </w:rPr>
              <w:t>h</w:t>
            </w:r>
            <w:r>
              <w:rPr>
                <w:rStyle w:val="shorttext"/>
                <w:rFonts w:hint="eastAsia"/>
                <w:color w:val="FF0000"/>
              </w:rPr>
              <w:t>eader</w:t>
            </w: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resCode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597"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0系统错误 </w:t>
            </w:r>
          </w:p>
          <w:p w:rsidR="0099371D" w:rsidRDefault="002A4916">
            <w:pPr>
              <w:rPr>
                <w:rFonts w:ascii="微软雅黑" w:eastAsia="微软雅黑" w:hAnsi="微软雅黑"/>
                <w:color w:val="FF0000"/>
                <w:sz w:val="18"/>
                <w:szCs w:val="18"/>
              </w:rPr>
            </w:pPr>
            <w:r>
              <w:rPr>
                <w:rFonts w:ascii="微软雅黑" w:eastAsia="微软雅黑" w:hAnsi="微软雅黑"/>
                <w:color w:val="FF0000"/>
                <w:sz w:val="18"/>
                <w:szCs w:val="18"/>
              </w:rPr>
              <w:t>1</w:t>
            </w:r>
            <w:r>
              <w:rPr>
                <w:rFonts w:ascii="微软雅黑" w:eastAsia="微软雅黑" w:hAnsi="微软雅黑" w:hint="eastAsia"/>
                <w:color w:val="FF0000"/>
                <w:sz w:val="18"/>
                <w:szCs w:val="18"/>
              </w:rPr>
              <w:t>成功；</w:t>
            </w:r>
            <w:r>
              <w:rPr>
                <w:rFonts w:ascii="微软雅黑" w:eastAsia="微软雅黑" w:hAnsi="微软雅黑"/>
                <w:color w:val="FF0000"/>
                <w:sz w:val="18"/>
                <w:szCs w:val="18"/>
              </w:rPr>
              <w:t xml:space="preserve"> </w:t>
            </w:r>
          </w:p>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2失败</w:t>
            </w:r>
            <w:r>
              <w:rPr>
                <w:rFonts w:ascii="微软雅黑" w:eastAsia="微软雅黑" w:hAnsi="微软雅黑"/>
                <w:color w:val="FF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resM</w:t>
            </w:r>
            <w:r>
              <w:rPr>
                <w:rFonts w:ascii="微软雅黑" w:eastAsia="微软雅黑" w:hAnsi="微软雅黑" w:hint="eastAsia"/>
                <w:color w:val="FF0000"/>
                <w:sz w:val="18"/>
                <w:szCs w:val="18"/>
              </w:rPr>
              <w:t>essage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597"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响应信息描述</w:t>
            </w:r>
          </w:p>
        </w:tc>
      </w:tr>
      <w:tr w:rsidR="0099371D">
        <w:trPr>
          <w:trHeight w:val="417"/>
        </w:trPr>
        <w:tc>
          <w:tcPr>
            <w:tcW w:w="956" w:type="dxa"/>
            <w:shd w:val="clear" w:color="auto" w:fill="auto"/>
            <w:vAlign w:val="center"/>
          </w:tcPr>
          <w:p w:rsidR="0099371D" w:rsidRDefault="002A4916">
            <w:pPr>
              <w:jc w:val="center"/>
              <w:rPr>
                <w:rStyle w:val="shorttext"/>
                <w:color w:val="FF0000"/>
              </w:rPr>
            </w:pPr>
            <w:r>
              <w:rPr>
                <w:rStyle w:val="shorttext"/>
                <w:rFonts w:hint="eastAsia"/>
                <w:color w:val="FF0000"/>
              </w:rPr>
              <w:t>body</w:t>
            </w: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c</w:t>
            </w:r>
            <w:r>
              <w:rPr>
                <w:rFonts w:ascii="微软雅黑" w:eastAsia="微软雅黑" w:hAnsi="微软雅黑" w:hint="eastAsia"/>
                <w:color w:val="FF0000"/>
                <w:sz w:val="18"/>
                <w:szCs w:val="18"/>
              </w:rPr>
              <w:t>ount</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总记录数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597"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val="restart"/>
            <w:shd w:val="clear" w:color="auto" w:fill="auto"/>
          </w:tcPr>
          <w:p w:rsidR="0099371D" w:rsidRDefault="002A4916">
            <w:pPr>
              <w:jc w:val="center"/>
              <w:rPr>
                <w:rStyle w:val="shorttext"/>
                <w:color w:val="FF0000"/>
              </w:rPr>
            </w:pPr>
            <w:r>
              <w:rPr>
                <w:rStyle w:val="shorttext"/>
                <w:color w:val="FF0000"/>
              </w:rPr>
              <w:t>b</w:t>
            </w:r>
            <w:r>
              <w:rPr>
                <w:rStyle w:val="shorttext"/>
                <w:rFonts w:hint="eastAsia"/>
                <w:color w:val="FF0000"/>
              </w:rPr>
              <w:t>ody.</w:t>
            </w:r>
            <w:r>
              <w:rPr>
                <w:color w:val="FF0000"/>
              </w:rPr>
              <w:t xml:space="preserve"> </w:t>
            </w:r>
            <w:r>
              <w:rPr>
                <w:rFonts w:ascii="Consolas" w:eastAsia="Consolas" w:hAnsi="Consolas" w:hint="eastAsia"/>
                <w:color w:val="FF0000"/>
                <w:sz w:val="18"/>
                <w:szCs w:val="18"/>
                <w:highlight w:val="white"/>
              </w:rPr>
              <w:t>merchantSettlementFlowDtoList</w:t>
            </w:r>
            <w:r>
              <w:rPr>
                <w:color w:val="FF0000"/>
                <w:sz w:val="18"/>
                <w:szCs w:val="18"/>
              </w:rPr>
              <w:t>[]</w:t>
            </w: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sid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SID</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597"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relationId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关联ID（商户、门店）</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597"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type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类型</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3</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597"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1商户 2门店</w:t>
            </w:r>
          </w:p>
        </w:tc>
      </w:tr>
      <w:tr w:rsidR="0099371D">
        <w:trPr>
          <w:trHeight w:val="2822"/>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date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交易日期</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date</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25</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597"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amount</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金额</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w:t>
            </w:r>
            <w:r>
              <w:rPr>
                <w:rFonts w:ascii="微软雅黑" w:eastAsia="微软雅黑" w:hAnsi="微软雅黑" w:hint="eastAsia"/>
                <w:color w:val="FF0000"/>
                <w:sz w:val="18"/>
                <w:szCs w:val="18"/>
              </w:rPr>
              <w:t>umber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597"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结算金额</w:t>
            </w: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contents</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200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597"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businessType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业务类型</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number</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2</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597"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1 结算</w:t>
            </w: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actualAmount</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实际金额</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decimal</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597"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实际金额 扣除佣金比例</w:t>
            </w: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commsissionRate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佣金比例</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decimal</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597" w:type="dxa"/>
            <w:shd w:val="clear" w:color="auto" w:fill="auto"/>
          </w:tcPr>
          <w:p w:rsidR="0099371D" w:rsidRDefault="0099371D">
            <w:pPr>
              <w:rPr>
                <w:rFonts w:ascii="微软雅黑" w:eastAsia="微软雅黑" w:hAnsi="微软雅黑"/>
                <w:color w:val="FF0000"/>
                <w:sz w:val="18"/>
                <w:szCs w:val="18"/>
              </w:rPr>
            </w:pPr>
          </w:p>
        </w:tc>
      </w:tr>
    </w:tbl>
    <w:p w:rsidR="0099371D" w:rsidRDefault="0099371D"/>
    <w:p w:rsidR="0099371D" w:rsidRDefault="0099371D"/>
    <w:p w:rsidR="0099371D" w:rsidRDefault="002A4916">
      <w:pPr>
        <w:pStyle w:val="2"/>
      </w:pPr>
      <w:bookmarkStart w:id="5270" w:name="_Toc508983345"/>
      <w:r>
        <w:rPr>
          <w:rFonts w:hint="eastAsia"/>
        </w:rPr>
        <w:t>镒钡聚合支付临时订单作废接口</w:t>
      </w:r>
      <w:bookmarkEnd w:id="5270"/>
    </w:p>
    <w:p w:rsidR="0099371D" w:rsidRDefault="002A4916">
      <w:pPr>
        <w:pStyle w:val="30"/>
      </w:pPr>
      <w:bookmarkStart w:id="5271" w:name="_Toc508983346"/>
      <w:r>
        <w:rPr>
          <w:rFonts w:hint="eastAsia"/>
        </w:rPr>
        <w:t>接口名称：</w:t>
      </w:r>
      <w:r>
        <w:t>order</w:t>
      </w:r>
      <w:r>
        <w:rPr>
          <w:rFonts w:hint="eastAsia"/>
        </w:rPr>
        <w:t>/points</w:t>
      </w:r>
      <w:r>
        <w:t>/</w:t>
      </w:r>
      <w:r>
        <w:rPr>
          <w:rFonts w:hint="eastAsia"/>
        </w:rPr>
        <w:t>p</w:t>
      </w:r>
      <w:r>
        <w:t>olymerizedPayOrderInvalid</w:t>
      </w:r>
      <w:r>
        <w:rPr>
          <w:rFonts w:hint="eastAsia"/>
        </w:rPr>
        <w:t>.</w:t>
      </w:r>
      <w:r>
        <w:t>do</w:t>
      </w:r>
      <w:bookmarkEnd w:id="5271"/>
    </w:p>
    <w:p w:rsidR="0099371D" w:rsidRDefault="002A4916">
      <w:pPr>
        <w:pStyle w:val="30"/>
      </w:pPr>
      <w:bookmarkStart w:id="5272" w:name="_Toc508983347"/>
      <w:r>
        <w:rPr>
          <w:rFonts w:hint="eastAsia"/>
        </w:rPr>
        <w:t>请求报文</w:t>
      </w:r>
      <w:bookmarkEnd w:id="5272"/>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380"/>
        <w:gridCol w:w="1030"/>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38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3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vAlign w:val="center"/>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新宋体"/>
                <w:sz w:val="18"/>
                <w:szCs w:val="18"/>
              </w:rPr>
            </w:pPr>
            <w:r>
              <w:rPr>
                <w:rFonts w:ascii="微软雅黑" w:eastAsia="微软雅黑" w:hAnsi="微软雅黑" w:cs="新宋体"/>
                <w:sz w:val="18"/>
                <w:szCs w:val="18"/>
              </w:rPr>
              <w:t>systemOrderNo</w:t>
            </w:r>
          </w:p>
        </w:tc>
        <w:tc>
          <w:tcPr>
            <w:tcW w:w="138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系统订单号</w:t>
            </w:r>
          </w:p>
        </w:tc>
        <w:tc>
          <w:tcPr>
            <w:tcW w:w="1030"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w:t>
            </w:r>
            <w:r>
              <w:rPr>
                <w:rFonts w:ascii="微软雅黑" w:eastAsia="微软雅黑" w:hAnsi="微软雅黑"/>
                <w:color w:val="000000"/>
                <w:sz w:val="18"/>
                <w:szCs w:val="18"/>
              </w:rPr>
              <w:t>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 w:rsidR="0099371D" w:rsidRDefault="002A4916">
      <w:pPr>
        <w:pStyle w:val="30"/>
      </w:pPr>
      <w:bookmarkStart w:id="5273" w:name="_Toc508983348"/>
      <w:r>
        <w:rPr>
          <w:rFonts w:hint="eastAsia"/>
        </w:rPr>
        <w:t>响应报文</w:t>
      </w:r>
      <w:bookmarkEnd w:id="5273"/>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99371D"/>
    <w:p w:rsidR="0099371D" w:rsidRDefault="002A4916">
      <w:pPr>
        <w:pStyle w:val="2"/>
        <w:rPr>
          <w:color w:val="FF0000"/>
        </w:rPr>
      </w:pPr>
      <w:bookmarkStart w:id="5274" w:name="_Toc508983349"/>
      <w:r>
        <w:rPr>
          <w:rFonts w:hint="eastAsia"/>
          <w:color w:val="FF0000"/>
        </w:rPr>
        <w:t>用户积分互换流水统计接口</w:t>
      </w:r>
      <w:bookmarkEnd w:id="5274"/>
    </w:p>
    <w:p w:rsidR="0099371D" w:rsidRDefault="002A4916">
      <w:pPr>
        <w:pStyle w:val="30"/>
        <w:rPr>
          <w:color w:val="FF0000"/>
        </w:rPr>
      </w:pPr>
      <w:bookmarkStart w:id="5275" w:name="_Toc508983350"/>
      <w:r>
        <w:rPr>
          <w:rFonts w:hint="eastAsia"/>
          <w:color w:val="FF0000"/>
        </w:rPr>
        <w:t>接口名称：</w:t>
      </w:r>
      <w:r>
        <w:rPr>
          <w:rFonts w:ascii="Consolas" w:eastAsia="Consolas" w:hAnsi="Consolas" w:hint="eastAsia"/>
          <w:color w:val="2A00FF"/>
          <w:sz w:val="28"/>
          <w:highlight w:val="white"/>
        </w:rPr>
        <w:t>user/points</w:t>
      </w:r>
      <w:r>
        <w:rPr>
          <w:color w:val="FF0000"/>
        </w:rPr>
        <w:t>/</w:t>
      </w:r>
      <w:r>
        <w:rPr>
          <w:rFonts w:ascii="Consolas" w:eastAsia="Consolas" w:hAnsi="Consolas" w:hint="eastAsia"/>
          <w:color w:val="2A00FF"/>
          <w:sz w:val="28"/>
          <w:highlight w:val="white"/>
        </w:rPr>
        <w:t>pointsExchangeFlowStatistics.do</w:t>
      </w:r>
      <w:bookmarkEnd w:id="5275"/>
    </w:p>
    <w:p w:rsidR="0099371D" w:rsidRDefault="002A4916">
      <w:pPr>
        <w:pStyle w:val="30"/>
        <w:rPr>
          <w:color w:val="FF0000"/>
        </w:rPr>
      </w:pPr>
      <w:bookmarkStart w:id="5276" w:name="_Toc508983351"/>
      <w:r>
        <w:rPr>
          <w:rFonts w:hint="eastAsia"/>
          <w:color w:val="FF0000"/>
        </w:rPr>
        <w:t>请求报文</w:t>
      </w:r>
      <w:bookmarkEnd w:id="5276"/>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对象</w:t>
            </w:r>
          </w:p>
        </w:tc>
        <w:tc>
          <w:tcPr>
            <w:tcW w:w="155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字段名</w:t>
            </w:r>
          </w:p>
        </w:tc>
        <w:tc>
          <w:tcPr>
            <w:tcW w:w="127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数据项</w:t>
            </w:r>
          </w:p>
        </w:tc>
        <w:tc>
          <w:tcPr>
            <w:tcW w:w="1134"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类型</w:t>
            </w:r>
          </w:p>
        </w:tc>
        <w:tc>
          <w:tcPr>
            <w:tcW w:w="850"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长度</w:t>
            </w:r>
          </w:p>
        </w:tc>
        <w:tc>
          <w:tcPr>
            <w:tcW w:w="127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备注</w:t>
            </w:r>
          </w:p>
        </w:tc>
      </w:tr>
      <w:tr w:rsidR="0099371D">
        <w:trPr>
          <w:trHeight w:val="417"/>
        </w:trPr>
        <w:tc>
          <w:tcPr>
            <w:tcW w:w="956" w:type="dxa"/>
            <w:vMerge w:val="restart"/>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userIdEnc</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用户加密id</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50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exchangeWay</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类型</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3</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兑换方式  1 兑出 表示51points积分主动兑换f发行商积分 2 兑入 表示发行商主动积分兑换51points积分</w:t>
            </w:r>
          </w:p>
        </w:tc>
      </w:tr>
      <w:tr w:rsidR="0099371D">
        <w:trPr>
          <w:trHeight w:val="417"/>
        </w:trPr>
        <w:tc>
          <w:tcPr>
            <w:tcW w:w="956" w:type="dxa"/>
            <w:vMerge/>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createDateStart</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创建开始时间</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createDateEnd</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创建结束时间</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25</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02"/>
        </w:trPr>
        <w:tc>
          <w:tcPr>
            <w:tcW w:w="956" w:type="dxa"/>
            <w:vMerge/>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publisherId</w:t>
            </w:r>
          </w:p>
        </w:tc>
        <w:tc>
          <w:tcPr>
            <w:tcW w:w="1276"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发行商Id</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850"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bl>
    <w:p w:rsidR="0099371D" w:rsidRDefault="002A4916">
      <w:pPr>
        <w:pStyle w:val="30"/>
        <w:numPr>
          <w:ilvl w:val="2"/>
          <w:numId w:val="13"/>
        </w:numPr>
        <w:rPr>
          <w:color w:val="FF0000"/>
        </w:rPr>
      </w:pPr>
      <w:bookmarkStart w:id="5277" w:name="_Toc508983352"/>
      <w:r>
        <w:rPr>
          <w:rFonts w:hint="eastAsia"/>
          <w:color w:val="FF0000"/>
        </w:rPr>
        <w:t>响应报文</w:t>
      </w:r>
      <w:bookmarkEnd w:id="5277"/>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597"/>
      </w:tblGrid>
      <w:tr w:rsidR="0099371D">
        <w:tc>
          <w:tcPr>
            <w:tcW w:w="95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对象</w:t>
            </w:r>
          </w:p>
        </w:tc>
        <w:tc>
          <w:tcPr>
            <w:tcW w:w="155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字段名</w:t>
            </w:r>
          </w:p>
        </w:tc>
        <w:tc>
          <w:tcPr>
            <w:tcW w:w="1296"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数据项</w:t>
            </w:r>
          </w:p>
        </w:tc>
        <w:tc>
          <w:tcPr>
            <w:tcW w:w="10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类型</w:t>
            </w:r>
          </w:p>
        </w:tc>
        <w:tc>
          <w:tcPr>
            <w:tcW w:w="929"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长度</w:t>
            </w:r>
          </w:p>
        </w:tc>
        <w:tc>
          <w:tcPr>
            <w:tcW w:w="1274"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是否必填</w:t>
            </w:r>
          </w:p>
        </w:tc>
        <w:tc>
          <w:tcPr>
            <w:tcW w:w="2597" w:type="dxa"/>
            <w:shd w:val="clear" w:color="auto" w:fill="E6E6E6"/>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color w:val="FF0000"/>
              </w:rPr>
            </w:pPr>
            <w:r>
              <w:rPr>
                <w:rStyle w:val="shorttext"/>
                <w:color w:val="FF0000"/>
              </w:rPr>
              <w:t>h</w:t>
            </w:r>
            <w:r>
              <w:rPr>
                <w:rStyle w:val="shorttext"/>
                <w:rFonts w:hint="eastAsia"/>
                <w:color w:val="FF0000"/>
              </w:rPr>
              <w:t>eader</w:t>
            </w: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resCode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597"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 xml:space="preserve">0系统错误 </w:t>
            </w:r>
          </w:p>
          <w:p w:rsidR="0099371D" w:rsidRDefault="002A4916">
            <w:pPr>
              <w:rPr>
                <w:rFonts w:ascii="微软雅黑" w:eastAsia="微软雅黑" w:hAnsi="微软雅黑"/>
                <w:color w:val="FF0000"/>
                <w:sz w:val="18"/>
                <w:szCs w:val="18"/>
              </w:rPr>
            </w:pPr>
            <w:r>
              <w:rPr>
                <w:rFonts w:ascii="微软雅黑" w:eastAsia="微软雅黑" w:hAnsi="微软雅黑"/>
                <w:color w:val="FF0000"/>
                <w:sz w:val="18"/>
                <w:szCs w:val="18"/>
              </w:rPr>
              <w:t>1</w:t>
            </w:r>
            <w:r>
              <w:rPr>
                <w:rFonts w:ascii="微软雅黑" w:eastAsia="微软雅黑" w:hAnsi="微软雅黑" w:hint="eastAsia"/>
                <w:color w:val="FF0000"/>
                <w:sz w:val="18"/>
                <w:szCs w:val="18"/>
              </w:rPr>
              <w:t>成功；</w:t>
            </w:r>
            <w:r>
              <w:rPr>
                <w:rFonts w:ascii="微软雅黑" w:eastAsia="微软雅黑" w:hAnsi="微软雅黑"/>
                <w:color w:val="FF0000"/>
                <w:sz w:val="18"/>
                <w:szCs w:val="18"/>
              </w:rPr>
              <w:t xml:space="preserve"> </w:t>
            </w:r>
          </w:p>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2失败</w:t>
            </w:r>
            <w:r>
              <w:rPr>
                <w:rFonts w:ascii="微软雅黑" w:eastAsia="微软雅黑" w:hAnsi="微软雅黑"/>
                <w:color w:val="FF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resM</w:t>
            </w:r>
            <w:r>
              <w:rPr>
                <w:rFonts w:ascii="微软雅黑" w:eastAsia="微软雅黑" w:hAnsi="微软雅黑" w:hint="eastAsia"/>
                <w:color w:val="FF0000"/>
                <w:sz w:val="18"/>
                <w:szCs w:val="18"/>
              </w:rPr>
              <w:t>essage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100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597"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响应信息描述</w:t>
            </w:r>
          </w:p>
        </w:tc>
      </w:tr>
      <w:tr w:rsidR="0099371D">
        <w:trPr>
          <w:trHeight w:val="417"/>
        </w:trPr>
        <w:tc>
          <w:tcPr>
            <w:tcW w:w="956" w:type="dxa"/>
            <w:vMerge w:val="restart"/>
            <w:shd w:val="clear" w:color="auto" w:fill="auto"/>
          </w:tcPr>
          <w:p w:rsidR="0099371D" w:rsidRDefault="002A4916">
            <w:pPr>
              <w:jc w:val="center"/>
              <w:rPr>
                <w:rStyle w:val="shorttext"/>
                <w:color w:val="FF0000"/>
                <w:sz w:val="18"/>
                <w:szCs w:val="18"/>
              </w:rPr>
            </w:pPr>
            <w:r>
              <w:rPr>
                <w:rStyle w:val="shorttext"/>
                <w:rFonts w:hint="eastAsia"/>
                <w:color w:val="FF0000"/>
                <w:sz w:val="18"/>
                <w:szCs w:val="18"/>
              </w:rPr>
              <w:t>body</w:t>
            </w: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pointsVal</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51points积分额</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decimal</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M</w:t>
            </w:r>
          </w:p>
        </w:tc>
        <w:tc>
          <w:tcPr>
            <w:tcW w:w="2597" w:type="dxa"/>
            <w:shd w:val="clear" w:color="auto" w:fill="auto"/>
          </w:tcPr>
          <w:p w:rsidR="0099371D" w:rsidRDefault="0099371D">
            <w:pPr>
              <w:rPr>
                <w:rFonts w:ascii="微软雅黑" w:eastAsia="微软雅黑" w:hAnsi="微软雅黑"/>
                <w:color w:val="FF0000"/>
                <w:sz w:val="18"/>
                <w:szCs w:val="18"/>
              </w:rPr>
            </w:pPr>
          </w:p>
        </w:tc>
      </w:tr>
      <w:tr w:rsidR="0099371D">
        <w:trPr>
          <w:trHeight w:val="420"/>
        </w:trPr>
        <w:tc>
          <w:tcPr>
            <w:tcW w:w="956" w:type="dxa"/>
            <w:vMerge/>
            <w:shd w:val="clear" w:color="auto" w:fill="auto"/>
          </w:tcPr>
          <w:p w:rsidR="0099371D" w:rsidRDefault="0099371D">
            <w:pPr>
              <w:jc w:val="center"/>
              <w:rPr>
                <w:rStyle w:val="shorttext"/>
                <w:color w:val="FF0000"/>
                <w:sz w:val="18"/>
                <w:szCs w:val="18"/>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Consolas" w:eastAsia="Consolas" w:hAnsi="Consolas" w:hint="eastAsia"/>
                <w:color w:val="FF0000"/>
                <w:sz w:val="18"/>
                <w:szCs w:val="18"/>
                <w:highlight w:val="white"/>
              </w:rPr>
              <w:t>publisherPointsVal</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发行商积分额</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decimal</w:t>
            </w:r>
          </w:p>
        </w:tc>
        <w:tc>
          <w:tcPr>
            <w:tcW w:w="929" w:type="dxa"/>
            <w:shd w:val="clear" w:color="auto" w:fill="auto"/>
          </w:tcPr>
          <w:p w:rsidR="0099371D" w:rsidRDefault="002A4916">
            <w:pPr>
              <w:ind w:firstLineChars="150" w:firstLine="270"/>
              <w:jc w:val="right"/>
              <w:rPr>
                <w:rFonts w:ascii="微软雅黑" w:eastAsia="微软雅黑" w:hAnsi="微软雅黑"/>
                <w:color w:val="FF0000"/>
                <w:sz w:val="18"/>
                <w:szCs w:val="18"/>
              </w:rPr>
            </w:pPr>
            <w:r>
              <w:rPr>
                <w:rFonts w:ascii="微软雅黑" w:eastAsia="微软雅黑" w:hAnsi="微软雅黑"/>
                <w:color w:val="FF0000"/>
                <w:sz w:val="18"/>
                <w:szCs w:val="18"/>
              </w:rPr>
              <w:t>20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597" w:type="dxa"/>
            <w:shd w:val="clear" w:color="auto" w:fill="auto"/>
          </w:tcPr>
          <w:p w:rsidR="0099371D" w:rsidRDefault="0099371D">
            <w:pPr>
              <w:rPr>
                <w:rFonts w:ascii="微软雅黑" w:eastAsia="微软雅黑" w:hAnsi="微软雅黑"/>
                <w:color w:val="FF0000"/>
                <w:sz w:val="18"/>
                <w:szCs w:val="18"/>
              </w:rPr>
            </w:pPr>
          </w:p>
        </w:tc>
      </w:tr>
    </w:tbl>
    <w:p w:rsidR="0099371D" w:rsidRDefault="0099371D"/>
    <w:p w:rsidR="0099371D" w:rsidRDefault="002A4916">
      <w:pPr>
        <w:pStyle w:val="2"/>
      </w:pPr>
      <w:bookmarkStart w:id="5278" w:name="_Toc508983353"/>
      <w:r>
        <w:rPr>
          <w:rFonts w:hint="eastAsia"/>
        </w:rPr>
        <w:t>卡包信息添加或更新接口</w:t>
      </w:r>
      <w:bookmarkEnd w:id="5278"/>
    </w:p>
    <w:p w:rsidR="0099371D" w:rsidRDefault="002A4916">
      <w:pPr>
        <w:pStyle w:val="30"/>
      </w:pPr>
      <w:bookmarkStart w:id="5279" w:name="_Toc508983354"/>
      <w:r>
        <w:rPr>
          <w:rFonts w:hint="eastAsia"/>
        </w:rPr>
        <w:t>接口名称：</w:t>
      </w:r>
      <w:r>
        <w:t>user/cardPackage/insertOrUpdateUserCardPackage.do</w:t>
      </w:r>
      <w:bookmarkEnd w:id="5279"/>
    </w:p>
    <w:p w:rsidR="0099371D" w:rsidRDefault="002A4916">
      <w:pPr>
        <w:pStyle w:val="30"/>
      </w:pPr>
      <w:bookmarkStart w:id="5280" w:name="_Toc508983355"/>
      <w:r>
        <w:rPr>
          <w:rFonts w:hint="eastAsia"/>
        </w:rPr>
        <w:t>请求报文</w:t>
      </w:r>
      <w:bookmarkEnd w:id="5280"/>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S</w:t>
            </w:r>
            <w:r>
              <w:rPr>
                <w:rFonts w:ascii="微软雅黑" w:eastAsia="微软雅黑" w:hAnsi="微软雅黑"/>
                <w:sz w:val="18"/>
                <w:szCs w:val="18"/>
              </w:rPr>
              <w:t>ID</w:t>
            </w:r>
            <w:r>
              <w:rPr>
                <w:rFonts w:ascii="微软雅黑" w:eastAsia="微软雅黑" w:hAnsi="微软雅黑" w:hint="eastAsia"/>
                <w:sz w:val="18"/>
                <w:szCs w:val="18"/>
              </w:rPr>
              <w:t>有值更新无值插入</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用户ID</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0</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productId</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产品ID</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0</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产品类型</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5</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1实物商品 2电子券 3话费 4流量 5加油卡 6QQ币 7彩票 8公交卡 9 景点门票'</w:t>
            </w:r>
            <w:r>
              <w:rPr>
                <w:rFonts w:ascii="微软雅黑" w:eastAsia="微软雅黑" w:hAnsi="微软雅黑"/>
                <w:sz w:val="18"/>
                <w:szCs w:val="18"/>
              </w:rPr>
              <w:t xml:space="preserve">10 </w:t>
            </w:r>
            <w:r>
              <w:rPr>
                <w:rFonts w:ascii="微软雅黑" w:eastAsia="微软雅黑" w:hAnsi="微软雅黑" w:hint="eastAsia"/>
                <w:sz w:val="18"/>
                <w:szCs w:val="18"/>
              </w:rPr>
              <w:t>积分卡</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systemOrderId</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系统订单号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otherOrderId</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站外订单号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80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productName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产品名称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创建时间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w:t>
            </w:r>
            <w:r>
              <w:rPr>
                <w:rFonts w:ascii="微软雅黑" w:eastAsia="微软雅黑" w:hAnsi="微软雅黑"/>
                <w:color w:val="000000"/>
                <w:sz w:val="18"/>
                <w:szCs w:val="18"/>
              </w:rPr>
              <w:t>ate</w:t>
            </w:r>
          </w:p>
        </w:tc>
        <w:tc>
          <w:tcPr>
            <w:tcW w:w="850" w:type="dxa"/>
            <w:shd w:val="clear" w:color="auto" w:fill="auto"/>
          </w:tcPr>
          <w:p w:rsidR="0099371D" w:rsidRDefault="0099371D">
            <w:pPr>
              <w:jc w:val="right"/>
              <w:rPr>
                <w:rFonts w:ascii="微软雅黑" w:eastAsia="微软雅黑" w:hAnsi="微软雅黑"/>
                <w:color w:val="000000"/>
                <w:sz w:val="18"/>
                <w:szCs w:val="18"/>
              </w:rPr>
            </w:pP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productExpiryStart</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产品有效期开始时间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w:t>
            </w:r>
            <w:r>
              <w:rPr>
                <w:rFonts w:ascii="微软雅黑" w:eastAsia="微软雅黑" w:hAnsi="微软雅黑"/>
                <w:color w:val="000000"/>
                <w:sz w:val="18"/>
                <w:szCs w:val="18"/>
              </w:rPr>
              <w:t>ate</w:t>
            </w:r>
          </w:p>
        </w:tc>
        <w:tc>
          <w:tcPr>
            <w:tcW w:w="850" w:type="dxa"/>
            <w:shd w:val="clear" w:color="auto" w:fill="auto"/>
          </w:tcPr>
          <w:p w:rsidR="0099371D" w:rsidRDefault="0099371D">
            <w:pPr>
              <w:jc w:val="right"/>
              <w:rPr>
                <w:rFonts w:ascii="微软雅黑" w:eastAsia="微软雅黑" w:hAnsi="微软雅黑"/>
                <w:color w:val="000000"/>
                <w:sz w:val="18"/>
                <w:szCs w:val="18"/>
              </w:rPr>
            </w:pP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val="restart"/>
            <w:tcBorders>
              <w:top w:val="nil"/>
            </w:tcBorders>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productExpiryEnd</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产品有效期结束时间</w:t>
            </w:r>
          </w:p>
          <w:p w:rsidR="0099371D" w:rsidRDefault="0099371D">
            <w:pPr>
              <w:rPr>
                <w:rFonts w:ascii="微软雅黑" w:eastAsia="微软雅黑" w:hAnsi="微软雅黑"/>
                <w:sz w:val="18"/>
                <w:szCs w:val="18"/>
              </w:rPr>
            </w:pP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w:t>
            </w:r>
            <w:r>
              <w:rPr>
                <w:rFonts w:ascii="微软雅黑" w:eastAsia="微软雅黑" w:hAnsi="微软雅黑"/>
                <w:color w:val="000000"/>
                <w:sz w:val="18"/>
                <w:szCs w:val="18"/>
              </w:rPr>
              <w:t>ate</w:t>
            </w:r>
          </w:p>
        </w:tc>
        <w:tc>
          <w:tcPr>
            <w:tcW w:w="850" w:type="dxa"/>
            <w:shd w:val="clear" w:color="auto" w:fill="auto"/>
          </w:tcPr>
          <w:p w:rsidR="0099371D" w:rsidRDefault="0099371D">
            <w:pPr>
              <w:jc w:val="right"/>
              <w:rPr>
                <w:rFonts w:ascii="微软雅黑" w:eastAsia="微软雅黑" w:hAnsi="微软雅黑"/>
                <w:color w:val="000000"/>
                <w:sz w:val="18"/>
                <w:szCs w:val="18"/>
              </w:rPr>
            </w:pP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tcBorders>
              <w:top w:val="nil"/>
            </w:tcBorders>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commonCode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公用字段</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w:t>
            </w:r>
            <w:r>
              <w:rPr>
                <w:rFonts w:ascii="微软雅黑" w:eastAsia="微软雅黑" w:hAnsi="微软雅黑"/>
                <w:color w:val="000000"/>
                <w:sz w:val="18"/>
                <w:szCs w:val="18"/>
              </w:rPr>
              <w:t>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券码、抽奖码等等</w:t>
            </w:r>
          </w:p>
        </w:tc>
      </w:tr>
      <w:tr w:rsidR="0099371D">
        <w:trPr>
          <w:trHeight w:val="417"/>
        </w:trPr>
        <w:tc>
          <w:tcPr>
            <w:tcW w:w="956" w:type="dxa"/>
            <w:vMerge/>
            <w:tcBorders>
              <w:top w:val="nil"/>
            </w:tcBorders>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effective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是否有效</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0 无效（已使用） 1有效（未使用）</w:t>
            </w:r>
            <w:r>
              <w:rPr>
                <w:rFonts w:ascii="微软雅黑" w:eastAsia="微软雅黑" w:hAnsi="微软雅黑"/>
                <w:sz w:val="18"/>
                <w:szCs w:val="18"/>
              </w:rPr>
              <w:t xml:space="preserve">2 </w:t>
            </w:r>
            <w:r>
              <w:rPr>
                <w:rFonts w:ascii="微软雅黑" w:eastAsia="微软雅黑" w:hAnsi="微软雅黑" w:hint="eastAsia"/>
                <w:sz w:val="18"/>
                <w:szCs w:val="18"/>
              </w:rPr>
              <w:t>已作废</w:t>
            </w:r>
          </w:p>
        </w:tc>
      </w:tr>
    </w:tbl>
    <w:p w:rsidR="0099371D" w:rsidRDefault="002A4916">
      <w:pPr>
        <w:pStyle w:val="30"/>
      </w:pPr>
      <w:bookmarkStart w:id="5281" w:name="_Toc508983356"/>
      <w:r>
        <w:rPr>
          <w:rFonts w:hint="eastAsia"/>
        </w:rPr>
        <w:t>响应报文</w:t>
      </w:r>
      <w:bookmarkEnd w:id="5281"/>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 w:rsidR="0099371D" w:rsidRDefault="002A4916">
      <w:pPr>
        <w:pStyle w:val="2"/>
      </w:pPr>
      <w:bookmarkStart w:id="5282" w:name="_Toc508983357"/>
      <w:r>
        <w:rPr>
          <w:rFonts w:hint="eastAsia"/>
        </w:rPr>
        <w:t>卡包单条信息查询接口</w:t>
      </w:r>
      <w:bookmarkEnd w:id="5282"/>
    </w:p>
    <w:p w:rsidR="0099371D" w:rsidRDefault="002A4916">
      <w:pPr>
        <w:pStyle w:val="30"/>
      </w:pPr>
      <w:bookmarkStart w:id="5283" w:name="_Toc508983358"/>
      <w:r>
        <w:rPr>
          <w:rFonts w:hint="eastAsia"/>
        </w:rPr>
        <w:t>接口名称：</w:t>
      </w:r>
      <w:r>
        <w:t>user/cardPackage/ selectUserCardPackage.do</w:t>
      </w:r>
      <w:bookmarkEnd w:id="5283"/>
    </w:p>
    <w:p w:rsidR="0099371D" w:rsidRDefault="002A4916">
      <w:pPr>
        <w:pStyle w:val="30"/>
      </w:pPr>
      <w:bookmarkStart w:id="5284" w:name="_Toc508983359"/>
      <w:r>
        <w:rPr>
          <w:rFonts w:hint="eastAsia"/>
        </w:rPr>
        <w:t>请求报文</w:t>
      </w:r>
      <w:bookmarkEnd w:id="5284"/>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bl>
    <w:p w:rsidR="0099371D" w:rsidRDefault="002A4916">
      <w:pPr>
        <w:pStyle w:val="30"/>
      </w:pPr>
      <w:bookmarkStart w:id="5285" w:name="_Toc508983360"/>
      <w:r>
        <w:rPr>
          <w:rFonts w:hint="eastAsia"/>
        </w:rPr>
        <w:t>响应报文</w:t>
      </w:r>
      <w:bookmarkEnd w:id="5285"/>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用户ID</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0</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productId</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产品ID</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0</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产品类型</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5</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1实物商品 2电子券 3话费 4流量 5加油卡 6QQ币 7彩票 8公交卡 9 景点门票'</w:t>
            </w:r>
            <w:r>
              <w:rPr>
                <w:rFonts w:ascii="微软雅黑" w:eastAsia="微软雅黑" w:hAnsi="微软雅黑"/>
                <w:sz w:val="18"/>
                <w:szCs w:val="18"/>
              </w:rPr>
              <w:t xml:space="preserve">10 </w:t>
            </w:r>
            <w:r>
              <w:rPr>
                <w:rFonts w:ascii="微软雅黑" w:eastAsia="微软雅黑" w:hAnsi="微软雅黑" w:hint="eastAsia"/>
                <w:sz w:val="18"/>
                <w:szCs w:val="18"/>
              </w:rPr>
              <w:t>积分卡</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systemOrderId</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系统订单号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otherOrderId</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站外订单号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80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productName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产品名称</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00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创建时间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w:t>
            </w:r>
            <w:r>
              <w:rPr>
                <w:rFonts w:ascii="微软雅黑" w:eastAsia="微软雅黑" w:hAnsi="微软雅黑"/>
                <w:color w:val="000000"/>
                <w:sz w:val="18"/>
                <w:szCs w:val="18"/>
              </w:rPr>
              <w:t>ate</w:t>
            </w:r>
          </w:p>
        </w:tc>
        <w:tc>
          <w:tcPr>
            <w:tcW w:w="850" w:type="dxa"/>
            <w:shd w:val="clear" w:color="auto" w:fill="auto"/>
          </w:tcPr>
          <w:p w:rsidR="0099371D" w:rsidRDefault="0099371D">
            <w:pPr>
              <w:jc w:val="right"/>
              <w:rPr>
                <w:rFonts w:ascii="微软雅黑" w:eastAsia="微软雅黑" w:hAnsi="微软雅黑"/>
                <w:color w:val="000000"/>
                <w:sz w:val="18"/>
                <w:szCs w:val="18"/>
              </w:rPr>
            </w:pP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productExpiryStart</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产品有效期开始时间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w:t>
            </w:r>
            <w:r>
              <w:rPr>
                <w:rFonts w:ascii="微软雅黑" w:eastAsia="微软雅黑" w:hAnsi="微软雅黑"/>
                <w:color w:val="000000"/>
                <w:sz w:val="18"/>
                <w:szCs w:val="18"/>
              </w:rPr>
              <w:t>ate</w:t>
            </w:r>
          </w:p>
        </w:tc>
        <w:tc>
          <w:tcPr>
            <w:tcW w:w="850" w:type="dxa"/>
            <w:shd w:val="clear" w:color="auto" w:fill="auto"/>
          </w:tcPr>
          <w:p w:rsidR="0099371D" w:rsidRDefault="0099371D">
            <w:pPr>
              <w:jc w:val="right"/>
              <w:rPr>
                <w:rFonts w:ascii="微软雅黑" w:eastAsia="微软雅黑" w:hAnsi="微软雅黑"/>
                <w:color w:val="000000"/>
                <w:sz w:val="18"/>
                <w:szCs w:val="18"/>
              </w:rPr>
            </w:pP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val="restart"/>
            <w:tcBorders>
              <w:top w:val="nil"/>
            </w:tcBorders>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productExpiryEnd</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产品有效期结束时间</w:t>
            </w:r>
          </w:p>
          <w:p w:rsidR="0099371D" w:rsidRDefault="0099371D">
            <w:pPr>
              <w:rPr>
                <w:rFonts w:ascii="微软雅黑" w:eastAsia="微软雅黑" w:hAnsi="微软雅黑"/>
                <w:sz w:val="18"/>
                <w:szCs w:val="18"/>
              </w:rPr>
            </w:pP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w:t>
            </w:r>
            <w:r>
              <w:rPr>
                <w:rFonts w:ascii="微软雅黑" w:eastAsia="微软雅黑" w:hAnsi="微软雅黑"/>
                <w:color w:val="000000"/>
                <w:sz w:val="18"/>
                <w:szCs w:val="18"/>
              </w:rPr>
              <w:t>ate</w:t>
            </w:r>
          </w:p>
        </w:tc>
        <w:tc>
          <w:tcPr>
            <w:tcW w:w="850" w:type="dxa"/>
            <w:shd w:val="clear" w:color="auto" w:fill="auto"/>
          </w:tcPr>
          <w:p w:rsidR="0099371D" w:rsidRDefault="0099371D">
            <w:pPr>
              <w:jc w:val="right"/>
              <w:rPr>
                <w:rFonts w:ascii="微软雅黑" w:eastAsia="微软雅黑" w:hAnsi="微软雅黑"/>
                <w:color w:val="000000"/>
                <w:sz w:val="18"/>
                <w:szCs w:val="18"/>
              </w:rPr>
            </w:pP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tcBorders>
              <w:top w:val="nil"/>
            </w:tcBorders>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commonCode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公用字段</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w:t>
            </w:r>
            <w:r>
              <w:rPr>
                <w:rFonts w:ascii="微软雅黑" w:eastAsia="微软雅黑" w:hAnsi="微软雅黑"/>
                <w:color w:val="000000"/>
                <w:sz w:val="18"/>
                <w:szCs w:val="18"/>
              </w:rPr>
              <w:t>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券码、抽奖码等等</w:t>
            </w:r>
          </w:p>
        </w:tc>
      </w:tr>
      <w:tr w:rsidR="0099371D">
        <w:trPr>
          <w:trHeight w:val="417"/>
        </w:trPr>
        <w:tc>
          <w:tcPr>
            <w:tcW w:w="956" w:type="dxa"/>
            <w:vMerge/>
            <w:tcBorders>
              <w:top w:val="nil"/>
            </w:tcBorders>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effective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是否有效</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0 无效（已使用） 1有效（未使用）</w:t>
            </w:r>
            <w:r>
              <w:rPr>
                <w:rFonts w:ascii="微软雅黑" w:eastAsia="微软雅黑" w:hAnsi="微软雅黑"/>
                <w:sz w:val="18"/>
                <w:szCs w:val="18"/>
              </w:rPr>
              <w:t xml:space="preserve">2 </w:t>
            </w:r>
            <w:r>
              <w:rPr>
                <w:rFonts w:ascii="微软雅黑" w:eastAsia="微软雅黑" w:hAnsi="微软雅黑" w:hint="eastAsia"/>
                <w:sz w:val="18"/>
                <w:szCs w:val="18"/>
              </w:rPr>
              <w:t>已作废</w:t>
            </w:r>
          </w:p>
        </w:tc>
      </w:tr>
    </w:tbl>
    <w:p w:rsidR="0099371D" w:rsidRDefault="0099371D"/>
    <w:p w:rsidR="0099371D" w:rsidRDefault="002A4916">
      <w:pPr>
        <w:pStyle w:val="2"/>
        <w:ind w:left="851"/>
      </w:pPr>
      <w:bookmarkStart w:id="5286" w:name="_Toc508983361"/>
      <w:r>
        <w:rPr>
          <w:rFonts w:hint="eastAsia"/>
        </w:rPr>
        <w:t>卡包信息列表查询接口</w:t>
      </w:r>
      <w:bookmarkEnd w:id="5286"/>
    </w:p>
    <w:p w:rsidR="0099371D" w:rsidRDefault="002A4916">
      <w:pPr>
        <w:pStyle w:val="30"/>
      </w:pPr>
      <w:bookmarkStart w:id="5287" w:name="_Toc508983362"/>
      <w:r>
        <w:rPr>
          <w:rFonts w:hint="eastAsia"/>
        </w:rPr>
        <w:t>接口名称：</w:t>
      </w:r>
      <w:bookmarkStart w:id="5288" w:name="_Hlk506305294"/>
      <w:r>
        <w:t>user/cardPackage/ selectUserCardPackageList.do</w:t>
      </w:r>
      <w:bookmarkEnd w:id="5287"/>
      <w:bookmarkEnd w:id="5288"/>
    </w:p>
    <w:p w:rsidR="0099371D" w:rsidRDefault="002A4916">
      <w:pPr>
        <w:pStyle w:val="30"/>
      </w:pPr>
      <w:bookmarkStart w:id="5289" w:name="_Toc508983363"/>
      <w:r>
        <w:rPr>
          <w:rFonts w:hint="eastAsia"/>
        </w:rPr>
        <w:t>请求报文</w:t>
      </w:r>
      <w:bookmarkEnd w:id="5289"/>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pageNo</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页码</w:t>
            </w:r>
          </w:p>
        </w:tc>
        <w:tc>
          <w:tcPr>
            <w:tcW w:w="113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pageSize</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每页记录数</w:t>
            </w:r>
          </w:p>
        </w:tc>
        <w:tc>
          <w:tcPr>
            <w:tcW w:w="113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用户ID</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0</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产品类型</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5</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2A4916">
            <w:pPr>
              <w:rPr>
                <w:rFonts w:ascii="微软雅黑" w:eastAsia="微软雅黑" w:hAnsi="微软雅黑"/>
                <w:sz w:val="18"/>
                <w:szCs w:val="18"/>
              </w:rPr>
            </w:pPr>
            <w:bookmarkStart w:id="5290" w:name="OLE_LINK10"/>
            <w:r>
              <w:rPr>
                <w:rFonts w:ascii="微软雅黑" w:eastAsia="微软雅黑" w:hAnsi="微软雅黑" w:hint="eastAsia"/>
                <w:sz w:val="18"/>
                <w:szCs w:val="18"/>
              </w:rPr>
              <w:t>1实物商品 2电子券 3话费 4流量 5加油卡 6QQ币 7彩票 8公交卡 9 景点门票'</w:t>
            </w:r>
            <w:r>
              <w:rPr>
                <w:rFonts w:ascii="微软雅黑" w:eastAsia="微软雅黑" w:hAnsi="微软雅黑"/>
                <w:sz w:val="18"/>
                <w:szCs w:val="18"/>
              </w:rPr>
              <w:t xml:space="preserve"> 10 </w:t>
            </w:r>
            <w:r>
              <w:rPr>
                <w:rFonts w:ascii="微软雅黑" w:eastAsia="微软雅黑" w:hAnsi="微软雅黑" w:hint="eastAsia"/>
                <w:sz w:val="18"/>
                <w:szCs w:val="18"/>
              </w:rPr>
              <w:t>积分卡</w:t>
            </w:r>
            <w:bookmarkEnd w:id="5290"/>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otherOrderId</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站外订单号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80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effective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是否有效</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 无效（已使用） 1有效（未使用） </w:t>
            </w:r>
            <w:r>
              <w:rPr>
                <w:rFonts w:ascii="微软雅黑" w:eastAsia="微软雅黑" w:hAnsi="微软雅黑"/>
                <w:sz w:val="18"/>
                <w:szCs w:val="18"/>
              </w:rPr>
              <w:t xml:space="preserve">2 </w:t>
            </w:r>
            <w:r>
              <w:rPr>
                <w:rFonts w:ascii="微软雅黑" w:eastAsia="微软雅黑" w:hAnsi="微软雅黑" w:hint="eastAsia"/>
                <w:sz w:val="18"/>
                <w:szCs w:val="18"/>
              </w:rPr>
              <w:t>已作废</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productTypeStr</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产品类型多查询</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10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1实物商品 2电子券 3话费 4流量 5加油卡 6QQ币 7彩票 8公交卡 9 景点门票'</w:t>
            </w:r>
            <w:r>
              <w:rPr>
                <w:rFonts w:ascii="微软雅黑" w:eastAsia="微软雅黑" w:hAnsi="微软雅黑"/>
                <w:color w:val="FF0000"/>
                <w:sz w:val="18"/>
                <w:szCs w:val="18"/>
              </w:rPr>
              <w:t xml:space="preserve"> 10 </w:t>
            </w:r>
            <w:r>
              <w:rPr>
                <w:rFonts w:ascii="微软雅黑" w:eastAsia="微软雅黑" w:hAnsi="微软雅黑" w:hint="eastAsia"/>
                <w:color w:val="FF0000"/>
                <w:sz w:val="18"/>
                <w:szCs w:val="18"/>
              </w:rPr>
              <w:t>积分卡  多个逗号分隔</w:t>
            </w:r>
          </w:p>
        </w:tc>
      </w:tr>
    </w:tbl>
    <w:p w:rsidR="0099371D" w:rsidRDefault="002A4916">
      <w:pPr>
        <w:pStyle w:val="30"/>
      </w:pPr>
      <w:bookmarkStart w:id="5291" w:name="_Toc508983364"/>
      <w:r>
        <w:rPr>
          <w:rFonts w:hint="eastAsia"/>
        </w:rPr>
        <w:t>响应报文</w:t>
      </w:r>
      <w:bookmarkEnd w:id="5291"/>
    </w:p>
    <w:tbl>
      <w:tblPr>
        <w:tblW w:w="101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59"/>
        <w:gridCol w:w="1296"/>
        <w:gridCol w:w="1029"/>
        <w:gridCol w:w="929"/>
        <w:gridCol w:w="1274"/>
        <w:gridCol w:w="2410"/>
      </w:tblGrid>
      <w:tr w:rsidR="0099371D">
        <w:tc>
          <w:tcPr>
            <w:tcW w:w="1607"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对象</w:t>
            </w:r>
          </w:p>
        </w:tc>
        <w:tc>
          <w:tcPr>
            <w:tcW w:w="1559"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类型</w:t>
            </w:r>
          </w:p>
        </w:tc>
        <w:tc>
          <w:tcPr>
            <w:tcW w:w="929"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长度</w:t>
            </w:r>
          </w:p>
        </w:tc>
        <w:tc>
          <w:tcPr>
            <w:tcW w:w="1274"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备注</w:t>
            </w:r>
          </w:p>
        </w:tc>
      </w:tr>
      <w:tr w:rsidR="0099371D">
        <w:trPr>
          <w:trHeight w:val="417"/>
        </w:trPr>
        <w:tc>
          <w:tcPr>
            <w:tcW w:w="1607" w:type="dxa"/>
            <w:vMerge w:val="restart"/>
            <w:shd w:val="clear" w:color="auto" w:fill="auto"/>
            <w:vAlign w:val="center"/>
          </w:tcPr>
          <w:p w:rsidR="0099371D" w:rsidRDefault="002A4916">
            <w:pPr>
              <w:jc w:val="center"/>
              <w:rPr>
                <w:rStyle w:val="shorttext"/>
                <w:color w:val="000000" w:themeColor="text1"/>
              </w:rPr>
            </w:pPr>
            <w:r>
              <w:rPr>
                <w:rStyle w:val="shorttext"/>
                <w:rFonts w:hint="eastAsia"/>
                <w:color w:val="000000" w:themeColor="text1"/>
              </w:rPr>
              <w:t>header</w:t>
            </w: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resCode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响应码</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9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0系统错误</w:t>
            </w:r>
          </w:p>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1</w:t>
            </w:r>
            <w:r>
              <w:rPr>
                <w:rFonts w:ascii="微软雅黑" w:eastAsia="微软雅黑" w:hAnsi="微软雅黑" w:hint="eastAsia"/>
                <w:color w:val="000000" w:themeColor="text1"/>
                <w:sz w:val="18"/>
                <w:szCs w:val="18"/>
              </w:rPr>
              <w:t>成功；</w:t>
            </w:r>
          </w:p>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2失败</w:t>
            </w:r>
          </w:p>
        </w:tc>
      </w:tr>
      <w:tr w:rsidR="0099371D">
        <w:trPr>
          <w:trHeight w:val="417"/>
        </w:trPr>
        <w:tc>
          <w:tcPr>
            <w:tcW w:w="1607" w:type="dxa"/>
            <w:vMerge/>
            <w:shd w:val="clear" w:color="auto" w:fill="auto"/>
            <w:vAlign w:val="center"/>
          </w:tcPr>
          <w:p w:rsidR="0099371D" w:rsidRDefault="0099371D">
            <w:pPr>
              <w:jc w:val="center"/>
              <w:rPr>
                <w:rStyle w:val="shorttext"/>
                <w:color w:val="000000" w:themeColor="text1"/>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resM</w:t>
            </w:r>
            <w:r>
              <w:rPr>
                <w:rFonts w:ascii="微软雅黑" w:eastAsia="微软雅黑" w:hAnsi="微软雅黑" w:hint="eastAsia"/>
                <w:color w:val="000000" w:themeColor="text1"/>
                <w:sz w:val="18"/>
                <w:szCs w:val="18"/>
              </w:rPr>
              <w:t>essage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9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100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响应信息描述</w:t>
            </w:r>
          </w:p>
        </w:tc>
      </w:tr>
      <w:tr w:rsidR="0099371D">
        <w:trPr>
          <w:trHeight w:val="417"/>
        </w:trPr>
        <w:tc>
          <w:tcPr>
            <w:tcW w:w="1607"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FFFFFF" w:themeFill="background1"/>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FFFFFF" w:themeFill="background1"/>
          </w:tcPr>
          <w:p w:rsidR="0099371D" w:rsidRDefault="0099371D">
            <w:pPr>
              <w:rPr>
                <w:rFonts w:ascii="微软雅黑" w:eastAsia="微软雅黑" w:hAnsi="微软雅黑"/>
                <w:color w:val="000000"/>
                <w:sz w:val="18"/>
                <w:szCs w:val="18"/>
              </w:rPr>
            </w:pPr>
          </w:p>
        </w:tc>
      </w:tr>
      <w:tr w:rsidR="0099371D">
        <w:trPr>
          <w:trHeight w:val="417"/>
        </w:trPr>
        <w:tc>
          <w:tcPr>
            <w:tcW w:w="1607" w:type="dxa"/>
            <w:vMerge w:val="restart"/>
            <w:vAlign w:val="center"/>
          </w:tcPr>
          <w:p w:rsidR="0099371D" w:rsidRDefault="002A4916">
            <w:pPr>
              <w:jc w:val="center"/>
              <w:rPr>
                <w:rStyle w:val="shorttext"/>
              </w:rPr>
            </w:pPr>
            <w:r>
              <w:t>body userCardPackagesList []</w:t>
            </w:r>
          </w:p>
        </w:tc>
        <w:tc>
          <w:tcPr>
            <w:tcW w:w="155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96"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SID</w:t>
            </w:r>
          </w:p>
        </w:tc>
        <w:tc>
          <w:tcPr>
            <w:tcW w:w="1029"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FFFFFF" w:themeFill="background1"/>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20</w:t>
            </w:r>
          </w:p>
        </w:tc>
        <w:tc>
          <w:tcPr>
            <w:tcW w:w="1274" w:type="dxa"/>
            <w:shd w:val="clear" w:color="auto" w:fill="FFFFFF" w:themeFill="background1"/>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FFFFFF" w:themeFill="background1"/>
          </w:tcPr>
          <w:p w:rsidR="0099371D" w:rsidRDefault="0099371D">
            <w:pPr>
              <w:rPr>
                <w:rFonts w:ascii="微软雅黑" w:eastAsia="微软雅黑" w:hAnsi="微软雅黑"/>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userId</w:t>
            </w:r>
          </w:p>
        </w:tc>
        <w:tc>
          <w:tcPr>
            <w:tcW w:w="1296"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用户ID</w:t>
            </w:r>
          </w:p>
        </w:tc>
        <w:tc>
          <w:tcPr>
            <w:tcW w:w="1029" w:type="dxa"/>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0</w:t>
            </w:r>
          </w:p>
        </w:tc>
        <w:tc>
          <w:tcPr>
            <w:tcW w:w="1274"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tcPr>
          <w:p w:rsidR="0099371D" w:rsidRDefault="0099371D">
            <w:pPr>
              <w:rPr>
                <w:rFonts w:ascii="微软雅黑" w:eastAsia="微软雅黑" w:hAnsi="微软雅黑"/>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productId</w:t>
            </w:r>
          </w:p>
        </w:tc>
        <w:tc>
          <w:tcPr>
            <w:tcW w:w="1296"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产品ID</w:t>
            </w:r>
          </w:p>
        </w:tc>
        <w:tc>
          <w:tcPr>
            <w:tcW w:w="1029" w:type="dxa"/>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0</w:t>
            </w:r>
          </w:p>
        </w:tc>
        <w:tc>
          <w:tcPr>
            <w:tcW w:w="1274"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tcPr>
          <w:p w:rsidR="0099371D" w:rsidRDefault="0099371D">
            <w:pPr>
              <w:rPr>
                <w:rFonts w:ascii="微软雅黑" w:eastAsia="微软雅黑" w:hAnsi="微软雅黑"/>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productType</w:t>
            </w:r>
          </w:p>
        </w:tc>
        <w:tc>
          <w:tcPr>
            <w:tcW w:w="1296"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产品类型</w:t>
            </w:r>
          </w:p>
        </w:tc>
        <w:tc>
          <w:tcPr>
            <w:tcW w:w="1029" w:type="dxa"/>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5</w:t>
            </w:r>
          </w:p>
        </w:tc>
        <w:tc>
          <w:tcPr>
            <w:tcW w:w="1274"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1实物商品 2电子券 3话费 4流量 5加油卡 6QQ币 7彩票 8公交卡 9 景点门票'</w:t>
            </w: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systemOrderId</w:t>
            </w:r>
          </w:p>
        </w:tc>
        <w:tc>
          <w:tcPr>
            <w:tcW w:w="1296"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系统订单号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otherOrderId</w:t>
            </w:r>
          </w:p>
        </w:tc>
        <w:tc>
          <w:tcPr>
            <w:tcW w:w="1296"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站外订单号</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80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tcPr>
          <w:p w:rsidR="0099371D" w:rsidRDefault="0099371D">
            <w:pPr>
              <w:rPr>
                <w:rFonts w:ascii="微软雅黑" w:eastAsia="微软雅黑" w:hAnsi="微软雅黑"/>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productName</w:t>
            </w:r>
          </w:p>
        </w:tc>
        <w:tc>
          <w:tcPr>
            <w:tcW w:w="1296"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产品名称</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r>
              <w:rPr>
                <w:rFonts w:ascii="微软雅黑" w:eastAsia="微软雅黑" w:hAnsi="微软雅黑"/>
                <w:color w:val="000000"/>
                <w:sz w:val="18"/>
                <w:szCs w:val="18"/>
              </w:rPr>
              <w:t>00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createDate</w:t>
            </w:r>
          </w:p>
        </w:tc>
        <w:tc>
          <w:tcPr>
            <w:tcW w:w="1296"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创建时间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w:t>
            </w:r>
            <w:r>
              <w:rPr>
                <w:rFonts w:ascii="微软雅黑" w:eastAsia="微软雅黑" w:hAnsi="微软雅黑"/>
                <w:color w:val="000000"/>
                <w:sz w:val="18"/>
                <w:szCs w:val="18"/>
              </w:rPr>
              <w:t>ate</w:t>
            </w:r>
          </w:p>
        </w:tc>
        <w:tc>
          <w:tcPr>
            <w:tcW w:w="929" w:type="dxa"/>
          </w:tcPr>
          <w:p w:rsidR="0099371D" w:rsidRDefault="0099371D">
            <w:pPr>
              <w:jc w:val="right"/>
              <w:rPr>
                <w:rFonts w:ascii="微软雅黑" w:eastAsia="微软雅黑" w:hAnsi="微软雅黑"/>
                <w:color w:val="000000"/>
                <w:sz w:val="18"/>
                <w:szCs w:val="18"/>
              </w:rPr>
            </w:pP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99371D">
            <w:pPr>
              <w:rPr>
                <w:rFonts w:ascii="微软雅黑" w:eastAsia="微软雅黑" w:hAnsi="微软雅黑"/>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productExpiryStart</w:t>
            </w:r>
          </w:p>
        </w:tc>
        <w:tc>
          <w:tcPr>
            <w:tcW w:w="1296"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产品有效期开始时间</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w:t>
            </w:r>
            <w:r>
              <w:rPr>
                <w:rFonts w:ascii="微软雅黑" w:eastAsia="微软雅黑" w:hAnsi="微软雅黑"/>
                <w:color w:val="000000"/>
                <w:sz w:val="18"/>
                <w:szCs w:val="18"/>
              </w:rPr>
              <w:t>ate</w:t>
            </w:r>
          </w:p>
        </w:tc>
        <w:tc>
          <w:tcPr>
            <w:tcW w:w="929" w:type="dxa"/>
          </w:tcPr>
          <w:p w:rsidR="0099371D" w:rsidRDefault="0099371D">
            <w:pPr>
              <w:jc w:val="right"/>
              <w:rPr>
                <w:rFonts w:ascii="微软雅黑" w:eastAsia="微软雅黑" w:hAnsi="微软雅黑"/>
                <w:color w:val="000000"/>
                <w:sz w:val="18"/>
                <w:szCs w:val="18"/>
              </w:rPr>
            </w:pP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productExpiryEnd</w:t>
            </w:r>
          </w:p>
        </w:tc>
        <w:tc>
          <w:tcPr>
            <w:tcW w:w="1296"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产品有效期结束时间</w:t>
            </w:r>
          </w:p>
          <w:p w:rsidR="0099371D" w:rsidRDefault="0099371D">
            <w:pPr>
              <w:rPr>
                <w:rFonts w:ascii="微软雅黑" w:eastAsia="微软雅黑" w:hAnsi="微软雅黑"/>
                <w:sz w:val="18"/>
                <w:szCs w:val="18"/>
              </w:rPr>
            </w:pP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w:t>
            </w:r>
            <w:r>
              <w:rPr>
                <w:rFonts w:ascii="微软雅黑" w:eastAsia="微软雅黑" w:hAnsi="微软雅黑"/>
                <w:color w:val="000000"/>
                <w:sz w:val="18"/>
                <w:szCs w:val="18"/>
              </w:rPr>
              <w:t>ate</w:t>
            </w:r>
          </w:p>
        </w:tc>
        <w:tc>
          <w:tcPr>
            <w:tcW w:w="929" w:type="dxa"/>
          </w:tcPr>
          <w:p w:rsidR="0099371D" w:rsidRDefault="0099371D">
            <w:pPr>
              <w:jc w:val="right"/>
              <w:rPr>
                <w:rFonts w:ascii="微软雅黑" w:eastAsia="微软雅黑" w:hAnsi="微软雅黑"/>
                <w:color w:val="000000"/>
                <w:sz w:val="18"/>
                <w:szCs w:val="18"/>
              </w:rPr>
            </w:pP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99371D">
            <w:pPr>
              <w:rPr>
                <w:rFonts w:ascii="微软雅黑" w:eastAsia="微软雅黑" w:hAnsi="微软雅黑"/>
                <w:sz w:val="18"/>
                <w:szCs w:val="18"/>
              </w:rPr>
            </w:pP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commonCode</w:t>
            </w:r>
          </w:p>
        </w:tc>
        <w:tc>
          <w:tcPr>
            <w:tcW w:w="1296"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公用字段</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w:t>
            </w:r>
            <w:r>
              <w:rPr>
                <w:rFonts w:ascii="微软雅黑" w:eastAsia="微软雅黑" w:hAnsi="微软雅黑"/>
                <w:color w:val="000000"/>
                <w:sz w:val="18"/>
                <w:szCs w:val="18"/>
              </w:rPr>
              <w:t>0</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券码、抽奖码等等</w:t>
            </w:r>
          </w:p>
        </w:tc>
      </w:tr>
      <w:tr w:rsidR="0099371D">
        <w:trPr>
          <w:trHeight w:val="417"/>
        </w:trPr>
        <w:tc>
          <w:tcPr>
            <w:tcW w:w="1607" w:type="dxa"/>
            <w:vMerge/>
          </w:tcPr>
          <w:p w:rsidR="0099371D" w:rsidRDefault="0099371D">
            <w:pPr>
              <w:rPr>
                <w:rStyle w:val="shorttext"/>
              </w:rPr>
            </w:pPr>
          </w:p>
        </w:tc>
        <w:tc>
          <w:tcPr>
            <w:tcW w:w="1559" w:type="dxa"/>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effective</w:t>
            </w:r>
          </w:p>
        </w:tc>
        <w:tc>
          <w:tcPr>
            <w:tcW w:w="1296" w:type="dxa"/>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是否有效</w:t>
            </w:r>
          </w:p>
        </w:tc>
        <w:tc>
          <w:tcPr>
            <w:tcW w:w="1029"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0 无效（已使用） 1有效（未使用）</w:t>
            </w:r>
          </w:p>
        </w:tc>
      </w:tr>
    </w:tbl>
    <w:p w:rsidR="0099371D" w:rsidRDefault="0099371D"/>
    <w:p w:rsidR="0099371D" w:rsidRDefault="0099371D"/>
    <w:p w:rsidR="0099371D" w:rsidRDefault="002A4916">
      <w:pPr>
        <w:pStyle w:val="2"/>
      </w:pPr>
      <w:bookmarkStart w:id="5292" w:name="_Toc508983365"/>
      <w:r>
        <w:rPr>
          <w:rFonts w:hint="eastAsia"/>
        </w:rPr>
        <w:t>用户活动奖励接口</w:t>
      </w:r>
      <w:bookmarkEnd w:id="5292"/>
    </w:p>
    <w:p w:rsidR="0099371D" w:rsidRDefault="002A4916">
      <w:pPr>
        <w:pStyle w:val="30"/>
        <w:rPr>
          <w:rFonts w:ascii="微软雅黑" w:eastAsia="微软雅黑" w:hAnsi="微软雅黑" w:cs="微软雅黑"/>
          <w:color w:val="FF0000"/>
          <w:sz w:val="21"/>
          <w:szCs w:val="21"/>
        </w:rPr>
      </w:pPr>
      <w:bookmarkStart w:id="5293" w:name="_Toc508983366"/>
      <w:r>
        <w:rPr>
          <w:rFonts w:ascii="微软雅黑" w:eastAsia="微软雅黑" w:hAnsi="微软雅黑" w:cs="微软雅黑" w:hint="eastAsia"/>
          <w:color w:val="FF0000"/>
          <w:sz w:val="21"/>
          <w:szCs w:val="21"/>
        </w:rPr>
        <w:t>接口名称：</w:t>
      </w:r>
      <w:r>
        <w:rPr>
          <w:rFonts w:ascii="微软雅黑" w:eastAsia="微软雅黑" w:hAnsi="微软雅黑" w:cs="微软雅黑" w:hint="eastAsia"/>
          <w:color w:val="2A00FF"/>
          <w:sz w:val="21"/>
          <w:szCs w:val="21"/>
          <w:highlight w:val="white"/>
        </w:rPr>
        <w:t>activity/activityconsume</w:t>
      </w:r>
      <w:r>
        <w:rPr>
          <w:rFonts w:ascii="微软雅黑" w:eastAsia="微软雅黑" w:hAnsi="微软雅黑" w:cs="微软雅黑" w:hint="eastAsia"/>
          <w:color w:val="FF0000"/>
          <w:sz w:val="21"/>
          <w:szCs w:val="21"/>
        </w:rPr>
        <w:t>/</w:t>
      </w:r>
      <w:r>
        <w:rPr>
          <w:rFonts w:ascii="微软雅黑" w:eastAsia="微软雅黑" w:hAnsi="微软雅黑" w:cs="微软雅黑" w:hint="eastAsia"/>
          <w:color w:val="2A00FF"/>
          <w:sz w:val="21"/>
          <w:szCs w:val="21"/>
          <w:highlight w:val="white"/>
        </w:rPr>
        <w:t>activityAward.do</w:t>
      </w:r>
      <w:bookmarkEnd w:id="5293"/>
    </w:p>
    <w:p w:rsidR="0099371D" w:rsidRDefault="002A4916">
      <w:pPr>
        <w:pStyle w:val="30"/>
        <w:rPr>
          <w:rFonts w:ascii="微软雅黑" w:eastAsia="微软雅黑" w:hAnsi="微软雅黑" w:cs="微软雅黑"/>
          <w:color w:val="FF0000"/>
          <w:sz w:val="21"/>
          <w:szCs w:val="21"/>
        </w:rPr>
      </w:pPr>
      <w:bookmarkStart w:id="5294" w:name="_Toc508983367"/>
      <w:r>
        <w:rPr>
          <w:rFonts w:ascii="微软雅黑" w:eastAsia="微软雅黑" w:hAnsi="微软雅黑" w:cs="微软雅黑" w:hint="eastAsia"/>
          <w:color w:val="FF0000"/>
          <w:sz w:val="21"/>
          <w:szCs w:val="21"/>
        </w:rPr>
        <w:t>请求报文</w:t>
      </w:r>
      <w:bookmarkEnd w:id="5294"/>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对象</w:t>
            </w:r>
          </w:p>
        </w:tc>
        <w:tc>
          <w:tcPr>
            <w:tcW w:w="155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字段名</w:t>
            </w:r>
          </w:p>
        </w:tc>
        <w:tc>
          <w:tcPr>
            <w:tcW w:w="127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数据项</w:t>
            </w:r>
          </w:p>
        </w:tc>
        <w:tc>
          <w:tcPr>
            <w:tcW w:w="1134"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类型</w:t>
            </w:r>
          </w:p>
        </w:tc>
        <w:tc>
          <w:tcPr>
            <w:tcW w:w="850"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长度</w:t>
            </w:r>
          </w:p>
        </w:tc>
        <w:tc>
          <w:tcPr>
            <w:tcW w:w="127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是否必填</w:t>
            </w:r>
          </w:p>
        </w:tc>
        <w:tc>
          <w:tcPr>
            <w:tcW w:w="2410"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备注</w:t>
            </w:r>
          </w:p>
        </w:tc>
      </w:tr>
      <w:tr w:rsidR="0099371D">
        <w:trPr>
          <w:trHeight w:val="417"/>
        </w:trPr>
        <w:tc>
          <w:tcPr>
            <w:tcW w:w="956" w:type="dxa"/>
            <w:vMerge w:val="restart"/>
            <w:shd w:val="clear" w:color="auto" w:fill="auto"/>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userIdEnc</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用户加密id</w:t>
            </w:r>
          </w:p>
        </w:tc>
        <w:tc>
          <w:tcPr>
            <w:tcW w:w="113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varchar</w:t>
            </w:r>
          </w:p>
        </w:tc>
        <w:tc>
          <w:tcPr>
            <w:tcW w:w="850"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color w:val="FF0000"/>
                <w:szCs w:val="21"/>
              </w:rPr>
              <w:t>5</w:t>
            </w:r>
            <w:r>
              <w:rPr>
                <w:rFonts w:ascii="微软雅黑" w:eastAsia="微软雅黑" w:hAnsi="微软雅黑" w:cs="微软雅黑" w:hint="eastAsia"/>
                <w:color w:val="FF0000"/>
                <w:szCs w:val="21"/>
              </w:rPr>
              <w:t>0</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410" w:type="dxa"/>
            <w:shd w:val="clear" w:color="auto" w:fill="auto"/>
          </w:tcPr>
          <w:p w:rsidR="0099371D" w:rsidRDefault="0099371D">
            <w:pPr>
              <w:rPr>
                <w:rFonts w:ascii="微软雅黑" w:eastAsia="微软雅黑" w:hAnsi="微软雅黑" w:cs="微软雅黑"/>
                <w:color w:val="FF0000"/>
                <w:szCs w:val="21"/>
              </w:rPr>
            </w:pPr>
          </w:p>
        </w:tc>
      </w:tr>
      <w:tr w:rsidR="0099371D">
        <w:trPr>
          <w:trHeight w:val="417"/>
        </w:trPr>
        <w:tc>
          <w:tcPr>
            <w:tcW w:w="956" w:type="dxa"/>
            <w:vMerge/>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type</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类型</w:t>
            </w:r>
          </w:p>
        </w:tc>
        <w:tc>
          <w:tcPr>
            <w:tcW w:w="113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number</w:t>
            </w:r>
          </w:p>
        </w:tc>
        <w:tc>
          <w:tcPr>
            <w:tcW w:w="850"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3</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410" w:type="dxa"/>
            <w:shd w:val="clear" w:color="auto" w:fill="auto"/>
          </w:tcPr>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1-注册 2-绑定 3-兑换</w:t>
            </w:r>
          </w:p>
        </w:tc>
      </w:tr>
      <w:tr w:rsidR="0099371D">
        <w:trPr>
          <w:trHeight w:val="417"/>
        </w:trPr>
        <w:tc>
          <w:tcPr>
            <w:tcW w:w="956" w:type="dxa"/>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publishId</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积分发行商id</w:t>
            </w:r>
          </w:p>
        </w:tc>
        <w:tc>
          <w:tcPr>
            <w:tcW w:w="1134" w:type="dxa"/>
            <w:shd w:val="clear" w:color="auto" w:fill="auto"/>
          </w:tcPr>
          <w:p w:rsidR="0099371D" w:rsidRDefault="0099371D">
            <w:pPr>
              <w:jc w:val="center"/>
              <w:rPr>
                <w:rFonts w:ascii="微软雅黑" w:eastAsia="微软雅黑" w:hAnsi="微软雅黑" w:cs="微软雅黑"/>
                <w:color w:val="FF0000"/>
                <w:szCs w:val="21"/>
              </w:rPr>
            </w:pPr>
          </w:p>
        </w:tc>
        <w:tc>
          <w:tcPr>
            <w:tcW w:w="850"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20</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O</w:t>
            </w:r>
          </w:p>
        </w:tc>
        <w:tc>
          <w:tcPr>
            <w:tcW w:w="2410" w:type="dxa"/>
            <w:shd w:val="clear" w:color="auto" w:fill="auto"/>
          </w:tcPr>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 xml:space="preserve">2 、3类型必填 </w:t>
            </w:r>
          </w:p>
        </w:tc>
      </w:tr>
    </w:tbl>
    <w:p w:rsidR="0099371D" w:rsidRDefault="002A4916">
      <w:pPr>
        <w:pStyle w:val="30"/>
        <w:numPr>
          <w:ilvl w:val="2"/>
          <w:numId w:val="14"/>
        </w:numPr>
        <w:rPr>
          <w:rFonts w:ascii="微软雅黑" w:eastAsia="微软雅黑" w:hAnsi="微软雅黑" w:cs="微软雅黑"/>
          <w:color w:val="FF0000"/>
          <w:sz w:val="21"/>
          <w:szCs w:val="21"/>
        </w:rPr>
      </w:pPr>
      <w:bookmarkStart w:id="5295" w:name="_Toc508983368"/>
      <w:r>
        <w:rPr>
          <w:rFonts w:ascii="微软雅黑" w:eastAsia="微软雅黑" w:hAnsi="微软雅黑" w:cs="微软雅黑" w:hint="eastAsia"/>
          <w:color w:val="FF0000"/>
          <w:sz w:val="21"/>
          <w:szCs w:val="21"/>
        </w:rPr>
        <w:t>响应报文</w:t>
      </w:r>
      <w:bookmarkEnd w:id="5295"/>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597"/>
      </w:tblGrid>
      <w:tr w:rsidR="0099371D">
        <w:tc>
          <w:tcPr>
            <w:tcW w:w="95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对象</w:t>
            </w:r>
          </w:p>
        </w:tc>
        <w:tc>
          <w:tcPr>
            <w:tcW w:w="155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字段名</w:t>
            </w:r>
          </w:p>
        </w:tc>
        <w:tc>
          <w:tcPr>
            <w:tcW w:w="129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数据项</w:t>
            </w:r>
          </w:p>
        </w:tc>
        <w:tc>
          <w:tcPr>
            <w:tcW w:w="102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类型</w:t>
            </w:r>
          </w:p>
        </w:tc>
        <w:tc>
          <w:tcPr>
            <w:tcW w:w="92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长度</w:t>
            </w:r>
          </w:p>
        </w:tc>
        <w:tc>
          <w:tcPr>
            <w:tcW w:w="1274"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是否必填</w:t>
            </w:r>
          </w:p>
        </w:tc>
        <w:tc>
          <w:tcPr>
            <w:tcW w:w="2597"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Fonts w:ascii="微软雅黑" w:eastAsia="微软雅黑" w:hAnsi="微软雅黑" w:cs="微软雅黑"/>
                <w:color w:val="FF0000"/>
                <w:szCs w:val="21"/>
              </w:rPr>
            </w:pPr>
            <w:r>
              <w:rPr>
                <w:rStyle w:val="shorttext"/>
                <w:rFonts w:ascii="微软雅黑" w:eastAsia="微软雅黑" w:hAnsi="微软雅黑" w:cs="微软雅黑" w:hint="eastAsia"/>
                <w:color w:val="FF0000"/>
                <w:szCs w:val="21"/>
              </w:rPr>
              <w:t>header</w:t>
            </w: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resCode</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响应码</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varchar</w:t>
            </w:r>
          </w:p>
        </w:tc>
        <w:tc>
          <w:tcPr>
            <w:tcW w:w="929" w:type="dxa"/>
            <w:shd w:val="clear" w:color="auto" w:fill="auto"/>
          </w:tcPr>
          <w:p w:rsidR="0099371D" w:rsidRDefault="002A4916">
            <w:pPr>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1</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597" w:type="dxa"/>
            <w:shd w:val="clear" w:color="auto" w:fill="auto"/>
          </w:tcPr>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 xml:space="preserve">0系统错误 </w:t>
            </w:r>
          </w:p>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 xml:space="preserve">1成功； </w:t>
            </w:r>
          </w:p>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 xml:space="preserve">2失败 </w:t>
            </w:r>
          </w:p>
        </w:tc>
      </w:tr>
      <w:tr w:rsidR="0099371D">
        <w:trPr>
          <w:trHeight w:val="417"/>
        </w:trPr>
        <w:tc>
          <w:tcPr>
            <w:tcW w:w="956" w:type="dxa"/>
            <w:vMerge/>
            <w:shd w:val="clear" w:color="auto" w:fill="auto"/>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resMessage</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响应码描述</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varchar</w:t>
            </w:r>
          </w:p>
        </w:tc>
        <w:tc>
          <w:tcPr>
            <w:tcW w:w="929" w:type="dxa"/>
            <w:shd w:val="clear" w:color="auto" w:fill="auto"/>
          </w:tcPr>
          <w:p w:rsidR="0099371D" w:rsidRDefault="002A4916">
            <w:pPr>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100</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597" w:type="dxa"/>
            <w:shd w:val="clear" w:color="auto" w:fill="auto"/>
          </w:tcPr>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响应信息描述</w:t>
            </w:r>
          </w:p>
        </w:tc>
      </w:tr>
      <w:tr w:rsidR="0099371D">
        <w:trPr>
          <w:trHeight w:val="417"/>
        </w:trPr>
        <w:tc>
          <w:tcPr>
            <w:tcW w:w="956" w:type="dxa"/>
            <w:vMerge w:val="restart"/>
            <w:shd w:val="clear" w:color="auto" w:fill="auto"/>
          </w:tcPr>
          <w:p w:rsidR="0099371D" w:rsidRDefault="002A4916">
            <w:pPr>
              <w:jc w:val="center"/>
              <w:rPr>
                <w:rStyle w:val="shorttext"/>
                <w:rFonts w:ascii="微软雅黑" w:eastAsia="微软雅黑" w:hAnsi="微软雅黑" w:cs="微软雅黑"/>
                <w:color w:val="FF0000"/>
                <w:szCs w:val="21"/>
              </w:rPr>
            </w:pPr>
            <w:r>
              <w:rPr>
                <w:rStyle w:val="shorttext"/>
                <w:rFonts w:ascii="微软雅黑" w:eastAsia="微软雅黑" w:hAnsi="微软雅黑" w:cs="微软雅黑" w:hint="eastAsia"/>
                <w:color w:val="FF0000"/>
                <w:szCs w:val="21"/>
              </w:rPr>
              <w:t>body</w:t>
            </w: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points</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51points积分额</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decimal</w:t>
            </w:r>
          </w:p>
        </w:tc>
        <w:tc>
          <w:tcPr>
            <w:tcW w:w="929" w:type="dxa"/>
            <w:shd w:val="clear" w:color="auto" w:fill="auto"/>
          </w:tcPr>
          <w:p w:rsidR="0099371D" w:rsidRDefault="002A4916">
            <w:pPr>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20</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O</w:t>
            </w:r>
          </w:p>
        </w:tc>
        <w:tc>
          <w:tcPr>
            <w:tcW w:w="2597" w:type="dxa"/>
            <w:shd w:val="clear" w:color="auto" w:fill="auto"/>
          </w:tcPr>
          <w:p w:rsidR="0099371D" w:rsidRDefault="0099371D">
            <w:pPr>
              <w:rPr>
                <w:rFonts w:ascii="微软雅黑" w:eastAsia="微软雅黑" w:hAnsi="微软雅黑" w:cs="微软雅黑"/>
                <w:color w:val="FF0000"/>
                <w:szCs w:val="21"/>
              </w:rPr>
            </w:pPr>
          </w:p>
        </w:tc>
      </w:tr>
      <w:tr w:rsidR="0099371D">
        <w:trPr>
          <w:trHeight w:val="420"/>
        </w:trPr>
        <w:tc>
          <w:tcPr>
            <w:tcW w:w="956" w:type="dxa"/>
            <w:vMerge/>
            <w:shd w:val="clear" w:color="auto" w:fill="auto"/>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highlight w:val="white"/>
              </w:rPr>
              <w:t>sid</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卡包id</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decimal</w:t>
            </w:r>
          </w:p>
        </w:tc>
        <w:tc>
          <w:tcPr>
            <w:tcW w:w="929"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20</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O</w:t>
            </w:r>
          </w:p>
        </w:tc>
        <w:tc>
          <w:tcPr>
            <w:tcW w:w="2597" w:type="dxa"/>
            <w:shd w:val="clear" w:color="auto" w:fill="auto"/>
          </w:tcPr>
          <w:p w:rsidR="0099371D" w:rsidRDefault="0099371D">
            <w:pPr>
              <w:rPr>
                <w:rFonts w:ascii="微软雅黑" w:eastAsia="微软雅黑" w:hAnsi="微软雅黑" w:cs="微软雅黑"/>
                <w:color w:val="FF0000"/>
                <w:szCs w:val="21"/>
              </w:rPr>
            </w:pPr>
          </w:p>
        </w:tc>
      </w:tr>
    </w:tbl>
    <w:p w:rsidR="0099371D" w:rsidRDefault="0099371D"/>
    <w:p w:rsidR="0099371D" w:rsidRDefault="0099371D"/>
    <w:p w:rsidR="0099371D" w:rsidRDefault="002A4916">
      <w:pPr>
        <w:pStyle w:val="2"/>
      </w:pPr>
      <w:bookmarkStart w:id="5296" w:name="_Toc508983369"/>
      <w:r>
        <w:rPr>
          <w:rFonts w:hint="eastAsia"/>
        </w:rPr>
        <w:t>通用信息验证数据新增接口</w:t>
      </w:r>
      <w:bookmarkEnd w:id="5296"/>
    </w:p>
    <w:p w:rsidR="0099371D" w:rsidRDefault="002A4916">
      <w:pPr>
        <w:pStyle w:val="30"/>
        <w:rPr>
          <w:color w:val="FF0000"/>
        </w:rPr>
      </w:pPr>
      <w:bookmarkStart w:id="5297" w:name="_Toc508983370"/>
      <w:r>
        <w:rPr>
          <w:rFonts w:hint="eastAsia"/>
          <w:color w:val="FF0000"/>
        </w:rPr>
        <w:t>接口名称：</w:t>
      </w:r>
      <w:r>
        <w:rPr>
          <w:rFonts w:ascii="微软雅黑" w:eastAsia="微软雅黑" w:hAnsi="微软雅黑" w:cs="微软雅黑"/>
          <w:color w:val="2A00FF"/>
          <w:sz w:val="21"/>
          <w:szCs w:val="21"/>
        </w:rPr>
        <w:t>security/</w:t>
      </w:r>
      <w:r>
        <w:rPr>
          <w:rFonts w:ascii="微软雅黑" w:eastAsia="微软雅黑" w:hAnsi="微软雅黑" w:cs="微软雅黑" w:hint="eastAsia"/>
          <w:color w:val="2A00FF"/>
          <w:sz w:val="21"/>
          <w:szCs w:val="21"/>
        </w:rPr>
        <w:t>info</w:t>
      </w:r>
      <w:r>
        <w:rPr>
          <w:rFonts w:ascii="微软雅黑" w:eastAsia="微软雅黑" w:hAnsi="微软雅黑" w:cs="微软雅黑"/>
          <w:color w:val="2A00FF"/>
          <w:sz w:val="21"/>
          <w:szCs w:val="21"/>
        </w:rPr>
        <w:t>validate</w:t>
      </w:r>
      <w:r>
        <w:rPr>
          <w:rFonts w:hint="eastAsia"/>
          <w:color w:val="FF0000"/>
        </w:rPr>
        <w:t>/</w:t>
      </w:r>
      <w:r>
        <w:rPr>
          <w:color w:val="2A00FF"/>
          <w:highlight w:val="white"/>
        </w:rPr>
        <w:t>infoValidate</w:t>
      </w:r>
      <w:r>
        <w:rPr>
          <w:rFonts w:hint="eastAsia"/>
          <w:color w:val="2A00FF"/>
          <w:highlight w:val="white"/>
        </w:rPr>
        <w:t>Data</w:t>
      </w:r>
      <w:r>
        <w:rPr>
          <w:color w:val="2A00FF"/>
          <w:highlight w:val="white"/>
        </w:rPr>
        <w:t>Insert</w:t>
      </w:r>
      <w:r>
        <w:rPr>
          <w:rFonts w:hint="eastAsia"/>
          <w:color w:val="2A00FF"/>
          <w:highlight w:val="white"/>
        </w:rPr>
        <w:t>.do</w:t>
      </w:r>
      <w:bookmarkEnd w:id="5297"/>
    </w:p>
    <w:p w:rsidR="0099371D" w:rsidRDefault="002A4916">
      <w:pPr>
        <w:pStyle w:val="30"/>
        <w:rPr>
          <w:rFonts w:ascii="微软雅黑" w:eastAsia="微软雅黑" w:hAnsi="微软雅黑" w:cs="微软雅黑"/>
          <w:color w:val="FF0000"/>
          <w:sz w:val="21"/>
          <w:szCs w:val="21"/>
        </w:rPr>
      </w:pPr>
      <w:bookmarkStart w:id="5298" w:name="_Toc508983371"/>
      <w:r>
        <w:rPr>
          <w:rFonts w:ascii="微软雅黑" w:eastAsia="微软雅黑" w:hAnsi="微软雅黑" w:cs="微软雅黑" w:hint="eastAsia"/>
          <w:color w:val="FF0000"/>
          <w:sz w:val="21"/>
          <w:szCs w:val="21"/>
        </w:rPr>
        <w:t>请求报文</w:t>
      </w:r>
      <w:bookmarkEnd w:id="5298"/>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058"/>
        <w:gridCol w:w="926"/>
        <w:gridCol w:w="1276"/>
        <w:gridCol w:w="2410"/>
      </w:tblGrid>
      <w:tr w:rsidR="0099371D">
        <w:tc>
          <w:tcPr>
            <w:tcW w:w="95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对象</w:t>
            </w:r>
          </w:p>
        </w:tc>
        <w:tc>
          <w:tcPr>
            <w:tcW w:w="155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字段名</w:t>
            </w:r>
          </w:p>
        </w:tc>
        <w:tc>
          <w:tcPr>
            <w:tcW w:w="127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数据项</w:t>
            </w:r>
          </w:p>
        </w:tc>
        <w:tc>
          <w:tcPr>
            <w:tcW w:w="1058"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类型</w:t>
            </w:r>
          </w:p>
        </w:tc>
        <w:tc>
          <w:tcPr>
            <w:tcW w:w="92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长度</w:t>
            </w:r>
          </w:p>
        </w:tc>
        <w:tc>
          <w:tcPr>
            <w:tcW w:w="127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是否必填</w:t>
            </w:r>
          </w:p>
        </w:tc>
        <w:tc>
          <w:tcPr>
            <w:tcW w:w="2410"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备注</w:t>
            </w:r>
          </w:p>
        </w:tc>
      </w:tr>
      <w:tr w:rsidR="0099371D">
        <w:trPr>
          <w:trHeight w:val="417"/>
        </w:trPr>
        <w:tc>
          <w:tcPr>
            <w:tcW w:w="956" w:type="dxa"/>
            <w:vMerge w:val="restart"/>
            <w:shd w:val="clear" w:color="auto" w:fill="auto"/>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userIdEnc</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用户加密id</w:t>
            </w:r>
          </w:p>
        </w:tc>
        <w:tc>
          <w:tcPr>
            <w:tcW w:w="1058"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varchar</w:t>
            </w:r>
          </w:p>
        </w:tc>
        <w:tc>
          <w:tcPr>
            <w:tcW w:w="926"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color w:val="FF0000"/>
                <w:szCs w:val="21"/>
              </w:rPr>
              <w:t>5</w:t>
            </w:r>
            <w:r>
              <w:rPr>
                <w:rFonts w:ascii="微软雅黑" w:eastAsia="微软雅黑" w:hAnsi="微软雅黑" w:cs="微软雅黑" w:hint="eastAsia"/>
                <w:color w:val="FF0000"/>
                <w:szCs w:val="21"/>
              </w:rPr>
              <w:t>0</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O</w:t>
            </w:r>
          </w:p>
        </w:tc>
        <w:tc>
          <w:tcPr>
            <w:tcW w:w="2410" w:type="dxa"/>
            <w:shd w:val="clear" w:color="auto" w:fill="auto"/>
          </w:tcPr>
          <w:p w:rsidR="0099371D" w:rsidRDefault="0099371D">
            <w:pPr>
              <w:rPr>
                <w:rFonts w:ascii="微软雅黑" w:eastAsia="微软雅黑" w:hAnsi="微软雅黑" w:cs="微软雅黑"/>
                <w:color w:val="FF0000"/>
                <w:szCs w:val="21"/>
              </w:rPr>
            </w:pPr>
          </w:p>
        </w:tc>
      </w:tr>
      <w:tr w:rsidR="0099371D">
        <w:trPr>
          <w:trHeight w:val="417"/>
        </w:trPr>
        <w:tc>
          <w:tcPr>
            <w:tcW w:w="956" w:type="dxa"/>
            <w:vMerge/>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url</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链接地址</w:t>
            </w:r>
          </w:p>
        </w:tc>
        <w:tc>
          <w:tcPr>
            <w:tcW w:w="1058"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v</w:t>
            </w:r>
            <w:r>
              <w:rPr>
                <w:rFonts w:ascii="微软雅黑" w:eastAsia="微软雅黑" w:hAnsi="微软雅黑" w:cs="微软雅黑" w:hint="eastAsia"/>
                <w:color w:val="FF0000"/>
                <w:szCs w:val="21"/>
              </w:rPr>
              <w:t>archar</w:t>
            </w:r>
          </w:p>
        </w:tc>
        <w:tc>
          <w:tcPr>
            <w:tcW w:w="926"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color w:val="FF0000"/>
                <w:szCs w:val="21"/>
              </w:rPr>
              <w:t>200</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O</w:t>
            </w:r>
          </w:p>
        </w:tc>
        <w:tc>
          <w:tcPr>
            <w:tcW w:w="2410" w:type="dxa"/>
            <w:shd w:val="clear" w:color="auto" w:fill="auto"/>
          </w:tcPr>
          <w:p w:rsidR="0099371D" w:rsidRDefault="0099371D">
            <w:pPr>
              <w:rPr>
                <w:rFonts w:ascii="微软雅黑" w:eastAsia="微软雅黑" w:hAnsi="微软雅黑" w:cs="微软雅黑"/>
                <w:color w:val="FF0000"/>
                <w:szCs w:val="21"/>
              </w:rPr>
            </w:pPr>
          </w:p>
        </w:tc>
      </w:tr>
      <w:tr w:rsidR="0099371D">
        <w:trPr>
          <w:trHeight w:val="417"/>
        </w:trPr>
        <w:tc>
          <w:tcPr>
            <w:tcW w:w="956" w:type="dxa"/>
            <w:vMerge/>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validateCode</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校验码</w:t>
            </w:r>
          </w:p>
        </w:tc>
        <w:tc>
          <w:tcPr>
            <w:tcW w:w="1058"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v</w:t>
            </w:r>
            <w:r>
              <w:rPr>
                <w:rFonts w:ascii="微软雅黑" w:eastAsia="微软雅黑" w:hAnsi="微软雅黑" w:cs="微软雅黑" w:hint="eastAsia"/>
                <w:color w:val="FF0000"/>
                <w:szCs w:val="21"/>
              </w:rPr>
              <w:t>archar</w:t>
            </w:r>
          </w:p>
        </w:tc>
        <w:tc>
          <w:tcPr>
            <w:tcW w:w="926"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color w:val="FF0000"/>
                <w:szCs w:val="21"/>
              </w:rPr>
              <w:t>80</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O</w:t>
            </w:r>
          </w:p>
        </w:tc>
        <w:tc>
          <w:tcPr>
            <w:tcW w:w="2410" w:type="dxa"/>
            <w:shd w:val="clear" w:color="auto" w:fill="auto"/>
          </w:tcPr>
          <w:p w:rsidR="0099371D" w:rsidRDefault="0099371D">
            <w:pPr>
              <w:rPr>
                <w:rFonts w:ascii="微软雅黑" w:eastAsia="微软雅黑" w:hAnsi="微软雅黑" w:cs="微软雅黑"/>
                <w:color w:val="FF0000"/>
                <w:szCs w:val="21"/>
              </w:rPr>
            </w:pPr>
          </w:p>
        </w:tc>
      </w:tr>
      <w:tr w:rsidR="0099371D">
        <w:trPr>
          <w:trHeight w:val="417"/>
        </w:trPr>
        <w:tc>
          <w:tcPr>
            <w:tcW w:w="956" w:type="dxa"/>
            <w:vMerge/>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expireDate</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失效时间</w:t>
            </w:r>
          </w:p>
        </w:tc>
        <w:tc>
          <w:tcPr>
            <w:tcW w:w="1058"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date</w:t>
            </w:r>
          </w:p>
        </w:tc>
        <w:tc>
          <w:tcPr>
            <w:tcW w:w="926"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2</w:t>
            </w:r>
            <w:r>
              <w:rPr>
                <w:rFonts w:ascii="微软雅黑" w:eastAsia="微软雅黑" w:hAnsi="微软雅黑" w:cs="微软雅黑"/>
                <w:color w:val="FF0000"/>
                <w:szCs w:val="21"/>
              </w:rPr>
              <w:t>5</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O</w:t>
            </w:r>
          </w:p>
        </w:tc>
        <w:tc>
          <w:tcPr>
            <w:tcW w:w="2410" w:type="dxa"/>
            <w:shd w:val="clear" w:color="auto" w:fill="auto"/>
          </w:tcPr>
          <w:p w:rsidR="0099371D" w:rsidRDefault="0099371D">
            <w:pPr>
              <w:rPr>
                <w:rFonts w:ascii="微软雅黑" w:eastAsia="微软雅黑" w:hAnsi="微软雅黑" w:cs="微软雅黑"/>
                <w:color w:val="FF0000"/>
                <w:szCs w:val="21"/>
              </w:rPr>
            </w:pPr>
          </w:p>
        </w:tc>
      </w:tr>
      <w:tr w:rsidR="0099371D">
        <w:trPr>
          <w:trHeight w:val="417"/>
        </w:trPr>
        <w:tc>
          <w:tcPr>
            <w:tcW w:w="956" w:type="dxa"/>
            <w:vMerge/>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type</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类型</w:t>
            </w:r>
          </w:p>
        </w:tc>
        <w:tc>
          <w:tcPr>
            <w:tcW w:w="1058"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n</w:t>
            </w:r>
            <w:r>
              <w:rPr>
                <w:rFonts w:ascii="微软雅黑" w:eastAsia="微软雅黑" w:hAnsi="微软雅黑" w:cs="微软雅黑"/>
                <w:color w:val="FF0000"/>
                <w:szCs w:val="21"/>
              </w:rPr>
              <w:t>umber</w:t>
            </w:r>
          </w:p>
        </w:tc>
        <w:tc>
          <w:tcPr>
            <w:tcW w:w="926"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3</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410" w:type="dxa"/>
            <w:shd w:val="clear" w:color="auto" w:fill="auto"/>
          </w:tcPr>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1实物订单请求信息检验</w:t>
            </w:r>
            <w:r w:rsidR="00F86E3C">
              <w:rPr>
                <w:rFonts w:ascii="微软雅黑" w:eastAsia="微软雅黑" w:hAnsi="微软雅黑" w:cs="微软雅黑" w:hint="eastAsia"/>
                <w:color w:val="FF0000"/>
                <w:szCs w:val="21"/>
              </w:rPr>
              <w:t xml:space="preserve"> </w:t>
            </w:r>
            <w:r w:rsidR="00F86E3C" w:rsidRPr="00F86E3C">
              <w:rPr>
                <w:rFonts w:ascii="微软雅黑" w:eastAsia="微软雅黑" w:hAnsi="微软雅黑" w:cs="微软雅黑" w:hint="eastAsia"/>
                <w:color w:val="FF0000"/>
                <w:szCs w:val="21"/>
              </w:rPr>
              <w:t>2商城链接信息检验</w:t>
            </w:r>
            <w:r w:rsidR="00C33FCA">
              <w:rPr>
                <w:rFonts w:ascii="微软雅黑" w:eastAsia="微软雅黑" w:hAnsi="微软雅黑" w:cs="微软雅黑" w:hint="eastAsia"/>
                <w:color w:val="FF0000"/>
                <w:szCs w:val="21"/>
              </w:rPr>
              <w:t xml:space="preserve"> 3 订单详情页请求信息</w:t>
            </w:r>
            <w:r w:rsidR="00FD7556">
              <w:rPr>
                <w:rFonts w:ascii="微软雅黑" w:eastAsia="微软雅黑" w:hAnsi="微软雅黑" w:cs="微软雅黑" w:hint="eastAsia"/>
                <w:color w:val="FF0000"/>
                <w:szCs w:val="21"/>
              </w:rPr>
              <w:t>检验</w:t>
            </w:r>
          </w:p>
        </w:tc>
      </w:tr>
      <w:tr w:rsidR="0099371D">
        <w:trPr>
          <w:trHeight w:val="417"/>
        </w:trPr>
        <w:tc>
          <w:tcPr>
            <w:tcW w:w="956" w:type="dxa"/>
            <w:vMerge/>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createDate</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创建时间</w:t>
            </w:r>
          </w:p>
        </w:tc>
        <w:tc>
          <w:tcPr>
            <w:tcW w:w="1058"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d</w:t>
            </w:r>
            <w:r>
              <w:rPr>
                <w:rFonts w:ascii="微软雅黑" w:eastAsia="微软雅黑" w:hAnsi="微软雅黑" w:cs="微软雅黑"/>
                <w:color w:val="FF0000"/>
                <w:szCs w:val="21"/>
              </w:rPr>
              <w:t>ate</w:t>
            </w:r>
          </w:p>
        </w:tc>
        <w:tc>
          <w:tcPr>
            <w:tcW w:w="926"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2</w:t>
            </w:r>
            <w:r>
              <w:rPr>
                <w:rFonts w:ascii="微软雅黑" w:eastAsia="微软雅黑" w:hAnsi="微软雅黑" w:cs="微软雅黑"/>
                <w:color w:val="FF0000"/>
                <w:szCs w:val="21"/>
              </w:rPr>
              <w:t>5</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410" w:type="dxa"/>
            <w:shd w:val="clear" w:color="auto" w:fill="auto"/>
          </w:tcPr>
          <w:p w:rsidR="0099371D" w:rsidRDefault="0099371D">
            <w:pPr>
              <w:rPr>
                <w:rFonts w:ascii="微软雅黑" w:eastAsia="微软雅黑" w:hAnsi="微软雅黑" w:cs="微软雅黑"/>
                <w:color w:val="FF0000"/>
                <w:szCs w:val="21"/>
              </w:rPr>
            </w:pPr>
          </w:p>
        </w:tc>
      </w:tr>
      <w:tr w:rsidR="0099371D">
        <w:trPr>
          <w:trHeight w:val="417"/>
        </w:trPr>
        <w:tc>
          <w:tcPr>
            <w:tcW w:w="956" w:type="dxa"/>
            <w:vMerge/>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lastModifyDate</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最后修改时间</w:t>
            </w:r>
          </w:p>
        </w:tc>
        <w:tc>
          <w:tcPr>
            <w:tcW w:w="1058"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d</w:t>
            </w:r>
            <w:r>
              <w:rPr>
                <w:rFonts w:ascii="微软雅黑" w:eastAsia="微软雅黑" w:hAnsi="微软雅黑" w:cs="微软雅黑" w:hint="eastAsia"/>
                <w:color w:val="FF0000"/>
                <w:szCs w:val="21"/>
              </w:rPr>
              <w:t>ate</w:t>
            </w:r>
          </w:p>
        </w:tc>
        <w:tc>
          <w:tcPr>
            <w:tcW w:w="926"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2</w:t>
            </w:r>
            <w:r>
              <w:rPr>
                <w:rFonts w:ascii="微软雅黑" w:eastAsia="微软雅黑" w:hAnsi="微软雅黑" w:cs="微软雅黑"/>
                <w:color w:val="FF0000"/>
                <w:szCs w:val="21"/>
              </w:rPr>
              <w:t>5</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410" w:type="dxa"/>
            <w:shd w:val="clear" w:color="auto" w:fill="auto"/>
          </w:tcPr>
          <w:p w:rsidR="0099371D" w:rsidRDefault="0099371D">
            <w:pPr>
              <w:rPr>
                <w:rFonts w:ascii="微软雅黑" w:eastAsia="微软雅黑" w:hAnsi="微软雅黑" w:cs="微软雅黑"/>
                <w:color w:val="FF0000"/>
                <w:szCs w:val="21"/>
              </w:rPr>
            </w:pPr>
          </w:p>
        </w:tc>
      </w:tr>
    </w:tbl>
    <w:p w:rsidR="0099371D" w:rsidRDefault="002A4916">
      <w:pPr>
        <w:pStyle w:val="30"/>
        <w:numPr>
          <w:ilvl w:val="2"/>
          <w:numId w:val="14"/>
        </w:numPr>
        <w:rPr>
          <w:rFonts w:ascii="微软雅黑" w:eastAsia="微软雅黑" w:hAnsi="微软雅黑" w:cs="微软雅黑"/>
          <w:color w:val="FF0000"/>
          <w:sz w:val="21"/>
          <w:szCs w:val="21"/>
        </w:rPr>
      </w:pPr>
      <w:bookmarkStart w:id="5299" w:name="_Toc508983372"/>
      <w:r>
        <w:rPr>
          <w:rFonts w:ascii="微软雅黑" w:eastAsia="微软雅黑" w:hAnsi="微软雅黑" w:cs="微软雅黑" w:hint="eastAsia"/>
          <w:color w:val="FF0000"/>
          <w:sz w:val="21"/>
          <w:szCs w:val="21"/>
        </w:rPr>
        <w:t>响应报文</w:t>
      </w:r>
      <w:bookmarkEnd w:id="5299"/>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597"/>
      </w:tblGrid>
      <w:tr w:rsidR="0099371D">
        <w:tc>
          <w:tcPr>
            <w:tcW w:w="95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对象</w:t>
            </w:r>
          </w:p>
        </w:tc>
        <w:tc>
          <w:tcPr>
            <w:tcW w:w="155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字段名</w:t>
            </w:r>
          </w:p>
        </w:tc>
        <w:tc>
          <w:tcPr>
            <w:tcW w:w="129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数据项</w:t>
            </w:r>
          </w:p>
        </w:tc>
        <w:tc>
          <w:tcPr>
            <w:tcW w:w="102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类型</w:t>
            </w:r>
          </w:p>
        </w:tc>
        <w:tc>
          <w:tcPr>
            <w:tcW w:w="92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长度</w:t>
            </w:r>
          </w:p>
        </w:tc>
        <w:tc>
          <w:tcPr>
            <w:tcW w:w="1274"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是否必填</w:t>
            </w:r>
          </w:p>
        </w:tc>
        <w:tc>
          <w:tcPr>
            <w:tcW w:w="2597"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Fonts w:ascii="微软雅黑" w:eastAsia="微软雅黑" w:hAnsi="微软雅黑" w:cs="微软雅黑"/>
                <w:color w:val="FF0000"/>
                <w:szCs w:val="21"/>
              </w:rPr>
            </w:pPr>
            <w:r>
              <w:rPr>
                <w:rStyle w:val="shorttext"/>
                <w:rFonts w:ascii="微软雅黑" w:eastAsia="微软雅黑" w:hAnsi="微软雅黑" w:cs="微软雅黑" w:hint="eastAsia"/>
                <w:color w:val="FF0000"/>
                <w:szCs w:val="21"/>
              </w:rPr>
              <w:t>header</w:t>
            </w: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resCode</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响应码</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varchar</w:t>
            </w:r>
          </w:p>
        </w:tc>
        <w:tc>
          <w:tcPr>
            <w:tcW w:w="929" w:type="dxa"/>
            <w:shd w:val="clear" w:color="auto" w:fill="auto"/>
          </w:tcPr>
          <w:p w:rsidR="0099371D" w:rsidRDefault="002A4916">
            <w:pPr>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1</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597" w:type="dxa"/>
            <w:shd w:val="clear" w:color="auto" w:fill="auto"/>
          </w:tcPr>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 xml:space="preserve">0系统错误 </w:t>
            </w:r>
          </w:p>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 xml:space="preserve">1成功； </w:t>
            </w:r>
          </w:p>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 xml:space="preserve">2失败 </w:t>
            </w:r>
          </w:p>
        </w:tc>
      </w:tr>
      <w:tr w:rsidR="0099371D">
        <w:trPr>
          <w:trHeight w:val="417"/>
        </w:trPr>
        <w:tc>
          <w:tcPr>
            <w:tcW w:w="956" w:type="dxa"/>
            <w:vMerge/>
            <w:shd w:val="clear" w:color="auto" w:fill="auto"/>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resMessage</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响应码描述</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varchar</w:t>
            </w:r>
          </w:p>
        </w:tc>
        <w:tc>
          <w:tcPr>
            <w:tcW w:w="929" w:type="dxa"/>
            <w:shd w:val="clear" w:color="auto" w:fill="auto"/>
          </w:tcPr>
          <w:p w:rsidR="0099371D" w:rsidRDefault="002A4916">
            <w:pPr>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100</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597" w:type="dxa"/>
            <w:shd w:val="clear" w:color="auto" w:fill="auto"/>
          </w:tcPr>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响应信息描述</w:t>
            </w:r>
          </w:p>
        </w:tc>
      </w:tr>
      <w:tr w:rsidR="0046149D" w:rsidTr="0046149D">
        <w:trPr>
          <w:trHeight w:val="417"/>
        </w:trPr>
        <w:tc>
          <w:tcPr>
            <w:tcW w:w="956" w:type="dxa"/>
            <w:vMerge w:val="restart"/>
            <w:shd w:val="clear" w:color="auto" w:fill="auto"/>
            <w:vAlign w:val="center"/>
          </w:tcPr>
          <w:p w:rsidR="0046149D" w:rsidRDefault="0046149D" w:rsidP="0046149D">
            <w:pPr>
              <w:jc w:val="center"/>
              <w:rPr>
                <w:rStyle w:val="shorttext"/>
                <w:rFonts w:ascii="微软雅黑" w:eastAsia="微软雅黑" w:hAnsi="微软雅黑" w:cs="微软雅黑"/>
                <w:color w:val="FF0000"/>
                <w:szCs w:val="21"/>
              </w:rPr>
            </w:pPr>
            <w:r>
              <w:rPr>
                <w:rStyle w:val="shorttext"/>
                <w:rFonts w:ascii="微软雅黑" w:eastAsia="微软雅黑" w:hAnsi="微软雅黑" w:cs="微软雅黑" w:hint="eastAsia"/>
                <w:color w:val="FF0000"/>
                <w:szCs w:val="21"/>
              </w:rPr>
              <w:t>body</w:t>
            </w:r>
          </w:p>
        </w:tc>
        <w:tc>
          <w:tcPr>
            <w:tcW w:w="1559" w:type="dxa"/>
            <w:shd w:val="clear" w:color="auto" w:fill="auto"/>
          </w:tcPr>
          <w:p w:rsidR="0046149D" w:rsidRDefault="0046149D">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highlight w:val="white"/>
              </w:rPr>
              <w:t>sid</w:t>
            </w:r>
          </w:p>
        </w:tc>
        <w:tc>
          <w:tcPr>
            <w:tcW w:w="1296" w:type="dxa"/>
            <w:shd w:val="clear" w:color="auto" w:fill="auto"/>
          </w:tcPr>
          <w:p w:rsidR="0046149D" w:rsidRDefault="0046149D">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S</w:t>
            </w:r>
            <w:r>
              <w:rPr>
                <w:rFonts w:ascii="微软雅黑" w:eastAsia="微软雅黑" w:hAnsi="微软雅黑" w:cs="微软雅黑"/>
                <w:color w:val="FF0000"/>
                <w:szCs w:val="21"/>
              </w:rPr>
              <w:t>id</w:t>
            </w:r>
          </w:p>
        </w:tc>
        <w:tc>
          <w:tcPr>
            <w:tcW w:w="1029" w:type="dxa"/>
            <w:shd w:val="clear" w:color="auto" w:fill="auto"/>
          </w:tcPr>
          <w:p w:rsidR="0046149D" w:rsidRDefault="0046149D">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number</w:t>
            </w:r>
          </w:p>
        </w:tc>
        <w:tc>
          <w:tcPr>
            <w:tcW w:w="929" w:type="dxa"/>
            <w:shd w:val="clear" w:color="auto" w:fill="auto"/>
          </w:tcPr>
          <w:p w:rsidR="0046149D" w:rsidRDefault="0046149D">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20</w:t>
            </w:r>
          </w:p>
        </w:tc>
        <w:tc>
          <w:tcPr>
            <w:tcW w:w="1274" w:type="dxa"/>
            <w:shd w:val="clear" w:color="auto" w:fill="auto"/>
          </w:tcPr>
          <w:p w:rsidR="0046149D" w:rsidRDefault="0046149D">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M</w:t>
            </w:r>
          </w:p>
        </w:tc>
        <w:tc>
          <w:tcPr>
            <w:tcW w:w="2597" w:type="dxa"/>
            <w:shd w:val="clear" w:color="auto" w:fill="auto"/>
          </w:tcPr>
          <w:p w:rsidR="0046149D" w:rsidRDefault="0046149D">
            <w:pPr>
              <w:rPr>
                <w:rFonts w:ascii="微软雅黑" w:eastAsia="微软雅黑" w:hAnsi="微软雅黑" w:cs="微软雅黑"/>
                <w:color w:val="FF0000"/>
                <w:szCs w:val="21"/>
              </w:rPr>
            </w:pPr>
          </w:p>
        </w:tc>
      </w:tr>
      <w:tr w:rsidR="0046149D">
        <w:trPr>
          <w:trHeight w:val="417"/>
        </w:trPr>
        <w:tc>
          <w:tcPr>
            <w:tcW w:w="956" w:type="dxa"/>
            <w:vMerge/>
            <w:shd w:val="clear" w:color="auto" w:fill="auto"/>
          </w:tcPr>
          <w:p w:rsidR="0046149D" w:rsidRDefault="0046149D" w:rsidP="0046149D">
            <w:pPr>
              <w:jc w:val="center"/>
              <w:rPr>
                <w:rStyle w:val="shorttext"/>
                <w:rFonts w:ascii="微软雅黑" w:eastAsia="微软雅黑" w:hAnsi="微软雅黑" w:cs="微软雅黑"/>
                <w:color w:val="FF0000"/>
                <w:szCs w:val="21"/>
              </w:rPr>
            </w:pPr>
          </w:p>
        </w:tc>
        <w:tc>
          <w:tcPr>
            <w:tcW w:w="1559" w:type="dxa"/>
            <w:shd w:val="clear" w:color="auto" w:fill="auto"/>
          </w:tcPr>
          <w:p w:rsidR="0046149D" w:rsidRDefault="0046149D" w:rsidP="0046149D">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validateCode</w:t>
            </w:r>
          </w:p>
        </w:tc>
        <w:tc>
          <w:tcPr>
            <w:tcW w:w="1296" w:type="dxa"/>
            <w:shd w:val="clear" w:color="auto" w:fill="auto"/>
          </w:tcPr>
          <w:p w:rsidR="0046149D" w:rsidRDefault="0046149D" w:rsidP="0046149D">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校验码</w:t>
            </w:r>
          </w:p>
        </w:tc>
        <w:tc>
          <w:tcPr>
            <w:tcW w:w="1029" w:type="dxa"/>
            <w:shd w:val="clear" w:color="auto" w:fill="auto"/>
          </w:tcPr>
          <w:p w:rsidR="0046149D" w:rsidRDefault="0046149D" w:rsidP="0046149D">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v</w:t>
            </w:r>
            <w:r>
              <w:rPr>
                <w:rFonts w:ascii="微软雅黑" w:eastAsia="微软雅黑" w:hAnsi="微软雅黑" w:cs="微软雅黑" w:hint="eastAsia"/>
                <w:color w:val="FF0000"/>
                <w:szCs w:val="21"/>
              </w:rPr>
              <w:t>archar</w:t>
            </w:r>
          </w:p>
        </w:tc>
        <w:tc>
          <w:tcPr>
            <w:tcW w:w="929" w:type="dxa"/>
            <w:shd w:val="clear" w:color="auto" w:fill="auto"/>
          </w:tcPr>
          <w:p w:rsidR="0046149D" w:rsidRDefault="0046149D" w:rsidP="0046149D">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color w:val="FF0000"/>
                <w:szCs w:val="21"/>
              </w:rPr>
              <w:t>80</w:t>
            </w:r>
          </w:p>
        </w:tc>
        <w:tc>
          <w:tcPr>
            <w:tcW w:w="1274" w:type="dxa"/>
            <w:shd w:val="clear" w:color="auto" w:fill="auto"/>
          </w:tcPr>
          <w:p w:rsidR="0046149D" w:rsidRDefault="0046149D" w:rsidP="0046149D">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O</w:t>
            </w:r>
          </w:p>
        </w:tc>
        <w:tc>
          <w:tcPr>
            <w:tcW w:w="2597" w:type="dxa"/>
            <w:shd w:val="clear" w:color="auto" w:fill="auto"/>
          </w:tcPr>
          <w:p w:rsidR="0046149D" w:rsidRDefault="0046149D" w:rsidP="0046149D">
            <w:pPr>
              <w:rPr>
                <w:rFonts w:ascii="微软雅黑" w:eastAsia="微软雅黑" w:hAnsi="微软雅黑" w:cs="微软雅黑"/>
                <w:color w:val="FF0000"/>
                <w:szCs w:val="21"/>
              </w:rPr>
            </w:pPr>
          </w:p>
        </w:tc>
      </w:tr>
    </w:tbl>
    <w:p w:rsidR="0099371D" w:rsidRDefault="0099371D"/>
    <w:p w:rsidR="0099371D" w:rsidRDefault="0099371D">
      <w:pPr>
        <w:rPr>
          <w:szCs w:val="21"/>
        </w:rPr>
      </w:pPr>
    </w:p>
    <w:p w:rsidR="0099371D" w:rsidRDefault="002A4916">
      <w:pPr>
        <w:pStyle w:val="2"/>
      </w:pPr>
      <w:bookmarkStart w:id="5300" w:name="_Toc508983373"/>
      <w:r>
        <w:rPr>
          <w:rFonts w:hint="eastAsia"/>
        </w:rPr>
        <w:t>通用信息验证数据</w:t>
      </w:r>
      <w:r w:rsidR="006E7740">
        <w:rPr>
          <w:rFonts w:hint="eastAsia"/>
        </w:rPr>
        <w:t>验证</w:t>
      </w:r>
      <w:r>
        <w:rPr>
          <w:rFonts w:hint="eastAsia"/>
        </w:rPr>
        <w:t>接口</w:t>
      </w:r>
      <w:bookmarkEnd w:id="5300"/>
    </w:p>
    <w:p w:rsidR="0099371D" w:rsidRDefault="002A4916">
      <w:pPr>
        <w:pStyle w:val="30"/>
        <w:rPr>
          <w:color w:val="FF0000"/>
        </w:rPr>
      </w:pPr>
      <w:bookmarkStart w:id="5301" w:name="_Toc508983374"/>
      <w:r>
        <w:rPr>
          <w:rFonts w:hint="eastAsia"/>
          <w:color w:val="FF0000"/>
        </w:rPr>
        <w:t>接口名称：</w:t>
      </w:r>
      <w:r>
        <w:rPr>
          <w:rFonts w:ascii="微软雅黑" w:eastAsia="微软雅黑" w:hAnsi="微软雅黑" w:cs="微软雅黑"/>
          <w:sz w:val="21"/>
          <w:szCs w:val="21"/>
        </w:rPr>
        <w:t>security/</w:t>
      </w:r>
      <w:r>
        <w:rPr>
          <w:rFonts w:ascii="微软雅黑" w:eastAsia="微软雅黑" w:hAnsi="微软雅黑" w:cs="微软雅黑" w:hint="eastAsia"/>
          <w:sz w:val="21"/>
          <w:szCs w:val="21"/>
        </w:rPr>
        <w:t>info</w:t>
      </w:r>
      <w:r>
        <w:rPr>
          <w:rFonts w:ascii="微软雅黑" w:eastAsia="微软雅黑" w:hAnsi="微软雅黑" w:cs="微软雅黑"/>
          <w:sz w:val="21"/>
          <w:szCs w:val="21"/>
        </w:rPr>
        <w:t>validate</w:t>
      </w:r>
      <w:r>
        <w:rPr>
          <w:rFonts w:hint="eastAsia"/>
          <w:color w:val="FF0000"/>
        </w:rPr>
        <w:t>/</w:t>
      </w:r>
      <w:r>
        <w:rPr>
          <w:highlight w:val="white"/>
        </w:rPr>
        <w:t>infoValidate</w:t>
      </w:r>
      <w:r>
        <w:rPr>
          <w:rFonts w:hint="eastAsia"/>
          <w:highlight w:val="white"/>
        </w:rPr>
        <w:t>Data</w:t>
      </w:r>
      <w:r>
        <w:t>Invalid</w:t>
      </w:r>
      <w:r>
        <w:rPr>
          <w:rFonts w:hint="eastAsia"/>
          <w:highlight w:val="white"/>
        </w:rPr>
        <w:t>.do</w:t>
      </w:r>
      <w:bookmarkEnd w:id="5301"/>
    </w:p>
    <w:p w:rsidR="0099371D" w:rsidRDefault="002A4916">
      <w:pPr>
        <w:pStyle w:val="30"/>
        <w:rPr>
          <w:rFonts w:ascii="微软雅黑" w:eastAsia="微软雅黑" w:hAnsi="微软雅黑" w:cs="微软雅黑"/>
          <w:color w:val="FF0000"/>
          <w:sz w:val="21"/>
          <w:szCs w:val="21"/>
        </w:rPr>
      </w:pPr>
      <w:bookmarkStart w:id="5302" w:name="_Toc508983375"/>
      <w:r>
        <w:rPr>
          <w:rFonts w:ascii="微软雅黑" w:eastAsia="微软雅黑" w:hAnsi="微软雅黑" w:cs="微软雅黑" w:hint="eastAsia"/>
          <w:color w:val="FF0000"/>
          <w:sz w:val="21"/>
          <w:szCs w:val="21"/>
        </w:rPr>
        <w:t>请求报文</w:t>
      </w:r>
      <w:bookmarkEnd w:id="5302"/>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058"/>
        <w:gridCol w:w="926"/>
        <w:gridCol w:w="1276"/>
        <w:gridCol w:w="2410"/>
      </w:tblGrid>
      <w:tr w:rsidR="0099371D">
        <w:tc>
          <w:tcPr>
            <w:tcW w:w="95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对象</w:t>
            </w:r>
          </w:p>
        </w:tc>
        <w:tc>
          <w:tcPr>
            <w:tcW w:w="155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字段名</w:t>
            </w:r>
          </w:p>
        </w:tc>
        <w:tc>
          <w:tcPr>
            <w:tcW w:w="127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数据项</w:t>
            </w:r>
          </w:p>
        </w:tc>
        <w:tc>
          <w:tcPr>
            <w:tcW w:w="1058"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类型</w:t>
            </w:r>
          </w:p>
        </w:tc>
        <w:tc>
          <w:tcPr>
            <w:tcW w:w="92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长度</w:t>
            </w:r>
          </w:p>
        </w:tc>
        <w:tc>
          <w:tcPr>
            <w:tcW w:w="127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是否必填</w:t>
            </w:r>
          </w:p>
        </w:tc>
        <w:tc>
          <w:tcPr>
            <w:tcW w:w="2410"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备注</w:t>
            </w:r>
          </w:p>
        </w:tc>
      </w:tr>
      <w:tr w:rsidR="002A4916">
        <w:trPr>
          <w:trHeight w:val="417"/>
        </w:trPr>
        <w:tc>
          <w:tcPr>
            <w:tcW w:w="956" w:type="dxa"/>
            <w:vMerge w:val="restart"/>
          </w:tcPr>
          <w:p w:rsidR="002A4916" w:rsidRDefault="002A4916" w:rsidP="002A4916">
            <w:pPr>
              <w:jc w:val="center"/>
              <w:rPr>
                <w:rStyle w:val="shorttext"/>
                <w:rFonts w:ascii="微软雅黑" w:eastAsia="微软雅黑" w:hAnsi="微软雅黑" w:cs="微软雅黑"/>
                <w:color w:val="FF0000"/>
                <w:szCs w:val="21"/>
              </w:rPr>
            </w:pPr>
          </w:p>
        </w:tc>
        <w:tc>
          <w:tcPr>
            <w:tcW w:w="1559" w:type="dxa"/>
            <w:shd w:val="clear" w:color="auto" w:fill="auto"/>
          </w:tcPr>
          <w:p w:rsidR="002A4916" w:rsidRDefault="002A4916" w:rsidP="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validateCode</w:t>
            </w:r>
          </w:p>
        </w:tc>
        <w:tc>
          <w:tcPr>
            <w:tcW w:w="1276" w:type="dxa"/>
            <w:shd w:val="clear" w:color="auto" w:fill="auto"/>
          </w:tcPr>
          <w:p w:rsidR="002A4916" w:rsidRDefault="002A4916" w:rsidP="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校验码</w:t>
            </w:r>
          </w:p>
        </w:tc>
        <w:tc>
          <w:tcPr>
            <w:tcW w:w="1058" w:type="dxa"/>
            <w:shd w:val="clear" w:color="auto" w:fill="auto"/>
          </w:tcPr>
          <w:p w:rsidR="002A4916" w:rsidRDefault="002A4916" w:rsidP="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v</w:t>
            </w:r>
            <w:r>
              <w:rPr>
                <w:rFonts w:ascii="微软雅黑" w:eastAsia="微软雅黑" w:hAnsi="微软雅黑" w:cs="微软雅黑" w:hint="eastAsia"/>
                <w:color w:val="FF0000"/>
                <w:szCs w:val="21"/>
              </w:rPr>
              <w:t>archar</w:t>
            </w:r>
          </w:p>
        </w:tc>
        <w:tc>
          <w:tcPr>
            <w:tcW w:w="926" w:type="dxa"/>
            <w:shd w:val="clear" w:color="auto" w:fill="auto"/>
          </w:tcPr>
          <w:p w:rsidR="002A4916" w:rsidRDefault="002A4916" w:rsidP="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color w:val="FF0000"/>
                <w:szCs w:val="21"/>
              </w:rPr>
              <w:t>80</w:t>
            </w:r>
          </w:p>
        </w:tc>
        <w:tc>
          <w:tcPr>
            <w:tcW w:w="1276" w:type="dxa"/>
            <w:shd w:val="clear" w:color="auto" w:fill="auto"/>
          </w:tcPr>
          <w:p w:rsidR="002A4916" w:rsidRDefault="00C8351D" w:rsidP="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410" w:type="dxa"/>
            <w:shd w:val="clear" w:color="auto" w:fill="auto"/>
          </w:tcPr>
          <w:p w:rsidR="002A4916" w:rsidRDefault="0016002A" w:rsidP="002A4916">
            <w:pPr>
              <w:rPr>
                <w:rFonts w:ascii="微软雅黑" w:eastAsia="微软雅黑" w:hAnsi="微软雅黑" w:cs="微软雅黑"/>
                <w:color w:val="FF0000"/>
                <w:szCs w:val="21"/>
              </w:rPr>
            </w:pPr>
            <w:r>
              <w:rPr>
                <w:rFonts w:ascii="微软雅黑" w:eastAsia="微软雅黑" w:hAnsi="微软雅黑" w:cs="微软雅黑"/>
                <w:color w:val="FF0000"/>
                <w:szCs w:val="21"/>
              </w:rPr>
              <w:t>type</w:t>
            </w:r>
            <w:r>
              <w:rPr>
                <w:rFonts w:ascii="微软雅黑" w:eastAsia="微软雅黑" w:hAnsi="微软雅黑" w:cs="微软雅黑" w:hint="eastAsia"/>
                <w:color w:val="FF0000"/>
                <w:szCs w:val="21"/>
              </w:rPr>
              <w:t>为1</w:t>
            </w:r>
            <w:r w:rsidR="00632263">
              <w:rPr>
                <w:rFonts w:ascii="微软雅黑" w:eastAsia="微软雅黑" w:hAnsi="微软雅黑" w:cs="微软雅黑" w:hint="eastAsia"/>
                <w:color w:val="FF0000"/>
                <w:szCs w:val="21"/>
              </w:rPr>
              <w:t>时，必填</w:t>
            </w:r>
          </w:p>
        </w:tc>
      </w:tr>
      <w:tr w:rsidR="002A4916">
        <w:trPr>
          <w:trHeight w:val="417"/>
        </w:trPr>
        <w:tc>
          <w:tcPr>
            <w:tcW w:w="956" w:type="dxa"/>
            <w:vMerge/>
          </w:tcPr>
          <w:p w:rsidR="002A4916" w:rsidRDefault="002A4916" w:rsidP="002A4916">
            <w:pPr>
              <w:jc w:val="center"/>
              <w:rPr>
                <w:rStyle w:val="shorttext"/>
                <w:rFonts w:ascii="微软雅黑" w:eastAsia="微软雅黑" w:hAnsi="微软雅黑" w:cs="微软雅黑"/>
                <w:color w:val="FF0000"/>
                <w:szCs w:val="21"/>
              </w:rPr>
            </w:pPr>
          </w:p>
        </w:tc>
        <w:tc>
          <w:tcPr>
            <w:tcW w:w="1559" w:type="dxa"/>
            <w:shd w:val="clear" w:color="auto" w:fill="auto"/>
          </w:tcPr>
          <w:p w:rsidR="002A4916" w:rsidRDefault="002A4916" w:rsidP="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type</w:t>
            </w:r>
          </w:p>
        </w:tc>
        <w:tc>
          <w:tcPr>
            <w:tcW w:w="1276" w:type="dxa"/>
            <w:shd w:val="clear" w:color="auto" w:fill="auto"/>
          </w:tcPr>
          <w:p w:rsidR="002A4916" w:rsidRDefault="002A4916" w:rsidP="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类型</w:t>
            </w:r>
          </w:p>
        </w:tc>
        <w:tc>
          <w:tcPr>
            <w:tcW w:w="1058" w:type="dxa"/>
            <w:shd w:val="clear" w:color="auto" w:fill="auto"/>
          </w:tcPr>
          <w:p w:rsidR="002A4916" w:rsidRDefault="002A4916" w:rsidP="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n</w:t>
            </w:r>
            <w:r>
              <w:rPr>
                <w:rFonts w:ascii="微软雅黑" w:eastAsia="微软雅黑" w:hAnsi="微软雅黑" w:cs="微软雅黑"/>
                <w:color w:val="FF0000"/>
                <w:szCs w:val="21"/>
              </w:rPr>
              <w:t>umber</w:t>
            </w:r>
          </w:p>
        </w:tc>
        <w:tc>
          <w:tcPr>
            <w:tcW w:w="926" w:type="dxa"/>
            <w:shd w:val="clear" w:color="auto" w:fill="auto"/>
          </w:tcPr>
          <w:p w:rsidR="002A4916" w:rsidRDefault="002A4916" w:rsidP="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3</w:t>
            </w:r>
          </w:p>
        </w:tc>
        <w:tc>
          <w:tcPr>
            <w:tcW w:w="1276" w:type="dxa"/>
            <w:shd w:val="clear" w:color="auto" w:fill="auto"/>
          </w:tcPr>
          <w:p w:rsidR="002A4916" w:rsidRDefault="00C8351D" w:rsidP="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O</w:t>
            </w:r>
          </w:p>
        </w:tc>
        <w:tc>
          <w:tcPr>
            <w:tcW w:w="2410" w:type="dxa"/>
            <w:shd w:val="clear" w:color="auto" w:fill="auto"/>
          </w:tcPr>
          <w:p w:rsidR="002A4916" w:rsidRDefault="002A4916" w:rsidP="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1实物订单请求信息检验</w:t>
            </w:r>
            <w:r w:rsidR="00B50998">
              <w:rPr>
                <w:rFonts w:ascii="微软雅黑" w:eastAsia="微软雅黑" w:hAnsi="微软雅黑" w:cs="微软雅黑" w:hint="eastAsia"/>
                <w:color w:val="FF0000"/>
                <w:szCs w:val="21"/>
              </w:rPr>
              <w:t xml:space="preserve"> </w:t>
            </w:r>
            <w:r w:rsidR="00FD7556" w:rsidRPr="00F86E3C">
              <w:rPr>
                <w:rFonts w:ascii="微软雅黑" w:eastAsia="微软雅黑" w:hAnsi="微软雅黑" w:cs="微软雅黑" w:hint="eastAsia"/>
                <w:color w:val="FF0000"/>
                <w:szCs w:val="21"/>
              </w:rPr>
              <w:t>2商城链接信息检验</w:t>
            </w:r>
            <w:r w:rsidR="00FD7556">
              <w:rPr>
                <w:rFonts w:ascii="微软雅黑" w:eastAsia="微软雅黑" w:hAnsi="微软雅黑" w:cs="微软雅黑" w:hint="eastAsia"/>
                <w:color w:val="FF0000"/>
                <w:szCs w:val="21"/>
              </w:rPr>
              <w:t xml:space="preserve"> 3 订单详情页请求信息检验</w:t>
            </w:r>
          </w:p>
        </w:tc>
      </w:tr>
      <w:tr w:rsidR="002A4916">
        <w:trPr>
          <w:trHeight w:val="417"/>
        </w:trPr>
        <w:tc>
          <w:tcPr>
            <w:tcW w:w="956" w:type="dxa"/>
            <w:vMerge/>
          </w:tcPr>
          <w:p w:rsidR="002A4916" w:rsidRDefault="002A4916" w:rsidP="002A4916">
            <w:pPr>
              <w:jc w:val="center"/>
              <w:rPr>
                <w:rStyle w:val="shorttext"/>
                <w:rFonts w:ascii="微软雅黑" w:eastAsia="微软雅黑" w:hAnsi="微软雅黑" w:cs="微软雅黑"/>
                <w:color w:val="FF0000"/>
                <w:szCs w:val="21"/>
              </w:rPr>
            </w:pPr>
          </w:p>
        </w:tc>
        <w:tc>
          <w:tcPr>
            <w:tcW w:w="1559" w:type="dxa"/>
            <w:shd w:val="clear" w:color="auto" w:fill="auto"/>
          </w:tcPr>
          <w:p w:rsidR="002A4916" w:rsidRDefault="002A4916" w:rsidP="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lastModifyDate</w:t>
            </w:r>
          </w:p>
        </w:tc>
        <w:tc>
          <w:tcPr>
            <w:tcW w:w="1276" w:type="dxa"/>
            <w:shd w:val="clear" w:color="auto" w:fill="auto"/>
          </w:tcPr>
          <w:p w:rsidR="002A4916" w:rsidRDefault="002A4916" w:rsidP="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最后修改时间</w:t>
            </w:r>
          </w:p>
        </w:tc>
        <w:tc>
          <w:tcPr>
            <w:tcW w:w="1058" w:type="dxa"/>
            <w:shd w:val="clear" w:color="auto" w:fill="auto"/>
          </w:tcPr>
          <w:p w:rsidR="002A4916" w:rsidRDefault="002A4916" w:rsidP="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d</w:t>
            </w:r>
            <w:r>
              <w:rPr>
                <w:rFonts w:ascii="微软雅黑" w:eastAsia="微软雅黑" w:hAnsi="微软雅黑" w:cs="微软雅黑" w:hint="eastAsia"/>
                <w:color w:val="FF0000"/>
                <w:szCs w:val="21"/>
              </w:rPr>
              <w:t>ate</w:t>
            </w:r>
          </w:p>
        </w:tc>
        <w:tc>
          <w:tcPr>
            <w:tcW w:w="926" w:type="dxa"/>
            <w:shd w:val="clear" w:color="auto" w:fill="auto"/>
          </w:tcPr>
          <w:p w:rsidR="002A4916" w:rsidRDefault="002A4916" w:rsidP="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2</w:t>
            </w:r>
            <w:r>
              <w:rPr>
                <w:rFonts w:ascii="微软雅黑" w:eastAsia="微软雅黑" w:hAnsi="微软雅黑" w:cs="微软雅黑"/>
                <w:color w:val="FF0000"/>
                <w:szCs w:val="21"/>
              </w:rPr>
              <w:t>5</w:t>
            </w:r>
          </w:p>
        </w:tc>
        <w:tc>
          <w:tcPr>
            <w:tcW w:w="1276" w:type="dxa"/>
            <w:shd w:val="clear" w:color="auto" w:fill="auto"/>
          </w:tcPr>
          <w:p w:rsidR="002A4916" w:rsidRDefault="002A4916" w:rsidP="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410" w:type="dxa"/>
            <w:shd w:val="clear" w:color="auto" w:fill="auto"/>
          </w:tcPr>
          <w:p w:rsidR="002A4916" w:rsidRDefault="002A4916" w:rsidP="002A4916">
            <w:pPr>
              <w:rPr>
                <w:rFonts w:ascii="微软雅黑" w:eastAsia="微软雅黑" w:hAnsi="微软雅黑" w:cs="微软雅黑"/>
                <w:color w:val="FF0000"/>
                <w:szCs w:val="21"/>
              </w:rPr>
            </w:pPr>
          </w:p>
        </w:tc>
      </w:tr>
    </w:tbl>
    <w:p w:rsidR="0099371D" w:rsidRDefault="002A4916">
      <w:pPr>
        <w:pStyle w:val="30"/>
        <w:numPr>
          <w:ilvl w:val="2"/>
          <w:numId w:val="14"/>
        </w:numPr>
        <w:rPr>
          <w:rFonts w:ascii="微软雅黑" w:eastAsia="微软雅黑" w:hAnsi="微软雅黑" w:cs="微软雅黑"/>
          <w:color w:val="FF0000"/>
          <w:sz w:val="21"/>
          <w:szCs w:val="21"/>
        </w:rPr>
      </w:pPr>
      <w:bookmarkStart w:id="5303" w:name="_Toc508983376"/>
      <w:r>
        <w:rPr>
          <w:rFonts w:ascii="微软雅黑" w:eastAsia="微软雅黑" w:hAnsi="微软雅黑" w:cs="微软雅黑" w:hint="eastAsia"/>
          <w:color w:val="FF0000"/>
          <w:sz w:val="21"/>
          <w:szCs w:val="21"/>
        </w:rPr>
        <w:t>响应报文</w:t>
      </w:r>
      <w:bookmarkEnd w:id="5303"/>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597"/>
      </w:tblGrid>
      <w:tr w:rsidR="0099371D">
        <w:tc>
          <w:tcPr>
            <w:tcW w:w="95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对象</w:t>
            </w:r>
          </w:p>
        </w:tc>
        <w:tc>
          <w:tcPr>
            <w:tcW w:w="155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字段名</w:t>
            </w:r>
          </w:p>
        </w:tc>
        <w:tc>
          <w:tcPr>
            <w:tcW w:w="129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数据项</w:t>
            </w:r>
          </w:p>
        </w:tc>
        <w:tc>
          <w:tcPr>
            <w:tcW w:w="102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类型</w:t>
            </w:r>
          </w:p>
        </w:tc>
        <w:tc>
          <w:tcPr>
            <w:tcW w:w="92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长度</w:t>
            </w:r>
          </w:p>
        </w:tc>
        <w:tc>
          <w:tcPr>
            <w:tcW w:w="1274"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是否必填</w:t>
            </w:r>
          </w:p>
        </w:tc>
        <w:tc>
          <w:tcPr>
            <w:tcW w:w="2597"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Fonts w:ascii="微软雅黑" w:eastAsia="微软雅黑" w:hAnsi="微软雅黑" w:cs="微软雅黑"/>
                <w:color w:val="FF0000"/>
                <w:szCs w:val="21"/>
              </w:rPr>
            </w:pPr>
            <w:r>
              <w:rPr>
                <w:rStyle w:val="shorttext"/>
                <w:rFonts w:ascii="微软雅黑" w:eastAsia="微软雅黑" w:hAnsi="微软雅黑" w:cs="微软雅黑" w:hint="eastAsia"/>
                <w:color w:val="FF0000"/>
                <w:szCs w:val="21"/>
              </w:rPr>
              <w:t>header</w:t>
            </w: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resCode</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响应码</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varchar</w:t>
            </w:r>
          </w:p>
        </w:tc>
        <w:tc>
          <w:tcPr>
            <w:tcW w:w="929" w:type="dxa"/>
            <w:shd w:val="clear" w:color="auto" w:fill="auto"/>
          </w:tcPr>
          <w:p w:rsidR="0099371D" w:rsidRDefault="002A4916">
            <w:pPr>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1</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597" w:type="dxa"/>
            <w:shd w:val="clear" w:color="auto" w:fill="auto"/>
          </w:tcPr>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 xml:space="preserve">0系统错误 </w:t>
            </w:r>
          </w:p>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 xml:space="preserve">1成功； </w:t>
            </w:r>
          </w:p>
          <w:p w:rsidR="00FD73C2"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2失败</w:t>
            </w:r>
          </w:p>
          <w:p w:rsidR="0099371D" w:rsidRDefault="00FD73C2">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3</w:t>
            </w:r>
            <w:r>
              <w:rPr>
                <w:rFonts w:ascii="微软雅黑" w:eastAsia="微软雅黑" w:hAnsi="微软雅黑" w:cs="微软雅黑"/>
                <w:color w:val="FF0000"/>
                <w:szCs w:val="21"/>
              </w:rPr>
              <w:t xml:space="preserve"> </w:t>
            </w:r>
            <w:r>
              <w:rPr>
                <w:rFonts w:ascii="微软雅黑" w:eastAsia="微软雅黑" w:hAnsi="微软雅黑" w:cs="微软雅黑" w:hint="eastAsia"/>
                <w:color w:val="FF0000"/>
                <w:szCs w:val="21"/>
              </w:rPr>
              <w:t>验证码已失效</w:t>
            </w:r>
            <w:r w:rsidR="002A4916">
              <w:rPr>
                <w:rFonts w:ascii="微软雅黑" w:eastAsia="微软雅黑" w:hAnsi="微软雅黑" w:cs="微软雅黑" w:hint="eastAsia"/>
                <w:color w:val="FF0000"/>
                <w:szCs w:val="21"/>
              </w:rPr>
              <w:t xml:space="preserve"> </w:t>
            </w:r>
          </w:p>
        </w:tc>
      </w:tr>
      <w:tr w:rsidR="0099371D">
        <w:trPr>
          <w:trHeight w:val="417"/>
        </w:trPr>
        <w:tc>
          <w:tcPr>
            <w:tcW w:w="956" w:type="dxa"/>
            <w:vMerge/>
            <w:shd w:val="clear" w:color="auto" w:fill="auto"/>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resMessage</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响应码描述</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varchar</w:t>
            </w:r>
          </w:p>
        </w:tc>
        <w:tc>
          <w:tcPr>
            <w:tcW w:w="929" w:type="dxa"/>
            <w:shd w:val="clear" w:color="auto" w:fill="auto"/>
          </w:tcPr>
          <w:p w:rsidR="0099371D" w:rsidRDefault="002A4916">
            <w:pPr>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100</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597" w:type="dxa"/>
            <w:shd w:val="clear" w:color="auto" w:fill="auto"/>
          </w:tcPr>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响应信息描述</w:t>
            </w:r>
          </w:p>
        </w:tc>
      </w:tr>
      <w:tr w:rsidR="00FD73C2">
        <w:trPr>
          <w:trHeight w:val="417"/>
        </w:trPr>
        <w:tc>
          <w:tcPr>
            <w:tcW w:w="956" w:type="dxa"/>
            <w:vMerge w:val="restart"/>
            <w:shd w:val="clear" w:color="auto" w:fill="auto"/>
          </w:tcPr>
          <w:p w:rsidR="00FD73C2" w:rsidRDefault="00FD73C2">
            <w:pPr>
              <w:jc w:val="center"/>
              <w:rPr>
                <w:rStyle w:val="shorttext"/>
                <w:rFonts w:ascii="微软雅黑" w:eastAsia="微软雅黑" w:hAnsi="微软雅黑" w:cs="微软雅黑"/>
                <w:color w:val="FF0000"/>
                <w:szCs w:val="21"/>
              </w:rPr>
            </w:pPr>
            <w:r>
              <w:rPr>
                <w:rStyle w:val="shorttext"/>
                <w:rFonts w:ascii="微软雅黑" w:eastAsia="微软雅黑" w:hAnsi="微软雅黑" w:cs="微软雅黑" w:hint="eastAsia"/>
                <w:color w:val="FF0000"/>
                <w:szCs w:val="21"/>
              </w:rPr>
              <w:t>body</w:t>
            </w:r>
          </w:p>
        </w:tc>
        <w:tc>
          <w:tcPr>
            <w:tcW w:w="1559" w:type="dxa"/>
            <w:shd w:val="clear" w:color="auto" w:fill="auto"/>
          </w:tcPr>
          <w:p w:rsidR="00FD73C2" w:rsidRDefault="00FD73C2">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highlight w:val="white"/>
              </w:rPr>
              <w:t>sid</w:t>
            </w:r>
          </w:p>
        </w:tc>
        <w:tc>
          <w:tcPr>
            <w:tcW w:w="1296" w:type="dxa"/>
            <w:shd w:val="clear" w:color="auto" w:fill="auto"/>
          </w:tcPr>
          <w:p w:rsidR="00FD73C2" w:rsidRDefault="00FD73C2">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S</w:t>
            </w:r>
            <w:r>
              <w:rPr>
                <w:rFonts w:ascii="微软雅黑" w:eastAsia="微软雅黑" w:hAnsi="微软雅黑" w:cs="微软雅黑"/>
                <w:color w:val="FF0000"/>
                <w:szCs w:val="21"/>
              </w:rPr>
              <w:t>id</w:t>
            </w:r>
          </w:p>
        </w:tc>
        <w:tc>
          <w:tcPr>
            <w:tcW w:w="1029" w:type="dxa"/>
            <w:shd w:val="clear" w:color="auto" w:fill="auto"/>
          </w:tcPr>
          <w:p w:rsidR="00FD73C2" w:rsidRDefault="00FD73C2">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number</w:t>
            </w:r>
          </w:p>
        </w:tc>
        <w:tc>
          <w:tcPr>
            <w:tcW w:w="929" w:type="dxa"/>
            <w:shd w:val="clear" w:color="auto" w:fill="auto"/>
          </w:tcPr>
          <w:p w:rsidR="00FD73C2" w:rsidRDefault="00FD73C2">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20</w:t>
            </w:r>
          </w:p>
        </w:tc>
        <w:tc>
          <w:tcPr>
            <w:tcW w:w="1274" w:type="dxa"/>
            <w:shd w:val="clear" w:color="auto" w:fill="auto"/>
          </w:tcPr>
          <w:p w:rsidR="00FD73C2" w:rsidRDefault="00FD73C2">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O</w:t>
            </w:r>
          </w:p>
        </w:tc>
        <w:tc>
          <w:tcPr>
            <w:tcW w:w="2597" w:type="dxa"/>
            <w:shd w:val="clear" w:color="auto" w:fill="auto"/>
          </w:tcPr>
          <w:p w:rsidR="00FD73C2" w:rsidRDefault="00FD73C2">
            <w:pPr>
              <w:rPr>
                <w:rFonts w:ascii="微软雅黑" w:eastAsia="微软雅黑" w:hAnsi="微软雅黑" w:cs="微软雅黑"/>
                <w:color w:val="FF0000"/>
                <w:szCs w:val="21"/>
              </w:rPr>
            </w:pPr>
          </w:p>
        </w:tc>
      </w:tr>
      <w:tr w:rsidR="00FD73C2">
        <w:trPr>
          <w:trHeight w:val="417"/>
        </w:trPr>
        <w:tc>
          <w:tcPr>
            <w:tcW w:w="956" w:type="dxa"/>
            <w:vMerge/>
            <w:shd w:val="clear" w:color="auto" w:fill="auto"/>
          </w:tcPr>
          <w:p w:rsidR="00FD73C2" w:rsidRDefault="00FD73C2" w:rsidP="00FD73C2">
            <w:pPr>
              <w:jc w:val="center"/>
              <w:rPr>
                <w:rStyle w:val="shorttext"/>
                <w:rFonts w:ascii="微软雅黑" w:eastAsia="微软雅黑" w:hAnsi="微软雅黑" w:cs="微软雅黑"/>
                <w:color w:val="FF0000"/>
                <w:szCs w:val="21"/>
              </w:rPr>
            </w:pPr>
          </w:p>
        </w:tc>
        <w:tc>
          <w:tcPr>
            <w:tcW w:w="1559" w:type="dxa"/>
            <w:shd w:val="clear" w:color="auto" w:fill="auto"/>
          </w:tcPr>
          <w:p w:rsidR="00FD73C2" w:rsidRDefault="00FD73C2" w:rsidP="00FD73C2">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userIdEnc</w:t>
            </w:r>
          </w:p>
        </w:tc>
        <w:tc>
          <w:tcPr>
            <w:tcW w:w="1296" w:type="dxa"/>
            <w:shd w:val="clear" w:color="auto" w:fill="auto"/>
          </w:tcPr>
          <w:p w:rsidR="00FD73C2" w:rsidRDefault="00FD73C2" w:rsidP="00FD73C2">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用户加密id</w:t>
            </w:r>
          </w:p>
        </w:tc>
        <w:tc>
          <w:tcPr>
            <w:tcW w:w="1029" w:type="dxa"/>
            <w:shd w:val="clear" w:color="auto" w:fill="auto"/>
          </w:tcPr>
          <w:p w:rsidR="00FD73C2" w:rsidRDefault="00FD73C2" w:rsidP="00FD73C2">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varchar</w:t>
            </w:r>
          </w:p>
        </w:tc>
        <w:tc>
          <w:tcPr>
            <w:tcW w:w="929" w:type="dxa"/>
            <w:shd w:val="clear" w:color="auto" w:fill="auto"/>
          </w:tcPr>
          <w:p w:rsidR="00FD73C2" w:rsidRDefault="00FD73C2" w:rsidP="00FD73C2">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color w:val="FF0000"/>
                <w:szCs w:val="21"/>
              </w:rPr>
              <w:t>5</w:t>
            </w:r>
            <w:r>
              <w:rPr>
                <w:rFonts w:ascii="微软雅黑" w:eastAsia="微软雅黑" w:hAnsi="微软雅黑" w:cs="微软雅黑" w:hint="eastAsia"/>
                <w:color w:val="FF0000"/>
                <w:szCs w:val="21"/>
              </w:rPr>
              <w:t>0</w:t>
            </w:r>
          </w:p>
        </w:tc>
        <w:tc>
          <w:tcPr>
            <w:tcW w:w="1274" w:type="dxa"/>
            <w:shd w:val="clear" w:color="auto" w:fill="auto"/>
          </w:tcPr>
          <w:p w:rsidR="00FD73C2" w:rsidRDefault="00FD73C2" w:rsidP="00FD73C2">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O</w:t>
            </w:r>
          </w:p>
        </w:tc>
        <w:tc>
          <w:tcPr>
            <w:tcW w:w="2597" w:type="dxa"/>
            <w:shd w:val="clear" w:color="auto" w:fill="auto"/>
          </w:tcPr>
          <w:p w:rsidR="00FD73C2" w:rsidRDefault="00FD73C2" w:rsidP="00FD73C2">
            <w:pPr>
              <w:rPr>
                <w:rFonts w:ascii="微软雅黑" w:eastAsia="微软雅黑" w:hAnsi="微软雅黑" w:cs="微软雅黑"/>
                <w:color w:val="FF0000"/>
                <w:szCs w:val="21"/>
              </w:rPr>
            </w:pPr>
          </w:p>
        </w:tc>
      </w:tr>
      <w:tr w:rsidR="00FD73C2">
        <w:trPr>
          <w:trHeight w:val="417"/>
        </w:trPr>
        <w:tc>
          <w:tcPr>
            <w:tcW w:w="956" w:type="dxa"/>
            <w:vMerge/>
            <w:shd w:val="clear" w:color="auto" w:fill="auto"/>
          </w:tcPr>
          <w:p w:rsidR="00FD73C2" w:rsidRDefault="00FD73C2" w:rsidP="00FD73C2">
            <w:pPr>
              <w:jc w:val="center"/>
              <w:rPr>
                <w:rStyle w:val="shorttext"/>
                <w:rFonts w:ascii="微软雅黑" w:eastAsia="微软雅黑" w:hAnsi="微软雅黑" w:cs="微软雅黑"/>
                <w:color w:val="FF0000"/>
                <w:szCs w:val="21"/>
              </w:rPr>
            </w:pPr>
          </w:p>
        </w:tc>
        <w:tc>
          <w:tcPr>
            <w:tcW w:w="1559" w:type="dxa"/>
            <w:shd w:val="clear" w:color="auto" w:fill="auto"/>
          </w:tcPr>
          <w:p w:rsidR="00FD73C2" w:rsidRDefault="00FD73C2" w:rsidP="00FD73C2">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url</w:t>
            </w:r>
          </w:p>
        </w:tc>
        <w:tc>
          <w:tcPr>
            <w:tcW w:w="1296" w:type="dxa"/>
            <w:shd w:val="clear" w:color="auto" w:fill="auto"/>
          </w:tcPr>
          <w:p w:rsidR="00FD73C2" w:rsidRDefault="00FD73C2" w:rsidP="00FD73C2">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链接地址</w:t>
            </w:r>
          </w:p>
        </w:tc>
        <w:tc>
          <w:tcPr>
            <w:tcW w:w="1029" w:type="dxa"/>
            <w:shd w:val="clear" w:color="auto" w:fill="auto"/>
          </w:tcPr>
          <w:p w:rsidR="00FD73C2" w:rsidRDefault="00FD73C2" w:rsidP="00FD73C2">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v</w:t>
            </w:r>
            <w:r>
              <w:rPr>
                <w:rFonts w:ascii="微软雅黑" w:eastAsia="微软雅黑" w:hAnsi="微软雅黑" w:cs="微软雅黑" w:hint="eastAsia"/>
                <w:color w:val="FF0000"/>
                <w:szCs w:val="21"/>
              </w:rPr>
              <w:t>archar</w:t>
            </w:r>
          </w:p>
        </w:tc>
        <w:tc>
          <w:tcPr>
            <w:tcW w:w="929" w:type="dxa"/>
            <w:shd w:val="clear" w:color="auto" w:fill="auto"/>
          </w:tcPr>
          <w:p w:rsidR="00FD73C2" w:rsidRDefault="00FD73C2" w:rsidP="00FD73C2">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color w:val="FF0000"/>
                <w:szCs w:val="21"/>
              </w:rPr>
              <w:t>200</w:t>
            </w:r>
          </w:p>
        </w:tc>
        <w:tc>
          <w:tcPr>
            <w:tcW w:w="1274" w:type="dxa"/>
            <w:shd w:val="clear" w:color="auto" w:fill="auto"/>
          </w:tcPr>
          <w:p w:rsidR="00FD73C2" w:rsidRDefault="00FD73C2" w:rsidP="00FD73C2">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O</w:t>
            </w:r>
          </w:p>
        </w:tc>
        <w:tc>
          <w:tcPr>
            <w:tcW w:w="2597" w:type="dxa"/>
            <w:shd w:val="clear" w:color="auto" w:fill="auto"/>
          </w:tcPr>
          <w:p w:rsidR="00FD73C2" w:rsidRDefault="00FD73C2" w:rsidP="00FD73C2">
            <w:pPr>
              <w:rPr>
                <w:rFonts w:ascii="微软雅黑" w:eastAsia="微软雅黑" w:hAnsi="微软雅黑" w:cs="微软雅黑"/>
                <w:color w:val="FF0000"/>
                <w:szCs w:val="21"/>
              </w:rPr>
            </w:pPr>
          </w:p>
        </w:tc>
      </w:tr>
    </w:tbl>
    <w:p w:rsidR="0099371D" w:rsidRDefault="0099371D"/>
    <w:p w:rsidR="0099371D" w:rsidRDefault="002A4916">
      <w:pPr>
        <w:pStyle w:val="2"/>
      </w:pPr>
      <w:bookmarkStart w:id="5304" w:name="_Toc508983377"/>
      <w:r>
        <w:rPr>
          <w:rFonts w:hint="eastAsia"/>
        </w:rPr>
        <w:t>通用信息验证数据查询接口</w:t>
      </w:r>
      <w:bookmarkEnd w:id="5304"/>
    </w:p>
    <w:p w:rsidR="0099371D" w:rsidRDefault="002A4916">
      <w:pPr>
        <w:pStyle w:val="30"/>
        <w:rPr>
          <w:color w:val="FF0000"/>
        </w:rPr>
      </w:pPr>
      <w:bookmarkStart w:id="5305" w:name="_Toc508983378"/>
      <w:r>
        <w:rPr>
          <w:rFonts w:hint="eastAsia"/>
          <w:color w:val="FF0000"/>
        </w:rPr>
        <w:t>接口名称：</w:t>
      </w:r>
      <w:bookmarkStart w:id="5306" w:name="_Hlk506294824"/>
      <w:r>
        <w:rPr>
          <w:rFonts w:ascii="微软雅黑" w:eastAsia="微软雅黑" w:hAnsi="微软雅黑" w:cs="微软雅黑"/>
          <w:color w:val="2A00FF"/>
          <w:sz w:val="21"/>
          <w:szCs w:val="21"/>
        </w:rPr>
        <w:t>security/</w:t>
      </w:r>
      <w:r>
        <w:rPr>
          <w:rFonts w:ascii="微软雅黑" w:eastAsia="微软雅黑" w:hAnsi="微软雅黑" w:cs="微软雅黑" w:hint="eastAsia"/>
          <w:color w:val="2A00FF"/>
          <w:sz w:val="21"/>
          <w:szCs w:val="21"/>
        </w:rPr>
        <w:t>info</w:t>
      </w:r>
      <w:r>
        <w:rPr>
          <w:rFonts w:ascii="微软雅黑" w:eastAsia="微软雅黑" w:hAnsi="微软雅黑" w:cs="微软雅黑"/>
          <w:color w:val="2A00FF"/>
          <w:sz w:val="21"/>
          <w:szCs w:val="21"/>
        </w:rPr>
        <w:t>validate</w:t>
      </w:r>
      <w:r>
        <w:rPr>
          <w:rFonts w:hint="eastAsia"/>
          <w:color w:val="FF0000"/>
        </w:rPr>
        <w:t>/</w:t>
      </w:r>
      <w:r>
        <w:rPr>
          <w:color w:val="2A00FF"/>
          <w:highlight w:val="white"/>
        </w:rPr>
        <w:t>infoValidate</w:t>
      </w:r>
      <w:r>
        <w:rPr>
          <w:rFonts w:hint="eastAsia"/>
          <w:color w:val="2A00FF"/>
          <w:highlight w:val="white"/>
        </w:rPr>
        <w:t>DataQuery.do</w:t>
      </w:r>
      <w:bookmarkEnd w:id="5305"/>
      <w:bookmarkEnd w:id="5306"/>
    </w:p>
    <w:p w:rsidR="0099371D" w:rsidRDefault="002A4916">
      <w:pPr>
        <w:pStyle w:val="30"/>
        <w:rPr>
          <w:rFonts w:ascii="微软雅黑" w:eastAsia="微软雅黑" w:hAnsi="微软雅黑" w:cs="微软雅黑"/>
          <w:color w:val="FF0000"/>
          <w:sz w:val="21"/>
          <w:szCs w:val="21"/>
        </w:rPr>
      </w:pPr>
      <w:bookmarkStart w:id="5307" w:name="_Toc508983379"/>
      <w:r>
        <w:rPr>
          <w:rFonts w:ascii="微软雅黑" w:eastAsia="微软雅黑" w:hAnsi="微软雅黑" w:cs="微软雅黑" w:hint="eastAsia"/>
          <w:color w:val="FF0000"/>
          <w:sz w:val="21"/>
          <w:szCs w:val="21"/>
        </w:rPr>
        <w:t>请求报文</w:t>
      </w:r>
      <w:bookmarkEnd w:id="5307"/>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058"/>
        <w:gridCol w:w="926"/>
        <w:gridCol w:w="1276"/>
        <w:gridCol w:w="2410"/>
      </w:tblGrid>
      <w:tr w:rsidR="0099371D">
        <w:tc>
          <w:tcPr>
            <w:tcW w:w="95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对象</w:t>
            </w:r>
          </w:p>
        </w:tc>
        <w:tc>
          <w:tcPr>
            <w:tcW w:w="155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字段名</w:t>
            </w:r>
          </w:p>
        </w:tc>
        <w:tc>
          <w:tcPr>
            <w:tcW w:w="127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数据项</w:t>
            </w:r>
          </w:p>
        </w:tc>
        <w:tc>
          <w:tcPr>
            <w:tcW w:w="1058"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类型</w:t>
            </w:r>
          </w:p>
        </w:tc>
        <w:tc>
          <w:tcPr>
            <w:tcW w:w="92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长度</w:t>
            </w:r>
          </w:p>
        </w:tc>
        <w:tc>
          <w:tcPr>
            <w:tcW w:w="127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是否必填</w:t>
            </w:r>
          </w:p>
        </w:tc>
        <w:tc>
          <w:tcPr>
            <w:tcW w:w="2410"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备注</w:t>
            </w:r>
          </w:p>
        </w:tc>
      </w:tr>
      <w:tr w:rsidR="0099371D">
        <w:trPr>
          <w:trHeight w:val="417"/>
        </w:trPr>
        <w:tc>
          <w:tcPr>
            <w:tcW w:w="956" w:type="dxa"/>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validateCode</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校验码</w:t>
            </w:r>
          </w:p>
        </w:tc>
        <w:tc>
          <w:tcPr>
            <w:tcW w:w="1058"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v</w:t>
            </w:r>
            <w:r>
              <w:rPr>
                <w:rFonts w:ascii="微软雅黑" w:eastAsia="微软雅黑" w:hAnsi="微软雅黑" w:cs="微软雅黑" w:hint="eastAsia"/>
                <w:color w:val="FF0000"/>
                <w:szCs w:val="21"/>
              </w:rPr>
              <w:t>archar</w:t>
            </w:r>
          </w:p>
        </w:tc>
        <w:tc>
          <w:tcPr>
            <w:tcW w:w="926"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color w:val="FF0000"/>
                <w:szCs w:val="21"/>
              </w:rPr>
              <w:t>80</w:t>
            </w:r>
          </w:p>
        </w:tc>
        <w:tc>
          <w:tcPr>
            <w:tcW w:w="127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M</w:t>
            </w:r>
          </w:p>
        </w:tc>
        <w:tc>
          <w:tcPr>
            <w:tcW w:w="2410" w:type="dxa"/>
            <w:shd w:val="clear" w:color="auto" w:fill="auto"/>
          </w:tcPr>
          <w:p w:rsidR="0099371D" w:rsidRDefault="0099371D">
            <w:pPr>
              <w:rPr>
                <w:rFonts w:ascii="微软雅黑" w:eastAsia="微软雅黑" w:hAnsi="微软雅黑" w:cs="微软雅黑"/>
                <w:color w:val="FF0000"/>
                <w:szCs w:val="21"/>
              </w:rPr>
            </w:pPr>
          </w:p>
        </w:tc>
      </w:tr>
    </w:tbl>
    <w:p w:rsidR="0099371D" w:rsidRDefault="002A4916">
      <w:pPr>
        <w:pStyle w:val="30"/>
        <w:numPr>
          <w:ilvl w:val="2"/>
          <w:numId w:val="14"/>
        </w:numPr>
        <w:rPr>
          <w:rFonts w:ascii="微软雅黑" w:eastAsia="微软雅黑" w:hAnsi="微软雅黑" w:cs="微软雅黑"/>
          <w:color w:val="FF0000"/>
          <w:sz w:val="21"/>
          <w:szCs w:val="21"/>
        </w:rPr>
      </w:pPr>
      <w:bookmarkStart w:id="5308" w:name="_Toc508983380"/>
      <w:r>
        <w:rPr>
          <w:rFonts w:ascii="微软雅黑" w:eastAsia="微软雅黑" w:hAnsi="微软雅黑" w:cs="微软雅黑" w:hint="eastAsia"/>
          <w:color w:val="FF0000"/>
          <w:sz w:val="21"/>
          <w:szCs w:val="21"/>
        </w:rPr>
        <w:t>响应报文</w:t>
      </w:r>
      <w:bookmarkEnd w:id="5308"/>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597"/>
      </w:tblGrid>
      <w:tr w:rsidR="0099371D">
        <w:tc>
          <w:tcPr>
            <w:tcW w:w="95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对象</w:t>
            </w:r>
          </w:p>
        </w:tc>
        <w:tc>
          <w:tcPr>
            <w:tcW w:w="155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字段名</w:t>
            </w:r>
          </w:p>
        </w:tc>
        <w:tc>
          <w:tcPr>
            <w:tcW w:w="1296"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数据项</w:t>
            </w:r>
          </w:p>
        </w:tc>
        <w:tc>
          <w:tcPr>
            <w:tcW w:w="102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类型</w:t>
            </w:r>
          </w:p>
        </w:tc>
        <w:tc>
          <w:tcPr>
            <w:tcW w:w="929"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长度</w:t>
            </w:r>
          </w:p>
        </w:tc>
        <w:tc>
          <w:tcPr>
            <w:tcW w:w="1274"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是否必填</w:t>
            </w:r>
          </w:p>
        </w:tc>
        <w:tc>
          <w:tcPr>
            <w:tcW w:w="2597" w:type="dxa"/>
            <w:shd w:val="clear" w:color="auto" w:fill="E6E6E6"/>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Fonts w:ascii="微软雅黑" w:eastAsia="微软雅黑" w:hAnsi="微软雅黑" w:cs="微软雅黑"/>
                <w:color w:val="FF0000"/>
                <w:szCs w:val="21"/>
              </w:rPr>
            </w:pPr>
            <w:r>
              <w:rPr>
                <w:rStyle w:val="shorttext"/>
                <w:rFonts w:ascii="微软雅黑" w:eastAsia="微软雅黑" w:hAnsi="微软雅黑" w:cs="微软雅黑" w:hint="eastAsia"/>
                <w:color w:val="FF0000"/>
                <w:szCs w:val="21"/>
              </w:rPr>
              <w:t>header</w:t>
            </w: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resCode</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响应码</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varchar</w:t>
            </w:r>
          </w:p>
        </w:tc>
        <w:tc>
          <w:tcPr>
            <w:tcW w:w="929" w:type="dxa"/>
            <w:shd w:val="clear" w:color="auto" w:fill="auto"/>
          </w:tcPr>
          <w:p w:rsidR="0099371D" w:rsidRDefault="002A4916">
            <w:pPr>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1</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597" w:type="dxa"/>
            <w:shd w:val="clear" w:color="auto" w:fill="auto"/>
          </w:tcPr>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 xml:space="preserve">0系统错误 </w:t>
            </w:r>
          </w:p>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 xml:space="preserve">1成功； </w:t>
            </w:r>
          </w:p>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 xml:space="preserve">2失败 </w:t>
            </w:r>
          </w:p>
        </w:tc>
      </w:tr>
      <w:tr w:rsidR="0099371D">
        <w:trPr>
          <w:trHeight w:val="417"/>
        </w:trPr>
        <w:tc>
          <w:tcPr>
            <w:tcW w:w="956" w:type="dxa"/>
            <w:vMerge/>
            <w:shd w:val="clear" w:color="auto" w:fill="auto"/>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resMessage</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响应码描述</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varchar</w:t>
            </w:r>
          </w:p>
        </w:tc>
        <w:tc>
          <w:tcPr>
            <w:tcW w:w="929" w:type="dxa"/>
            <w:shd w:val="clear" w:color="auto" w:fill="auto"/>
          </w:tcPr>
          <w:p w:rsidR="0099371D" w:rsidRDefault="002A4916">
            <w:pPr>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100</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597" w:type="dxa"/>
            <w:shd w:val="clear" w:color="auto" w:fill="auto"/>
          </w:tcPr>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响应信息描述</w:t>
            </w:r>
          </w:p>
        </w:tc>
      </w:tr>
      <w:tr w:rsidR="0099371D">
        <w:trPr>
          <w:trHeight w:val="417"/>
        </w:trPr>
        <w:tc>
          <w:tcPr>
            <w:tcW w:w="956" w:type="dxa"/>
            <w:vMerge w:val="restart"/>
            <w:shd w:val="clear" w:color="auto" w:fill="auto"/>
          </w:tcPr>
          <w:p w:rsidR="0099371D" w:rsidRDefault="002A4916">
            <w:pPr>
              <w:jc w:val="center"/>
              <w:rPr>
                <w:rStyle w:val="shorttext"/>
                <w:rFonts w:ascii="微软雅黑" w:eastAsia="微软雅黑" w:hAnsi="微软雅黑" w:cs="微软雅黑"/>
                <w:color w:val="FF0000"/>
                <w:szCs w:val="21"/>
              </w:rPr>
            </w:pPr>
            <w:r>
              <w:rPr>
                <w:rStyle w:val="shorttext"/>
                <w:rFonts w:ascii="微软雅黑" w:eastAsia="微软雅黑" w:hAnsi="微软雅黑" w:cs="微软雅黑" w:hint="eastAsia"/>
                <w:color w:val="FF0000"/>
                <w:szCs w:val="21"/>
              </w:rPr>
              <w:t>body</w:t>
            </w: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highlight w:val="white"/>
              </w:rPr>
              <w:t>sid</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S</w:t>
            </w:r>
            <w:r>
              <w:rPr>
                <w:rFonts w:ascii="微软雅黑" w:eastAsia="微软雅黑" w:hAnsi="微软雅黑" w:cs="微软雅黑"/>
                <w:color w:val="FF0000"/>
                <w:szCs w:val="21"/>
              </w:rPr>
              <w:t>id</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number</w:t>
            </w:r>
          </w:p>
        </w:tc>
        <w:tc>
          <w:tcPr>
            <w:tcW w:w="929"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20</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M</w:t>
            </w:r>
          </w:p>
        </w:tc>
        <w:tc>
          <w:tcPr>
            <w:tcW w:w="2597" w:type="dxa"/>
            <w:shd w:val="clear" w:color="auto" w:fill="auto"/>
          </w:tcPr>
          <w:p w:rsidR="0099371D" w:rsidRDefault="0099371D">
            <w:pPr>
              <w:rPr>
                <w:rFonts w:ascii="微软雅黑" w:eastAsia="微软雅黑" w:hAnsi="微软雅黑" w:cs="微软雅黑"/>
                <w:color w:val="FF0000"/>
                <w:szCs w:val="21"/>
              </w:rPr>
            </w:pPr>
          </w:p>
        </w:tc>
      </w:tr>
      <w:tr w:rsidR="0099371D">
        <w:trPr>
          <w:trHeight w:val="417"/>
        </w:trPr>
        <w:tc>
          <w:tcPr>
            <w:tcW w:w="956" w:type="dxa"/>
            <w:vMerge/>
            <w:shd w:val="clear" w:color="auto" w:fill="auto"/>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userIdEnc</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用户加密id</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varchar</w:t>
            </w:r>
          </w:p>
        </w:tc>
        <w:tc>
          <w:tcPr>
            <w:tcW w:w="929"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color w:val="FF0000"/>
                <w:szCs w:val="21"/>
              </w:rPr>
              <w:t>5</w:t>
            </w:r>
            <w:r>
              <w:rPr>
                <w:rFonts w:ascii="微软雅黑" w:eastAsia="微软雅黑" w:hAnsi="微软雅黑" w:cs="微软雅黑" w:hint="eastAsia"/>
                <w:color w:val="FF0000"/>
                <w:szCs w:val="21"/>
              </w:rPr>
              <w:t>0</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O</w:t>
            </w:r>
          </w:p>
        </w:tc>
        <w:tc>
          <w:tcPr>
            <w:tcW w:w="2597" w:type="dxa"/>
            <w:shd w:val="clear" w:color="auto" w:fill="auto"/>
          </w:tcPr>
          <w:p w:rsidR="0099371D" w:rsidRDefault="0099371D">
            <w:pPr>
              <w:rPr>
                <w:rFonts w:ascii="微软雅黑" w:eastAsia="微软雅黑" w:hAnsi="微软雅黑" w:cs="微软雅黑"/>
                <w:color w:val="FF0000"/>
                <w:szCs w:val="21"/>
              </w:rPr>
            </w:pPr>
          </w:p>
        </w:tc>
      </w:tr>
      <w:tr w:rsidR="0099371D">
        <w:trPr>
          <w:trHeight w:val="417"/>
        </w:trPr>
        <w:tc>
          <w:tcPr>
            <w:tcW w:w="956" w:type="dxa"/>
            <w:vMerge/>
            <w:shd w:val="clear" w:color="auto" w:fill="auto"/>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url</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链接地址</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v</w:t>
            </w:r>
            <w:r>
              <w:rPr>
                <w:rFonts w:ascii="微软雅黑" w:eastAsia="微软雅黑" w:hAnsi="微软雅黑" w:cs="微软雅黑" w:hint="eastAsia"/>
                <w:color w:val="FF0000"/>
                <w:szCs w:val="21"/>
              </w:rPr>
              <w:t>archar</w:t>
            </w:r>
          </w:p>
        </w:tc>
        <w:tc>
          <w:tcPr>
            <w:tcW w:w="929"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color w:val="FF0000"/>
                <w:szCs w:val="21"/>
              </w:rPr>
              <w:t>200</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O</w:t>
            </w:r>
          </w:p>
        </w:tc>
        <w:tc>
          <w:tcPr>
            <w:tcW w:w="2597" w:type="dxa"/>
            <w:shd w:val="clear" w:color="auto" w:fill="auto"/>
          </w:tcPr>
          <w:p w:rsidR="0099371D" w:rsidRDefault="0099371D">
            <w:pPr>
              <w:rPr>
                <w:rFonts w:ascii="微软雅黑" w:eastAsia="微软雅黑" w:hAnsi="微软雅黑" w:cs="微软雅黑"/>
                <w:color w:val="FF0000"/>
                <w:szCs w:val="21"/>
              </w:rPr>
            </w:pPr>
          </w:p>
        </w:tc>
      </w:tr>
      <w:tr w:rsidR="0099371D">
        <w:trPr>
          <w:trHeight w:val="417"/>
        </w:trPr>
        <w:tc>
          <w:tcPr>
            <w:tcW w:w="956" w:type="dxa"/>
            <w:vMerge/>
            <w:shd w:val="clear" w:color="auto" w:fill="auto"/>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validateCode</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校验码</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v</w:t>
            </w:r>
            <w:r>
              <w:rPr>
                <w:rFonts w:ascii="微软雅黑" w:eastAsia="微软雅黑" w:hAnsi="微软雅黑" w:cs="微软雅黑" w:hint="eastAsia"/>
                <w:color w:val="FF0000"/>
                <w:szCs w:val="21"/>
              </w:rPr>
              <w:t>archar</w:t>
            </w:r>
          </w:p>
        </w:tc>
        <w:tc>
          <w:tcPr>
            <w:tcW w:w="929"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color w:val="FF0000"/>
                <w:szCs w:val="21"/>
              </w:rPr>
              <w:t>80</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O</w:t>
            </w:r>
          </w:p>
        </w:tc>
        <w:tc>
          <w:tcPr>
            <w:tcW w:w="2597" w:type="dxa"/>
            <w:shd w:val="clear" w:color="auto" w:fill="auto"/>
          </w:tcPr>
          <w:p w:rsidR="0099371D" w:rsidRDefault="0099371D">
            <w:pPr>
              <w:rPr>
                <w:rFonts w:ascii="微软雅黑" w:eastAsia="微软雅黑" w:hAnsi="微软雅黑" w:cs="微软雅黑"/>
                <w:color w:val="FF0000"/>
                <w:szCs w:val="21"/>
              </w:rPr>
            </w:pPr>
          </w:p>
        </w:tc>
      </w:tr>
      <w:tr w:rsidR="0099371D">
        <w:trPr>
          <w:trHeight w:val="417"/>
        </w:trPr>
        <w:tc>
          <w:tcPr>
            <w:tcW w:w="956" w:type="dxa"/>
            <w:vMerge/>
            <w:shd w:val="clear" w:color="auto" w:fill="auto"/>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expireDate</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失效时间</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date</w:t>
            </w:r>
          </w:p>
        </w:tc>
        <w:tc>
          <w:tcPr>
            <w:tcW w:w="929"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2</w:t>
            </w:r>
            <w:r>
              <w:rPr>
                <w:rFonts w:ascii="微软雅黑" w:eastAsia="微软雅黑" w:hAnsi="微软雅黑" w:cs="微软雅黑"/>
                <w:color w:val="FF0000"/>
                <w:szCs w:val="21"/>
              </w:rPr>
              <w:t>5</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O</w:t>
            </w:r>
          </w:p>
        </w:tc>
        <w:tc>
          <w:tcPr>
            <w:tcW w:w="2597" w:type="dxa"/>
            <w:shd w:val="clear" w:color="auto" w:fill="auto"/>
          </w:tcPr>
          <w:p w:rsidR="0099371D" w:rsidRDefault="0099371D">
            <w:pPr>
              <w:rPr>
                <w:rFonts w:ascii="微软雅黑" w:eastAsia="微软雅黑" w:hAnsi="微软雅黑" w:cs="微软雅黑"/>
                <w:color w:val="FF0000"/>
                <w:szCs w:val="21"/>
              </w:rPr>
            </w:pPr>
          </w:p>
        </w:tc>
      </w:tr>
      <w:tr w:rsidR="0099371D">
        <w:trPr>
          <w:trHeight w:val="417"/>
        </w:trPr>
        <w:tc>
          <w:tcPr>
            <w:tcW w:w="956" w:type="dxa"/>
            <w:vMerge/>
            <w:shd w:val="clear" w:color="auto" w:fill="auto"/>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type</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类型</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n</w:t>
            </w:r>
            <w:r>
              <w:rPr>
                <w:rFonts w:ascii="微软雅黑" w:eastAsia="微软雅黑" w:hAnsi="微软雅黑" w:cs="微软雅黑"/>
                <w:color w:val="FF0000"/>
                <w:szCs w:val="21"/>
              </w:rPr>
              <w:t>umber</w:t>
            </w:r>
          </w:p>
        </w:tc>
        <w:tc>
          <w:tcPr>
            <w:tcW w:w="929"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3</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597" w:type="dxa"/>
            <w:shd w:val="clear" w:color="auto" w:fill="auto"/>
          </w:tcPr>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1实物订单请求信息检验</w:t>
            </w:r>
            <w:r w:rsidR="007B17E1" w:rsidRPr="00F86E3C">
              <w:rPr>
                <w:rFonts w:ascii="微软雅黑" w:eastAsia="微软雅黑" w:hAnsi="微软雅黑" w:cs="微软雅黑" w:hint="eastAsia"/>
                <w:color w:val="FF0000"/>
                <w:szCs w:val="21"/>
              </w:rPr>
              <w:t>2商城链接信息检验</w:t>
            </w:r>
            <w:r w:rsidR="007B17E1">
              <w:rPr>
                <w:rFonts w:ascii="微软雅黑" w:eastAsia="微软雅黑" w:hAnsi="微软雅黑" w:cs="微软雅黑" w:hint="eastAsia"/>
                <w:color w:val="FF0000"/>
                <w:szCs w:val="21"/>
              </w:rPr>
              <w:t xml:space="preserve"> 3 订单详情页请求信息检验</w:t>
            </w:r>
          </w:p>
        </w:tc>
      </w:tr>
      <w:tr w:rsidR="0099371D">
        <w:trPr>
          <w:trHeight w:val="417"/>
        </w:trPr>
        <w:tc>
          <w:tcPr>
            <w:tcW w:w="956" w:type="dxa"/>
            <w:vMerge/>
            <w:shd w:val="clear" w:color="auto" w:fill="auto"/>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createDate</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创建时间</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d</w:t>
            </w:r>
            <w:r>
              <w:rPr>
                <w:rFonts w:ascii="微软雅黑" w:eastAsia="微软雅黑" w:hAnsi="微软雅黑" w:cs="微软雅黑"/>
                <w:color w:val="FF0000"/>
                <w:szCs w:val="21"/>
              </w:rPr>
              <w:t>ate</w:t>
            </w:r>
          </w:p>
        </w:tc>
        <w:tc>
          <w:tcPr>
            <w:tcW w:w="929"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2</w:t>
            </w:r>
            <w:r>
              <w:rPr>
                <w:rFonts w:ascii="微软雅黑" w:eastAsia="微软雅黑" w:hAnsi="微软雅黑" w:cs="微软雅黑"/>
                <w:color w:val="FF0000"/>
                <w:szCs w:val="21"/>
              </w:rPr>
              <w:t>5</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597" w:type="dxa"/>
            <w:shd w:val="clear" w:color="auto" w:fill="auto"/>
          </w:tcPr>
          <w:p w:rsidR="0099371D" w:rsidRDefault="0099371D">
            <w:pPr>
              <w:rPr>
                <w:rFonts w:ascii="微软雅黑" w:eastAsia="微软雅黑" w:hAnsi="微软雅黑" w:cs="微软雅黑"/>
                <w:color w:val="FF0000"/>
                <w:szCs w:val="21"/>
              </w:rPr>
            </w:pPr>
          </w:p>
        </w:tc>
      </w:tr>
      <w:tr w:rsidR="0099371D">
        <w:trPr>
          <w:trHeight w:val="417"/>
        </w:trPr>
        <w:tc>
          <w:tcPr>
            <w:tcW w:w="956" w:type="dxa"/>
            <w:vMerge/>
            <w:shd w:val="clear" w:color="auto" w:fill="auto"/>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lastModifyDate</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最后修改时间</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d</w:t>
            </w:r>
            <w:r>
              <w:rPr>
                <w:rFonts w:ascii="微软雅黑" w:eastAsia="微软雅黑" w:hAnsi="微软雅黑" w:cs="微软雅黑" w:hint="eastAsia"/>
                <w:color w:val="FF0000"/>
                <w:szCs w:val="21"/>
              </w:rPr>
              <w:t>ate</w:t>
            </w:r>
          </w:p>
        </w:tc>
        <w:tc>
          <w:tcPr>
            <w:tcW w:w="929"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2</w:t>
            </w:r>
            <w:r>
              <w:rPr>
                <w:rFonts w:ascii="微软雅黑" w:eastAsia="微软雅黑" w:hAnsi="微软雅黑" w:cs="微软雅黑"/>
                <w:color w:val="FF0000"/>
                <w:szCs w:val="21"/>
              </w:rPr>
              <w:t>5</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597" w:type="dxa"/>
            <w:shd w:val="clear" w:color="auto" w:fill="auto"/>
          </w:tcPr>
          <w:p w:rsidR="0099371D" w:rsidRDefault="0099371D">
            <w:pPr>
              <w:rPr>
                <w:rFonts w:ascii="微软雅黑" w:eastAsia="微软雅黑" w:hAnsi="微软雅黑" w:cs="微软雅黑"/>
                <w:color w:val="FF0000"/>
                <w:szCs w:val="21"/>
              </w:rPr>
            </w:pPr>
          </w:p>
        </w:tc>
      </w:tr>
      <w:tr w:rsidR="0099371D">
        <w:trPr>
          <w:trHeight w:val="417"/>
        </w:trPr>
        <w:tc>
          <w:tcPr>
            <w:tcW w:w="956" w:type="dxa"/>
            <w:vMerge/>
            <w:shd w:val="clear" w:color="auto" w:fill="auto"/>
          </w:tcPr>
          <w:p w:rsidR="0099371D" w:rsidRDefault="0099371D">
            <w:pPr>
              <w:jc w:val="center"/>
              <w:rPr>
                <w:rStyle w:val="shorttext"/>
                <w:rFonts w:ascii="微软雅黑" w:eastAsia="微软雅黑" w:hAnsi="微软雅黑" w:cs="微软雅黑"/>
                <w:color w:val="FF0000"/>
                <w:szCs w:val="21"/>
              </w:rPr>
            </w:pPr>
          </w:p>
        </w:tc>
        <w:tc>
          <w:tcPr>
            <w:tcW w:w="155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color w:val="FF0000"/>
                <w:szCs w:val="21"/>
              </w:rPr>
              <w:t>isActive</w:t>
            </w:r>
          </w:p>
        </w:tc>
        <w:tc>
          <w:tcPr>
            <w:tcW w:w="1296"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是否有效</w:t>
            </w:r>
          </w:p>
        </w:tc>
        <w:tc>
          <w:tcPr>
            <w:tcW w:w="1029"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n</w:t>
            </w:r>
            <w:r>
              <w:rPr>
                <w:rFonts w:ascii="微软雅黑" w:eastAsia="微软雅黑" w:hAnsi="微软雅黑" w:cs="微软雅黑"/>
                <w:color w:val="FF0000"/>
                <w:szCs w:val="21"/>
              </w:rPr>
              <w:t>umber</w:t>
            </w:r>
          </w:p>
        </w:tc>
        <w:tc>
          <w:tcPr>
            <w:tcW w:w="929" w:type="dxa"/>
            <w:shd w:val="clear" w:color="auto" w:fill="auto"/>
          </w:tcPr>
          <w:p w:rsidR="0099371D" w:rsidRDefault="002A4916">
            <w:pPr>
              <w:ind w:firstLineChars="150" w:firstLine="315"/>
              <w:jc w:val="right"/>
              <w:rPr>
                <w:rFonts w:ascii="微软雅黑" w:eastAsia="微软雅黑" w:hAnsi="微软雅黑" w:cs="微软雅黑"/>
                <w:color w:val="FF0000"/>
                <w:szCs w:val="21"/>
              </w:rPr>
            </w:pPr>
            <w:r>
              <w:rPr>
                <w:rFonts w:ascii="微软雅黑" w:eastAsia="微软雅黑" w:hAnsi="微软雅黑" w:cs="微软雅黑" w:hint="eastAsia"/>
                <w:color w:val="FF0000"/>
                <w:szCs w:val="21"/>
              </w:rPr>
              <w:t>1</w:t>
            </w:r>
          </w:p>
        </w:tc>
        <w:tc>
          <w:tcPr>
            <w:tcW w:w="1274" w:type="dxa"/>
            <w:shd w:val="clear" w:color="auto" w:fill="auto"/>
          </w:tcPr>
          <w:p w:rsidR="0099371D" w:rsidRDefault="002A4916">
            <w:pPr>
              <w:jc w:val="center"/>
              <w:rPr>
                <w:rFonts w:ascii="微软雅黑" w:eastAsia="微软雅黑" w:hAnsi="微软雅黑" w:cs="微软雅黑"/>
                <w:color w:val="FF0000"/>
                <w:szCs w:val="21"/>
              </w:rPr>
            </w:pPr>
            <w:r>
              <w:rPr>
                <w:rFonts w:ascii="微软雅黑" w:eastAsia="微软雅黑" w:hAnsi="微软雅黑" w:cs="微软雅黑" w:hint="eastAsia"/>
                <w:color w:val="FF0000"/>
                <w:szCs w:val="21"/>
              </w:rPr>
              <w:t>M</w:t>
            </w:r>
          </w:p>
        </w:tc>
        <w:tc>
          <w:tcPr>
            <w:tcW w:w="2597" w:type="dxa"/>
            <w:shd w:val="clear" w:color="auto" w:fill="auto"/>
          </w:tcPr>
          <w:p w:rsidR="0099371D" w:rsidRDefault="002A4916">
            <w:pPr>
              <w:rPr>
                <w:rFonts w:ascii="微软雅黑" w:eastAsia="微软雅黑" w:hAnsi="微软雅黑" w:cs="微软雅黑"/>
                <w:color w:val="FF0000"/>
                <w:szCs w:val="21"/>
              </w:rPr>
            </w:pPr>
            <w:r>
              <w:rPr>
                <w:rFonts w:ascii="微软雅黑" w:eastAsia="微软雅黑" w:hAnsi="微软雅黑" w:cs="微软雅黑" w:hint="eastAsia"/>
                <w:color w:val="FF0000"/>
                <w:szCs w:val="21"/>
              </w:rPr>
              <w:t>0无效 1有效</w:t>
            </w:r>
          </w:p>
        </w:tc>
      </w:tr>
    </w:tbl>
    <w:p w:rsidR="0099371D" w:rsidRDefault="0099371D">
      <w:pPr>
        <w:rPr>
          <w:szCs w:val="21"/>
        </w:rPr>
      </w:pPr>
    </w:p>
    <w:p w:rsidR="0099371D" w:rsidRDefault="0099371D">
      <w:pPr>
        <w:rPr>
          <w:szCs w:val="21"/>
        </w:rPr>
      </w:pPr>
    </w:p>
    <w:p w:rsidR="0099371D" w:rsidRDefault="002A4916">
      <w:pPr>
        <w:pStyle w:val="2"/>
      </w:pPr>
      <w:bookmarkStart w:id="5309" w:name="_Toc508983381"/>
      <w:r>
        <w:rPr>
          <w:rFonts w:hint="eastAsia"/>
        </w:rPr>
        <w:t>生成积分卡密接口</w:t>
      </w:r>
      <w:bookmarkEnd w:id="5309"/>
    </w:p>
    <w:p w:rsidR="0099371D" w:rsidRDefault="002A4916">
      <w:pPr>
        <w:pStyle w:val="30"/>
      </w:pPr>
      <w:bookmarkStart w:id="5310" w:name="_Toc508983382"/>
      <w:r>
        <w:rPr>
          <w:rFonts w:hint="eastAsia"/>
        </w:rPr>
        <w:t>接口名称：</w:t>
      </w:r>
      <w:r>
        <w:t>pointscard/usercard/createCardPassword.do</w:t>
      </w:r>
      <w:bookmarkEnd w:id="5310"/>
    </w:p>
    <w:p w:rsidR="0099371D" w:rsidRDefault="002A4916">
      <w:pPr>
        <w:pStyle w:val="30"/>
      </w:pPr>
      <w:bookmarkStart w:id="5311" w:name="_Toc508983383"/>
      <w:r>
        <w:rPr>
          <w:rFonts w:hint="eastAsia"/>
        </w:rPr>
        <w:t>请求报文</w:t>
      </w:r>
      <w:bookmarkEnd w:id="5311"/>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微软雅黑"/>
                <w:szCs w:val="21"/>
              </w:rPr>
            </w:pPr>
            <w:r>
              <w:rPr>
                <w:rFonts w:ascii="微软雅黑" w:eastAsia="微软雅黑" w:hAnsi="微软雅黑" w:cs="微软雅黑" w:hint="eastAsia"/>
                <w:szCs w:val="21"/>
              </w:rPr>
              <w:t>userIdEnc</w:t>
            </w:r>
          </w:p>
        </w:tc>
        <w:tc>
          <w:tcPr>
            <w:tcW w:w="1276" w:type="dxa"/>
            <w:shd w:val="clear" w:color="auto" w:fill="auto"/>
          </w:tcPr>
          <w:p w:rsidR="0099371D" w:rsidRDefault="002A4916">
            <w:pPr>
              <w:jc w:val="center"/>
              <w:rPr>
                <w:rFonts w:ascii="微软雅黑" w:eastAsia="微软雅黑" w:hAnsi="微软雅黑" w:cs="微软雅黑"/>
                <w:szCs w:val="21"/>
              </w:rPr>
            </w:pPr>
            <w:r>
              <w:rPr>
                <w:rFonts w:ascii="微软雅黑" w:eastAsia="微软雅黑" w:hAnsi="微软雅黑" w:cs="微软雅黑" w:hint="eastAsia"/>
                <w:szCs w:val="21"/>
              </w:rPr>
              <w:t>用户加密id</w:t>
            </w:r>
          </w:p>
        </w:tc>
        <w:tc>
          <w:tcPr>
            <w:tcW w:w="1134" w:type="dxa"/>
            <w:shd w:val="clear" w:color="auto" w:fill="auto"/>
          </w:tcPr>
          <w:p w:rsidR="0099371D" w:rsidRDefault="002A4916">
            <w:pPr>
              <w:jc w:val="center"/>
              <w:rPr>
                <w:rFonts w:ascii="微软雅黑" w:eastAsia="微软雅黑" w:hAnsi="微软雅黑" w:cs="微软雅黑"/>
                <w:szCs w:val="21"/>
              </w:rPr>
            </w:pPr>
            <w:r>
              <w:rPr>
                <w:rFonts w:ascii="微软雅黑" w:eastAsia="微软雅黑" w:hAnsi="微软雅黑" w:cs="微软雅黑" w:hint="eastAsia"/>
                <w:szCs w:val="21"/>
              </w:rPr>
              <w:t>varchar</w:t>
            </w:r>
          </w:p>
        </w:tc>
        <w:tc>
          <w:tcPr>
            <w:tcW w:w="850" w:type="dxa"/>
            <w:shd w:val="clear" w:color="auto" w:fill="auto"/>
          </w:tcPr>
          <w:p w:rsidR="0099371D" w:rsidRDefault="002A4916">
            <w:pPr>
              <w:ind w:firstLineChars="150" w:firstLine="315"/>
              <w:jc w:val="right"/>
              <w:rPr>
                <w:rFonts w:ascii="微软雅黑" w:eastAsia="微软雅黑" w:hAnsi="微软雅黑" w:cs="微软雅黑"/>
                <w:szCs w:val="21"/>
              </w:rPr>
            </w:pPr>
            <w:r>
              <w:rPr>
                <w:rFonts w:ascii="微软雅黑" w:eastAsia="微软雅黑" w:hAnsi="微软雅黑" w:cs="微软雅黑"/>
                <w:szCs w:val="21"/>
              </w:rPr>
              <w:t>5</w:t>
            </w:r>
            <w:r>
              <w:rPr>
                <w:rFonts w:ascii="微软雅黑" w:eastAsia="微软雅黑" w:hAnsi="微软雅黑" w:cs="微软雅黑" w:hint="eastAsia"/>
                <w:szCs w:val="21"/>
              </w:rPr>
              <w:t>0</w:t>
            </w:r>
          </w:p>
        </w:tc>
        <w:tc>
          <w:tcPr>
            <w:tcW w:w="1276" w:type="dxa"/>
            <w:shd w:val="clear" w:color="auto" w:fill="auto"/>
          </w:tcPr>
          <w:p w:rsidR="0099371D" w:rsidRDefault="002A4916">
            <w:pPr>
              <w:jc w:val="center"/>
              <w:rPr>
                <w:rFonts w:ascii="微软雅黑" w:eastAsia="微软雅黑" w:hAnsi="微软雅黑" w:cs="微软雅黑"/>
                <w:szCs w:val="21"/>
              </w:rPr>
            </w:pPr>
            <w:r>
              <w:rPr>
                <w:rFonts w:ascii="微软雅黑" w:eastAsia="微软雅黑" w:hAnsi="微软雅黑" w:cs="微软雅黑" w:hint="eastAsia"/>
                <w:szCs w:val="21"/>
              </w:rPr>
              <w:t>M</w:t>
            </w:r>
          </w:p>
        </w:tc>
        <w:tc>
          <w:tcPr>
            <w:tcW w:w="2410" w:type="dxa"/>
            <w:shd w:val="clear" w:color="auto" w:fill="auto"/>
          </w:tcPr>
          <w:p w:rsidR="0099371D" w:rsidRDefault="002A4916">
            <w:pPr>
              <w:rPr>
                <w:rFonts w:ascii="微软雅黑" w:eastAsia="微软雅黑" w:hAnsi="微软雅黑" w:cs="微软雅黑"/>
                <w:szCs w:val="21"/>
              </w:rPr>
            </w:pPr>
            <w:r>
              <w:rPr>
                <w:rFonts w:ascii="微软雅黑" w:eastAsia="微软雅黑" w:hAnsi="微软雅黑" w:cs="微软雅黑" w:hint="eastAsia"/>
                <w:szCs w:val="21"/>
              </w:rPr>
              <w:t>生成方用户</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w:t>
            </w:r>
            <w:r>
              <w:rPr>
                <w:rFonts w:ascii="微软雅黑" w:eastAsia="微软雅黑" w:hAnsi="微软雅黑" w:hint="eastAsia"/>
                <w:color w:val="000000"/>
                <w:sz w:val="18"/>
                <w:szCs w:val="18"/>
              </w:rPr>
              <w:t>oints</w:t>
            </w:r>
            <w:r>
              <w:rPr>
                <w:rFonts w:ascii="微软雅黑" w:eastAsia="微软雅黑" w:hAnsi="微软雅黑"/>
                <w:color w:val="000000"/>
                <w:sz w:val="18"/>
                <w:szCs w:val="18"/>
              </w:rPr>
              <w:t>Val</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面值</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0</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单位：钡</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类型</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6</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1用户生成卡密</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expiryTime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有效期</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20</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相对时间，默认9</w:t>
            </w:r>
            <w:r>
              <w:rPr>
                <w:rFonts w:ascii="微软雅黑" w:eastAsia="微软雅黑" w:hAnsi="微软雅黑"/>
                <w:sz w:val="18"/>
                <w:szCs w:val="18"/>
              </w:rPr>
              <w:t>0</w:t>
            </w:r>
            <w:r>
              <w:rPr>
                <w:rFonts w:ascii="微软雅黑" w:eastAsia="微软雅黑" w:hAnsi="微软雅黑" w:hint="eastAsia"/>
                <w:sz w:val="18"/>
                <w:szCs w:val="18"/>
              </w:rPr>
              <w:t>天，单位：秒</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数量</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大于零</w:t>
            </w:r>
          </w:p>
        </w:tc>
      </w:tr>
    </w:tbl>
    <w:p w:rsidR="0099371D" w:rsidRDefault="002A4916">
      <w:pPr>
        <w:pStyle w:val="30"/>
      </w:pPr>
      <w:bookmarkStart w:id="5312" w:name="_Toc508983384"/>
      <w:r>
        <w:rPr>
          <w:rFonts w:hint="eastAsia"/>
        </w:rPr>
        <w:t>响应报文</w:t>
      </w:r>
      <w:bookmarkEnd w:id="5312"/>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717D2D" w:rsidRPr="00717D2D" w:rsidRDefault="00717D2D" w:rsidP="00717D2D">
            <w:pPr>
              <w:rPr>
                <w:rFonts w:ascii="微软雅黑" w:eastAsia="微软雅黑" w:hAnsi="微软雅黑"/>
                <w:color w:val="FF0000"/>
                <w:sz w:val="18"/>
                <w:szCs w:val="18"/>
              </w:rPr>
            </w:pPr>
            <w:r w:rsidRPr="00717D2D">
              <w:rPr>
                <w:rFonts w:ascii="微软雅黑" w:eastAsia="微软雅黑" w:hAnsi="微软雅黑" w:hint="eastAsia"/>
                <w:color w:val="FF0000"/>
                <w:sz w:val="18"/>
                <w:szCs w:val="18"/>
              </w:rPr>
              <w:t>3制作方积分不足</w:t>
            </w:r>
          </w:p>
          <w:p w:rsidR="00717D2D" w:rsidRPr="00717D2D" w:rsidRDefault="00717D2D" w:rsidP="00717D2D">
            <w:pPr>
              <w:rPr>
                <w:rFonts w:ascii="微软雅黑" w:eastAsia="微软雅黑" w:hAnsi="微软雅黑"/>
                <w:color w:val="FF0000"/>
                <w:sz w:val="18"/>
                <w:szCs w:val="18"/>
              </w:rPr>
            </w:pPr>
            <w:r w:rsidRPr="00717D2D">
              <w:rPr>
                <w:rFonts w:ascii="微软雅黑" w:eastAsia="微软雅黑" w:hAnsi="微软雅黑" w:hint="eastAsia"/>
                <w:color w:val="FF0000"/>
                <w:sz w:val="18"/>
                <w:szCs w:val="18"/>
              </w:rPr>
              <w:t>4 安全校验未通过</w:t>
            </w:r>
          </w:p>
          <w:p w:rsidR="0099371D" w:rsidRDefault="00717D2D" w:rsidP="00717D2D">
            <w:pPr>
              <w:rPr>
                <w:rFonts w:ascii="微软雅黑" w:eastAsia="微软雅黑" w:hAnsi="微软雅黑"/>
                <w:color w:val="000000"/>
                <w:sz w:val="18"/>
                <w:szCs w:val="18"/>
              </w:rPr>
            </w:pPr>
            <w:r w:rsidRPr="00717D2D">
              <w:rPr>
                <w:rFonts w:ascii="微软雅黑" w:eastAsia="微软雅黑" w:hAnsi="微软雅黑" w:hint="eastAsia"/>
                <w:color w:val="FF0000"/>
                <w:sz w:val="18"/>
                <w:szCs w:val="18"/>
              </w:rPr>
              <w:t>5新用户无权限制作卡包</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Pr>
        <w:rPr>
          <w:szCs w:val="21"/>
        </w:rPr>
      </w:pPr>
    </w:p>
    <w:p w:rsidR="0099371D" w:rsidRDefault="002A4916">
      <w:pPr>
        <w:pStyle w:val="2"/>
      </w:pPr>
      <w:bookmarkStart w:id="5313" w:name="_Toc508983385"/>
      <w:r>
        <w:rPr>
          <w:rFonts w:hint="eastAsia"/>
        </w:rPr>
        <w:t>积分卡密信息列表查询接口</w:t>
      </w:r>
      <w:bookmarkEnd w:id="5313"/>
    </w:p>
    <w:p w:rsidR="0099371D" w:rsidRDefault="002A4916">
      <w:pPr>
        <w:pStyle w:val="30"/>
      </w:pPr>
      <w:bookmarkStart w:id="5314" w:name="_Toc508983386"/>
      <w:r>
        <w:rPr>
          <w:rFonts w:hint="eastAsia"/>
        </w:rPr>
        <w:t>接口名称：</w:t>
      </w:r>
      <w:bookmarkStart w:id="5315" w:name="_Hlk506846603"/>
      <w:r>
        <w:t>pointscard/usercard/findCardPasswordList.do</w:t>
      </w:r>
      <w:bookmarkEnd w:id="5314"/>
      <w:bookmarkEnd w:id="5315"/>
    </w:p>
    <w:p w:rsidR="0099371D" w:rsidRDefault="002A4916">
      <w:pPr>
        <w:pStyle w:val="30"/>
      </w:pPr>
      <w:bookmarkStart w:id="5316" w:name="_Toc508983387"/>
      <w:r>
        <w:rPr>
          <w:rFonts w:hint="eastAsia"/>
        </w:rPr>
        <w:t>请求报文</w:t>
      </w:r>
      <w:bookmarkEnd w:id="5316"/>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pageNo</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页码</w:t>
            </w:r>
          </w:p>
        </w:tc>
        <w:tc>
          <w:tcPr>
            <w:tcW w:w="113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pageSize</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每页记录数</w:t>
            </w:r>
          </w:p>
        </w:tc>
        <w:tc>
          <w:tcPr>
            <w:tcW w:w="113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微软雅黑"/>
                <w:szCs w:val="21"/>
              </w:rPr>
            </w:pPr>
            <w:r>
              <w:rPr>
                <w:rFonts w:ascii="微软雅黑" w:eastAsia="微软雅黑" w:hAnsi="微软雅黑" w:cs="微软雅黑" w:hint="eastAsia"/>
                <w:szCs w:val="21"/>
              </w:rPr>
              <w:t>userIdEnc</w:t>
            </w:r>
          </w:p>
        </w:tc>
        <w:tc>
          <w:tcPr>
            <w:tcW w:w="1276" w:type="dxa"/>
            <w:shd w:val="clear" w:color="auto" w:fill="auto"/>
          </w:tcPr>
          <w:p w:rsidR="0099371D" w:rsidRDefault="002A4916">
            <w:pPr>
              <w:jc w:val="center"/>
              <w:rPr>
                <w:rFonts w:ascii="微软雅黑" w:eastAsia="微软雅黑" w:hAnsi="微软雅黑" w:cs="微软雅黑"/>
                <w:szCs w:val="21"/>
              </w:rPr>
            </w:pPr>
            <w:r>
              <w:rPr>
                <w:rFonts w:ascii="微软雅黑" w:eastAsia="微软雅黑" w:hAnsi="微软雅黑" w:cs="微软雅黑" w:hint="eastAsia"/>
                <w:szCs w:val="21"/>
              </w:rPr>
              <w:t>用户加密id</w:t>
            </w:r>
          </w:p>
        </w:tc>
        <w:tc>
          <w:tcPr>
            <w:tcW w:w="1134" w:type="dxa"/>
            <w:shd w:val="clear" w:color="auto" w:fill="auto"/>
          </w:tcPr>
          <w:p w:rsidR="0099371D" w:rsidRDefault="002A4916">
            <w:pPr>
              <w:jc w:val="center"/>
              <w:rPr>
                <w:rFonts w:ascii="微软雅黑" w:eastAsia="微软雅黑" w:hAnsi="微软雅黑" w:cs="微软雅黑"/>
                <w:szCs w:val="21"/>
              </w:rPr>
            </w:pPr>
            <w:r>
              <w:rPr>
                <w:rFonts w:ascii="微软雅黑" w:eastAsia="微软雅黑" w:hAnsi="微软雅黑" w:cs="微软雅黑" w:hint="eastAsia"/>
                <w:szCs w:val="21"/>
              </w:rPr>
              <w:t>varchar</w:t>
            </w:r>
          </w:p>
        </w:tc>
        <w:tc>
          <w:tcPr>
            <w:tcW w:w="850" w:type="dxa"/>
            <w:shd w:val="clear" w:color="auto" w:fill="auto"/>
          </w:tcPr>
          <w:p w:rsidR="0099371D" w:rsidRDefault="002A4916">
            <w:pPr>
              <w:ind w:firstLineChars="150" w:firstLine="315"/>
              <w:jc w:val="right"/>
              <w:rPr>
                <w:rFonts w:ascii="微软雅黑" w:eastAsia="微软雅黑" w:hAnsi="微软雅黑" w:cs="微软雅黑"/>
                <w:szCs w:val="21"/>
              </w:rPr>
            </w:pPr>
            <w:r>
              <w:rPr>
                <w:rFonts w:ascii="微软雅黑" w:eastAsia="微软雅黑" w:hAnsi="微软雅黑" w:cs="微软雅黑"/>
                <w:szCs w:val="21"/>
              </w:rPr>
              <w:t>5</w:t>
            </w:r>
            <w:r>
              <w:rPr>
                <w:rFonts w:ascii="微软雅黑" w:eastAsia="微软雅黑" w:hAnsi="微软雅黑" w:cs="微软雅黑" w:hint="eastAsia"/>
                <w:szCs w:val="21"/>
              </w:rPr>
              <w:t>0</w:t>
            </w:r>
          </w:p>
        </w:tc>
        <w:tc>
          <w:tcPr>
            <w:tcW w:w="1276" w:type="dxa"/>
            <w:shd w:val="clear" w:color="auto" w:fill="auto"/>
          </w:tcPr>
          <w:p w:rsidR="0099371D" w:rsidRDefault="002A4916">
            <w:pPr>
              <w:jc w:val="center"/>
              <w:rPr>
                <w:rFonts w:ascii="微软雅黑" w:eastAsia="微软雅黑" w:hAnsi="微软雅黑" w:cs="微软雅黑"/>
                <w:szCs w:val="21"/>
              </w:rPr>
            </w:pPr>
            <w:r>
              <w:rPr>
                <w:rFonts w:ascii="微软雅黑" w:eastAsia="微软雅黑" w:hAnsi="微软雅黑" w:cs="微软雅黑"/>
                <w:szCs w:val="21"/>
              </w:rPr>
              <w:t>O</w:t>
            </w:r>
          </w:p>
        </w:tc>
        <w:tc>
          <w:tcPr>
            <w:tcW w:w="2410" w:type="dxa"/>
            <w:shd w:val="clear" w:color="auto" w:fill="auto"/>
          </w:tcPr>
          <w:p w:rsidR="0099371D" w:rsidRDefault="002A4916">
            <w:pPr>
              <w:rPr>
                <w:rFonts w:ascii="微软雅黑" w:eastAsia="微软雅黑" w:hAnsi="微软雅黑" w:cs="微软雅黑"/>
                <w:szCs w:val="21"/>
              </w:rPr>
            </w:pPr>
            <w:r>
              <w:rPr>
                <w:rFonts w:ascii="微软雅黑" w:eastAsia="微软雅黑" w:hAnsi="微软雅黑" w:cs="微软雅黑" w:hint="eastAsia"/>
                <w:szCs w:val="21"/>
              </w:rPr>
              <w:t>生成方用户</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w:t>
            </w:r>
            <w:r>
              <w:rPr>
                <w:rFonts w:ascii="微软雅黑" w:eastAsia="微软雅黑" w:hAnsi="微软雅黑" w:hint="eastAsia"/>
                <w:color w:val="000000"/>
                <w:sz w:val="18"/>
                <w:szCs w:val="18"/>
              </w:rPr>
              <w:t>oints</w:t>
            </w:r>
            <w:r>
              <w:rPr>
                <w:rFonts w:ascii="微软雅黑" w:eastAsia="微软雅黑" w:hAnsi="微软雅黑"/>
                <w:color w:val="000000"/>
                <w:sz w:val="18"/>
                <w:szCs w:val="18"/>
              </w:rPr>
              <w:t>Val</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面值</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0</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O</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单位：钡</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类型</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6</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O</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1用户生成卡密</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expiry</w:t>
            </w:r>
            <w:r>
              <w:rPr>
                <w:rFonts w:ascii="微软雅黑" w:eastAsia="微软雅黑" w:hAnsi="微软雅黑" w:hint="eastAsia"/>
                <w:color w:val="000000"/>
                <w:sz w:val="18"/>
                <w:szCs w:val="18"/>
              </w:rPr>
              <w:t>Start</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有效期开始时间</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date</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25</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O</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expiryEnd</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有效期结束时间</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w:t>
            </w:r>
            <w:r>
              <w:rPr>
                <w:rFonts w:ascii="微软雅黑" w:eastAsia="微软雅黑" w:hAnsi="微软雅黑"/>
                <w:color w:val="000000"/>
                <w:sz w:val="18"/>
                <w:szCs w:val="18"/>
              </w:rPr>
              <w:t>atchNo</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批次号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r>
              <w:rPr>
                <w:rFonts w:ascii="微软雅黑" w:eastAsia="微软雅黑" w:hAnsi="微软雅黑"/>
                <w:color w:val="000000"/>
                <w:sz w:val="18"/>
                <w:szCs w:val="18"/>
              </w:rPr>
              <w:t>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sz w:val="18"/>
                <w:szCs w:val="18"/>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stateStr</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卡密状态</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number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rPr>
            </w:pPr>
            <w:r>
              <w:rPr>
                <w:rFonts w:ascii="Consolas" w:eastAsia="Consolas" w:hAnsi="Consolas" w:hint="eastAsia"/>
                <w:color w:val="FF0000"/>
                <w:sz w:val="18"/>
                <w:szCs w:val="18"/>
                <w:highlight w:val="white"/>
              </w:rPr>
              <w:t>1有效的2已使用3已作废</w:t>
            </w:r>
          </w:p>
        </w:tc>
      </w:tr>
      <w:tr w:rsidR="0099371D">
        <w:trPr>
          <w:trHeight w:val="417"/>
        </w:trPr>
        <w:tc>
          <w:tcPr>
            <w:tcW w:w="956" w:type="dxa"/>
            <w:vMerge/>
            <w:shd w:val="clear" w:color="auto" w:fill="auto"/>
          </w:tcPr>
          <w:p w:rsidR="0099371D" w:rsidRDefault="0099371D">
            <w:pPr>
              <w:jc w:val="center"/>
              <w:rPr>
                <w:rStyle w:val="shorttext"/>
                <w:color w:val="FF0000"/>
                <w:sz w:val="18"/>
                <w:szCs w:val="18"/>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cardPassword</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卡密</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Consolas" w:eastAsia="Consolas" w:hAnsi="Consolas"/>
                <w:color w:val="FF0000"/>
                <w:sz w:val="18"/>
                <w:szCs w:val="18"/>
                <w:highlight w:val="white"/>
              </w:rPr>
            </w:pPr>
          </w:p>
        </w:tc>
      </w:tr>
    </w:tbl>
    <w:p w:rsidR="0099371D" w:rsidRDefault="002A4916">
      <w:pPr>
        <w:pStyle w:val="30"/>
      </w:pPr>
      <w:bookmarkStart w:id="5317" w:name="_Toc508983388"/>
      <w:r>
        <w:rPr>
          <w:rFonts w:hint="eastAsia"/>
        </w:rPr>
        <w:t>响应报文</w:t>
      </w:r>
      <w:bookmarkEnd w:id="5317"/>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val="restart"/>
            <w:shd w:val="clear" w:color="auto" w:fill="auto"/>
          </w:tcPr>
          <w:p w:rsidR="0099371D" w:rsidRDefault="002A4916">
            <w:pPr>
              <w:jc w:val="center"/>
              <w:rPr>
                <w:rStyle w:val="shorttext"/>
              </w:rPr>
            </w:pPr>
            <w:r>
              <w:rPr>
                <w:rStyle w:val="shorttext"/>
              </w:rPr>
              <w:t>body.cardPasswordList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createSid</w:t>
            </w:r>
            <w:r>
              <w:rPr>
                <w:rFonts w:ascii="微软雅黑" w:eastAsia="微软雅黑" w:hAnsi="微软雅黑" w:hint="eastAsia"/>
                <w:color w:val="FF0000"/>
                <w:sz w:val="18"/>
                <w:szCs w:val="18"/>
              </w:rPr>
              <w:t>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卡密生成方</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w:t>
            </w:r>
            <w:r>
              <w:rPr>
                <w:rFonts w:ascii="微软雅黑" w:eastAsia="微软雅黑" w:hAnsi="微软雅黑"/>
                <w:color w:val="FF0000"/>
                <w:sz w:val="18"/>
                <w:szCs w:val="18"/>
              </w:rPr>
              <w:t>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w:t>
            </w:r>
            <w:r>
              <w:rPr>
                <w:rFonts w:ascii="微软雅黑" w:eastAsia="微软雅黑" w:hAnsi="微软雅黑"/>
                <w:color w:val="FF0000"/>
                <w:sz w:val="18"/>
                <w:szCs w:val="18"/>
              </w:rPr>
              <w:t>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加密的用户id</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bookmarkStart w:id="5318" w:name="OLE_LINK4"/>
            <w:r>
              <w:rPr>
                <w:rFonts w:ascii="微软雅黑" w:eastAsia="微软雅黑" w:hAnsi="微软雅黑"/>
                <w:color w:val="FF0000"/>
                <w:sz w:val="18"/>
                <w:szCs w:val="18"/>
              </w:rPr>
              <w:t>createSide</w:t>
            </w:r>
            <w:r>
              <w:rPr>
                <w:rFonts w:ascii="微软雅黑" w:eastAsia="微软雅黑" w:hAnsi="微软雅黑" w:hint="eastAsia"/>
                <w:color w:val="FF0000"/>
                <w:sz w:val="18"/>
                <w:szCs w:val="18"/>
              </w:rPr>
              <w:t>Mobile</w:t>
            </w:r>
            <w:bookmarkEnd w:id="5318"/>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卡密生成方手机号</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w:t>
            </w:r>
            <w:r>
              <w:rPr>
                <w:rFonts w:ascii="微软雅黑" w:eastAsia="微软雅黑" w:hAnsi="微软雅黑"/>
                <w:color w:val="FF0000"/>
                <w:sz w:val="18"/>
                <w:szCs w:val="18"/>
              </w:rPr>
              <w:t>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30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useSide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卡密使用方</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w:t>
            </w:r>
            <w:r>
              <w:rPr>
                <w:rFonts w:ascii="微软雅黑" w:eastAsia="微软雅黑" w:hAnsi="微软雅黑"/>
                <w:color w:val="FF0000"/>
                <w:sz w:val="18"/>
                <w:szCs w:val="18"/>
              </w:rPr>
              <w:t>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加密的用户id</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use</w:t>
            </w:r>
            <w:r>
              <w:rPr>
                <w:rFonts w:ascii="微软雅黑" w:eastAsia="微软雅黑" w:hAnsi="微软雅黑"/>
                <w:color w:val="FF0000"/>
                <w:sz w:val="18"/>
                <w:szCs w:val="18"/>
              </w:rPr>
              <w:t>Side</w:t>
            </w:r>
            <w:r>
              <w:rPr>
                <w:rFonts w:ascii="微软雅黑" w:eastAsia="微软雅黑" w:hAnsi="微软雅黑" w:hint="eastAsia"/>
                <w:color w:val="FF0000"/>
                <w:sz w:val="18"/>
                <w:szCs w:val="18"/>
              </w:rPr>
              <w:t>Mobile</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卡密使用方手机号</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w:t>
            </w:r>
            <w:r>
              <w:rPr>
                <w:rFonts w:ascii="微软雅黑" w:eastAsia="微软雅黑" w:hAnsi="微软雅黑"/>
                <w:color w:val="FF0000"/>
                <w:sz w:val="18"/>
                <w:szCs w:val="18"/>
              </w:rPr>
              <w:t>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color w:val="FF0000"/>
                <w:sz w:val="18"/>
                <w:szCs w:val="18"/>
              </w:rPr>
              <w:t>30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未使用 2 已使用 3已作废</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w:t>
            </w:r>
            <w:r>
              <w:rPr>
                <w:rFonts w:ascii="微软雅黑" w:eastAsia="微软雅黑" w:hAnsi="微软雅黑"/>
                <w:color w:val="000000"/>
                <w:sz w:val="18"/>
                <w:szCs w:val="18"/>
              </w:rPr>
              <w:t>ointsVal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单位：钡</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1用户生成卡密</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expiryStart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有效期开始时刻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w:t>
            </w:r>
            <w:r>
              <w:rPr>
                <w:rFonts w:ascii="微软雅黑" w:eastAsia="微软雅黑" w:hAnsi="微软雅黑"/>
                <w:color w:val="000000"/>
                <w:sz w:val="18"/>
                <w:szCs w:val="18"/>
              </w:rPr>
              <w:t>ate</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expiryEnd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有效期结束时刻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w:t>
            </w:r>
            <w:r>
              <w:rPr>
                <w:rFonts w:ascii="微软雅黑" w:eastAsia="微软雅黑" w:hAnsi="微软雅黑"/>
                <w:color w:val="000000"/>
                <w:sz w:val="18"/>
                <w:szCs w:val="18"/>
              </w:rPr>
              <w:t>ate</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w:t>
            </w:r>
            <w:r>
              <w:rPr>
                <w:rFonts w:ascii="微软雅黑" w:eastAsia="微软雅黑" w:hAnsi="微软雅黑" w:hint="eastAsia"/>
                <w:color w:val="000000"/>
                <w:sz w:val="18"/>
                <w:szCs w:val="18"/>
              </w:rPr>
              <w:t>ate</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w:t>
            </w:r>
            <w:r>
              <w:rPr>
                <w:rFonts w:ascii="微软雅黑" w:eastAsia="微软雅黑" w:hAnsi="微软雅黑"/>
                <w:color w:val="000000"/>
                <w:sz w:val="18"/>
                <w:szCs w:val="18"/>
              </w:rPr>
              <w:t>ate</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w:t>
            </w:r>
            <w:r>
              <w:rPr>
                <w:rFonts w:ascii="微软雅黑" w:eastAsia="微软雅黑" w:hAnsi="微软雅黑"/>
                <w:color w:val="000000"/>
                <w:sz w:val="18"/>
                <w:szCs w:val="18"/>
              </w:rPr>
              <w:t>atchNo</w:t>
            </w:r>
          </w:p>
        </w:tc>
        <w:tc>
          <w:tcPr>
            <w:tcW w:w="129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批次号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color w:val="FF0000"/>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cardPassword</w:t>
            </w:r>
          </w:p>
        </w:tc>
        <w:tc>
          <w:tcPr>
            <w:tcW w:w="129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卡密</w:t>
            </w:r>
          </w:p>
        </w:tc>
        <w:tc>
          <w:tcPr>
            <w:tcW w:w="102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929"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50</w:t>
            </w:r>
          </w:p>
        </w:tc>
        <w:tc>
          <w:tcPr>
            <w:tcW w:w="127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M</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卡密</w:t>
            </w:r>
          </w:p>
        </w:tc>
      </w:tr>
    </w:tbl>
    <w:p w:rsidR="0099371D" w:rsidRDefault="0099371D">
      <w:pPr>
        <w:rPr>
          <w:szCs w:val="21"/>
        </w:rPr>
      </w:pPr>
    </w:p>
    <w:p w:rsidR="0099371D" w:rsidRDefault="0099371D">
      <w:pPr>
        <w:rPr>
          <w:szCs w:val="21"/>
        </w:rPr>
      </w:pPr>
    </w:p>
    <w:p w:rsidR="0099371D" w:rsidRDefault="002A4916">
      <w:pPr>
        <w:pStyle w:val="2"/>
      </w:pPr>
      <w:bookmarkStart w:id="5319" w:name="_Toc508983389"/>
      <w:r>
        <w:rPr>
          <w:rFonts w:hint="eastAsia"/>
        </w:rPr>
        <w:t>积分卡密核销接口</w:t>
      </w:r>
      <w:bookmarkEnd w:id="5319"/>
    </w:p>
    <w:p w:rsidR="0099371D" w:rsidRDefault="002A4916">
      <w:pPr>
        <w:pStyle w:val="30"/>
      </w:pPr>
      <w:bookmarkStart w:id="5320" w:name="_Toc508983390"/>
      <w:r>
        <w:rPr>
          <w:rFonts w:hint="eastAsia"/>
        </w:rPr>
        <w:t>接口名称：</w:t>
      </w:r>
      <w:r>
        <w:t>pointscard/usercard/verifyCardPassword.do</w:t>
      </w:r>
      <w:bookmarkEnd w:id="5320"/>
    </w:p>
    <w:p w:rsidR="0099371D" w:rsidRDefault="002A4916">
      <w:pPr>
        <w:pStyle w:val="30"/>
      </w:pPr>
      <w:bookmarkStart w:id="5321" w:name="_Toc508983391"/>
      <w:r>
        <w:rPr>
          <w:rFonts w:hint="eastAsia"/>
        </w:rPr>
        <w:t>请求报文</w:t>
      </w:r>
      <w:bookmarkEnd w:id="5321"/>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useSide</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卡密使用方</w:t>
            </w:r>
          </w:p>
        </w:tc>
        <w:tc>
          <w:tcPr>
            <w:tcW w:w="113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850"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加密的用户id</w:t>
            </w: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card</w:t>
            </w:r>
            <w:r>
              <w:rPr>
                <w:rFonts w:ascii="微软雅黑" w:eastAsia="微软雅黑" w:hAnsi="微软雅黑"/>
                <w:color w:val="000000" w:themeColor="text1"/>
                <w:sz w:val="18"/>
                <w:szCs w:val="18"/>
              </w:rPr>
              <w:t>Password</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卡密</w:t>
            </w:r>
          </w:p>
        </w:tc>
        <w:tc>
          <w:tcPr>
            <w:tcW w:w="113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50</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bl>
    <w:p w:rsidR="0099371D" w:rsidRDefault="002A4916">
      <w:pPr>
        <w:pStyle w:val="30"/>
      </w:pPr>
      <w:bookmarkStart w:id="5322" w:name="_Toc508983392"/>
      <w:r>
        <w:rPr>
          <w:rFonts w:hint="eastAsia"/>
        </w:rPr>
        <w:t>响应报文</w:t>
      </w:r>
      <w:bookmarkEnd w:id="5322"/>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rPr>
                <w:rStyle w:val="shorttext"/>
              </w:rPr>
            </w:pPr>
            <w:r>
              <w:rPr>
                <w:rStyle w:val="shorttext"/>
                <w:rFonts w:hint="eastAsia"/>
              </w:rPr>
              <w:t>header</w:t>
            </w:r>
          </w:p>
        </w:tc>
        <w:tc>
          <w:tcPr>
            <w:tcW w:w="1559" w:type="dxa"/>
            <w:shd w:val="clear" w:color="auto" w:fill="auto"/>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36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ind w:firstLine="360"/>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ind w:firstLine="360"/>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ind w:firstLine="360"/>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717D2D" w:rsidRPr="00717D2D" w:rsidRDefault="00717D2D" w:rsidP="00717D2D">
            <w:pPr>
              <w:ind w:firstLine="360"/>
              <w:rPr>
                <w:rFonts w:ascii="微软雅黑" w:eastAsia="微软雅黑" w:hAnsi="微软雅黑"/>
                <w:color w:val="FF0000"/>
                <w:sz w:val="18"/>
                <w:szCs w:val="18"/>
              </w:rPr>
            </w:pPr>
            <w:r w:rsidRPr="00717D2D">
              <w:rPr>
                <w:rFonts w:ascii="微软雅黑" w:eastAsia="微软雅黑" w:hAnsi="微软雅黑" w:hint="eastAsia"/>
                <w:color w:val="FF0000"/>
                <w:sz w:val="18"/>
                <w:szCs w:val="18"/>
              </w:rPr>
              <w:t>4卡密不存在</w:t>
            </w:r>
          </w:p>
          <w:p w:rsidR="00717D2D" w:rsidRPr="00717D2D" w:rsidRDefault="00717D2D" w:rsidP="00717D2D">
            <w:pPr>
              <w:ind w:firstLine="360"/>
              <w:rPr>
                <w:rFonts w:ascii="微软雅黑" w:eastAsia="微软雅黑" w:hAnsi="微软雅黑"/>
                <w:color w:val="FF0000"/>
                <w:sz w:val="18"/>
                <w:szCs w:val="18"/>
              </w:rPr>
            </w:pPr>
            <w:r w:rsidRPr="00717D2D">
              <w:rPr>
                <w:rFonts w:ascii="微软雅黑" w:eastAsia="微软雅黑" w:hAnsi="微软雅黑" w:hint="eastAsia"/>
                <w:color w:val="FF0000"/>
                <w:sz w:val="18"/>
                <w:szCs w:val="18"/>
              </w:rPr>
              <w:t>5卡密作废</w:t>
            </w:r>
          </w:p>
          <w:p w:rsidR="00717D2D" w:rsidRPr="00717D2D" w:rsidRDefault="00717D2D" w:rsidP="00717D2D">
            <w:pPr>
              <w:ind w:firstLine="360"/>
              <w:rPr>
                <w:rFonts w:ascii="微软雅黑" w:eastAsia="微软雅黑" w:hAnsi="微软雅黑"/>
                <w:color w:val="FF0000"/>
                <w:sz w:val="18"/>
                <w:szCs w:val="18"/>
              </w:rPr>
            </w:pPr>
            <w:r w:rsidRPr="00717D2D">
              <w:rPr>
                <w:rFonts w:ascii="微软雅黑" w:eastAsia="微软雅黑" w:hAnsi="微软雅黑" w:hint="eastAsia"/>
                <w:color w:val="FF0000"/>
                <w:sz w:val="18"/>
                <w:szCs w:val="18"/>
              </w:rPr>
              <w:t>6卡密过期</w:t>
            </w:r>
          </w:p>
          <w:p w:rsidR="00717D2D" w:rsidRPr="00717D2D" w:rsidRDefault="00717D2D" w:rsidP="00717D2D">
            <w:pPr>
              <w:ind w:firstLine="360"/>
              <w:rPr>
                <w:rFonts w:ascii="微软雅黑" w:eastAsia="微软雅黑" w:hAnsi="微软雅黑"/>
                <w:color w:val="FF0000"/>
                <w:sz w:val="18"/>
                <w:szCs w:val="18"/>
              </w:rPr>
            </w:pPr>
            <w:r w:rsidRPr="00717D2D">
              <w:rPr>
                <w:rFonts w:ascii="微软雅黑" w:eastAsia="微软雅黑" w:hAnsi="微软雅黑" w:hint="eastAsia"/>
                <w:color w:val="FF0000"/>
                <w:sz w:val="18"/>
                <w:szCs w:val="18"/>
              </w:rPr>
              <w:t>7激活超出额度范围</w:t>
            </w:r>
          </w:p>
          <w:p w:rsidR="00717D2D" w:rsidRPr="00717D2D" w:rsidRDefault="00717D2D" w:rsidP="00717D2D">
            <w:pPr>
              <w:ind w:firstLine="360"/>
              <w:rPr>
                <w:rFonts w:ascii="微软雅黑" w:eastAsia="微软雅黑" w:hAnsi="微软雅黑"/>
                <w:color w:val="FF0000"/>
                <w:sz w:val="18"/>
                <w:szCs w:val="18"/>
              </w:rPr>
            </w:pPr>
            <w:r w:rsidRPr="00717D2D">
              <w:rPr>
                <w:rFonts w:ascii="微软雅黑" w:eastAsia="微软雅黑" w:hAnsi="微软雅黑" w:hint="eastAsia"/>
                <w:color w:val="FF0000"/>
                <w:sz w:val="18"/>
                <w:szCs w:val="18"/>
              </w:rPr>
              <w:t>8 安全校验未通过</w:t>
            </w:r>
          </w:p>
          <w:p w:rsidR="0099371D" w:rsidRDefault="00717D2D" w:rsidP="00717D2D">
            <w:pPr>
              <w:ind w:firstLine="360"/>
              <w:rPr>
                <w:rFonts w:ascii="微软雅黑" w:eastAsia="微软雅黑" w:hAnsi="微软雅黑"/>
                <w:color w:val="000000"/>
                <w:sz w:val="18"/>
                <w:szCs w:val="18"/>
              </w:rPr>
            </w:pPr>
            <w:r w:rsidRPr="00717D2D">
              <w:rPr>
                <w:rFonts w:ascii="微软雅黑" w:eastAsia="微软雅黑" w:hAnsi="微软雅黑" w:hint="eastAsia"/>
                <w:color w:val="FF0000"/>
                <w:sz w:val="18"/>
                <w:szCs w:val="18"/>
              </w:rPr>
              <w:t>9卡密已使用</w:t>
            </w: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w:t>
            </w:r>
            <w:r>
              <w:rPr>
                <w:rFonts w:ascii="微软雅黑" w:eastAsia="微软雅黑" w:hAnsi="微软雅黑"/>
                <w:color w:val="000000"/>
                <w:sz w:val="18"/>
                <w:szCs w:val="18"/>
              </w:rPr>
              <w:t>ointsVal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单位：钡</w:t>
            </w:r>
          </w:p>
        </w:tc>
      </w:tr>
    </w:tbl>
    <w:p w:rsidR="0099371D" w:rsidRDefault="0099371D">
      <w:pPr>
        <w:rPr>
          <w:szCs w:val="21"/>
        </w:rPr>
      </w:pPr>
    </w:p>
    <w:p w:rsidR="0099371D" w:rsidRDefault="002A4916">
      <w:pPr>
        <w:pStyle w:val="2"/>
      </w:pPr>
      <w:bookmarkStart w:id="5323" w:name="_Toc508983393"/>
      <w:r>
        <w:rPr>
          <w:rFonts w:hint="eastAsia"/>
        </w:rPr>
        <w:t>积分卡密信息更新接口</w:t>
      </w:r>
      <w:bookmarkEnd w:id="5323"/>
    </w:p>
    <w:p w:rsidR="0099371D" w:rsidRDefault="002A4916">
      <w:pPr>
        <w:pStyle w:val="30"/>
      </w:pPr>
      <w:bookmarkStart w:id="5324" w:name="_Toc508983394"/>
      <w:r>
        <w:rPr>
          <w:rFonts w:hint="eastAsia"/>
        </w:rPr>
        <w:t>接口名称：</w:t>
      </w:r>
      <w:r>
        <w:t>pointscard/usercard/updateCardPassword.do</w:t>
      </w:r>
      <w:bookmarkEnd w:id="5324"/>
    </w:p>
    <w:p w:rsidR="0099371D" w:rsidRDefault="002A4916">
      <w:pPr>
        <w:pStyle w:val="30"/>
      </w:pPr>
      <w:bookmarkStart w:id="5325" w:name="_Toc508983395"/>
      <w:r>
        <w:rPr>
          <w:rFonts w:hint="eastAsia"/>
        </w:rPr>
        <w:t>请求报文</w:t>
      </w:r>
      <w:bookmarkEnd w:id="5325"/>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type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1用户生成卡密</w:t>
            </w: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card</w:t>
            </w:r>
            <w:r>
              <w:rPr>
                <w:rFonts w:ascii="微软雅黑" w:eastAsia="微软雅黑" w:hAnsi="微软雅黑"/>
                <w:color w:val="000000" w:themeColor="text1"/>
                <w:sz w:val="18"/>
                <w:szCs w:val="18"/>
              </w:rPr>
              <w:t>Password</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卡密</w:t>
            </w:r>
          </w:p>
        </w:tc>
        <w:tc>
          <w:tcPr>
            <w:tcW w:w="113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50</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tate</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未使用 2 已使用 3已作废</w:t>
            </w:r>
          </w:p>
        </w:tc>
      </w:tr>
    </w:tbl>
    <w:p w:rsidR="0099371D" w:rsidRDefault="002A4916">
      <w:pPr>
        <w:pStyle w:val="30"/>
      </w:pPr>
      <w:bookmarkStart w:id="5326" w:name="_Toc508983396"/>
      <w:r>
        <w:rPr>
          <w:rFonts w:hint="eastAsia"/>
        </w:rPr>
        <w:t>响应报文</w:t>
      </w:r>
      <w:bookmarkEnd w:id="5326"/>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rPr>
                <w:rStyle w:val="shorttext"/>
              </w:rPr>
            </w:pPr>
            <w:r>
              <w:rPr>
                <w:rStyle w:val="shorttext"/>
                <w:rFonts w:hint="eastAsia"/>
              </w:rPr>
              <w:t>header</w:t>
            </w:r>
          </w:p>
        </w:tc>
        <w:tc>
          <w:tcPr>
            <w:tcW w:w="1559" w:type="dxa"/>
            <w:shd w:val="clear" w:color="auto" w:fill="auto"/>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36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ind w:firstLine="360"/>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ind w:firstLine="360"/>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ind w:firstLine="360"/>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99371D" w:rsidRDefault="0099371D">
      <w:pPr>
        <w:rPr>
          <w:szCs w:val="21"/>
        </w:rPr>
      </w:pPr>
    </w:p>
    <w:p w:rsidR="0099371D" w:rsidRDefault="002A4916">
      <w:pPr>
        <w:pStyle w:val="2"/>
      </w:pPr>
      <w:bookmarkStart w:id="5327" w:name="_Toc508983397"/>
      <w:r>
        <w:rPr>
          <w:rFonts w:hint="eastAsia"/>
        </w:rPr>
        <w:t>积分卡密信息查询接口</w:t>
      </w:r>
      <w:bookmarkEnd w:id="5327"/>
    </w:p>
    <w:p w:rsidR="0099371D" w:rsidRDefault="002A4916">
      <w:pPr>
        <w:pStyle w:val="30"/>
      </w:pPr>
      <w:bookmarkStart w:id="5328" w:name="_Toc508983398"/>
      <w:r>
        <w:rPr>
          <w:rFonts w:hint="eastAsia"/>
        </w:rPr>
        <w:t>接口名称：</w:t>
      </w:r>
      <w:r>
        <w:t>pointscard/usercard/queryCardPassword.do</w:t>
      </w:r>
      <w:bookmarkEnd w:id="5328"/>
    </w:p>
    <w:p w:rsidR="0099371D" w:rsidRDefault="002A4916">
      <w:pPr>
        <w:pStyle w:val="30"/>
      </w:pPr>
      <w:bookmarkStart w:id="5329" w:name="_Toc508983399"/>
      <w:r>
        <w:rPr>
          <w:rFonts w:hint="eastAsia"/>
        </w:rPr>
        <w:t>请求报文</w:t>
      </w:r>
      <w:bookmarkEnd w:id="5329"/>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userIdEnc</w:t>
            </w:r>
          </w:p>
        </w:tc>
        <w:tc>
          <w:tcPr>
            <w:tcW w:w="1276" w:type="dxa"/>
            <w:shd w:val="clear" w:color="auto" w:fill="auto"/>
          </w:tcPr>
          <w:p w:rsidR="0099371D" w:rsidRDefault="002A4916">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用户加密id</w:t>
            </w:r>
          </w:p>
        </w:tc>
        <w:tc>
          <w:tcPr>
            <w:tcW w:w="1134" w:type="dxa"/>
            <w:shd w:val="clear" w:color="auto" w:fill="auto"/>
          </w:tcPr>
          <w:p w:rsidR="0099371D" w:rsidRDefault="002A4916">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s="微软雅黑"/>
                <w:sz w:val="18"/>
                <w:szCs w:val="18"/>
              </w:rPr>
            </w:pPr>
            <w:r>
              <w:rPr>
                <w:rFonts w:ascii="微软雅黑" w:eastAsia="微软雅黑" w:hAnsi="微软雅黑" w:cs="微软雅黑"/>
                <w:sz w:val="18"/>
                <w:szCs w:val="18"/>
              </w:rPr>
              <w:t>5</w:t>
            </w:r>
            <w:r>
              <w:rPr>
                <w:rFonts w:ascii="微软雅黑" w:eastAsia="微软雅黑" w:hAnsi="微软雅黑" w:cs="微软雅黑" w:hint="eastAsia"/>
                <w:sz w:val="18"/>
                <w:szCs w:val="18"/>
              </w:rPr>
              <w:t>0</w:t>
            </w:r>
          </w:p>
        </w:tc>
        <w:tc>
          <w:tcPr>
            <w:tcW w:w="1276" w:type="dxa"/>
            <w:shd w:val="clear" w:color="auto" w:fill="auto"/>
          </w:tcPr>
          <w:p w:rsidR="0099371D" w:rsidRDefault="002A4916">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M</w:t>
            </w:r>
          </w:p>
        </w:tc>
        <w:tc>
          <w:tcPr>
            <w:tcW w:w="2410" w:type="dxa"/>
            <w:shd w:val="clear" w:color="auto" w:fill="auto"/>
          </w:tcPr>
          <w:p w:rsidR="0099371D" w:rsidRDefault="002A4916">
            <w:pPr>
              <w:rPr>
                <w:rFonts w:ascii="微软雅黑" w:eastAsia="微软雅黑" w:hAnsi="微软雅黑" w:cs="微软雅黑"/>
                <w:sz w:val="18"/>
                <w:szCs w:val="18"/>
              </w:rPr>
            </w:pPr>
            <w:r>
              <w:rPr>
                <w:rFonts w:ascii="微软雅黑" w:eastAsia="微软雅黑" w:hAnsi="微软雅黑" w:cs="微软雅黑" w:hint="eastAsia"/>
                <w:sz w:val="18"/>
                <w:szCs w:val="18"/>
              </w:rPr>
              <w:t>生成方用户</w:t>
            </w: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FF0000"/>
                <w:sz w:val="18"/>
                <w:szCs w:val="18"/>
              </w:rPr>
              <w:t>目前支持sid查询</w:t>
            </w:r>
          </w:p>
        </w:tc>
      </w:tr>
    </w:tbl>
    <w:p w:rsidR="0099371D" w:rsidRDefault="002A4916">
      <w:pPr>
        <w:pStyle w:val="30"/>
      </w:pPr>
      <w:bookmarkStart w:id="5330" w:name="_Toc508983400"/>
      <w:r>
        <w:rPr>
          <w:rFonts w:hint="eastAsia"/>
        </w:rPr>
        <w:t>响应报文</w:t>
      </w:r>
      <w:bookmarkEnd w:id="5330"/>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rPr>
                <w:rStyle w:val="shorttext"/>
              </w:rPr>
            </w:pPr>
            <w:r>
              <w:rPr>
                <w:rStyle w:val="shorttext"/>
                <w:rFonts w:hint="eastAsia"/>
              </w:rPr>
              <w:t>header</w:t>
            </w:r>
          </w:p>
        </w:tc>
        <w:tc>
          <w:tcPr>
            <w:tcW w:w="1559" w:type="dxa"/>
            <w:shd w:val="clear" w:color="auto" w:fill="auto"/>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ind w:firstLine="36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ind w:firstLine="360"/>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ind w:firstLine="360"/>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ind w:firstLine="360"/>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ind w:firstLine="360"/>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vMerge w:val="restart"/>
            <w:shd w:val="clear" w:color="auto" w:fill="auto"/>
          </w:tcPr>
          <w:p w:rsidR="0099371D" w:rsidRDefault="002A4916">
            <w:pPr>
              <w:jc w:val="center"/>
              <w:rPr>
                <w:rStyle w:val="shorttext"/>
              </w:rPr>
            </w:pPr>
            <w:r>
              <w:rPr>
                <w:rStyle w:val="shorttext"/>
                <w:rFonts w:hint="eastAsia"/>
              </w:rPr>
              <w:t>b</w:t>
            </w:r>
            <w:r>
              <w:rPr>
                <w:rStyle w:val="shorttext"/>
              </w:rPr>
              <w:t>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createSide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卡密生成方</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useSide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卡密使用方</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varchar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加密的用户id</w:t>
            </w: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tate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状态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 未使用 2 已使用 3已作废</w:t>
            </w: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w:t>
            </w:r>
            <w:r>
              <w:rPr>
                <w:rFonts w:ascii="微软雅黑" w:eastAsia="微软雅黑" w:hAnsi="微软雅黑"/>
                <w:color w:val="000000"/>
                <w:sz w:val="18"/>
                <w:szCs w:val="18"/>
              </w:rPr>
              <w:t>ointsVal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单位：钡</w:t>
            </w: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1用户生成卡密</w:t>
            </w: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expiryStart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有效期开始时刻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w:t>
            </w:r>
            <w:r>
              <w:rPr>
                <w:rFonts w:ascii="微软雅黑" w:eastAsia="微软雅黑" w:hAnsi="微软雅黑"/>
                <w:color w:val="000000"/>
                <w:sz w:val="18"/>
                <w:szCs w:val="18"/>
              </w:rPr>
              <w:t>ate</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expiryEnd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有效期结束时刻</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w:t>
            </w:r>
            <w:r>
              <w:rPr>
                <w:rFonts w:ascii="微软雅黑" w:eastAsia="微软雅黑" w:hAnsi="微软雅黑"/>
                <w:color w:val="000000"/>
                <w:sz w:val="18"/>
                <w:szCs w:val="18"/>
              </w:rPr>
              <w:t>ate</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w:t>
            </w:r>
            <w:r>
              <w:rPr>
                <w:rFonts w:ascii="微软雅黑" w:eastAsia="微软雅黑" w:hAnsi="微软雅黑" w:hint="eastAsia"/>
                <w:color w:val="000000"/>
                <w:sz w:val="18"/>
                <w:szCs w:val="18"/>
              </w:rPr>
              <w:t>ate</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最后修改时间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w:t>
            </w:r>
            <w:r>
              <w:rPr>
                <w:rFonts w:ascii="微软雅黑" w:eastAsia="微软雅黑" w:hAnsi="微软雅黑"/>
                <w:color w:val="000000"/>
                <w:sz w:val="18"/>
                <w:szCs w:val="18"/>
              </w:rPr>
              <w:t>ate</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card</w:t>
            </w:r>
            <w:r>
              <w:rPr>
                <w:rFonts w:ascii="微软雅黑" w:eastAsia="微软雅黑" w:hAnsi="微软雅黑"/>
                <w:color w:val="000000" w:themeColor="text1"/>
                <w:sz w:val="18"/>
                <w:szCs w:val="18"/>
              </w:rPr>
              <w:t>Password</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卡密</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929"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956" w:type="dxa"/>
            <w:vMerge/>
            <w:shd w:val="clear" w:color="auto" w:fill="auto"/>
          </w:tcPr>
          <w:p w:rsidR="0099371D" w:rsidRDefault="0099371D">
            <w:pPr>
              <w:ind w:firstLine="600"/>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w:t>
            </w:r>
            <w:r>
              <w:rPr>
                <w:rFonts w:ascii="微软雅黑" w:eastAsia="微软雅黑" w:hAnsi="微软雅黑"/>
                <w:color w:val="000000"/>
                <w:sz w:val="18"/>
                <w:szCs w:val="18"/>
              </w:rPr>
              <w:t>atchNo</w:t>
            </w:r>
          </w:p>
        </w:tc>
        <w:tc>
          <w:tcPr>
            <w:tcW w:w="129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批次号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sz w:val="18"/>
                <w:szCs w:val="18"/>
              </w:rPr>
            </w:pPr>
          </w:p>
        </w:tc>
      </w:tr>
    </w:tbl>
    <w:p w:rsidR="0099371D" w:rsidRDefault="0099371D">
      <w:pPr>
        <w:rPr>
          <w:szCs w:val="21"/>
        </w:rPr>
      </w:pPr>
    </w:p>
    <w:p w:rsidR="0099371D" w:rsidRDefault="0099371D">
      <w:pPr>
        <w:rPr>
          <w:szCs w:val="21"/>
        </w:rPr>
      </w:pPr>
    </w:p>
    <w:p w:rsidR="0099371D" w:rsidRDefault="002A4916">
      <w:pPr>
        <w:pStyle w:val="2"/>
      </w:pPr>
      <w:bookmarkStart w:id="5331" w:name="_Toc508983401"/>
      <w:r>
        <w:rPr>
          <w:rFonts w:hint="eastAsia"/>
        </w:rPr>
        <w:t>积分卡密批次信息列表查询接口</w:t>
      </w:r>
      <w:bookmarkEnd w:id="5331"/>
    </w:p>
    <w:p w:rsidR="0099371D" w:rsidRDefault="002A4916">
      <w:pPr>
        <w:pStyle w:val="30"/>
      </w:pPr>
      <w:bookmarkStart w:id="5332" w:name="_Toc508983402"/>
      <w:r>
        <w:rPr>
          <w:rFonts w:hint="eastAsia"/>
        </w:rPr>
        <w:t>接口名称：</w:t>
      </w:r>
      <w:r>
        <w:t>pointscard/usercard/findCard</w:t>
      </w:r>
      <w:r>
        <w:rPr>
          <w:rFonts w:hint="eastAsia"/>
        </w:rPr>
        <w:t>Batch</w:t>
      </w:r>
      <w:r>
        <w:t>List.do</w:t>
      </w:r>
      <w:bookmarkEnd w:id="5332"/>
    </w:p>
    <w:p w:rsidR="0099371D" w:rsidRDefault="002A4916">
      <w:pPr>
        <w:pStyle w:val="30"/>
      </w:pPr>
      <w:bookmarkStart w:id="5333" w:name="_Toc508983403"/>
      <w:r>
        <w:rPr>
          <w:rFonts w:hint="eastAsia"/>
        </w:rPr>
        <w:t>请求报文</w:t>
      </w:r>
      <w:bookmarkEnd w:id="5333"/>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pageNo</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页码</w:t>
            </w:r>
          </w:p>
        </w:tc>
        <w:tc>
          <w:tcPr>
            <w:tcW w:w="113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pageSize</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每页记录数</w:t>
            </w:r>
          </w:p>
        </w:tc>
        <w:tc>
          <w:tcPr>
            <w:tcW w:w="113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850" w:type="dxa"/>
            <w:shd w:val="clear" w:color="auto" w:fill="auto"/>
          </w:tcPr>
          <w:p w:rsidR="0099371D" w:rsidRDefault="002A4916">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w:t>
            </w:r>
          </w:p>
        </w:tc>
        <w:tc>
          <w:tcPr>
            <w:tcW w:w="127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w:t>
            </w:r>
          </w:p>
        </w:tc>
        <w:tc>
          <w:tcPr>
            <w:tcW w:w="2410" w:type="dxa"/>
            <w:shd w:val="clear" w:color="auto" w:fill="auto"/>
          </w:tcPr>
          <w:p w:rsidR="0099371D" w:rsidRDefault="0099371D">
            <w:pPr>
              <w:rPr>
                <w:rFonts w:ascii="微软雅黑" w:eastAsia="微软雅黑" w:hAnsi="微软雅黑"/>
                <w:color w:val="000000" w:themeColor="text1"/>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s="微软雅黑"/>
                <w:szCs w:val="21"/>
              </w:rPr>
            </w:pPr>
            <w:r>
              <w:rPr>
                <w:rFonts w:ascii="微软雅黑" w:eastAsia="微软雅黑" w:hAnsi="微软雅黑" w:cs="微软雅黑" w:hint="eastAsia"/>
                <w:szCs w:val="21"/>
              </w:rPr>
              <w:t>userIdEnc</w:t>
            </w:r>
          </w:p>
        </w:tc>
        <w:tc>
          <w:tcPr>
            <w:tcW w:w="1276" w:type="dxa"/>
            <w:shd w:val="clear" w:color="auto" w:fill="auto"/>
          </w:tcPr>
          <w:p w:rsidR="0099371D" w:rsidRDefault="002A4916">
            <w:pPr>
              <w:jc w:val="center"/>
              <w:rPr>
                <w:rFonts w:ascii="微软雅黑" w:eastAsia="微软雅黑" w:hAnsi="微软雅黑" w:cs="微软雅黑"/>
                <w:szCs w:val="21"/>
              </w:rPr>
            </w:pPr>
            <w:r>
              <w:rPr>
                <w:rFonts w:ascii="微软雅黑" w:eastAsia="微软雅黑" w:hAnsi="微软雅黑" w:cs="微软雅黑" w:hint="eastAsia"/>
                <w:szCs w:val="21"/>
              </w:rPr>
              <w:t>用户加密id</w:t>
            </w:r>
          </w:p>
        </w:tc>
        <w:tc>
          <w:tcPr>
            <w:tcW w:w="1134" w:type="dxa"/>
            <w:shd w:val="clear" w:color="auto" w:fill="auto"/>
          </w:tcPr>
          <w:p w:rsidR="0099371D" w:rsidRDefault="002A4916">
            <w:pPr>
              <w:jc w:val="center"/>
              <w:rPr>
                <w:rFonts w:ascii="微软雅黑" w:eastAsia="微软雅黑" w:hAnsi="微软雅黑" w:cs="微软雅黑"/>
                <w:szCs w:val="21"/>
              </w:rPr>
            </w:pPr>
            <w:r>
              <w:rPr>
                <w:rFonts w:ascii="微软雅黑" w:eastAsia="微软雅黑" w:hAnsi="微软雅黑" w:cs="微软雅黑" w:hint="eastAsia"/>
                <w:szCs w:val="21"/>
              </w:rPr>
              <w:t>varchar</w:t>
            </w:r>
          </w:p>
        </w:tc>
        <w:tc>
          <w:tcPr>
            <w:tcW w:w="850" w:type="dxa"/>
            <w:shd w:val="clear" w:color="auto" w:fill="auto"/>
          </w:tcPr>
          <w:p w:rsidR="0099371D" w:rsidRDefault="002A4916">
            <w:pPr>
              <w:ind w:firstLineChars="150" w:firstLine="315"/>
              <w:jc w:val="right"/>
              <w:rPr>
                <w:rFonts w:ascii="微软雅黑" w:eastAsia="微软雅黑" w:hAnsi="微软雅黑" w:cs="微软雅黑"/>
                <w:szCs w:val="21"/>
              </w:rPr>
            </w:pPr>
            <w:r>
              <w:rPr>
                <w:rFonts w:ascii="微软雅黑" w:eastAsia="微软雅黑" w:hAnsi="微软雅黑" w:cs="微软雅黑"/>
                <w:szCs w:val="21"/>
              </w:rPr>
              <w:t>5</w:t>
            </w:r>
            <w:r>
              <w:rPr>
                <w:rFonts w:ascii="微软雅黑" w:eastAsia="微软雅黑" w:hAnsi="微软雅黑" w:cs="微软雅黑" w:hint="eastAsia"/>
                <w:szCs w:val="21"/>
              </w:rPr>
              <w:t>0</w:t>
            </w:r>
          </w:p>
        </w:tc>
        <w:tc>
          <w:tcPr>
            <w:tcW w:w="1276" w:type="dxa"/>
            <w:shd w:val="clear" w:color="auto" w:fill="auto"/>
          </w:tcPr>
          <w:p w:rsidR="0099371D" w:rsidRDefault="002A4916">
            <w:pPr>
              <w:jc w:val="center"/>
              <w:rPr>
                <w:rFonts w:ascii="微软雅黑" w:eastAsia="微软雅黑" w:hAnsi="微软雅黑" w:cs="微软雅黑"/>
                <w:szCs w:val="21"/>
              </w:rPr>
            </w:pPr>
            <w:r>
              <w:rPr>
                <w:rFonts w:ascii="微软雅黑" w:eastAsia="微软雅黑" w:hAnsi="微软雅黑" w:cs="微软雅黑"/>
                <w:szCs w:val="21"/>
              </w:rPr>
              <w:t>O</w:t>
            </w:r>
          </w:p>
        </w:tc>
        <w:tc>
          <w:tcPr>
            <w:tcW w:w="2410" w:type="dxa"/>
            <w:shd w:val="clear" w:color="auto" w:fill="auto"/>
          </w:tcPr>
          <w:p w:rsidR="0099371D" w:rsidRDefault="002A4916">
            <w:pPr>
              <w:rPr>
                <w:rFonts w:ascii="微软雅黑" w:eastAsia="微软雅黑" w:hAnsi="微软雅黑" w:cs="微软雅黑"/>
                <w:szCs w:val="21"/>
              </w:rPr>
            </w:pPr>
            <w:r>
              <w:rPr>
                <w:rFonts w:ascii="微软雅黑" w:eastAsia="微软雅黑" w:hAnsi="微软雅黑" w:cs="微软雅黑" w:hint="eastAsia"/>
                <w:szCs w:val="21"/>
              </w:rPr>
              <w:t>生成方用户</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p</w:t>
            </w:r>
            <w:r>
              <w:rPr>
                <w:rFonts w:ascii="微软雅黑" w:eastAsia="微软雅黑" w:hAnsi="微软雅黑" w:hint="eastAsia"/>
                <w:color w:val="000000"/>
                <w:sz w:val="18"/>
                <w:szCs w:val="18"/>
              </w:rPr>
              <w:t>oints</w:t>
            </w:r>
            <w:r>
              <w:rPr>
                <w:rFonts w:ascii="微软雅黑" w:eastAsia="微软雅黑" w:hAnsi="微软雅黑"/>
                <w:color w:val="000000"/>
                <w:sz w:val="18"/>
                <w:szCs w:val="18"/>
              </w:rPr>
              <w:t>Val</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面值</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0</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O</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单位：钡</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type</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类型</w:t>
            </w:r>
          </w:p>
        </w:tc>
        <w:tc>
          <w:tcPr>
            <w:tcW w:w="113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99371D" w:rsidRDefault="002A4916">
            <w:pPr>
              <w:ind w:firstLineChars="150" w:firstLine="270"/>
              <w:jc w:val="right"/>
              <w:rPr>
                <w:rFonts w:ascii="微软雅黑" w:eastAsia="微软雅黑" w:hAnsi="微软雅黑"/>
                <w:sz w:val="18"/>
                <w:szCs w:val="18"/>
              </w:rPr>
            </w:pPr>
            <w:r>
              <w:rPr>
                <w:rFonts w:ascii="微软雅黑" w:eastAsia="微软雅黑" w:hAnsi="微软雅黑"/>
                <w:sz w:val="18"/>
                <w:szCs w:val="18"/>
              </w:rPr>
              <w:t>6</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O</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1用户生成卡密</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b</w:t>
            </w:r>
            <w:r>
              <w:rPr>
                <w:rFonts w:ascii="微软雅黑" w:eastAsia="微软雅黑" w:hAnsi="微软雅黑"/>
                <w:color w:val="000000"/>
                <w:sz w:val="18"/>
                <w:szCs w:val="18"/>
              </w:rPr>
              <w:t>atchNo</w:t>
            </w:r>
          </w:p>
        </w:tc>
        <w:tc>
          <w:tcPr>
            <w:tcW w:w="127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批次号</w:t>
            </w:r>
          </w:p>
        </w:tc>
        <w:tc>
          <w:tcPr>
            <w:tcW w:w="113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w:t>
            </w:r>
            <w:r>
              <w:rPr>
                <w:rFonts w:ascii="微软雅黑" w:eastAsia="微软雅黑" w:hAnsi="微软雅黑"/>
                <w:color w:val="000000"/>
                <w:sz w:val="18"/>
                <w:szCs w:val="18"/>
              </w:rPr>
              <w:t>archar</w:t>
            </w:r>
          </w:p>
        </w:tc>
        <w:tc>
          <w:tcPr>
            <w:tcW w:w="850"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3</w:t>
            </w:r>
            <w:r>
              <w:rPr>
                <w:rFonts w:ascii="微软雅黑" w:eastAsia="微软雅黑" w:hAnsi="微软雅黑"/>
                <w:color w:val="000000"/>
                <w:sz w:val="18"/>
                <w:szCs w:val="18"/>
              </w:rPr>
              <w:t>0</w:t>
            </w:r>
          </w:p>
        </w:tc>
        <w:tc>
          <w:tcPr>
            <w:tcW w:w="127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createMobile</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制作方联系方式</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30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99371D">
            <w:pPr>
              <w:rPr>
                <w:rFonts w:ascii="微软雅黑" w:eastAsia="微软雅黑" w:hAnsi="微软雅黑"/>
                <w:color w:val="FF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createDateStart</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制作开始时间</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yyyy-MM-dd HH:mmss</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createDateEnd</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制作结束时间</w:t>
            </w:r>
          </w:p>
        </w:tc>
        <w:tc>
          <w:tcPr>
            <w:tcW w:w="1134"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varchar</w:t>
            </w:r>
          </w:p>
        </w:tc>
        <w:tc>
          <w:tcPr>
            <w:tcW w:w="850" w:type="dxa"/>
            <w:shd w:val="clear" w:color="auto" w:fill="auto"/>
          </w:tcPr>
          <w:p w:rsidR="0099371D" w:rsidRDefault="002A4916">
            <w:pPr>
              <w:jc w:val="right"/>
              <w:rPr>
                <w:rFonts w:ascii="微软雅黑" w:eastAsia="微软雅黑" w:hAnsi="微软雅黑"/>
                <w:color w:val="FF0000"/>
                <w:sz w:val="18"/>
                <w:szCs w:val="18"/>
              </w:rPr>
            </w:pPr>
            <w:r>
              <w:rPr>
                <w:rFonts w:ascii="微软雅黑" w:eastAsia="微软雅黑" w:hAnsi="微软雅黑" w:hint="eastAsia"/>
                <w:color w:val="FF0000"/>
                <w:sz w:val="18"/>
                <w:szCs w:val="18"/>
              </w:rPr>
              <w:t>20</w:t>
            </w:r>
          </w:p>
        </w:tc>
        <w:tc>
          <w:tcPr>
            <w:tcW w:w="1276" w:type="dxa"/>
            <w:shd w:val="clear" w:color="auto" w:fill="auto"/>
          </w:tcPr>
          <w:p w:rsidR="0099371D" w:rsidRDefault="002A4916">
            <w:pPr>
              <w:jc w:val="center"/>
              <w:rPr>
                <w:rFonts w:ascii="微软雅黑" w:eastAsia="微软雅黑" w:hAnsi="微软雅黑"/>
                <w:color w:val="FF0000"/>
                <w:sz w:val="18"/>
                <w:szCs w:val="18"/>
              </w:rPr>
            </w:pPr>
            <w:r>
              <w:rPr>
                <w:rFonts w:ascii="微软雅黑" w:eastAsia="微软雅黑" w:hAnsi="微软雅黑" w:hint="eastAsia"/>
                <w:color w:val="FF0000"/>
                <w:sz w:val="18"/>
                <w:szCs w:val="18"/>
              </w:rPr>
              <w:t>O</w:t>
            </w:r>
          </w:p>
        </w:tc>
        <w:tc>
          <w:tcPr>
            <w:tcW w:w="2410" w:type="dxa"/>
            <w:shd w:val="clear" w:color="auto" w:fill="auto"/>
          </w:tcPr>
          <w:p w:rsidR="0099371D" w:rsidRDefault="002A4916">
            <w:pPr>
              <w:rPr>
                <w:rFonts w:ascii="微软雅黑" w:eastAsia="微软雅黑" w:hAnsi="微软雅黑"/>
                <w:color w:val="FF0000"/>
                <w:sz w:val="18"/>
                <w:szCs w:val="18"/>
              </w:rPr>
            </w:pPr>
            <w:r>
              <w:rPr>
                <w:rFonts w:ascii="微软雅黑" w:eastAsia="微软雅黑" w:hAnsi="微软雅黑" w:hint="eastAsia"/>
                <w:color w:val="FF0000"/>
                <w:sz w:val="18"/>
                <w:szCs w:val="18"/>
              </w:rPr>
              <w:t>yyyy-MM-dd HH:mmss</w:t>
            </w:r>
          </w:p>
        </w:tc>
      </w:tr>
    </w:tbl>
    <w:p w:rsidR="0099371D" w:rsidRDefault="002A4916">
      <w:pPr>
        <w:pStyle w:val="30"/>
      </w:pPr>
      <w:bookmarkStart w:id="5334" w:name="_Toc508983404"/>
      <w:r>
        <w:rPr>
          <w:rFonts w:hint="eastAsia"/>
        </w:rPr>
        <w:t>响应报文</w:t>
      </w:r>
      <w:bookmarkEnd w:id="5334"/>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9371D">
        <w:tc>
          <w:tcPr>
            <w:tcW w:w="95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9371D">
        <w:trPr>
          <w:trHeight w:val="417"/>
        </w:trPr>
        <w:tc>
          <w:tcPr>
            <w:tcW w:w="956" w:type="dxa"/>
            <w:vMerge w:val="restart"/>
            <w:shd w:val="clear" w:color="auto" w:fill="auto"/>
            <w:vAlign w:val="center"/>
          </w:tcPr>
          <w:p w:rsidR="0099371D" w:rsidRDefault="002A4916">
            <w:pPr>
              <w:jc w:val="center"/>
              <w:rPr>
                <w:rStyle w:val="shorttext"/>
              </w:rPr>
            </w:pPr>
            <w:r>
              <w:rPr>
                <w:rStyle w:val="shorttext"/>
                <w:rFonts w:hint="eastAsia"/>
              </w:rPr>
              <w:t>header</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9371D" w:rsidRDefault="002A491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99371D">
        <w:trPr>
          <w:trHeight w:val="417"/>
        </w:trPr>
        <w:tc>
          <w:tcPr>
            <w:tcW w:w="956" w:type="dxa"/>
            <w:shd w:val="clear" w:color="auto" w:fill="auto"/>
            <w:vAlign w:val="center"/>
          </w:tcPr>
          <w:p w:rsidR="0099371D" w:rsidRDefault="002A4916">
            <w:pPr>
              <w:jc w:val="center"/>
              <w:rPr>
                <w:rStyle w:val="shorttext"/>
              </w:rPr>
            </w:pPr>
            <w:r>
              <w:rPr>
                <w:rStyle w:val="shorttext"/>
                <w:rFonts w:hint="eastAsia"/>
              </w:rPr>
              <w:t>body</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val="restart"/>
            <w:shd w:val="clear" w:color="auto" w:fill="auto"/>
          </w:tcPr>
          <w:p w:rsidR="0099371D" w:rsidRDefault="002A4916">
            <w:pPr>
              <w:jc w:val="center"/>
              <w:rPr>
                <w:rStyle w:val="shorttext"/>
              </w:rPr>
            </w:pPr>
            <w:r>
              <w:rPr>
                <w:rStyle w:val="shorttext"/>
              </w:rPr>
              <w:t>body.card</w:t>
            </w:r>
            <w:r>
              <w:rPr>
                <w:rStyle w:val="shorttext"/>
                <w:rFonts w:hint="eastAsia"/>
              </w:rPr>
              <w:t>Batch</w:t>
            </w:r>
            <w:r>
              <w:rPr>
                <w:rStyle w:val="shorttext"/>
              </w:rPr>
              <w:t>List</w:t>
            </w: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w:t>
            </w:r>
            <w:r>
              <w:rPr>
                <w:rFonts w:ascii="微软雅黑" w:eastAsia="微软雅黑" w:hAnsi="微软雅黑"/>
                <w:color w:val="000000"/>
                <w:sz w:val="18"/>
                <w:szCs w:val="18"/>
              </w:rPr>
              <w:t>ID</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createSide</w:t>
            </w:r>
          </w:p>
        </w:tc>
        <w:tc>
          <w:tcPr>
            <w:tcW w:w="1296"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卡密生成方</w:t>
            </w:r>
          </w:p>
        </w:tc>
        <w:tc>
          <w:tcPr>
            <w:tcW w:w="1029"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w:t>
            </w:r>
            <w:r>
              <w:rPr>
                <w:rFonts w:ascii="微软雅黑" w:eastAsia="微软雅黑" w:hAnsi="微软雅黑"/>
                <w:color w:val="000000" w:themeColor="text1"/>
                <w:sz w:val="18"/>
                <w:szCs w:val="18"/>
              </w:rPr>
              <w:t>archar</w:t>
            </w:r>
          </w:p>
        </w:tc>
        <w:tc>
          <w:tcPr>
            <w:tcW w:w="929" w:type="dxa"/>
            <w:shd w:val="clear" w:color="auto" w:fill="auto"/>
          </w:tcPr>
          <w:p w:rsidR="0099371D" w:rsidRDefault="002A4916">
            <w:pPr>
              <w:jc w:val="righ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5</w:t>
            </w:r>
            <w:r>
              <w:rPr>
                <w:rFonts w:ascii="微软雅黑" w:eastAsia="微软雅黑" w:hAnsi="微软雅黑"/>
                <w:color w:val="000000" w:themeColor="text1"/>
                <w:sz w:val="18"/>
                <w:szCs w:val="18"/>
              </w:rPr>
              <w:t>0</w:t>
            </w:r>
          </w:p>
        </w:tc>
        <w:tc>
          <w:tcPr>
            <w:tcW w:w="1274" w:type="dxa"/>
            <w:shd w:val="clear" w:color="auto" w:fill="auto"/>
          </w:tcPr>
          <w:p w:rsidR="0099371D" w:rsidRDefault="002A4916">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O</w:t>
            </w:r>
          </w:p>
        </w:tc>
        <w:tc>
          <w:tcPr>
            <w:tcW w:w="2410" w:type="dxa"/>
            <w:shd w:val="clear" w:color="auto" w:fill="auto"/>
          </w:tcPr>
          <w:p w:rsidR="0099371D" w:rsidRDefault="002A4916">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加密的用户id</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createSide</w:t>
            </w:r>
            <w:r>
              <w:rPr>
                <w:rFonts w:ascii="微软雅黑" w:eastAsia="微软雅黑" w:hAnsi="微软雅黑" w:hint="eastAsia"/>
                <w:sz w:val="18"/>
                <w:szCs w:val="18"/>
              </w:rPr>
              <w:t>Mobile</w:t>
            </w:r>
          </w:p>
        </w:tc>
        <w:tc>
          <w:tcPr>
            <w:tcW w:w="1296"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卡密生成方手机号</w:t>
            </w:r>
          </w:p>
        </w:tc>
        <w:tc>
          <w:tcPr>
            <w:tcW w:w="1029"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archar</w:t>
            </w:r>
          </w:p>
        </w:tc>
        <w:tc>
          <w:tcPr>
            <w:tcW w:w="929" w:type="dxa"/>
            <w:shd w:val="clear" w:color="auto" w:fill="auto"/>
          </w:tcPr>
          <w:p w:rsidR="0099371D" w:rsidRDefault="002A4916">
            <w:pPr>
              <w:jc w:val="right"/>
              <w:rPr>
                <w:rFonts w:ascii="微软雅黑" w:eastAsia="微软雅黑" w:hAnsi="微软雅黑"/>
                <w:sz w:val="18"/>
                <w:szCs w:val="18"/>
              </w:rPr>
            </w:pPr>
            <w:r>
              <w:rPr>
                <w:rFonts w:ascii="微软雅黑" w:eastAsia="微软雅黑" w:hAnsi="微软雅黑"/>
                <w:sz w:val="18"/>
                <w:szCs w:val="18"/>
              </w:rPr>
              <w:t>30</w:t>
            </w:r>
          </w:p>
        </w:tc>
        <w:tc>
          <w:tcPr>
            <w:tcW w:w="1274" w:type="dxa"/>
            <w:shd w:val="clear" w:color="auto" w:fill="auto"/>
          </w:tcPr>
          <w:p w:rsidR="0099371D" w:rsidRDefault="002A4916">
            <w:pPr>
              <w:jc w:val="center"/>
              <w:rPr>
                <w:rFonts w:ascii="微软雅黑" w:eastAsia="微软雅黑" w:hAnsi="微软雅黑"/>
                <w:sz w:val="18"/>
                <w:szCs w:val="18"/>
              </w:rPr>
            </w:pPr>
            <w:r>
              <w:rPr>
                <w:rFonts w:ascii="微软雅黑" w:eastAsia="微软雅黑" w:hAnsi="微软雅黑"/>
                <w:sz w:val="18"/>
                <w:szCs w:val="18"/>
              </w:rPr>
              <w:t>O</w:t>
            </w:r>
          </w:p>
        </w:tc>
        <w:tc>
          <w:tcPr>
            <w:tcW w:w="2410" w:type="dxa"/>
            <w:shd w:val="clear" w:color="auto" w:fill="auto"/>
          </w:tcPr>
          <w:p w:rsidR="0099371D" w:rsidRDefault="0099371D">
            <w:pPr>
              <w:rPr>
                <w:rFonts w:ascii="微软雅黑" w:eastAsia="微软雅黑" w:hAnsi="微软雅黑"/>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batchN</w:t>
            </w:r>
            <w:r>
              <w:rPr>
                <w:rFonts w:ascii="微软雅黑" w:eastAsia="微软雅黑" w:hAnsi="微软雅黑" w:hint="eastAsia"/>
                <w:color w:val="000000"/>
                <w:sz w:val="18"/>
                <w:szCs w:val="18"/>
              </w:rPr>
              <w:t>o</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批次号</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reateNum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生成数量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20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w:t>
            </w:r>
            <w:r>
              <w:rPr>
                <w:rFonts w:ascii="微软雅黑" w:eastAsia="微软雅黑" w:hAnsi="微软雅黑"/>
                <w:color w:val="000000"/>
                <w:sz w:val="18"/>
                <w:szCs w:val="18"/>
              </w:rPr>
              <w:t>ointsVal</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面值</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单位：钡</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type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2A4916">
            <w:pPr>
              <w:rPr>
                <w:rFonts w:ascii="微软雅黑" w:eastAsia="微软雅黑" w:hAnsi="微软雅黑"/>
                <w:color w:val="000000"/>
                <w:sz w:val="18"/>
                <w:szCs w:val="18"/>
              </w:rPr>
            </w:pPr>
            <w:r>
              <w:rPr>
                <w:rFonts w:ascii="微软雅黑" w:eastAsia="微软雅黑" w:hAnsi="微软雅黑" w:hint="eastAsia"/>
                <w:color w:val="000000"/>
                <w:sz w:val="18"/>
                <w:szCs w:val="18"/>
              </w:rPr>
              <w:t>1用户生成卡密</w:t>
            </w: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useNum</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使用数量</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remark</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100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reateDate</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d</w:t>
            </w:r>
            <w:r>
              <w:rPr>
                <w:rFonts w:ascii="微软雅黑" w:eastAsia="微软雅黑" w:hAnsi="微软雅黑" w:hint="eastAsia"/>
                <w:color w:val="000000"/>
                <w:sz w:val="18"/>
                <w:szCs w:val="18"/>
              </w:rPr>
              <w:t>ate</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9371D" w:rsidRDefault="0099371D">
            <w:pPr>
              <w:rPr>
                <w:rFonts w:ascii="微软雅黑" w:eastAsia="微软雅黑" w:hAnsi="微软雅黑"/>
                <w:color w:val="000000"/>
                <w:sz w:val="18"/>
                <w:szCs w:val="18"/>
              </w:rPr>
            </w:pPr>
          </w:p>
        </w:tc>
      </w:tr>
      <w:tr w:rsidR="0099371D">
        <w:trPr>
          <w:trHeight w:val="417"/>
        </w:trPr>
        <w:tc>
          <w:tcPr>
            <w:tcW w:w="956" w:type="dxa"/>
            <w:vMerge/>
            <w:shd w:val="clear" w:color="auto" w:fill="auto"/>
          </w:tcPr>
          <w:p w:rsidR="0099371D" w:rsidRDefault="0099371D">
            <w:pPr>
              <w:jc w:val="center"/>
              <w:rPr>
                <w:rStyle w:val="shorttext"/>
              </w:rPr>
            </w:pPr>
          </w:p>
        </w:tc>
        <w:tc>
          <w:tcPr>
            <w:tcW w:w="155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creator</w:t>
            </w:r>
          </w:p>
        </w:tc>
        <w:tc>
          <w:tcPr>
            <w:tcW w:w="1296"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99371D" w:rsidRDefault="002A4916">
            <w:pPr>
              <w:jc w:val="right"/>
              <w:rPr>
                <w:rFonts w:ascii="微软雅黑" w:eastAsia="微软雅黑" w:hAnsi="微软雅黑"/>
                <w:color w:val="000000"/>
                <w:sz w:val="18"/>
                <w:szCs w:val="18"/>
              </w:rPr>
            </w:pPr>
            <w:r>
              <w:rPr>
                <w:rFonts w:ascii="微软雅黑" w:eastAsia="微软雅黑" w:hAnsi="微软雅黑"/>
                <w:color w:val="000000"/>
                <w:sz w:val="18"/>
                <w:szCs w:val="18"/>
              </w:rPr>
              <w:t>30</w:t>
            </w:r>
          </w:p>
        </w:tc>
        <w:tc>
          <w:tcPr>
            <w:tcW w:w="1274" w:type="dxa"/>
            <w:shd w:val="clear" w:color="auto" w:fill="auto"/>
          </w:tcPr>
          <w:p w:rsidR="0099371D" w:rsidRDefault="002A4916">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99371D" w:rsidRDefault="0099371D">
            <w:pPr>
              <w:rPr>
                <w:rFonts w:ascii="微软雅黑" w:eastAsia="微软雅黑" w:hAnsi="微软雅黑"/>
                <w:color w:val="000000"/>
                <w:sz w:val="18"/>
                <w:szCs w:val="18"/>
              </w:rPr>
            </w:pPr>
          </w:p>
        </w:tc>
      </w:tr>
    </w:tbl>
    <w:p w:rsidR="0099371D" w:rsidRDefault="0099371D">
      <w:pPr>
        <w:rPr>
          <w:szCs w:val="21"/>
        </w:rPr>
      </w:pPr>
    </w:p>
    <w:p w:rsidR="00604301" w:rsidRDefault="00604301">
      <w:pPr>
        <w:rPr>
          <w:szCs w:val="21"/>
        </w:rPr>
      </w:pPr>
    </w:p>
    <w:p w:rsidR="00604301" w:rsidRDefault="00604301" w:rsidP="00604301">
      <w:pPr>
        <w:pStyle w:val="2"/>
      </w:pPr>
      <w:bookmarkStart w:id="5335" w:name="_Toc508983405"/>
      <w:r>
        <w:rPr>
          <w:rFonts w:hint="eastAsia"/>
        </w:rPr>
        <w:t>积分源信息添加或更新接口</w:t>
      </w:r>
      <w:bookmarkEnd w:id="5335"/>
    </w:p>
    <w:p w:rsidR="00604301" w:rsidRDefault="00604301" w:rsidP="00604301">
      <w:pPr>
        <w:pStyle w:val="30"/>
      </w:pPr>
      <w:bookmarkStart w:id="5336" w:name="_Toc508983406"/>
      <w:r>
        <w:rPr>
          <w:rFonts w:hint="eastAsia"/>
        </w:rPr>
        <w:t>接口名称：</w:t>
      </w:r>
      <w:r w:rsidR="00FA388A">
        <w:rPr>
          <w:rFonts w:hint="eastAsia"/>
        </w:rPr>
        <w:t>points</w:t>
      </w:r>
      <w:r>
        <w:t>/</w:t>
      </w:r>
      <w:r w:rsidR="00FA388A">
        <w:t>points</w:t>
      </w:r>
      <w:r w:rsidR="00864CC3">
        <w:t>manage</w:t>
      </w:r>
      <w:r>
        <w:t>/</w:t>
      </w:r>
      <w:r w:rsidR="00864CC3">
        <w:t>createOrModifyPointsOrgInfo</w:t>
      </w:r>
      <w:r>
        <w:t>.do</w:t>
      </w:r>
      <w:bookmarkEnd w:id="5336"/>
    </w:p>
    <w:p w:rsidR="00604301" w:rsidRDefault="00604301" w:rsidP="00604301">
      <w:pPr>
        <w:pStyle w:val="30"/>
      </w:pPr>
      <w:bookmarkStart w:id="5337" w:name="_Toc508983407"/>
      <w:r>
        <w:rPr>
          <w:rFonts w:hint="eastAsia"/>
        </w:rPr>
        <w:t>请求报文</w:t>
      </w:r>
      <w:bookmarkEnd w:id="5337"/>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604301" w:rsidTr="00604301">
        <w:tc>
          <w:tcPr>
            <w:tcW w:w="956" w:type="dxa"/>
            <w:shd w:val="clear" w:color="auto" w:fill="E6E6E6"/>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604301" w:rsidTr="00604301">
        <w:trPr>
          <w:trHeight w:val="417"/>
        </w:trPr>
        <w:tc>
          <w:tcPr>
            <w:tcW w:w="956" w:type="dxa"/>
            <w:vMerge w:val="restart"/>
            <w:shd w:val="clear" w:color="auto" w:fill="auto"/>
          </w:tcPr>
          <w:p w:rsidR="00604301" w:rsidRDefault="00604301" w:rsidP="00604301">
            <w:pPr>
              <w:jc w:val="center"/>
              <w:rPr>
                <w:rStyle w:val="shorttext"/>
              </w:rPr>
            </w:pPr>
          </w:p>
        </w:tc>
        <w:tc>
          <w:tcPr>
            <w:tcW w:w="1559" w:type="dxa"/>
            <w:shd w:val="clear" w:color="auto" w:fill="auto"/>
          </w:tcPr>
          <w:p w:rsidR="00604301" w:rsidRDefault="002942D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points</w:t>
            </w:r>
            <w:r>
              <w:rPr>
                <w:rFonts w:ascii="微软雅黑" w:eastAsia="微软雅黑" w:hAnsi="微软雅黑"/>
                <w:color w:val="000000"/>
                <w:sz w:val="18"/>
                <w:szCs w:val="18"/>
              </w:rPr>
              <w:t>OrgCode</w:t>
            </w:r>
          </w:p>
        </w:tc>
        <w:tc>
          <w:tcPr>
            <w:tcW w:w="1276" w:type="dxa"/>
            <w:shd w:val="clear" w:color="auto" w:fill="auto"/>
          </w:tcPr>
          <w:p w:rsidR="00604301" w:rsidRDefault="002942D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积分源编号</w:t>
            </w:r>
          </w:p>
        </w:tc>
        <w:tc>
          <w:tcPr>
            <w:tcW w:w="1134" w:type="dxa"/>
            <w:shd w:val="clear" w:color="auto" w:fill="auto"/>
          </w:tcPr>
          <w:p w:rsidR="00604301" w:rsidRDefault="002942D1" w:rsidP="00604301">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shd w:val="clear" w:color="auto" w:fill="auto"/>
          </w:tcPr>
          <w:p w:rsidR="00604301" w:rsidRDefault="002942D1" w:rsidP="00604301">
            <w:pPr>
              <w:ind w:firstLineChars="150" w:firstLine="270"/>
              <w:jc w:val="right"/>
              <w:rPr>
                <w:rFonts w:ascii="微软雅黑" w:eastAsia="微软雅黑" w:hAnsi="微软雅黑"/>
                <w:sz w:val="18"/>
                <w:szCs w:val="18"/>
              </w:rPr>
            </w:pPr>
            <w:r>
              <w:rPr>
                <w:rFonts w:ascii="微软雅黑" w:eastAsia="微软雅黑" w:hAnsi="微软雅黑"/>
                <w:sz w:val="18"/>
                <w:szCs w:val="18"/>
              </w:rPr>
              <w:t>8</w:t>
            </w:r>
          </w:p>
        </w:tc>
        <w:tc>
          <w:tcPr>
            <w:tcW w:w="1276" w:type="dxa"/>
            <w:shd w:val="clear" w:color="auto" w:fill="auto"/>
          </w:tcPr>
          <w:p w:rsidR="00604301" w:rsidRDefault="002942D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604301" w:rsidRDefault="00604301" w:rsidP="00604301">
            <w:pPr>
              <w:rPr>
                <w:rFonts w:ascii="微软雅黑" w:eastAsia="微软雅黑" w:hAnsi="微软雅黑"/>
                <w:sz w:val="18"/>
                <w:szCs w:val="18"/>
              </w:rPr>
            </w:pPr>
            <w:r>
              <w:rPr>
                <w:rFonts w:ascii="微软雅黑" w:eastAsia="微软雅黑" w:hAnsi="微软雅黑" w:hint="eastAsia"/>
                <w:sz w:val="18"/>
                <w:szCs w:val="18"/>
              </w:rPr>
              <w:t>S</w:t>
            </w:r>
            <w:r>
              <w:rPr>
                <w:rFonts w:ascii="微软雅黑" w:eastAsia="微软雅黑" w:hAnsi="微软雅黑"/>
                <w:sz w:val="18"/>
                <w:szCs w:val="18"/>
              </w:rPr>
              <w:t>ID</w:t>
            </w:r>
            <w:r>
              <w:rPr>
                <w:rFonts w:ascii="微软雅黑" w:eastAsia="微软雅黑" w:hAnsi="微软雅黑" w:hint="eastAsia"/>
                <w:sz w:val="18"/>
                <w:szCs w:val="18"/>
              </w:rPr>
              <w:t>有值</w:t>
            </w:r>
            <w:r w:rsidR="002942D1">
              <w:rPr>
                <w:rFonts w:ascii="微软雅黑" w:eastAsia="微软雅黑" w:hAnsi="微软雅黑" w:hint="eastAsia"/>
                <w:sz w:val="18"/>
                <w:szCs w:val="18"/>
              </w:rPr>
              <w:t>为</w:t>
            </w:r>
            <w:r>
              <w:rPr>
                <w:rFonts w:ascii="微软雅黑" w:eastAsia="微软雅黑" w:hAnsi="微软雅黑" w:hint="eastAsia"/>
                <w:sz w:val="18"/>
                <w:szCs w:val="18"/>
              </w:rPr>
              <w:t>更新</w:t>
            </w:r>
            <w:r w:rsidR="002942D1">
              <w:rPr>
                <w:rFonts w:ascii="微软雅黑" w:eastAsia="微软雅黑" w:hAnsi="微软雅黑" w:hint="eastAsia"/>
                <w:sz w:val="18"/>
                <w:szCs w:val="18"/>
              </w:rPr>
              <w:t>，</w:t>
            </w:r>
            <w:r>
              <w:rPr>
                <w:rFonts w:ascii="微软雅黑" w:eastAsia="微软雅黑" w:hAnsi="微软雅黑" w:hint="eastAsia"/>
                <w:sz w:val="18"/>
                <w:szCs w:val="18"/>
              </w:rPr>
              <w:t>无值</w:t>
            </w:r>
            <w:r w:rsidR="002942D1">
              <w:rPr>
                <w:rFonts w:ascii="微软雅黑" w:eastAsia="微软雅黑" w:hAnsi="微软雅黑" w:hint="eastAsia"/>
                <w:sz w:val="18"/>
                <w:szCs w:val="18"/>
              </w:rPr>
              <w:t>为</w:t>
            </w:r>
            <w:r>
              <w:rPr>
                <w:rFonts w:ascii="微软雅黑" w:eastAsia="微软雅黑" w:hAnsi="微软雅黑" w:hint="eastAsia"/>
                <w:sz w:val="18"/>
                <w:szCs w:val="18"/>
              </w:rPr>
              <w:t>插入</w:t>
            </w:r>
          </w:p>
        </w:tc>
      </w:tr>
      <w:tr w:rsidR="00604301" w:rsidTr="00604301">
        <w:trPr>
          <w:trHeight w:val="417"/>
        </w:trPr>
        <w:tc>
          <w:tcPr>
            <w:tcW w:w="956" w:type="dxa"/>
            <w:vMerge/>
            <w:shd w:val="clear" w:color="auto" w:fill="auto"/>
          </w:tcPr>
          <w:p w:rsidR="00604301" w:rsidRDefault="00604301" w:rsidP="00604301">
            <w:pPr>
              <w:jc w:val="center"/>
              <w:rPr>
                <w:rStyle w:val="shorttext"/>
              </w:rPr>
            </w:pPr>
          </w:p>
        </w:tc>
        <w:tc>
          <w:tcPr>
            <w:tcW w:w="1559" w:type="dxa"/>
            <w:shd w:val="clear" w:color="auto" w:fill="auto"/>
          </w:tcPr>
          <w:p w:rsidR="00604301" w:rsidRDefault="007B637D" w:rsidP="00604301">
            <w:pPr>
              <w:jc w:val="center"/>
              <w:rPr>
                <w:rFonts w:ascii="微软雅黑" w:eastAsia="微软雅黑" w:hAnsi="微软雅黑"/>
                <w:color w:val="000000"/>
                <w:sz w:val="18"/>
                <w:szCs w:val="18"/>
              </w:rPr>
            </w:pPr>
            <w:r>
              <w:rPr>
                <w:rFonts w:ascii="微软雅黑" w:eastAsia="微软雅黑" w:hAnsi="微软雅黑"/>
                <w:color w:val="000000"/>
                <w:sz w:val="18"/>
                <w:szCs w:val="18"/>
              </w:rPr>
              <w:t>pointsOrgName</w:t>
            </w:r>
          </w:p>
        </w:tc>
        <w:tc>
          <w:tcPr>
            <w:tcW w:w="1276" w:type="dxa"/>
            <w:shd w:val="clear" w:color="auto" w:fill="auto"/>
          </w:tcPr>
          <w:p w:rsidR="00604301" w:rsidRDefault="007B637D" w:rsidP="00604301">
            <w:pPr>
              <w:jc w:val="center"/>
              <w:rPr>
                <w:rFonts w:ascii="微软雅黑" w:eastAsia="微软雅黑" w:hAnsi="微软雅黑"/>
                <w:sz w:val="18"/>
                <w:szCs w:val="18"/>
              </w:rPr>
            </w:pPr>
            <w:r>
              <w:rPr>
                <w:rFonts w:ascii="微软雅黑" w:eastAsia="微软雅黑" w:hAnsi="微软雅黑" w:hint="eastAsia"/>
                <w:sz w:val="18"/>
                <w:szCs w:val="18"/>
              </w:rPr>
              <w:t>积分源名称</w:t>
            </w:r>
          </w:p>
        </w:tc>
        <w:tc>
          <w:tcPr>
            <w:tcW w:w="1134" w:type="dxa"/>
            <w:shd w:val="clear" w:color="auto" w:fill="auto"/>
          </w:tcPr>
          <w:p w:rsidR="00604301" w:rsidRDefault="007B637D" w:rsidP="00604301">
            <w:pPr>
              <w:jc w:val="center"/>
              <w:rPr>
                <w:rFonts w:ascii="微软雅黑" w:eastAsia="微软雅黑" w:hAnsi="微软雅黑"/>
                <w:sz w:val="18"/>
                <w:szCs w:val="18"/>
              </w:rPr>
            </w:pPr>
            <w:r>
              <w:rPr>
                <w:rFonts w:ascii="微软雅黑" w:eastAsia="微软雅黑" w:hAnsi="微软雅黑"/>
                <w:sz w:val="18"/>
                <w:szCs w:val="18"/>
              </w:rPr>
              <w:t>v</w:t>
            </w:r>
            <w:r>
              <w:rPr>
                <w:rFonts w:ascii="微软雅黑" w:eastAsia="微软雅黑" w:hAnsi="微软雅黑" w:hint="eastAsia"/>
                <w:sz w:val="18"/>
                <w:szCs w:val="18"/>
              </w:rPr>
              <w:t>archar</w:t>
            </w:r>
          </w:p>
        </w:tc>
        <w:tc>
          <w:tcPr>
            <w:tcW w:w="850" w:type="dxa"/>
            <w:shd w:val="clear" w:color="auto" w:fill="auto"/>
          </w:tcPr>
          <w:p w:rsidR="00604301" w:rsidRDefault="007B637D" w:rsidP="00604301">
            <w:pPr>
              <w:ind w:firstLineChars="150" w:firstLine="270"/>
              <w:jc w:val="right"/>
              <w:rPr>
                <w:rFonts w:ascii="微软雅黑" w:eastAsia="微软雅黑" w:hAnsi="微软雅黑"/>
                <w:sz w:val="18"/>
                <w:szCs w:val="18"/>
              </w:rPr>
            </w:pPr>
            <w:r>
              <w:rPr>
                <w:rFonts w:ascii="微软雅黑" w:eastAsia="微软雅黑" w:hAnsi="微软雅黑"/>
                <w:sz w:val="18"/>
                <w:szCs w:val="18"/>
              </w:rPr>
              <w:t>50</w:t>
            </w:r>
          </w:p>
        </w:tc>
        <w:tc>
          <w:tcPr>
            <w:tcW w:w="1276" w:type="dxa"/>
            <w:shd w:val="clear" w:color="auto" w:fill="auto"/>
          </w:tcPr>
          <w:p w:rsidR="00604301" w:rsidRDefault="00604301" w:rsidP="00604301">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604301" w:rsidRDefault="00604301" w:rsidP="00604301">
            <w:pPr>
              <w:rPr>
                <w:rFonts w:ascii="微软雅黑" w:eastAsia="微软雅黑" w:hAnsi="微软雅黑"/>
                <w:sz w:val="18"/>
                <w:szCs w:val="18"/>
              </w:rPr>
            </w:pPr>
          </w:p>
        </w:tc>
      </w:tr>
      <w:tr w:rsidR="00604301" w:rsidTr="00604301">
        <w:trPr>
          <w:trHeight w:val="417"/>
        </w:trPr>
        <w:tc>
          <w:tcPr>
            <w:tcW w:w="956" w:type="dxa"/>
            <w:vMerge/>
            <w:shd w:val="clear" w:color="auto" w:fill="auto"/>
          </w:tcPr>
          <w:p w:rsidR="00604301" w:rsidRDefault="00604301" w:rsidP="00604301">
            <w:pPr>
              <w:jc w:val="center"/>
              <w:rPr>
                <w:rStyle w:val="shorttext"/>
              </w:rPr>
            </w:pPr>
          </w:p>
        </w:tc>
        <w:tc>
          <w:tcPr>
            <w:tcW w:w="1559" w:type="dxa"/>
            <w:shd w:val="clear" w:color="auto" w:fill="auto"/>
          </w:tcPr>
          <w:p w:rsidR="00604301" w:rsidRDefault="003D086B" w:rsidP="00604301">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publisherId</w:t>
            </w:r>
          </w:p>
        </w:tc>
        <w:tc>
          <w:tcPr>
            <w:tcW w:w="1276" w:type="dxa"/>
            <w:shd w:val="clear" w:color="auto" w:fill="auto"/>
          </w:tcPr>
          <w:p w:rsidR="00604301" w:rsidRDefault="002107DC" w:rsidP="00604301">
            <w:pPr>
              <w:jc w:val="center"/>
              <w:rPr>
                <w:rFonts w:ascii="微软雅黑" w:eastAsia="微软雅黑" w:hAnsi="微软雅黑"/>
                <w:sz w:val="18"/>
                <w:szCs w:val="18"/>
              </w:rPr>
            </w:pPr>
            <w:r>
              <w:rPr>
                <w:rFonts w:ascii="微软雅黑" w:eastAsia="微软雅黑" w:hAnsi="微软雅黑" w:hint="eastAsia"/>
                <w:sz w:val="18"/>
                <w:szCs w:val="18"/>
              </w:rPr>
              <w:t>积分发行商ID</w:t>
            </w:r>
          </w:p>
        </w:tc>
        <w:tc>
          <w:tcPr>
            <w:tcW w:w="1134" w:type="dxa"/>
            <w:shd w:val="clear" w:color="auto" w:fill="auto"/>
          </w:tcPr>
          <w:p w:rsidR="00604301" w:rsidRDefault="00604301" w:rsidP="00604301">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604301" w:rsidRDefault="00604301" w:rsidP="00604301">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0</w:t>
            </w:r>
          </w:p>
        </w:tc>
        <w:tc>
          <w:tcPr>
            <w:tcW w:w="1276" w:type="dxa"/>
            <w:shd w:val="clear" w:color="auto" w:fill="auto"/>
          </w:tcPr>
          <w:p w:rsidR="00604301" w:rsidRDefault="006C2E4F" w:rsidP="00604301">
            <w:pPr>
              <w:jc w:val="center"/>
              <w:rPr>
                <w:rFonts w:ascii="微软雅黑" w:eastAsia="微软雅黑" w:hAnsi="微软雅黑"/>
                <w:sz w:val="18"/>
                <w:szCs w:val="18"/>
              </w:rPr>
            </w:pPr>
            <w:r>
              <w:rPr>
                <w:rFonts w:ascii="微软雅黑" w:eastAsia="微软雅黑" w:hAnsi="微软雅黑"/>
                <w:sz w:val="18"/>
                <w:szCs w:val="18"/>
              </w:rPr>
              <w:t>O</w:t>
            </w:r>
          </w:p>
        </w:tc>
        <w:tc>
          <w:tcPr>
            <w:tcW w:w="2410" w:type="dxa"/>
            <w:shd w:val="clear" w:color="auto" w:fill="auto"/>
          </w:tcPr>
          <w:p w:rsidR="00604301" w:rsidRDefault="00323BDF" w:rsidP="00604301">
            <w:pPr>
              <w:rPr>
                <w:rFonts w:ascii="微软雅黑" w:eastAsia="微软雅黑" w:hAnsi="微软雅黑"/>
                <w:sz w:val="18"/>
                <w:szCs w:val="18"/>
              </w:rPr>
            </w:pPr>
            <w:r>
              <w:rPr>
                <w:rFonts w:ascii="微软雅黑" w:eastAsia="微软雅黑" w:hAnsi="微软雅黑" w:hint="eastAsia"/>
                <w:sz w:val="18"/>
                <w:szCs w:val="18"/>
              </w:rPr>
              <w:t>更新时，该字段不传</w:t>
            </w:r>
          </w:p>
        </w:tc>
      </w:tr>
      <w:tr w:rsidR="00604301" w:rsidTr="00604301">
        <w:trPr>
          <w:trHeight w:val="417"/>
        </w:trPr>
        <w:tc>
          <w:tcPr>
            <w:tcW w:w="956" w:type="dxa"/>
            <w:vMerge/>
            <w:shd w:val="clear" w:color="auto" w:fill="auto"/>
          </w:tcPr>
          <w:p w:rsidR="00604301" w:rsidRDefault="00604301" w:rsidP="00604301">
            <w:pPr>
              <w:jc w:val="center"/>
              <w:rPr>
                <w:rStyle w:val="shorttext"/>
              </w:rPr>
            </w:pPr>
          </w:p>
        </w:tc>
        <w:tc>
          <w:tcPr>
            <w:tcW w:w="1559" w:type="dxa"/>
            <w:shd w:val="clear" w:color="auto" w:fill="auto"/>
          </w:tcPr>
          <w:p w:rsidR="00604301" w:rsidRDefault="0034192A" w:rsidP="00604301">
            <w:pPr>
              <w:jc w:val="center"/>
              <w:rPr>
                <w:rFonts w:ascii="微软雅黑" w:eastAsia="微软雅黑" w:hAnsi="微软雅黑"/>
                <w:color w:val="000000"/>
                <w:sz w:val="18"/>
                <w:szCs w:val="18"/>
              </w:rPr>
            </w:pPr>
            <w:r>
              <w:rPr>
                <w:rFonts w:ascii="微软雅黑" w:eastAsia="微软雅黑" w:hAnsi="微软雅黑"/>
                <w:color w:val="000000"/>
                <w:sz w:val="18"/>
                <w:szCs w:val="18"/>
              </w:rPr>
              <w:t>state</w:t>
            </w:r>
          </w:p>
        </w:tc>
        <w:tc>
          <w:tcPr>
            <w:tcW w:w="1276" w:type="dxa"/>
            <w:shd w:val="clear" w:color="auto" w:fill="auto"/>
          </w:tcPr>
          <w:p w:rsidR="00604301" w:rsidRDefault="0034192A" w:rsidP="00604301">
            <w:pPr>
              <w:jc w:val="center"/>
              <w:rPr>
                <w:rFonts w:ascii="微软雅黑" w:eastAsia="微软雅黑" w:hAnsi="微软雅黑"/>
                <w:sz w:val="18"/>
                <w:szCs w:val="18"/>
              </w:rPr>
            </w:pPr>
            <w:r>
              <w:rPr>
                <w:rFonts w:ascii="微软雅黑" w:eastAsia="微软雅黑" w:hAnsi="微软雅黑" w:hint="eastAsia"/>
                <w:sz w:val="18"/>
                <w:szCs w:val="18"/>
              </w:rPr>
              <w:t>状态</w:t>
            </w:r>
          </w:p>
        </w:tc>
        <w:tc>
          <w:tcPr>
            <w:tcW w:w="1134" w:type="dxa"/>
            <w:shd w:val="clear" w:color="auto" w:fill="auto"/>
          </w:tcPr>
          <w:p w:rsidR="00604301" w:rsidRDefault="00604301" w:rsidP="00604301">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604301" w:rsidRDefault="0034192A" w:rsidP="00604301">
            <w:pPr>
              <w:ind w:firstLineChars="150" w:firstLine="270"/>
              <w:jc w:val="right"/>
              <w:rPr>
                <w:rFonts w:ascii="微软雅黑" w:eastAsia="微软雅黑" w:hAnsi="微软雅黑"/>
                <w:sz w:val="18"/>
                <w:szCs w:val="18"/>
              </w:rPr>
            </w:pPr>
            <w:r>
              <w:rPr>
                <w:rFonts w:ascii="微软雅黑" w:eastAsia="微软雅黑" w:hAnsi="微软雅黑"/>
                <w:sz w:val="18"/>
                <w:szCs w:val="18"/>
              </w:rPr>
              <w:t>3</w:t>
            </w:r>
          </w:p>
        </w:tc>
        <w:tc>
          <w:tcPr>
            <w:tcW w:w="1276" w:type="dxa"/>
            <w:shd w:val="clear" w:color="auto" w:fill="auto"/>
          </w:tcPr>
          <w:p w:rsidR="00604301" w:rsidRDefault="00604301" w:rsidP="00604301">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604301" w:rsidRDefault="00604301" w:rsidP="00604301">
            <w:pPr>
              <w:rPr>
                <w:rFonts w:ascii="微软雅黑" w:eastAsia="微软雅黑" w:hAnsi="微软雅黑"/>
                <w:sz w:val="18"/>
                <w:szCs w:val="18"/>
              </w:rPr>
            </w:pPr>
            <w:r>
              <w:rPr>
                <w:rFonts w:ascii="微软雅黑" w:eastAsia="微软雅黑" w:hAnsi="微软雅黑" w:hint="eastAsia"/>
                <w:sz w:val="18"/>
                <w:szCs w:val="18"/>
              </w:rPr>
              <w:t>1</w:t>
            </w:r>
            <w:r w:rsidR="0034192A">
              <w:rPr>
                <w:rFonts w:ascii="微软雅黑" w:eastAsia="微软雅黑" w:hAnsi="微软雅黑" w:hint="eastAsia"/>
                <w:sz w:val="18"/>
                <w:szCs w:val="18"/>
              </w:rPr>
              <w:t>开放</w:t>
            </w:r>
            <w:r>
              <w:rPr>
                <w:rFonts w:ascii="微软雅黑" w:eastAsia="微软雅黑" w:hAnsi="微软雅黑" w:hint="eastAsia"/>
                <w:sz w:val="18"/>
                <w:szCs w:val="18"/>
              </w:rPr>
              <w:t xml:space="preserve"> 2</w:t>
            </w:r>
            <w:r w:rsidR="0034192A">
              <w:rPr>
                <w:rFonts w:ascii="微软雅黑" w:eastAsia="微软雅黑" w:hAnsi="微软雅黑" w:hint="eastAsia"/>
                <w:sz w:val="18"/>
                <w:szCs w:val="18"/>
              </w:rPr>
              <w:t>关闭</w:t>
            </w:r>
          </w:p>
        </w:tc>
      </w:tr>
      <w:tr w:rsidR="00604301" w:rsidTr="00604301">
        <w:trPr>
          <w:trHeight w:val="417"/>
        </w:trPr>
        <w:tc>
          <w:tcPr>
            <w:tcW w:w="956" w:type="dxa"/>
            <w:vMerge/>
            <w:shd w:val="clear" w:color="auto" w:fill="auto"/>
          </w:tcPr>
          <w:p w:rsidR="00604301" w:rsidRDefault="00604301" w:rsidP="00604301">
            <w:pPr>
              <w:jc w:val="center"/>
              <w:rPr>
                <w:rStyle w:val="shorttext"/>
              </w:rPr>
            </w:pPr>
          </w:p>
        </w:tc>
        <w:tc>
          <w:tcPr>
            <w:tcW w:w="1559" w:type="dxa"/>
            <w:shd w:val="clear" w:color="auto" w:fill="auto"/>
          </w:tcPr>
          <w:p w:rsidR="00604301" w:rsidRDefault="00B748A9"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sort</w:t>
            </w:r>
            <w:r>
              <w:rPr>
                <w:rFonts w:ascii="微软雅黑" w:eastAsia="微软雅黑" w:hAnsi="微软雅黑"/>
                <w:color w:val="000000"/>
                <w:sz w:val="18"/>
                <w:szCs w:val="18"/>
              </w:rPr>
              <w:t>By</w:t>
            </w:r>
          </w:p>
        </w:tc>
        <w:tc>
          <w:tcPr>
            <w:tcW w:w="1276" w:type="dxa"/>
            <w:shd w:val="clear" w:color="auto" w:fill="auto"/>
          </w:tcPr>
          <w:p w:rsidR="00604301" w:rsidRDefault="00311A85" w:rsidP="00604301">
            <w:pPr>
              <w:jc w:val="center"/>
              <w:rPr>
                <w:rFonts w:ascii="微软雅黑" w:eastAsia="微软雅黑" w:hAnsi="微软雅黑"/>
                <w:sz w:val="18"/>
                <w:szCs w:val="18"/>
              </w:rPr>
            </w:pPr>
            <w:r>
              <w:rPr>
                <w:rFonts w:ascii="微软雅黑" w:eastAsia="微软雅黑" w:hAnsi="微软雅黑" w:hint="eastAsia"/>
                <w:sz w:val="18"/>
                <w:szCs w:val="18"/>
              </w:rPr>
              <w:t>排序</w:t>
            </w:r>
          </w:p>
        </w:tc>
        <w:tc>
          <w:tcPr>
            <w:tcW w:w="1134" w:type="dxa"/>
            <w:shd w:val="clear" w:color="auto" w:fill="auto"/>
          </w:tcPr>
          <w:p w:rsidR="00604301" w:rsidRDefault="00311A85" w:rsidP="00604301">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850" w:type="dxa"/>
            <w:shd w:val="clear" w:color="auto" w:fill="auto"/>
          </w:tcPr>
          <w:p w:rsidR="00604301" w:rsidRDefault="00311A85" w:rsidP="00604301">
            <w:pPr>
              <w:jc w:val="right"/>
              <w:rPr>
                <w:rFonts w:ascii="微软雅黑" w:eastAsia="微软雅黑" w:hAnsi="微软雅黑"/>
                <w:color w:val="000000"/>
                <w:sz w:val="18"/>
                <w:szCs w:val="18"/>
              </w:rPr>
            </w:pPr>
            <w:r>
              <w:rPr>
                <w:rFonts w:ascii="微软雅黑" w:eastAsia="微软雅黑" w:hAnsi="微软雅黑"/>
                <w:color w:val="000000"/>
                <w:sz w:val="18"/>
                <w:szCs w:val="18"/>
              </w:rPr>
              <w:t>8</w:t>
            </w:r>
          </w:p>
        </w:tc>
        <w:tc>
          <w:tcPr>
            <w:tcW w:w="1276" w:type="dxa"/>
            <w:shd w:val="clear" w:color="auto" w:fill="auto"/>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604301" w:rsidRDefault="00311A85" w:rsidP="00604301">
            <w:pPr>
              <w:rPr>
                <w:rFonts w:ascii="微软雅黑" w:eastAsia="微软雅黑" w:hAnsi="微软雅黑"/>
                <w:sz w:val="18"/>
                <w:szCs w:val="18"/>
              </w:rPr>
            </w:pPr>
            <w:r>
              <w:rPr>
                <w:rFonts w:ascii="微软雅黑" w:eastAsia="微软雅黑" w:hAnsi="微软雅黑" w:hint="eastAsia"/>
                <w:sz w:val="18"/>
                <w:szCs w:val="18"/>
              </w:rPr>
              <w:t>默认0，</w:t>
            </w:r>
            <w:r w:rsidRPr="00311A85">
              <w:rPr>
                <w:rFonts w:ascii="微软雅黑" w:eastAsia="微软雅黑" w:hAnsi="微软雅黑" w:hint="eastAsia"/>
                <w:sz w:val="18"/>
                <w:szCs w:val="18"/>
              </w:rPr>
              <w:t>越小越靠前</w:t>
            </w:r>
          </w:p>
        </w:tc>
      </w:tr>
      <w:tr w:rsidR="00604301" w:rsidTr="00604301">
        <w:trPr>
          <w:trHeight w:val="417"/>
        </w:trPr>
        <w:tc>
          <w:tcPr>
            <w:tcW w:w="956" w:type="dxa"/>
            <w:vMerge/>
            <w:shd w:val="clear" w:color="auto" w:fill="auto"/>
          </w:tcPr>
          <w:p w:rsidR="00604301" w:rsidRDefault="00604301" w:rsidP="00604301">
            <w:pPr>
              <w:jc w:val="center"/>
              <w:rPr>
                <w:rStyle w:val="shorttext"/>
              </w:rPr>
            </w:pPr>
          </w:p>
        </w:tc>
        <w:tc>
          <w:tcPr>
            <w:tcW w:w="1559" w:type="dxa"/>
            <w:shd w:val="clear" w:color="auto" w:fill="auto"/>
          </w:tcPr>
          <w:p w:rsidR="00604301" w:rsidRDefault="00323BDF"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76" w:type="dxa"/>
            <w:shd w:val="clear" w:color="auto" w:fill="auto"/>
          </w:tcPr>
          <w:p w:rsidR="00604301" w:rsidRDefault="00323BDF" w:rsidP="00604301">
            <w:pPr>
              <w:jc w:val="center"/>
              <w:rPr>
                <w:rFonts w:ascii="微软雅黑" w:eastAsia="微软雅黑" w:hAnsi="微软雅黑"/>
                <w:sz w:val="18"/>
                <w:szCs w:val="18"/>
              </w:rPr>
            </w:pPr>
            <w:r>
              <w:rPr>
                <w:rFonts w:ascii="微软雅黑" w:eastAsia="微软雅黑" w:hAnsi="微软雅黑" w:hint="eastAsia"/>
                <w:sz w:val="18"/>
                <w:szCs w:val="18"/>
              </w:rPr>
              <w:t>备注</w:t>
            </w:r>
          </w:p>
        </w:tc>
        <w:tc>
          <w:tcPr>
            <w:tcW w:w="1134" w:type="dxa"/>
            <w:shd w:val="clear" w:color="auto" w:fill="auto"/>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604301" w:rsidRDefault="00323BDF" w:rsidP="00604301">
            <w:pPr>
              <w:jc w:val="right"/>
              <w:rPr>
                <w:rFonts w:ascii="微软雅黑" w:eastAsia="微软雅黑" w:hAnsi="微软雅黑"/>
                <w:color w:val="000000"/>
                <w:sz w:val="18"/>
                <w:szCs w:val="18"/>
              </w:rPr>
            </w:pPr>
            <w:r>
              <w:rPr>
                <w:rFonts w:ascii="微软雅黑" w:eastAsia="微软雅黑" w:hAnsi="微软雅黑"/>
                <w:color w:val="000000"/>
                <w:sz w:val="18"/>
                <w:szCs w:val="18"/>
              </w:rPr>
              <w:t>150</w:t>
            </w:r>
          </w:p>
        </w:tc>
        <w:tc>
          <w:tcPr>
            <w:tcW w:w="1276" w:type="dxa"/>
            <w:shd w:val="clear" w:color="auto" w:fill="auto"/>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604301" w:rsidRDefault="00604301" w:rsidP="00604301">
            <w:pPr>
              <w:rPr>
                <w:rFonts w:ascii="微软雅黑" w:eastAsia="微软雅黑" w:hAnsi="微软雅黑"/>
                <w:sz w:val="18"/>
                <w:szCs w:val="18"/>
              </w:rPr>
            </w:pPr>
          </w:p>
        </w:tc>
      </w:tr>
      <w:tr w:rsidR="00604301" w:rsidTr="00604301">
        <w:trPr>
          <w:trHeight w:val="417"/>
        </w:trPr>
        <w:tc>
          <w:tcPr>
            <w:tcW w:w="956" w:type="dxa"/>
            <w:vMerge/>
            <w:shd w:val="clear" w:color="auto" w:fill="auto"/>
          </w:tcPr>
          <w:p w:rsidR="00604301" w:rsidRDefault="00604301" w:rsidP="00604301">
            <w:pPr>
              <w:jc w:val="center"/>
              <w:rPr>
                <w:rStyle w:val="shorttext"/>
              </w:rPr>
            </w:pPr>
          </w:p>
        </w:tc>
        <w:tc>
          <w:tcPr>
            <w:tcW w:w="1559" w:type="dxa"/>
            <w:shd w:val="clear" w:color="auto" w:fill="auto"/>
          </w:tcPr>
          <w:p w:rsidR="00604301" w:rsidRDefault="005705B7" w:rsidP="00604301">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76" w:type="dxa"/>
            <w:shd w:val="clear" w:color="auto" w:fill="auto"/>
          </w:tcPr>
          <w:p w:rsidR="00604301" w:rsidRDefault="005705B7" w:rsidP="00604301">
            <w:pPr>
              <w:jc w:val="center"/>
              <w:rPr>
                <w:rFonts w:ascii="微软雅黑" w:eastAsia="微软雅黑" w:hAnsi="微软雅黑"/>
                <w:sz w:val="18"/>
                <w:szCs w:val="18"/>
              </w:rPr>
            </w:pPr>
            <w:r>
              <w:rPr>
                <w:rFonts w:ascii="微软雅黑" w:eastAsia="微软雅黑" w:hAnsi="微软雅黑" w:hint="eastAsia"/>
                <w:sz w:val="18"/>
                <w:szCs w:val="18"/>
              </w:rPr>
              <w:t>最后修改时间</w:t>
            </w:r>
          </w:p>
        </w:tc>
        <w:tc>
          <w:tcPr>
            <w:tcW w:w="1134" w:type="dxa"/>
            <w:shd w:val="clear" w:color="auto" w:fill="auto"/>
          </w:tcPr>
          <w:p w:rsidR="00604301" w:rsidRDefault="005705B7"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date</w:t>
            </w:r>
          </w:p>
        </w:tc>
        <w:tc>
          <w:tcPr>
            <w:tcW w:w="850" w:type="dxa"/>
            <w:shd w:val="clear" w:color="auto" w:fill="auto"/>
          </w:tcPr>
          <w:p w:rsidR="00604301" w:rsidRDefault="005705B7" w:rsidP="00604301">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6" w:type="dxa"/>
            <w:shd w:val="clear" w:color="auto" w:fill="auto"/>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604301" w:rsidRDefault="00604301" w:rsidP="00604301">
            <w:pPr>
              <w:rPr>
                <w:rFonts w:ascii="微软雅黑" w:eastAsia="微软雅黑" w:hAnsi="微软雅黑"/>
                <w:sz w:val="18"/>
                <w:szCs w:val="18"/>
              </w:rPr>
            </w:pPr>
          </w:p>
        </w:tc>
      </w:tr>
      <w:tr w:rsidR="00604301" w:rsidTr="00604301">
        <w:trPr>
          <w:trHeight w:val="417"/>
        </w:trPr>
        <w:tc>
          <w:tcPr>
            <w:tcW w:w="956" w:type="dxa"/>
            <w:vMerge/>
            <w:shd w:val="clear" w:color="auto" w:fill="auto"/>
          </w:tcPr>
          <w:p w:rsidR="00604301" w:rsidRDefault="00604301" w:rsidP="00604301">
            <w:pPr>
              <w:jc w:val="center"/>
              <w:rPr>
                <w:rStyle w:val="shorttext"/>
              </w:rPr>
            </w:pPr>
          </w:p>
        </w:tc>
        <w:tc>
          <w:tcPr>
            <w:tcW w:w="1559" w:type="dxa"/>
            <w:shd w:val="clear" w:color="auto" w:fill="auto"/>
          </w:tcPr>
          <w:p w:rsidR="00604301" w:rsidRDefault="005705B7" w:rsidP="00604301">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76" w:type="dxa"/>
            <w:shd w:val="clear" w:color="auto" w:fill="auto"/>
          </w:tcPr>
          <w:p w:rsidR="00604301" w:rsidRDefault="005705B7" w:rsidP="00604301">
            <w:pPr>
              <w:jc w:val="center"/>
              <w:rPr>
                <w:rFonts w:ascii="微软雅黑" w:eastAsia="微软雅黑" w:hAnsi="微软雅黑"/>
                <w:sz w:val="18"/>
                <w:szCs w:val="18"/>
              </w:rPr>
            </w:pPr>
            <w:r>
              <w:rPr>
                <w:rFonts w:ascii="微软雅黑" w:eastAsia="微软雅黑" w:hAnsi="微软雅黑" w:hint="eastAsia"/>
                <w:sz w:val="18"/>
                <w:szCs w:val="18"/>
              </w:rPr>
              <w:t>最后修改人</w:t>
            </w:r>
          </w:p>
        </w:tc>
        <w:tc>
          <w:tcPr>
            <w:tcW w:w="1134" w:type="dxa"/>
            <w:shd w:val="clear" w:color="auto" w:fill="auto"/>
          </w:tcPr>
          <w:p w:rsidR="00604301" w:rsidRDefault="005705B7" w:rsidP="00604301">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shd w:val="clear" w:color="auto" w:fill="auto"/>
          </w:tcPr>
          <w:p w:rsidR="00604301" w:rsidRDefault="005705B7" w:rsidP="00604301">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6" w:type="dxa"/>
            <w:shd w:val="clear" w:color="auto" w:fill="auto"/>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604301" w:rsidRDefault="00604301" w:rsidP="00604301">
            <w:pPr>
              <w:rPr>
                <w:rFonts w:ascii="微软雅黑" w:eastAsia="微软雅黑" w:hAnsi="微软雅黑"/>
                <w:sz w:val="18"/>
                <w:szCs w:val="18"/>
              </w:rPr>
            </w:pPr>
          </w:p>
        </w:tc>
      </w:tr>
    </w:tbl>
    <w:p w:rsidR="00604301" w:rsidRDefault="00604301" w:rsidP="00604301">
      <w:pPr>
        <w:pStyle w:val="30"/>
      </w:pPr>
      <w:bookmarkStart w:id="5338" w:name="_Toc508983408"/>
      <w:r>
        <w:rPr>
          <w:rFonts w:hint="eastAsia"/>
        </w:rPr>
        <w:t>响应报文</w:t>
      </w:r>
      <w:bookmarkEnd w:id="5338"/>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604301" w:rsidTr="00604301">
        <w:tc>
          <w:tcPr>
            <w:tcW w:w="956" w:type="dxa"/>
            <w:shd w:val="clear" w:color="auto" w:fill="E6E6E6"/>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604301" w:rsidTr="00604301">
        <w:trPr>
          <w:trHeight w:val="417"/>
        </w:trPr>
        <w:tc>
          <w:tcPr>
            <w:tcW w:w="956" w:type="dxa"/>
            <w:vMerge w:val="restart"/>
            <w:shd w:val="clear" w:color="auto" w:fill="auto"/>
            <w:vAlign w:val="center"/>
          </w:tcPr>
          <w:p w:rsidR="00604301" w:rsidRDefault="00604301" w:rsidP="00604301">
            <w:pPr>
              <w:jc w:val="center"/>
              <w:rPr>
                <w:rStyle w:val="shorttext"/>
              </w:rPr>
            </w:pPr>
            <w:r>
              <w:rPr>
                <w:rStyle w:val="shorttext"/>
                <w:rFonts w:hint="eastAsia"/>
              </w:rPr>
              <w:t>header</w:t>
            </w:r>
          </w:p>
        </w:tc>
        <w:tc>
          <w:tcPr>
            <w:tcW w:w="1559" w:type="dxa"/>
            <w:shd w:val="clear" w:color="auto" w:fill="auto"/>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604301" w:rsidRDefault="00604301" w:rsidP="00604301">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604301" w:rsidRDefault="00604301" w:rsidP="00604301">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604301" w:rsidRDefault="00604301" w:rsidP="00604301">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604301" w:rsidRDefault="00604301" w:rsidP="00604301">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6C4A69" w:rsidRDefault="006C4A69" w:rsidP="00604301">
            <w:pPr>
              <w:rPr>
                <w:rFonts w:ascii="微软雅黑" w:eastAsia="微软雅黑" w:hAnsi="微软雅黑"/>
                <w:color w:val="000000"/>
                <w:sz w:val="18"/>
                <w:szCs w:val="18"/>
              </w:rPr>
            </w:pPr>
            <w:r>
              <w:rPr>
                <w:rFonts w:ascii="微软雅黑" w:eastAsia="微软雅黑" w:hAnsi="微软雅黑"/>
                <w:color w:val="000000"/>
                <w:sz w:val="18"/>
                <w:szCs w:val="18"/>
              </w:rPr>
              <w:t xml:space="preserve">3 </w:t>
            </w:r>
            <w:r w:rsidR="003A2987">
              <w:rPr>
                <w:rFonts w:ascii="微软雅黑" w:eastAsia="微软雅黑" w:hAnsi="微软雅黑" w:hint="eastAsia"/>
                <w:color w:val="000000"/>
                <w:sz w:val="18"/>
                <w:szCs w:val="18"/>
              </w:rPr>
              <w:t>已有一条所属该积分发行商的积分源为开放状态</w:t>
            </w:r>
          </w:p>
        </w:tc>
      </w:tr>
      <w:tr w:rsidR="00604301" w:rsidTr="00604301">
        <w:trPr>
          <w:trHeight w:val="417"/>
        </w:trPr>
        <w:tc>
          <w:tcPr>
            <w:tcW w:w="956" w:type="dxa"/>
            <w:vMerge/>
            <w:shd w:val="clear" w:color="auto" w:fill="auto"/>
          </w:tcPr>
          <w:p w:rsidR="00604301" w:rsidRDefault="00604301" w:rsidP="00604301">
            <w:pPr>
              <w:jc w:val="center"/>
              <w:rPr>
                <w:rStyle w:val="shorttext"/>
              </w:rPr>
            </w:pPr>
          </w:p>
        </w:tc>
        <w:tc>
          <w:tcPr>
            <w:tcW w:w="1559" w:type="dxa"/>
            <w:shd w:val="clear" w:color="auto" w:fill="auto"/>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604301" w:rsidRDefault="00604301" w:rsidP="00604301">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604301" w:rsidRDefault="00604301" w:rsidP="00604301">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604301" w:rsidRDefault="00604301" w:rsidP="00604301">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3A2987" w:rsidTr="00604301">
        <w:trPr>
          <w:trHeight w:val="417"/>
        </w:trPr>
        <w:tc>
          <w:tcPr>
            <w:tcW w:w="956" w:type="dxa"/>
            <w:vMerge w:val="restart"/>
            <w:shd w:val="clear" w:color="auto" w:fill="auto"/>
          </w:tcPr>
          <w:p w:rsidR="003A2987" w:rsidRDefault="003A2987" w:rsidP="00604301">
            <w:pPr>
              <w:jc w:val="center"/>
              <w:rPr>
                <w:rStyle w:val="shorttext"/>
              </w:rPr>
            </w:pPr>
            <w:r>
              <w:rPr>
                <w:rStyle w:val="shorttext"/>
                <w:rFonts w:hint="eastAsia"/>
              </w:rPr>
              <w:t>b</w:t>
            </w:r>
            <w:r>
              <w:rPr>
                <w:rStyle w:val="shorttext"/>
              </w:rPr>
              <w:t>ody</w:t>
            </w:r>
          </w:p>
        </w:tc>
        <w:tc>
          <w:tcPr>
            <w:tcW w:w="1559" w:type="dxa"/>
            <w:shd w:val="clear" w:color="auto" w:fill="auto"/>
          </w:tcPr>
          <w:p w:rsidR="003A2987" w:rsidRDefault="003A2987" w:rsidP="00604301">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96" w:type="dxa"/>
            <w:shd w:val="clear" w:color="auto" w:fill="auto"/>
          </w:tcPr>
          <w:p w:rsidR="003A2987" w:rsidRDefault="003A2987"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3A2987" w:rsidRDefault="003A2987"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3A2987" w:rsidRDefault="003A2987" w:rsidP="00604301">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3A2987" w:rsidRDefault="003A2987" w:rsidP="0060430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3A2987" w:rsidRDefault="003A2987" w:rsidP="00604301">
            <w:pPr>
              <w:rPr>
                <w:rFonts w:ascii="微软雅黑" w:eastAsia="微软雅黑" w:hAnsi="微软雅黑"/>
                <w:color w:val="000000"/>
                <w:sz w:val="18"/>
                <w:szCs w:val="18"/>
              </w:rPr>
            </w:pPr>
          </w:p>
        </w:tc>
      </w:tr>
      <w:tr w:rsidR="003A2987" w:rsidTr="00604301">
        <w:trPr>
          <w:trHeight w:val="417"/>
        </w:trPr>
        <w:tc>
          <w:tcPr>
            <w:tcW w:w="956" w:type="dxa"/>
            <w:vMerge/>
            <w:shd w:val="clear" w:color="auto" w:fill="auto"/>
          </w:tcPr>
          <w:p w:rsidR="003A2987" w:rsidRDefault="003A2987" w:rsidP="003A2987">
            <w:pPr>
              <w:jc w:val="center"/>
              <w:rPr>
                <w:rStyle w:val="shorttext"/>
              </w:rPr>
            </w:pPr>
          </w:p>
        </w:tc>
        <w:tc>
          <w:tcPr>
            <w:tcW w:w="1559" w:type="dxa"/>
            <w:shd w:val="clear" w:color="auto" w:fill="auto"/>
          </w:tcPr>
          <w:p w:rsidR="003A2987" w:rsidRDefault="003A2987" w:rsidP="003A298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points</w:t>
            </w:r>
            <w:r>
              <w:rPr>
                <w:rFonts w:ascii="微软雅黑" w:eastAsia="微软雅黑" w:hAnsi="微软雅黑"/>
                <w:color w:val="000000"/>
                <w:sz w:val="18"/>
                <w:szCs w:val="18"/>
              </w:rPr>
              <w:t>OrgCode</w:t>
            </w:r>
          </w:p>
        </w:tc>
        <w:tc>
          <w:tcPr>
            <w:tcW w:w="1296" w:type="dxa"/>
            <w:shd w:val="clear" w:color="auto" w:fill="auto"/>
          </w:tcPr>
          <w:p w:rsidR="003A2987" w:rsidRDefault="003A2987" w:rsidP="003A2987">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积分源编号</w:t>
            </w:r>
          </w:p>
        </w:tc>
        <w:tc>
          <w:tcPr>
            <w:tcW w:w="1029" w:type="dxa"/>
            <w:shd w:val="clear" w:color="auto" w:fill="auto"/>
          </w:tcPr>
          <w:p w:rsidR="003A2987" w:rsidRDefault="003A2987" w:rsidP="003A2987">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3A2987" w:rsidRDefault="003A2987" w:rsidP="003A2987">
            <w:pPr>
              <w:ind w:firstLineChars="150" w:firstLine="270"/>
              <w:jc w:val="right"/>
              <w:rPr>
                <w:rFonts w:ascii="微软雅黑" w:eastAsia="微软雅黑" w:hAnsi="微软雅黑"/>
                <w:sz w:val="18"/>
                <w:szCs w:val="18"/>
              </w:rPr>
            </w:pPr>
            <w:r>
              <w:rPr>
                <w:rFonts w:ascii="微软雅黑" w:eastAsia="微软雅黑" w:hAnsi="微软雅黑"/>
                <w:sz w:val="18"/>
                <w:szCs w:val="18"/>
              </w:rPr>
              <w:t>8</w:t>
            </w:r>
          </w:p>
        </w:tc>
        <w:tc>
          <w:tcPr>
            <w:tcW w:w="1274" w:type="dxa"/>
            <w:shd w:val="clear" w:color="auto" w:fill="auto"/>
          </w:tcPr>
          <w:p w:rsidR="003A2987" w:rsidRDefault="003A2987" w:rsidP="003A2987">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3A2987" w:rsidRDefault="003A2987" w:rsidP="003A2987">
            <w:pPr>
              <w:rPr>
                <w:rFonts w:ascii="微软雅黑" w:eastAsia="微软雅黑" w:hAnsi="微软雅黑"/>
                <w:color w:val="000000"/>
                <w:sz w:val="18"/>
                <w:szCs w:val="18"/>
              </w:rPr>
            </w:pPr>
          </w:p>
        </w:tc>
      </w:tr>
    </w:tbl>
    <w:p w:rsidR="00604301" w:rsidRDefault="00604301">
      <w:pPr>
        <w:rPr>
          <w:szCs w:val="21"/>
        </w:rPr>
      </w:pPr>
    </w:p>
    <w:p w:rsidR="00931522" w:rsidRDefault="00931522" w:rsidP="00931522">
      <w:pPr>
        <w:pStyle w:val="2"/>
      </w:pPr>
      <w:bookmarkStart w:id="5339" w:name="_Toc508983409"/>
      <w:r>
        <w:rPr>
          <w:rFonts w:hint="eastAsia"/>
        </w:rPr>
        <w:t>积分源信息列表接口</w:t>
      </w:r>
      <w:bookmarkEnd w:id="5339"/>
    </w:p>
    <w:p w:rsidR="00931522" w:rsidRDefault="00931522" w:rsidP="00931522">
      <w:pPr>
        <w:pStyle w:val="30"/>
      </w:pPr>
      <w:bookmarkStart w:id="5340" w:name="_Toc508983410"/>
      <w:r>
        <w:rPr>
          <w:rFonts w:hint="eastAsia"/>
        </w:rPr>
        <w:t>接口名称：points</w:t>
      </w:r>
      <w:r>
        <w:t>/pointsmanage/</w:t>
      </w:r>
      <w:r w:rsidR="00BE1D1F">
        <w:rPr>
          <w:rFonts w:hint="eastAsia"/>
        </w:rPr>
        <w:t>p</w:t>
      </w:r>
      <w:r>
        <w:t>ointsOrgInfo</w:t>
      </w:r>
      <w:r w:rsidR="00BE1D1F">
        <w:t>List</w:t>
      </w:r>
      <w:r>
        <w:t>.do</w:t>
      </w:r>
      <w:bookmarkEnd w:id="5340"/>
    </w:p>
    <w:p w:rsidR="00931522" w:rsidRDefault="00931522" w:rsidP="00931522">
      <w:pPr>
        <w:pStyle w:val="30"/>
      </w:pPr>
      <w:bookmarkStart w:id="5341" w:name="_Toc508983411"/>
      <w:r>
        <w:rPr>
          <w:rFonts w:hint="eastAsia"/>
        </w:rPr>
        <w:t>请求报文</w:t>
      </w:r>
      <w:bookmarkEnd w:id="5341"/>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931522" w:rsidTr="005D45DD">
        <w:tc>
          <w:tcPr>
            <w:tcW w:w="956" w:type="dxa"/>
            <w:shd w:val="clear" w:color="auto" w:fill="E6E6E6"/>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3106C0" w:rsidTr="005D45DD">
        <w:trPr>
          <w:trHeight w:val="417"/>
        </w:trPr>
        <w:tc>
          <w:tcPr>
            <w:tcW w:w="956" w:type="dxa"/>
            <w:vMerge w:val="restart"/>
            <w:shd w:val="clear" w:color="auto" w:fill="auto"/>
          </w:tcPr>
          <w:p w:rsidR="003106C0" w:rsidRDefault="003106C0" w:rsidP="003106C0">
            <w:pPr>
              <w:jc w:val="center"/>
              <w:rPr>
                <w:rStyle w:val="shorttext"/>
              </w:rPr>
            </w:pPr>
          </w:p>
        </w:tc>
        <w:tc>
          <w:tcPr>
            <w:tcW w:w="1559" w:type="dxa"/>
            <w:shd w:val="clear" w:color="auto" w:fill="auto"/>
          </w:tcPr>
          <w:p w:rsidR="003106C0" w:rsidRDefault="003106C0" w:rsidP="003106C0">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pageNo</w:t>
            </w:r>
          </w:p>
        </w:tc>
        <w:tc>
          <w:tcPr>
            <w:tcW w:w="1276" w:type="dxa"/>
            <w:shd w:val="clear" w:color="auto" w:fill="auto"/>
          </w:tcPr>
          <w:p w:rsidR="003106C0" w:rsidRDefault="003106C0" w:rsidP="003106C0">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页码</w:t>
            </w:r>
          </w:p>
        </w:tc>
        <w:tc>
          <w:tcPr>
            <w:tcW w:w="1134" w:type="dxa"/>
            <w:shd w:val="clear" w:color="auto" w:fill="auto"/>
          </w:tcPr>
          <w:p w:rsidR="003106C0" w:rsidRDefault="003106C0" w:rsidP="003106C0">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850" w:type="dxa"/>
            <w:shd w:val="clear" w:color="auto" w:fill="auto"/>
          </w:tcPr>
          <w:p w:rsidR="003106C0" w:rsidRDefault="003106C0" w:rsidP="003106C0">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276" w:type="dxa"/>
            <w:shd w:val="clear" w:color="auto" w:fill="auto"/>
          </w:tcPr>
          <w:p w:rsidR="003106C0" w:rsidRDefault="003106C0" w:rsidP="003106C0">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3106C0" w:rsidRDefault="003106C0" w:rsidP="003106C0">
            <w:pPr>
              <w:rPr>
                <w:rFonts w:ascii="微软雅黑" w:eastAsia="微软雅黑" w:hAnsi="微软雅黑"/>
                <w:color w:val="000000" w:themeColor="text1"/>
                <w:sz w:val="18"/>
                <w:szCs w:val="18"/>
              </w:rPr>
            </w:pPr>
          </w:p>
        </w:tc>
      </w:tr>
      <w:tr w:rsidR="003106C0" w:rsidTr="005D45DD">
        <w:trPr>
          <w:trHeight w:val="417"/>
        </w:trPr>
        <w:tc>
          <w:tcPr>
            <w:tcW w:w="956" w:type="dxa"/>
            <w:vMerge/>
            <w:shd w:val="clear" w:color="auto" w:fill="auto"/>
          </w:tcPr>
          <w:p w:rsidR="003106C0" w:rsidRDefault="003106C0" w:rsidP="003106C0">
            <w:pPr>
              <w:jc w:val="center"/>
              <w:rPr>
                <w:rStyle w:val="shorttext"/>
              </w:rPr>
            </w:pPr>
          </w:p>
        </w:tc>
        <w:tc>
          <w:tcPr>
            <w:tcW w:w="1559" w:type="dxa"/>
            <w:shd w:val="clear" w:color="auto" w:fill="auto"/>
          </w:tcPr>
          <w:p w:rsidR="003106C0" w:rsidRDefault="003106C0" w:rsidP="003106C0">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pageSize</w:t>
            </w:r>
          </w:p>
        </w:tc>
        <w:tc>
          <w:tcPr>
            <w:tcW w:w="1276" w:type="dxa"/>
            <w:shd w:val="clear" w:color="auto" w:fill="auto"/>
          </w:tcPr>
          <w:p w:rsidR="003106C0" w:rsidRDefault="003106C0" w:rsidP="003106C0">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每页记录数</w:t>
            </w:r>
          </w:p>
        </w:tc>
        <w:tc>
          <w:tcPr>
            <w:tcW w:w="1134" w:type="dxa"/>
            <w:shd w:val="clear" w:color="auto" w:fill="auto"/>
          </w:tcPr>
          <w:p w:rsidR="003106C0" w:rsidRDefault="003106C0" w:rsidP="003106C0">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850" w:type="dxa"/>
            <w:shd w:val="clear" w:color="auto" w:fill="auto"/>
          </w:tcPr>
          <w:p w:rsidR="003106C0" w:rsidRDefault="003106C0" w:rsidP="003106C0">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w:t>
            </w:r>
          </w:p>
        </w:tc>
        <w:tc>
          <w:tcPr>
            <w:tcW w:w="1276" w:type="dxa"/>
            <w:shd w:val="clear" w:color="auto" w:fill="auto"/>
          </w:tcPr>
          <w:p w:rsidR="003106C0" w:rsidRDefault="003106C0" w:rsidP="003106C0">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O</w:t>
            </w:r>
          </w:p>
        </w:tc>
        <w:tc>
          <w:tcPr>
            <w:tcW w:w="2410" w:type="dxa"/>
            <w:shd w:val="clear" w:color="auto" w:fill="auto"/>
          </w:tcPr>
          <w:p w:rsidR="003106C0" w:rsidRDefault="003106C0" w:rsidP="003106C0">
            <w:pPr>
              <w:rPr>
                <w:rFonts w:ascii="微软雅黑" w:eastAsia="微软雅黑" w:hAnsi="微软雅黑"/>
                <w:color w:val="000000" w:themeColor="text1"/>
                <w:sz w:val="18"/>
                <w:szCs w:val="18"/>
              </w:rPr>
            </w:pPr>
          </w:p>
        </w:tc>
      </w:tr>
      <w:tr w:rsidR="003106C0" w:rsidTr="005D45DD">
        <w:trPr>
          <w:trHeight w:val="417"/>
        </w:trPr>
        <w:tc>
          <w:tcPr>
            <w:tcW w:w="956" w:type="dxa"/>
            <w:vMerge/>
            <w:shd w:val="clear" w:color="auto" w:fill="auto"/>
          </w:tcPr>
          <w:p w:rsidR="003106C0" w:rsidRDefault="003106C0" w:rsidP="005D45DD">
            <w:pPr>
              <w:jc w:val="center"/>
              <w:rPr>
                <w:rStyle w:val="shorttext"/>
              </w:rPr>
            </w:pPr>
          </w:p>
        </w:tc>
        <w:tc>
          <w:tcPr>
            <w:tcW w:w="1559" w:type="dxa"/>
            <w:shd w:val="clear" w:color="auto" w:fill="auto"/>
          </w:tcPr>
          <w:p w:rsidR="003106C0" w:rsidRDefault="003106C0"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points</w:t>
            </w:r>
            <w:r>
              <w:rPr>
                <w:rFonts w:ascii="微软雅黑" w:eastAsia="微软雅黑" w:hAnsi="微软雅黑"/>
                <w:color w:val="000000"/>
                <w:sz w:val="18"/>
                <w:szCs w:val="18"/>
              </w:rPr>
              <w:t>OrgCode</w:t>
            </w:r>
          </w:p>
        </w:tc>
        <w:tc>
          <w:tcPr>
            <w:tcW w:w="1276" w:type="dxa"/>
            <w:shd w:val="clear" w:color="auto" w:fill="auto"/>
          </w:tcPr>
          <w:p w:rsidR="003106C0" w:rsidRDefault="003106C0"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积分源编号</w:t>
            </w:r>
          </w:p>
        </w:tc>
        <w:tc>
          <w:tcPr>
            <w:tcW w:w="1134" w:type="dxa"/>
            <w:shd w:val="clear" w:color="auto" w:fill="auto"/>
          </w:tcPr>
          <w:p w:rsidR="003106C0" w:rsidRDefault="003106C0" w:rsidP="005D45DD">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shd w:val="clear" w:color="auto" w:fill="auto"/>
          </w:tcPr>
          <w:p w:rsidR="003106C0" w:rsidRDefault="003106C0" w:rsidP="005D45DD">
            <w:pPr>
              <w:ind w:firstLineChars="150" w:firstLine="270"/>
              <w:jc w:val="right"/>
              <w:rPr>
                <w:rFonts w:ascii="微软雅黑" w:eastAsia="微软雅黑" w:hAnsi="微软雅黑"/>
                <w:sz w:val="18"/>
                <w:szCs w:val="18"/>
              </w:rPr>
            </w:pPr>
            <w:r>
              <w:rPr>
                <w:rFonts w:ascii="微软雅黑" w:eastAsia="微软雅黑" w:hAnsi="微软雅黑"/>
                <w:sz w:val="18"/>
                <w:szCs w:val="18"/>
              </w:rPr>
              <w:t>8</w:t>
            </w:r>
          </w:p>
        </w:tc>
        <w:tc>
          <w:tcPr>
            <w:tcW w:w="1276" w:type="dxa"/>
            <w:shd w:val="clear" w:color="auto" w:fill="auto"/>
          </w:tcPr>
          <w:p w:rsidR="003106C0" w:rsidRDefault="003106C0"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3106C0" w:rsidRDefault="003106C0" w:rsidP="005D45DD">
            <w:pPr>
              <w:rPr>
                <w:rFonts w:ascii="微软雅黑" w:eastAsia="微软雅黑" w:hAnsi="微软雅黑"/>
                <w:sz w:val="18"/>
                <w:szCs w:val="18"/>
              </w:rPr>
            </w:pPr>
          </w:p>
        </w:tc>
      </w:tr>
      <w:tr w:rsidR="003106C0" w:rsidTr="005D45DD">
        <w:trPr>
          <w:trHeight w:val="417"/>
        </w:trPr>
        <w:tc>
          <w:tcPr>
            <w:tcW w:w="956" w:type="dxa"/>
            <w:vMerge/>
            <w:shd w:val="clear" w:color="auto" w:fill="auto"/>
          </w:tcPr>
          <w:p w:rsidR="003106C0" w:rsidRDefault="003106C0" w:rsidP="005D45DD">
            <w:pPr>
              <w:jc w:val="center"/>
              <w:rPr>
                <w:rStyle w:val="shorttext"/>
              </w:rPr>
            </w:pPr>
          </w:p>
        </w:tc>
        <w:tc>
          <w:tcPr>
            <w:tcW w:w="1559" w:type="dxa"/>
            <w:shd w:val="clear" w:color="auto" w:fill="auto"/>
          </w:tcPr>
          <w:p w:rsidR="003106C0" w:rsidRDefault="003106C0" w:rsidP="005D45DD">
            <w:pPr>
              <w:jc w:val="center"/>
              <w:rPr>
                <w:rFonts w:ascii="微软雅黑" w:eastAsia="微软雅黑" w:hAnsi="微软雅黑"/>
                <w:color w:val="000000"/>
                <w:sz w:val="18"/>
                <w:szCs w:val="18"/>
              </w:rPr>
            </w:pPr>
            <w:r>
              <w:rPr>
                <w:rFonts w:ascii="微软雅黑" w:eastAsia="微软雅黑" w:hAnsi="微软雅黑"/>
                <w:color w:val="000000"/>
                <w:sz w:val="18"/>
                <w:szCs w:val="18"/>
              </w:rPr>
              <w:t>pointsOrgName</w:t>
            </w:r>
          </w:p>
        </w:tc>
        <w:tc>
          <w:tcPr>
            <w:tcW w:w="1276" w:type="dxa"/>
            <w:shd w:val="clear" w:color="auto" w:fill="auto"/>
          </w:tcPr>
          <w:p w:rsidR="003106C0" w:rsidRDefault="003106C0" w:rsidP="005D45DD">
            <w:pPr>
              <w:jc w:val="center"/>
              <w:rPr>
                <w:rFonts w:ascii="微软雅黑" w:eastAsia="微软雅黑" w:hAnsi="微软雅黑"/>
                <w:sz w:val="18"/>
                <w:szCs w:val="18"/>
              </w:rPr>
            </w:pPr>
            <w:r>
              <w:rPr>
                <w:rFonts w:ascii="微软雅黑" w:eastAsia="微软雅黑" w:hAnsi="微软雅黑" w:hint="eastAsia"/>
                <w:sz w:val="18"/>
                <w:szCs w:val="18"/>
              </w:rPr>
              <w:t>积分源名称</w:t>
            </w:r>
          </w:p>
        </w:tc>
        <w:tc>
          <w:tcPr>
            <w:tcW w:w="1134" w:type="dxa"/>
            <w:shd w:val="clear" w:color="auto" w:fill="auto"/>
          </w:tcPr>
          <w:p w:rsidR="003106C0" w:rsidRDefault="003106C0" w:rsidP="005D45DD">
            <w:pPr>
              <w:jc w:val="center"/>
              <w:rPr>
                <w:rFonts w:ascii="微软雅黑" w:eastAsia="微软雅黑" w:hAnsi="微软雅黑"/>
                <w:sz w:val="18"/>
                <w:szCs w:val="18"/>
              </w:rPr>
            </w:pPr>
            <w:r>
              <w:rPr>
                <w:rFonts w:ascii="微软雅黑" w:eastAsia="微软雅黑" w:hAnsi="微软雅黑"/>
                <w:sz w:val="18"/>
                <w:szCs w:val="18"/>
              </w:rPr>
              <w:t>v</w:t>
            </w:r>
            <w:r>
              <w:rPr>
                <w:rFonts w:ascii="微软雅黑" w:eastAsia="微软雅黑" w:hAnsi="微软雅黑" w:hint="eastAsia"/>
                <w:sz w:val="18"/>
                <w:szCs w:val="18"/>
              </w:rPr>
              <w:t>archar</w:t>
            </w:r>
          </w:p>
        </w:tc>
        <w:tc>
          <w:tcPr>
            <w:tcW w:w="850" w:type="dxa"/>
            <w:shd w:val="clear" w:color="auto" w:fill="auto"/>
          </w:tcPr>
          <w:p w:rsidR="003106C0" w:rsidRDefault="003106C0" w:rsidP="005D45DD">
            <w:pPr>
              <w:ind w:firstLineChars="150" w:firstLine="270"/>
              <w:jc w:val="right"/>
              <w:rPr>
                <w:rFonts w:ascii="微软雅黑" w:eastAsia="微软雅黑" w:hAnsi="微软雅黑"/>
                <w:sz w:val="18"/>
                <w:szCs w:val="18"/>
              </w:rPr>
            </w:pPr>
            <w:r>
              <w:rPr>
                <w:rFonts w:ascii="微软雅黑" w:eastAsia="微软雅黑" w:hAnsi="微软雅黑"/>
                <w:sz w:val="18"/>
                <w:szCs w:val="18"/>
              </w:rPr>
              <w:t>50</w:t>
            </w:r>
          </w:p>
        </w:tc>
        <w:tc>
          <w:tcPr>
            <w:tcW w:w="1276" w:type="dxa"/>
            <w:shd w:val="clear" w:color="auto" w:fill="auto"/>
          </w:tcPr>
          <w:p w:rsidR="003106C0" w:rsidRDefault="003106C0" w:rsidP="005D45DD">
            <w:pPr>
              <w:jc w:val="center"/>
              <w:rPr>
                <w:rFonts w:ascii="微软雅黑" w:eastAsia="微软雅黑" w:hAnsi="微软雅黑"/>
                <w:sz w:val="18"/>
                <w:szCs w:val="18"/>
              </w:rPr>
            </w:pPr>
            <w:r>
              <w:rPr>
                <w:rFonts w:ascii="微软雅黑" w:eastAsia="微软雅黑" w:hAnsi="微软雅黑"/>
                <w:sz w:val="18"/>
                <w:szCs w:val="18"/>
              </w:rPr>
              <w:t>O</w:t>
            </w:r>
          </w:p>
        </w:tc>
        <w:tc>
          <w:tcPr>
            <w:tcW w:w="2410" w:type="dxa"/>
            <w:shd w:val="clear" w:color="auto" w:fill="auto"/>
          </w:tcPr>
          <w:p w:rsidR="003106C0" w:rsidRDefault="003106C0" w:rsidP="005D45DD">
            <w:pPr>
              <w:rPr>
                <w:rFonts w:ascii="微软雅黑" w:eastAsia="微软雅黑" w:hAnsi="微软雅黑"/>
                <w:sz w:val="18"/>
                <w:szCs w:val="18"/>
              </w:rPr>
            </w:pPr>
          </w:p>
        </w:tc>
      </w:tr>
      <w:tr w:rsidR="003106C0" w:rsidTr="005D45DD">
        <w:trPr>
          <w:trHeight w:val="417"/>
        </w:trPr>
        <w:tc>
          <w:tcPr>
            <w:tcW w:w="956" w:type="dxa"/>
            <w:vMerge/>
            <w:shd w:val="clear" w:color="auto" w:fill="auto"/>
          </w:tcPr>
          <w:p w:rsidR="003106C0" w:rsidRDefault="003106C0" w:rsidP="005D45DD">
            <w:pPr>
              <w:jc w:val="center"/>
              <w:rPr>
                <w:rStyle w:val="shorttext"/>
              </w:rPr>
            </w:pPr>
          </w:p>
        </w:tc>
        <w:tc>
          <w:tcPr>
            <w:tcW w:w="1559" w:type="dxa"/>
            <w:shd w:val="clear" w:color="auto" w:fill="auto"/>
          </w:tcPr>
          <w:p w:rsidR="003106C0" w:rsidRDefault="003106C0" w:rsidP="005D45DD">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publisherId</w:t>
            </w:r>
          </w:p>
        </w:tc>
        <w:tc>
          <w:tcPr>
            <w:tcW w:w="1276" w:type="dxa"/>
            <w:shd w:val="clear" w:color="auto" w:fill="auto"/>
          </w:tcPr>
          <w:p w:rsidR="003106C0" w:rsidRDefault="003106C0" w:rsidP="005D45DD">
            <w:pPr>
              <w:jc w:val="center"/>
              <w:rPr>
                <w:rFonts w:ascii="微软雅黑" w:eastAsia="微软雅黑" w:hAnsi="微软雅黑"/>
                <w:sz w:val="18"/>
                <w:szCs w:val="18"/>
              </w:rPr>
            </w:pPr>
            <w:r>
              <w:rPr>
                <w:rFonts w:ascii="微软雅黑" w:eastAsia="微软雅黑" w:hAnsi="微软雅黑" w:hint="eastAsia"/>
                <w:sz w:val="18"/>
                <w:szCs w:val="18"/>
              </w:rPr>
              <w:t>积分发行商ID</w:t>
            </w:r>
          </w:p>
        </w:tc>
        <w:tc>
          <w:tcPr>
            <w:tcW w:w="1134" w:type="dxa"/>
            <w:shd w:val="clear" w:color="auto" w:fill="auto"/>
          </w:tcPr>
          <w:p w:rsidR="003106C0" w:rsidRDefault="003106C0" w:rsidP="005D45DD">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3106C0" w:rsidRDefault="003106C0" w:rsidP="005D45DD">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0</w:t>
            </w:r>
          </w:p>
        </w:tc>
        <w:tc>
          <w:tcPr>
            <w:tcW w:w="1276" w:type="dxa"/>
            <w:shd w:val="clear" w:color="auto" w:fill="auto"/>
          </w:tcPr>
          <w:p w:rsidR="003106C0" w:rsidRDefault="003106C0" w:rsidP="005D45DD">
            <w:pPr>
              <w:jc w:val="center"/>
              <w:rPr>
                <w:rFonts w:ascii="微软雅黑" w:eastAsia="微软雅黑" w:hAnsi="微软雅黑"/>
                <w:sz w:val="18"/>
                <w:szCs w:val="18"/>
              </w:rPr>
            </w:pPr>
            <w:r>
              <w:rPr>
                <w:rFonts w:ascii="微软雅黑" w:eastAsia="微软雅黑" w:hAnsi="微软雅黑"/>
                <w:sz w:val="18"/>
                <w:szCs w:val="18"/>
              </w:rPr>
              <w:t>O</w:t>
            </w:r>
          </w:p>
        </w:tc>
        <w:tc>
          <w:tcPr>
            <w:tcW w:w="2410" w:type="dxa"/>
            <w:shd w:val="clear" w:color="auto" w:fill="auto"/>
          </w:tcPr>
          <w:p w:rsidR="003106C0" w:rsidRDefault="003106C0" w:rsidP="005D45DD">
            <w:pPr>
              <w:rPr>
                <w:rFonts w:ascii="微软雅黑" w:eastAsia="微软雅黑" w:hAnsi="微软雅黑"/>
                <w:sz w:val="18"/>
                <w:szCs w:val="18"/>
              </w:rPr>
            </w:pPr>
            <w:r>
              <w:rPr>
                <w:rFonts w:ascii="微软雅黑" w:eastAsia="微软雅黑" w:hAnsi="微软雅黑" w:hint="eastAsia"/>
                <w:sz w:val="18"/>
                <w:szCs w:val="18"/>
              </w:rPr>
              <w:t>更新时，该字段不传</w:t>
            </w:r>
          </w:p>
        </w:tc>
      </w:tr>
      <w:tr w:rsidR="003106C0" w:rsidTr="005D45DD">
        <w:trPr>
          <w:trHeight w:val="417"/>
        </w:trPr>
        <w:tc>
          <w:tcPr>
            <w:tcW w:w="956" w:type="dxa"/>
            <w:vMerge/>
            <w:shd w:val="clear" w:color="auto" w:fill="auto"/>
          </w:tcPr>
          <w:p w:rsidR="003106C0" w:rsidRDefault="003106C0" w:rsidP="005D45DD">
            <w:pPr>
              <w:jc w:val="center"/>
              <w:rPr>
                <w:rStyle w:val="shorttext"/>
              </w:rPr>
            </w:pPr>
          </w:p>
        </w:tc>
        <w:tc>
          <w:tcPr>
            <w:tcW w:w="1559" w:type="dxa"/>
            <w:shd w:val="clear" w:color="auto" w:fill="auto"/>
          </w:tcPr>
          <w:p w:rsidR="003106C0" w:rsidRDefault="003106C0" w:rsidP="005D45DD">
            <w:pPr>
              <w:jc w:val="center"/>
              <w:rPr>
                <w:rFonts w:ascii="微软雅黑" w:eastAsia="微软雅黑" w:hAnsi="微软雅黑"/>
                <w:color w:val="000000"/>
                <w:sz w:val="18"/>
                <w:szCs w:val="18"/>
              </w:rPr>
            </w:pPr>
            <w:r>
              <w:rPr>
                <w:rFonts w:ascii="微软雅黑" w:eastAsia="微软雅黑" w:hAnsi="微软雅黑"/>
                <w:color w:val="000000"/>
                <w:sz w:val="18"/>
                <w:szCs w:val="18"/>
              </w:rPr>
              <w:t>state</w:t>
            </w:r>
          </w:p>
        </w:tc>
        <w:tc>
          <w:tcPr>
            <w:tcW w:w="1276" w:type="dxa"/>
            <w:shd w:val="clear" w:color="auto" w:fill="auto"/>
          </w:tcPr>
          <w:p w:rsidR="003106C0" w:rsidRDefault="003106C0" w:rsidP="005D45DD">
            <w:pPr>
              <w:jc w:val="center"/>
              <w:rPr>
                <w:rFonts w:ascii="微软雅黑" w:eastAsia="微软雅黑" w:hAnsi="微软雅黑"/>
                <w:sz w:val="18"/>
                <w:szCs w:val="18"/>
              </w:rPr>
            </w:pPr>
            <w:r>
              <w:rPr>
                <w:rFonts w:ascii="微软雅黑" w:eastAsia="微软雅黑" w:hAnsi="微软雅黑" w:hint="eastAsia"/>
                <w:sz w:val="18"/>
                <w:szCs w:val="18"/>
              </w:rPr>
              <w:t>状态</w:t>
            </w:r>
          </w:p>
        </w:tc>
        <w:tc>
          <w:tcPr>
            <w:tcW w:w="1134" w:type="dxa"/>
            <w:shd w:val="clear" w:color="auto" w:fill="auto"/>
          </w:tcPr>
          <w:p w:rsidR="003106C0" w:rsidRDefault="003106C0" w:rsidP="005D45DD">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3106C0" w:rsidRDefault="003106C0" w:rsidP="005D45DD">
            <w:pPr>
              <w:ind w:firstLineChars="150" w:firstLine="270"/>
              <w:jc w:val="right"/>
              <w:rPr>
                <w:rFonts w:ascii="微软雅黑" w:eastAsia="微软雅黑" w:hAnsi="微软雅黑"/>
                <w:sz w:val="18"/>
                <w:szCs w:val="18"/>
              </w:rPr>
            </w:pPr>
            <w:r>
              <w:rPr>
                <w:rFonts w:ascii="微软雅黑" w:eastAsia="微软雅黑" w:hAnsi="微软雅黑"/>
                <w:sz w:val="18"/>
                <w:szCs w:val="18"/>
              </w:rPr>
              <w:t>3</w:t>
            </w:r>
          </w:p>
        </w:tc>
        <w:tc>
          <w:tcPr>
            <w:tcW w:w="1276" w:type="dxa"/>
            <w:shd w:val="clear" w:color="auto" w:fill="auto"/>
          </w:tcPr>
          <w:p w:rsidR="003106C0" w:rsidRDefault="003106C0" w:rsidP="005D45DD">
            <w:pPr>
              <w:jc w:val="center"/>
              <w:rPr>
                <w:rFonts w:ascii="微软雅黑" w:eastAsia="微软雅黑" w:hAnsi="微软雅黑"/>
                <w:sz w:val="18"/>
                <w:szCs w:val="18"/>
              </w:rPr>
            </w:pPr>
            <w:r>
              <w:rPr>
                <w:rFonts w:ascii="微软雅黑" w:eastAsia="微软雅黑" w:hAnsi="微软雅黑"/>
                <w:sz w:val="18"/>
                <w:szCs w:val="18"/>
              </w:rPr>
              <w:t>O</w:t>
            </w:r>
          </w:p>
        </w:tc>
        <w:tc>
          <w:tcPr>
            <w:tcW w:w="2410" w:type="dxa"/>
            <w:shd w:val="clear" w:color="auto" w:fill="auto"/>
          </w:tcPr>
          <w:p w:rsidR="003106C0" w:rsidRDefault="003106C0" w:rsidP="005D45DD">
            <w:pPr>
              <w:rPr>
                <w:rFonts w:ascii="微软雅黑" w:eastAsia="微软雅黑" w:hAnsi="微软雅黑"/>
                <w:sz w:val="18"/>
                <w:szCs w:val="18"/>
              </w:rPr>
            </w:pPr>
            <w:r>
              <w:rPr>
                <w:rFonts w:ascii="微软雅黑" w:eastAsia="微软雅黑" w:hAnsi="微软雅黑" w:hint="eastAsia"/>
                <w:sz w:val="18"/>
                <w:szCs w:val="18"/>
              </w:rPr>
              <w:t>1开放 2关闭</w:t>
            </w:r>
          </w:p>
        </w:tc>
      </w:tr>
    </w:tbl>
    <w:p w:rsidR="00931522" w:rsidRDefault="00931522" w:rsidP="00931522">
      <w:pPr>
        <w:pStyle w:val="30"/>
      </w:pPr>
      <w:bookmarkStart w:id="5342" w:name="_Toc508983412"/>
      <w:r>
        <w:rPr>
          <w:rFonts w:hint="eastAsia"/>
        </w:rPr>
        <w:t>响应报文</w:t>
      </w:r>
      <w:bookmarkEnd w:id="5342"/>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931522" w:rsidTr="005D45DD">
        <w:tc>
          <w:tcPr>
            <w:tcW w:w="956" w:type="dxa"/>
            <w:shd w:val="clear" w:color="auto" w:fill="E6E6E6"/>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931522" w:rsidTr="005D45DD">
        <w:trPr>
          <w:trHeight w:val="417"/>
        </w:trPr>
        <w:tc>
          <w:tcPr>
            <w:tcW w:w="956" w:type="dxa"/>
            <w:vMerge w:val="restart"/>
            <w:shd w:val="clear" w:color="auto" w:fill="auto"/>
            <w:vAlign w:val="center"/>
          </w:tcPr>
          <w:p w:rsidR="00931522" w:rsidRDefault="00931522" w:rsidP="005D45DD">
            <w:pPr>
              <w:jc w:val="center"/>
              <w:rPr>
                <w:rStyle w:val="shorttext"/>
              </w:rPr>
            </w:pPr>
            <w:r>
              <w:rPr>
                <w:rStyle w:val="shorttext"/>
                <w:rFonts w:hint="eastAsia"/>
              </w:rPr>
              <w:t>header</w:t>
            </w:r>
          </w:p>
        </w:tc>
        <w:tc>
          <w:tcPr>
            <w:tcW w:w="1559" w:type="dxa"/>
            <w:shd w:val="clear" w:color="auto" w:fill="auto"/>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31522" w:rsidRDefault="00931522" w:rsidP="005D45D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31522" w:rsidRDefault="00931522" w:rsidP="005D45DD">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931522" w:rsidRDefault="00931522" w:rsidP="005D45DD">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931522" w:rsidRDefault="00931522" w:rsidP="005D45DD">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931522" w:rsidTr="005D45DD">
        <w:trPr>
          <w:trHeight w:val="417"/>
        </w:trPr>
        <w:tc>
          <w:tcPr>
            <w:tcW w:w="956" w:type="dxa"/>
            <w:vMerge/>
            <w:shd w:val="clear" w:color="auto" w:fill="auto"/>
          </w:tcPr>
          <w:p w:rsidR="00931522" w:rsidRDefault="00931522" w:rsidP="005D45DD">
            <w:pPr>
              <w:jc w:val="center"/>
              <w:rPr>
                <w:rStyle w:val="shorttext"/>
              </w:rPr>
            </w:pPr>
          </w:p>
        </w:tc>
        <w:tc>
          <w:tcPr>
            <w:tcW w:w="1559" w:type="dxa"/>
            <w:shd w:val="clear" w:color="auto" w:fill="auto"/>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31522" w:rsidRDefault="00931522" w:rsidP="005D45DD">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931522" w:rsidRDefault="00931522" w:rsidP="005D45DD">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931522" w:rsidRDefault="00931522" w:rsidP="005D45DD">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F51DA3" w:rsidTr="005D45DD">
        <w:trPr>
          <w:trHeight w:val="417"/>
        </w:trPr>
        <w:tc>
          <w:tcPr>
            <w:tcW w:w="956" w:type="dxa"/>
            <w:shd w:val="clear" w:color="auto" w:fill="auto"/>
            <w:vAlign w:val="center"/>
          </w:tcPr>
          <w:p w:rsidR="00F51DA3" w:rsidRDefault="00F51DA3" w:rsidP="00F51DA3">
            <w:pPr>
              <w:jc w:val="center"/>
              <w:rPr>
                <w:rStyle w:val="shorttext"/>
              </w:rPr>
            </w:pPr>
            <w:r>
              <w:rPr>
                <w:rStyle w:val="shorttext"/>
                <w:rFonts w:hint="eastAsia"/>
              </w:rPr>
              <w:t>body</w:t>
            </w:r>
          </w:p>
        </w:tc>
        <w:tc>
          <w:tcPr>
            <w:tcW w:w="1559" w:type="dxa"/>
            <w:shd w:val="clear" w:color="auto" w:fill="auto"/>
          </w:tcPr>
          <w:p w:rsidR="00F51DA3" w:rsidRDefault="00F51DA3" w:rsidP="00F51DA3">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F51DA3" w:rsidRDefault="00F51DA3" w:rsidP="00F51DA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F51DA3" w:rsidRDefault="00F51DA3" w:rsidP="00F51DA3">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F51DA3" w:rsidRDefault="00F51DA3" w:rsidP="00F51DA3">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F51DA3" w:rsidRDefault="00F51DA3" w:rsidP="00F51DA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F51DA3" w:rsidRDefault="00F51DA3" w:rsidP="00F51DA3">
            <w:pPr>
              <w:rPr>
                <w:rFonts w:ascii="微软雅黑" w:eastAsia="微软雅黑" w:hAnsi="微软雅黑"/>
                <w:color w:val="000000"/>
                <w:sz w:val="18"/>
                <w:szCs w:val="18"/>
              </w:rPr>
            </w:pPr>
          </w:p>
        </w:tc>
      </w:tr>
      <w:tr w:rsidR="008A02A9" w:rsidTr="008A02A9">
        <w:trPr>
          <w:trHeight w:val="417"/>
        </w:trPr>
        <w:tc>
          <w:tcPr>
            <w:tcW w:w="956" w:type="dxa"/>
            <w:vMerge w:val="restart"/>
            <w:shd w:val="clear" w:color="auto" w:fill="auto"/>
            <w:vAlign w:val="center"/>
          </w:tcPr>
          <w:p w:rsidR="008A02A9" w:rsidRDefault="008A02A9" w:rsidP="008A02A9">
            <w:pPr>
              <w:jc w:val="center"/>
              <w:rPr>
                <w:rStyle w:val="shorttext"/>
              </w:rPr>
            </w:pPr>
            <w:r>
              <w:rPr>
                <w:rStyle w:val="shorttext"/>
              </w:rPr>
              <w:t>body.pointsOrgList[]</w:t>
            </w:r>
          </w:p>
        </w:tc>
        <w:tc>
          <w:tcPr>
            <w:tcW w:w="1559"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96"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8A02A9" w:rsidRDefault="008A02A9" w:rsidP="00F51DA3">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8A02A9" w:rsidRDefault="008A02A9" w:rsidP="00F51DA3">
            <w:pPr>
              <w:rPr>
                <w:rFonts w:ascii="微软雅黑" w:eastAsia="微软雅黑" w:hAnsi="微软雅黑"/>
                <w:color w:val="000000"/>
                <w:sz w:val="18"/>
                <w:szCs w:val="18"/>
              </w:rPr>
            </w:pPr>
          </w:p>
        </w:tc>
      </w:tr>
      <w:tr w:rsidR="008A02A9" w:rsidTr="005D45DD">
        <w:trPr>
          <w:trHeight w:val="417"/>
        </w:trPr>
        <w:tc>
          <w:tcPr>
            <w:tcW w:w="956" w:type="dxa"/>
            <w:vMerge/>
            <w:shd w:val="clear" w:color="auto" w:fill="auto"/>
          </w:tcPr>
          <w:p w:rsidR="008A02A9" w:rsidRDefault="008A02A9" w:rsidP="00F51DA3">
            <w:pPr>
              <w:jc w:val="center"/>
              <w:rPr>
                <w:rStyle w:val="shorttext"/>
              </w:rPr>
            </w:pPr>
          </w:p>
        </w:tc>
        <w:tc>
          <w:tcPr>
            <w:tcW w:w="1559"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points</w:t>
            </w:r>
            <w:r>
              <w:rPr>
                <w:rFonts w:ascii="微软雅黑" w:eastAsia="微软雅黑" w:hAnsi="微软雅黑"/>
                <w:color w:val="000000"/>
                <w:sz w:val="18"/>
                <w:szCs w:val="18"/>
              </w:rPr>
              <w:t>OrgCode</w:t>
            </w:r>
          </w:p>
        </w:tc>
        <w:tc>
          <w:tcPr>
            <w:tcW w:w="1296"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积分源编号</w:t>
            </w:r>
          </w:p>
        </w:tc>
        <w:tc>
          <w:tcPr>
            <w:tcW w:w="1029"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8A02A9" w:rsidRDefault="008A02A9" w:rsidP="00F51DA3">
            <w:pPr>
              <w:ind w:firstLineChars="150" w:firstLine="270"/>
              <w:jc w:val="right"/>
              <w:rPr>
                <w:rFonts w:ascii="微软雅黑" w:eastAsia="微软雅黑" w:hAnsi="微软雅黑"/>
                <w:sz w:val="18"/>
                <w:szCs w:val="18"/>
              </w:rPr>
            </w:pPr>
            <w:r>
              <w:rPr>
                <w:rFonts w:ascii="微软雅黑" w:eastAsia="微软雅黑" w:hAnsi="微软雅黑"/>
                <w:sz w:val="18"/>
                <w:szCs w:val="18"/>
              </w:rPr>
              <w:t>8</w:t>
            </w:r>
          </w:p>
        </w:tc>
        <w:tc>
          <w:tcPr>
            <w:tcW w:w="1274"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8A02A9" w:rsidRDefault="008A02A9" w:rsidP="00F51DA3">
            <w:pPr>
              <w:rPr>
                <w:rFonts w:ascii="微软雅黑" w:eastAsia="微软雅黑" w:hAnsi="微软雅黑"/>
                <w:sz w:val="18"/>
                <w:szCs w:val="18"/>
              </w:rPr>
            </w:pPr>
            <w:r>
              <w:rPr>
                <w:rFonts w:ascii="微软雅黑" w:eastAsia="微软雅黑" w:hAnsi="微软雅黑"/>
                <w:sz w:val="18"/>
                <w:szCs w:val="18"/>
              </w:rPr>
              <w:t xml:space="preserve"> </w:t>
            </w:r>
          </w:p>
        </w:tc>
      </w:tr>
      <w:tr w:rsidR="008A02A9" w:rsidTr="005D45DD">
        <w:trPr>
          <w:trHeight w:val="417"/>
        </w:trPr>
        <w:tc>
          <w:tcPr>
            <w:tcW w:w="956" w:type="dxa"/>
            <w:vMerge/>
            <w:shd w:val="clear" w:color="auto" w:fill="auto"/>
          </w:tcPr>
          <w:p w:rsidR="008A02A9" w:rsidRDefault="008A02A9" w:rsidP="00F51DA3">
            <w:pPr>
              <w:jc w:val="center"/>
              <w:rPr>
                <w:rStyle w:val="shorttext"/>
              </w:rPr>
            </w:pPr>
          </w:p>
        </w:tc>
        <w:tc>
          <w:tcPr>
            <w:tcW w:w="1559"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color w:val="000000"/>
                <w:sz w:val="18"/>
                <w:szCs w:val="18"/>
              </w:rPr>
              <w:t>pointsOrgName</w:t>
            </w:r>
          </w:p>
        </w:tc>
        <w:tc>
          <w:tcPr>
            <w:tcW w:w="1296" w:type="dxa"/>
            <w:shd w:val="clear" w:color="auto" w:fill="auto"/>
          </w:tcPr>
          <w:p w:rsidR="008A02A9" w:rsidRDefault="008A02A9" w:rsidP="00F51DA3">
            <w:pPr>
              <w:jc w:val="center"/>
              <w:rPr>
                <w:rFonts w:ascii="微软雅黑" w:eastAsia="微软雅黑" w:hAnsi="微软雅黑"/>
                <w:sz w:val="18"/>
                <w:szCs w:val="18"/>
              </w:rPr>
            </w:pPr>
            <w:r>
              <w:rPr>
                <w:rFonts w:ascii="微软雅黑" w:eastAsia="微软雅黑" w:hAnsi="微软雅黑" w:hint="eastAsia"/>
                <w:sz w:val="18"/>
                <w:szCs w:val="18"/>
              </w:rPr>
              <w:t>积分源名称</w:t>
            </w:r>
          </w:p>
        </w:tc>
        <w:tc>
          <w:tcPr>
            <w:tcW w:w="1029" w:type="dxa"/>
            <w:shd w:val="clear" w:color="auto" w:fill="auto"/>
          </w:tcPr>
          <w:p w:rsidR="008A02A9" w:rsidRDefault="008A02A9" w:rsidP="00F51DA3">
            <w:pPr>
              <w:jc w:val="center"/>
              <w:rPr>
                <w:rFonts w:ascii="微软雅黑" w:eastAsia="微软雅黑" w:hAnsi="微软雅黑"/>
                <w:sz w:val="18"/>
                <w:szCs w:val="18"/>
              </w:rPr>
            </w:pPr>
            <w:r>
              <w:rPr>
                <w:rFonts w:ascii="微软雅黑" w:eastAsia="微软雅黑" w:hAnsi="微软雅黑"/>
                <w:sz w:val="18"/>
                <w:szCs w:val="18"/>
              </w:rPr>
              <w:t>v</w:t>
            </w:r>
            <w:r>
              <w:rPr>
                <w:rFonts w:ascii="微软雅黑" w:eastAsia="微软雅黑" w:hAnsi="微软雅黑" w:hint="eastAsia"/>
                <w:sz w:val="18"/>
                <w:szCs w:val="18"/>
              </w:rPr>
              <w:t>archar</w:t>
            </w:r>
          </w:p>
        </w:tc>
        <w:tc>
          <w:tcPr>
            <w:tcW w:w="929" w:type="dxa"/>
            <w:shd w:val="clear" w:color="auto" w:fill="auto"/>
          </w:tcPr>
          <w:p w:rsidR="008A02A9" w:rsidRDefault="008A02A9" w:rsidP="00F51DA3">
            <w:pPr>
              <w:ind w:firstLineChars="150" w:firstLine="270"/>
              <w:jc w:val="right"/>
              <w:rPr>
                <w:rFonts w:ascii="微软雅黑" w:eastAsia="微软雅黑" w:hAnsi="微软雅黑"/>
                <w:sz w:val="18"/>
                <w:szCs w:val="18"/>
              </w:rPr>
            </w:pPr>
            <w:r>
              <w:rPr>
                <w:rFonts w:ascii="微软雅黑" w:eastAsia="微软雅黑" w:hAnsi="微软雅黑"/>
                <w:sz w:val="18"/>
                <w:szCs w:val="18"/>
              </w:rPr>
              <w:t>50</w:t>
            </w:r>
          </w:p>
        </w:tc>
        <w:tc>
          <w:tcPr>
            <w:tcW w:w="1274" w:type="dxa"/>
            <w:shd w:val="clear" w:color="auto" w:fill="auto"/>
          </w:tcPr>
          <w:p w:rsidR="008A02A9" w:rsidRDefault="008A02A9" w:rsidP="00F51DA3">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8A02A9" w:rsidRDefault="008A02A9" w:rsidP="00F51DA3">
            <w:pPr>
              <w:rPr>
                <w:rFonts w:ascii="微软雅黑" w:eastAsia="微软雅黑" w:hAnsi="微软雅黑"/>
                <w:sz w:val="18"/>
                <w:szCs w:val="18"/>
              </w:rPr>
            </w:pPr>
          </w:p>
        </w:tc>
      </w:tr>
      <w:tr w:rsidR="008A02A9" w:rsidTr="005D45DD">
        <w:trPr>
          <w:trHeight w:val="417"/>
        </w:trPr>
        <w:tc>
          <w:tcPr>
            <w:tcW w:w="956" w:type="dxa"/>
            <w:vMerge/>
            <w:shd w:val="clear" w:color="auto" w:fill="auto"/>
          </w:tcPr>
          <w:p w:rsidR="008A02A9" w:rsidRDefault="008A02A9" w:rsidP="00F51DA3">
            <w:pPr>
              <w:jc w:val="center"/>
              <w:rPr>
                <w:rStyle w:val="shorttext"/>
              </w:rPr>
            </w:pPr>
          </w:p>
        </w:tc>
        <w:tc>
          <w:tcPr>
            <w:tcW w:w="1559"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publisherId</w:t>
            </w:r>
          </w:p>
        </w:tc>
        <w:tc>
          <w:tcPr>
            <w:tcW w:w="1296" w:type="dxa"/>
            <w:shd w:val="clear" w:color="auto" w:fill="auto"/>
          </w:tcPr>
          <w:p w:rsidR="008A02A9" w:rsidRDefault="008A02A9" w:rsidP="00F51DA3">
            <w:pPr>
              <w:jc w:val="center"/>
              <w:rPr>
                <w:rFonts w:ascii="微软雅黑" w:eastAsia="微软雅黑" w:hAnsi="微软雅黑"/>
                <w:sz w:val="18"/>
                <w:szCs w:val="18"/>
              </w:rPr>
            </w:pPr>
            <w:r>
              <w:rPr>
                <w:rFonts w:ascii="微软雅黑" w:eastAsia="微软雅黑" w:hAnsi="微软雅黑" w:hint="eastAsia"/>
                <w:sz w:val="18"/>
                <w:szCs w:val="18"/>
              </w:rPr>
              <w:t>积分发行商ID</w:t>
            </w:r>
          </w:p>
        </w:tc>
        <w:tc>
          <w:tcPr>
            <w:tcW w:w="1029" w:type="dxa"/>
            <w:shd w:val="clear" w:color="auto" w:fill="auto"/>
          </w:tcPr>
          <w:p w:rsidR="008A02A9" w:rsidRDefault="008A02A9" w:rsidP="00F51DA3">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8A02A9" w:rsidRDefault="008A02A9" w:rsidP="00F51DA3">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0</w:t>
            </w:r>
          </w:p>
        </w:tc>
        <w:tc>
          <w:tcPr>
            <w:tcW w:w="1274" w:type="dxa"/>
            <w:shd w:val="clear" w:color="auto" w:fill="auto"/>
          </w:tcPr>
          <w:p w:rsidR="008A02A9" w:rsidRDefault="008A02A9" w:rsidP="00F51DA3">
            <w:pPr>
              <w:jc w:val="center"/>
              <w:rPr>
                <w:rFonts w:ascii="微软雅黑" w:eastAsia="微软雅黑" w:hAnsi="微软雅黑"/>
                <w:sz w:val="18"/>
                <w:szCs w:val="18"/>
              </w:rPr>
            </w:pPr>
            <w:r>
              <w:rPr>
                <w:rFonts w:ascii="微软雅黑" w:eastAsia="微软雅黑" w:hAnsi="微软雅黑"/>
                <w:sz w:val="18"/>
                <w:szCs w:val="18"/>
              </w:rPr>
              <w:t>O</w:t>
            </w:r>
          </w:p>
        </w:tc>
        <w:tc>
          <w:tcPr>
            <w:tcW w:w="2410" w:type="dxa"/>
            <w:shd w:val="clear" w:color="auto" w:fill="auto"/>
          </w:tcPr>
          <w:p w:rsidR="008A02A9" w:rsidRDefault="008A02A9" w:rsidP="00F51DA3">
            <w:pPr>
              <w:rPr>
                <w:rFonts w:ascii="微软雅黑" w:eastAsia="微软雅黑" w:hAnsi="微软雅黑"/>
                <w:sz w:val="18"/>
                <w:szCs w:val="18"/>
              </w:rPr>
            </w:pPr>
          </w:p>
        </w:tc>
      </w:tr>
      <w:tr w:rsidR="008A02A9" w:rsidTr="005D45DD">
        <w:trPr>
          <w:trHeight w:val="417"/>
        </w:trPr>
        <w:tc>
          <w:tcPr>
            <w:tcW w:w="956" w:type="dxa"/>
            <w:vMerge/>
            <w:shd w:val="clear" w:color="auto" w:fill="auto"/>
          </w:tcPr>
          <w:p w:rsidR="008A02A9" w:rsidRDefault="008A02A9" w:rsidP="00F51DA3">
            <w:pPr>
              <w:jc w:val="center"/>
              <w:rPr>
                <w:rStyle w:val="shorttext"/>
              </w:rPr>
            </w:pPr>
          </w:p>
        </w:tc>
        <w:tc>
          <w:tcPr>
            <w:tcW w:w="1559"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color w:val="000000"/>
                <w:sz w:val="18"/>
                <w:szCs w:val="18"/>
              </w:rPr>
              <w:t>state</w:t>
            </w:r>
          </w:p>
        </w:tc>
        <w:tc>
          <w:tcPr>
            <w:tcW w:w="1296" w:type="dxa"/>
            <w:shd w:val="clear" w:color="auto" w:fill="auto"/>
          </w:tcPr>
          <w:p w:rsidR="008A02A9" w:rsidRDefault="008A02A9" w:rsidP="00F51DA3">
            <w:pPr>
              <w:jc w:val="center"/>
              <w:rPr>
                <w:rFonts w:ascii="微软雅黑" w:eastAsia="微软雅黑" w:hAnsi="微软雅黑"/>
                <w:sz w:val="18"/>
                <w:szCs w:val="18"/>
              </w:rPr>
            </w:pPr>
            <w:r>
              <w:rPr>
                <w:rFonts w:ascii="微软雅黑" w:eastAsia="微软雅黑" w:hAnsi="微软雅黑" w:hint="eastAsia"/>
                <w:sz w:val="18"/>
                <w:szCs w:val="18"/>
              </w:rPr>
              <w:t>状态</w:t>
            </w:r>
          </w:p>
        </w:tc>
        <w:tc>
          <w:tcPr>
            <w:tcW w:w="1029" w:type="dxa"/>
            <w:shd w:val="clear" w:color="auto" w:fill="auto"/>
          </w:tcPr>
          <w:p w:rsidR="008A02A9" w:rsidRDefault="008A02A9" w:rsidP="00F51DA3">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8A02A9" w:rsidRDefault="008A02A9" w:rsidP="00F51DA3">
            <w:pPr>
              <w:ind w:firstLineChars="150" w:firstLine="270"/>
              <w:jc w:val="right"/>
              <w:rPr>
                <w:rFonts w:ascii="微软雅黑" w:eastAsia="微软雅黑" w:hAnsi="微软雅黑"/>
                <w:sz w:val="18"/>
                <w:szCs w:val="18"/>
              </w:rPr>
            </w:pPr>
            <w:r>
              <w:rPr>
                <w:rFonts w:ascii="微软雅黑" w:eastAsia="微软雅黑" w:hAnsi="微软雅黑"/>
                <w:sz w:val="18"/>
                <w:szCs w:val="18"/>
              </w:rPr>
              <w:t>3</w:t>
            </w:r>
          </w:p>
        </w:tc>
        <w:tc>
          <w:tcPr>
            <w:tcW w:w="1274" w:type="dxa"/>
            <w:shd w:val="clear" w:color="auto" w:fill="auto"/>
          </w:tcPr>
          <w:p w:rsidR="008A02A9" w:rsidRDefault="008A02A9" w:rsidP="00F51DA3">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8A02A9" w:rsidRDefault="008A02A9" w:rsidP="00F51DA3">
            <w:pPr>
              <w:rPr>
                <w:rFonts w:ascii="微软雅黑" w:eastAsia="微软雅黑" w:hAnsi="微软雅黑"/>
                <w:sz w:val="18"/>
                <w:szCs w:val="18"/>
              </w:rPr>
            </w:pPr>
            <w:r>
              <w:rPr>
                <w:rFonts w:ascii="微软雅黑" w:eastAsia="微软雅黑" w:hAnsi="微软雅黑" w:hint="eastAsia"/>
                <w:sz w:val="18"/>
                <w:szCs w:val="18"/>
              </w:rPr>
              <w:t>1开放 2关闭</w:t>
            </w:r>
          </w:p>
        </w:tc>
      </w:tr>
      <w:tr w:rsidR="008A02A9" w:rsidTr="005D45DD">
        <w:trPr>
          <w:trHeight w:val="417"/>
        </w:trPr>
        <w:tc>
          <w:tcPr>
            <w:tcW w:w="956" w:type="dxa"/>
            <w:vMerge/>
            <w:shd w:val="clear" w:color="auto" w:fill="auto"/>
          </w:tcPr>
          <w:p w:rsidR="008A02A9" w:rsidRDefault="008A02A9" w:rsidP="00F51DA3">
            <w:pPr>
              <w:jc w:val="center"/>
              <w:rPr>
                <w:rStyle w:val="shorttext"/>
              </w:rPr>
            </w:pPr>
          </w:p>
        </w:tc>
        <w:tc>
          <w:tcPr>
            <w:tcW w:w="1559"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sort</w:t>
            </w:r>
            <w:r>
              <w:rPr>
                <w:rFonts w:ascii="微软雅黑" w:eastAsia="微软雅黑" w:hAnsi="微软雅黑"/>
                <w:color w:val="000000"/>
                <w:sz w:val="18"/>
                <w:szCs w:val="18"/>
              </w:rPr>
              <w:t>By</w:t>
            </w:r>
          </w:p>
        </w:tc>
        <w:tc>
          <w:tcPr>
            <w:tcW w:w="1296" w:type="dxa"/>
            <w:shd w:val="clear" w:color="auto" w:fill="auto"/>
          </w:tcPr>
          <w:p w:rsidR="008A02A9" w:rsidRDefault="008A02A9" w:rsidP="00F51DA3">
            <w:pPr>
              <w:jc w:val="center"/>
              <w:rPr>
                <w:rFonts w:ascii="微软雅黑" w:eastAsia="微软雅黑" w:hAnsi="微软雅黑"/>
                <w:sz w:val="18"/>
                <w:szCs w:val="18"/>
              </w:rPr>
            </w:pPr>
            <w:r>
              <w:rPr>
                <w:rFonts w:ascii="微软雅黑" w:eastAsia="微软雅黑" w:hAnsi="微软雅黑" w:hint="eastAsia"/>
                <w:sz w:val="18"/>
                <w:szCs w:val="18"/>
              </w:rPr>
              <w:t>排序</w:t>
            </w:r>
          </w:p>
        </w:tc>
        <w:tc>
          <w:tcPr>
            <w:tcW w:w="1029"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929" w:type="dxa"/>
            <w:shd w:val="clear" w:color="auto" w:fill="auto"/>
          </w:tcPr>
          <w:p w:rsidR="008A02A9" w:rsidRDefault="008A02A9" w:rsidP="00F51DA3">
            <w:pPr>
              <w:jc w:val="right"/>
              <w:rPr>
                <w:rFonts w:ascii="微软雅黑" w:eastAsia="微软雅黑" w:hAnsi="微软雅黑"/>
                <w:color w:val="000000"/>
                <w:sz w:val="18"/>
                <w:szCs w:val="18"/>
              </w:rPr>
            </w:pPr>
            <w:r>
              <w:rPr>
                <w:rFonts w:ascii="微软雅黑" w:eastAsia="微软雅黑" w:hAnsi="微软雅黑"/>
                <w:color w:val="000000"/>
                <w:sz w:val="18"/>
                <w:szCs w:val="18"/>
              </w:rPr>
              <w:t>8</w:t>
            </w:r>
          </w:p>
        </w:tc>
        <w:tc>
          <w:tcPr>
            <w:tcW w:w="1274"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8A02A9" w:rsidRDefault="008A02A9" w:rsidP="00F51DA3">
            <w:pPr>
              <w:rPr>
                <w:rFonts w:ascii="微软雅黑" w:eastAsia="微软雅黑" w:hAnsi="微软雅黑"/>
                <w:sz w:val="18"/>
                <w:szCs w:val="18"/>
              </w:rPr>
            </w:pPr>
          </w:p>
        </w:tc>
      </w:tr>
      <w:tr w:rsidR="008A02A9" w:rsidTr="005D45DD">
        <w:trPr>
          <w:trHeight w:val="417"/>
        </w:trPr>
        <w:tc>
          <w:tcPr>
            <w:tcW w:w="956" w:type="dxa"/>
            <w:vMerge/>
            <w:shd w:val="clear" w:color="auto" w:fill="auto"/>
          </w:tcPr>
          <w:p w:rsidR="008A02A9" w:rsidRDefault="008A02A9" w:rsidP="00F51DA3">
            <w:pPr>
              <w:jc w:val="center"/>
              <w:rPr>
                <w:rStyle w:val="shorttext"/>
              </w:rPr>
            </w:pPr>
          </w:p>
        </w:tc>
        <w:tc>
          <w:tcPr>
            <w:tcW w:w="1559"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96" w:type="dxa"/>
            <w:shd w:val="clear" w:color="auto" w:fill="auto"/>
          </w:tcPr>
          <w:p w:rsidR="008A02A9" w:rsidRDefault="008A02A9" w:rsidP="00F51DA3">
            <w:pPr>
              <w:jc w:val="center"/>
              <w:rPr>
                <w:rFonts w:ascii="微软雅黑" w:eastAsia="微软雅黑" w:hAnsi="微软雅黑"/>
                <w:sz w:val="18"/>
                <w:szCs w:val="18"/>
              </w:rPr>
            </w:pPr>
            <w:r>
              <w:rPr>
                <w:rFonts w:ascii="微软雅黑" w:eastAsia="微软雅黑" w:hAnsi="微软雅黑" w:hint="eastAsia"/>
                <w:sz w:val="18"/>
                <w:szCs w:val="18"/>
              </w:rPr>
              <w:t>备注</w:t>
            </w:r>
          </w:p>
        </w:tc>
        <w:tc>
          <w:tcPr>
            <w:tcW w:w="1029"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8A02A9" w:rsidRDefault="008A02A9" w:rsidP="00F51DA3">
            <w:pPr>
              <w:jc w:val="right"/>
              <w:rPr>
                <w:rFonts w:ascii="微软雅黑" w:eastAsia="微软雅黑" w:hAnsi="微软雅黑"/>
                <w:color w:val="000000"/>
                <w:sz w:val="18"/>
                <w:szCs w:val="18"/>
              </w:rPr>
            </w:pPr>
            <w:r>
              <w:rPr>
                <w:rFonts w:ascii="微软雅黑" w:eastAsia="微软雅黑" w:hAnsi="微软雅黑"/>
                <w:color w:val="000000"/>
                <w:sz w:val="18"/>
                <w:szCs w:val="18"/>
              </w:rPr>
              <w:t>150</w:t>
            </w:r>
          </w:p>
        </w:tc>
        <w:tc>
          <w:tcPr>
            <w:tcW w:w="1274"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8A02A9" w:rsidRDefault="008A02A9" w:rsidP="00F51DA3">
            <w:pPr>
              <w:rPr>
                <w:rFonts w:ascii="微软雅黑" w:eastAsia="微软雅黑" w:hAnsi="微软雅黑"/>
                <w:sz w:val="18"/>
                <w:szCs w:val="18"/>
              </w:rPr>
            </w:pPr>
          </w:p>
        </w:tc>
      </w:tr>
      <w:tr w:rsidR="008A02A9" w:rsidTr="005D45DD">
        <w:trPr>
          <w:trHeight w:val="417"/>
        </w:trPr>
        <w:tc>
          <w:tcPr>
            <w:tcW w:w="956" w:type="dxa"/>
            <w:vMerge/>
            <w:shd w:val="clear" w:color="auto" w:fill="auto"/>
          </w:tcPr>
          <w:p w:rsidR="008A02A9" w:rsidRDefault="008A02A9" w:rsidP="008A02A9">
            <w:pPr>
              <w:jc w:val="center"/>
              <w:rPr>
                <w:rStyle w:val="shorttext"/>
              </w:rPr>
            </w:pPr>
          </w:p>
        </w:tc>
        <w:tc>
          <w:tcPr>
            <w:tcW w:w="1559" w:type="dxa"/>
            <w:shd w:val="clear" w:color="auto" w:fill="auto"/>
          </w:tcPr>
          <w:p w:rsidR="008A02A9" w:rsidRDefault="008A02A9" w:rsidP="008A02A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reateDate</w:t>
            </w:r>
          </w:p>
        </w:tc>
        <w:tc>
          <w:tcPr>
            <w:tcW w:w="1296" w:type="dxa"/>
            <w:shd w:val="clear" w:color="auto" w:fill="auto"/>
          </w:tcPr>
          <w:p w:rsidR="008A02A9" w:rsidRDefault="008A02A9" w:rsidP="008A02A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8A02A9" w:rsidRDefault="008A02A9" w:rsidP="008A02A9">
            <w:pPr>
              <w:jc w:val="center"/>
              <w:rPr>
                <w:rFonts w:ascii="微软雅黑" w:eastAsia="微软雅黑" w:hAnsi="微软雅黑"/>
                <w:color w:val="000000"/>
                <w:sz w:val="18"/>
                <w:szCs w:val="18"/>
              </w:rPr>
            </w:pPr>
            <w:r>
              <w:rPr>
                <w:rFonts w:ascii="微软雅黑" w:eastAsia="微软雅黑" w:hAnsi="微软雅黑"/>
                <w:color w:val="000000"/>
                <w:sz w:val="18"/>
                <w:szCs w:val="18"/>
              </w:rPr>
              <w:t>d</w:t>
            </w:r>
            <w:r>
              <w:rPr>
                <w:rFonts w:ascii="微软雅黑" w:eastAsia="微软雅黑" w:hAnsi="微软雅黑" w:hint="eastAsia"/>
                <w:color w:val="000000"/>
                <w:sz w:val="18"/>
                <w:szCs w:val="18"/>
              </w:rPr>
              <w:t>ate</w:t>
            </w:r>
          </w:p>
        </w:tc>
        <w:tc>
          <w:tcPr>
            <w:tcW w:w="929" w:type="dxa"/>
            <w:shd w:val="clear" w:color="auto" w:fill="auto"/>
          </w:tcPr>
          <w:p w:rsidR="008A02A9" w:rsidRDefault="008A02A9" w:rsidP="008A02A9">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w:t>
            </w:r>
          </w:p>
        </w:tc>
        <w:tc>
          <w:tcPr>
            <w:tcW w:w="1274" w:type="dxa"/>
            <w:shd w:val="clear" w:color="auto" w:fill="auto"/>
          </w:tcPr>
          <w:p w:rsidR="008A02A9" w:rsidRDefault="008A02A9" w:rsidP="008A02A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8A02A9" w:rsidRDefault="008A02A9" w:rsidP="008A02A9">
            <w:pPr>
              <w:rPr>
                <w:rFonts w:ascii="微软雅黑" w:eastAsia="微软雅黑" w:hAnsi="微软雅黑"/>
                <w:color w:val="000000"/>
                <w:sz w:val="18"/>
                <w:szCs w:val="18"/>
              </w:rPr>
            </w:pPr>
          </w:p>
        </w:tc>
      </w:tr>
      <w:tr w:rsidR="008A02A9" w:rsidTr="005D45DD">
        <w:trPr>
          <w:trHeight w:val="417"/>
        </w:trPr>
        <w:tc>
          <w:tcPr>
            <w:tcW w:w="956" w:type="dxa"/>
            <w:vMerge/>
            <w:shd w:val="clear" w:color="auto" w:fill="auto"/>
          </w:tcPr>
          <w:p w:rsidR="008A02A9" w:rsidRDefault="008A02A9" w:rsidP="008A02A9">
            <w:pPr>
              <w:jc w:val="center"/>
              <w:rPr>
                <w:rStyle w:val="shorttext"/>
              </w:rPr>
            </w:pPr>
          </w:p>
        </w:tc>
        <w:tc>
          <w:tcPr>
            <w:tcW w:w="1559" w:type="dxa"/>
            <w:shd w:val="clear" w:color="auto" w:fill="auto"/>
          </w:tcPr>
          <w:p w:rsidR="008A02A9" w:rsidRDefault="008A02A9" w:rsidP="008A02A9">
            <w:pPr>
              <w:jc w:val="center"/>
              <w:rPr>
                <w:rFonts w:ascii="微软雅黑" w:eastAsia="微软雅黑" w:hAnsi="微软雅黑"/>
                <w:color w:val="000000"/>
                <w:sz w:val="18"/>
                <w:szCs w:val="18"/>
              </w:rPr>
            </w:pPr>
            <w:r>
              <w:rPr>
                <w:rFonts w:ascii="微软雅黑" w:eastAsia="微软雅黑" w:hAnsi="微软雅黑"/>
                <w:color w:val="000000"/>
                <w:sz w:val="18"/>
                <w:szCs w:val="18"/>
              </w:rPr>
              <w:t>creator</w:t>
            </w:r>
          </w:p>
        </w:tc>
        <w:tc>
          <w:tcPr>
            <w:tcW w:w="1296" w:type="dxa"/>
            <w:shd w:val="clear" w:color="auto" w:fill="auto"/>
          </w:tcPr>
          <w:p w:rsidR="008A02A9" w:rsidRDefault="008A02A9" w:rsidP="008A02A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8A02A9" w:rsidRDefault="008A02A9" w:rsidP="008A02A9">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8A02A9" w:rsidRDefault="008A02A9" w:rsidP="008A02A9">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8A02A9" w:rsidRDefault="008A02A9" w:rsidP="008A02A9">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8A02A9" w:rsidRDefault="008A02A9" w:rsidP="008A02A9">
            <w:pPr>
              <w:rPr>
                <w:rFonts w:ascii="微软雅黑" w:eastAsia="微软雅黑" w:hAnsi="微软雅黑"/>
                <w:color w:val="000000"/>
                <w:sz w:val="18"/>
                <w:szCs w:val="18"/>
              </w:rPr>
            </w:pPr>
          </w:p>
        </w:tc>
      </w:tr>
      <w:tr w:rsidR="008A02A9" w:rsidTr="005D45DD">
        <w:trPr>
          <w:trHeight w:val="417"/>
        </w:trPr>
        <w:tc>
          <w:tcPr>
            <w:tcW w:w="956" w:type="dxa"/>
            <w:vMerge/>
            <w:shd w:val="clear" w:color="auto" w:fill="auto"/>
          </w:tcPr>
          <w:p w:rsidR="008A02A9" w:rsidRDefault="008A02A9" w:rsidP="00F51DA3">
            <w:pPr>
              <w:jc w:val="center"/>
              <w:rPr>
                <w:rStyle w:val="shorttext"/>
              </w:rPr>
            </w:pPr>
          </w:p>
        </w:tc>
        <w:tc>
          <w:tcPr>
            <w:tcW w:w="1559"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8A02A9" w:rsidRDefault="008A02A9" w:rsidP="00F51DA3">
            <w:pPr>
              <w:jc w:val="center"/>
              <w:rPr>
                <w:rFonts w:ascii="微软雅黑" w:eastAsia="微软雅黑" w:hAnsi="微软雅黑"/>
                <w:sz w:val="18"/>
                <w:szCs w:val="18"/>
              </w:rPr>
            </w:pPr>
            <w:r>
              <w:rPr>
                <w:rFonts w:ascii="微软雅黑" w:eastAsia="微软雅黑" w:hAnsi="微软雅黑" w:hint="eastAsia"/>
                <w:sz w:val="18"/>
                <w:szCs w:val="18"/>
              </w:rPr>
              <w:t>最后修改时间</w:t>
            </w:r>
          </w:p>
        </w:tc>
        <w:tc>
          <w:tcPr>
            <w:tcW w:w="1029"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date</w:t>
            </w:r>
          </w:p>
        </w:tc>
        <w:tc>
          <w:tcPr>
            <w:tcW w:w="929" w:type="dxa"/>
            <w:shd w:val="clear" w:color="auto" w:fill="auto"/>
          </w:tcPr>
          <w:p w:rsidR="008A02A9" w:rsidRDefault="008A02A9" w:rsidP="00F51DA3">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8A02A9" w:rsidRDefault="008A02A9" w:rsidP="00F51DA3">
            <w:pPr>
              <w:rPr>
                <w:rFonts w:ascii="微软雅黑" w:eastAsia="微软雅黑" w:hAnsi="微软雅黑"/>
                <w:sz w:val="18"/>
                <w:szCs w:val="18"/>
              </w:rPr>
            </w:pPr>
          </w:p>
        </w:tc>
      </w:tr>
      <w:tr w:rsidR="008A02A9" w:rsidTr="005D45DD">
        <w:trPr>
          <w:trHeight w:val="417"/>
        </w:trPr>
        <w:tc>
          <w:tcPr>
            <w:tcW w:w="956" w:type="dxa"/>
            <w:vMerge/>
            <w:shd w:val="clear" w:color="auto" w:fill="auto"/>
          </w:tcPr>
          <w:p w:rsidR="008A02A9" w:rsidRDefault="008A02A9" w:rsidP="00F51DA3">
            <w:pPr>
              <w:jc w:val="center"/>
              <w:rPr>
                <w:rStyle w:val="shorttext"/>
              </w:rPr>
            </w:pPr>
          </w:p>
        </w:tc>
        <w:tc>
          <w:tcPr>
            <w:tcW w:w="1559"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96" w:type="dxa"/>
            <w:shd w:val="clear" w:color="auto" w:fill="auto"/>
          </w:tcPr>
          <w:p w:rsidR="008A02A9" w:rsidRDefault="008A02A9" w:rsidP="00F51DA3">
            <w:pPr>
              <w:jc w:val="center"/>
              <w:rPr>
                <w:rFonts w:ascii="微软雅黑" w:eastAsia="微软雅黑" w:hAnsi="微软雅黑"/>
                <w:sz w:val="18"/>
                <w:szCs w:val="18"/>
              </w:rPr>
            </w:pPr>
            <w:r>
              <w:rPr>
                <w:rFonts w:ascii="微软雅黑" w:eastAsia="微软雅黑" w:hAnsi="微软雅黑" w:hint="eastAsia"/>
                <w:sz w:val="18"/>
                <w:szCs w:val="18"/>
              </w:rPr>
              <w:t>最后修改人</w:t>
            </w:r>
          </w:p>
        </w:tc>
        <w:tc>
          <w:tcPr>
            <w:tcW w:w="1029"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8A02A9" w:rsidRDefault="008A02A9" w:rsidP="00F51DA3">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8A02A9" w:rsidRDefault="008A02A9" w:rsidP="00F51DA3">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8A02A9" w:rsidRDefault="008A02A9" w:rsidP="00F51DA3">
            <w:pPr>
              <w:rPr>
                <w:rFonts w:ascii="微软雅黑" w:eastAsia="微软雅黑" w:hAnsi="微软雅黑"/>
                <w:sz w:val="18"/>
                <w:szCs w:val="18"/>
              </w:rPr>
            </w:pPr>
          </w:p>
        </w:tc>
      </w:tr>
    </w:tbl>
    <w:p w:rsidR="00931522" w:rsidRDefault="00931522">
      <w:pPr>
        <w:rPr>
          <w:szCs w:val="21"/>
        </w:rPr>
      </w:pPr>
    </w:p>
    <w:p w:rsidR="005761CA" w:rsidRDefault="005761CA" w:rsidP="005761CA">
      <w:pPr>
        <w:pStyle w:val="2"/>
      </w:pPr>
      <w:bookmarkStart w:id="5343" w:name="_Toc508983413"/>
      <w:r>
        <w:rPr>
          <w:rFonts w:hint="eastAsia"/>
        </w:rPr>
        <w:t>开放平台积分订单</w:t>
      </w:r>
      <w:r w:rsidR="002B18FD">
        <w:rPr>
          <w:rFonts w:hint="eastAsia"/>
        </w:rPr>
        <w:t>下单</w:t>
      </w:r>
      <w:r w:rsidR="0006672B">
        <w:rPr>
          <w:rFonts w:hint="eastAsia"/>
        </w:rPr>
        <w:t>接口</w:t>
      </w:r>
      <w:bookmarkEnd w:id="5343"/>
    </w:p>
    <w:p w:rsidR="005761CA" w:rsidRDefault="005761CA" w:rsidP="005761CA">
      <w:pPr>
        <w:pStyle w:val="30"/>
      </w:pPr>
      <w:bookmarkStart w:id="5344" w:name="_Toc508983414"/>
      <w:r>
        <w:rPr>
          <w:rFonts w:hint="eastAsia"/>
        </w:rPr>
        <w:t>接口名称：</w:t>
      </w:r>
      <w:r w:rsidR="00C803CE">
        <w:t>order</w:t>
      </w:r>
      <w:r w:rsidR="00C803CE">
        <w:rPr>
          <w:rFonts w:hint="eastAsia"/>
        </w:rPr>
        <w:t>/points</w:t>
      </w:r>
      <w:r>
        <w:t>/</w:t>
      </w:r>
      <w:r w:rsidR="007A7D4E">
        <w:t>createO</w:t>
      </w:r>
      <w:r w:rsidR="00C803CE">
        <w:t>penPointsOrder</w:t>
      </w:r>
      <w:r>
        <w:t>.do</w:t>
      </w:r>
      <w:bookmarkEnd w:id="5344"/>
    </w:p>
    <w:p w:rsidR="005761CA" w:rsidRDefault="005761CA" w:rsidP="005761CA">
      <w:pPr>
        <w:pStyle w:val="30"/>
      </w:pPr>
      <w:bookmarkStart w:id="5345" w:name="_Toc508983415"/>
      <w:r>
        <w:rPr>
          <w:rFonts w:hint="eastAsia"/>
        </w:rPr>
        <w:t>请求报文</w:t>
      </w:r>
      <w:bookmarkEnd w:id="5345"/>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5761CA" w:rsidTr="007B4626">
        <w:tc>
          <w:tcPr>
            <w:tcW w:w="956" w:type="dxa"/>
            <w:shd w:val="clear" w:color="auto" w:fill="E6E6E6"/>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5761CA" w:rsidTr="007B4626">
        <w:trPr>
          <w:trHeight w:val="417"/>
        </w:trPr>
        <w:tc>
          <w:tcPr>
            <w:tcW w:w="956" w:type="dxa"/>
            <w:vMerge w:val="restart"/>
            <w:shd w:val="clear" w:color="auto" w:fill="auto"/>
          </w:tcPr>
          <w:p w:rsidR="005761CA" w:rsidRDefault="005761CA" w:rsidP="007B4626">
            <w:pPr>
              <w:jc w:val="center"/>
              <w:rPr>
                <w:rStyle w:val="shorttext"/>
              </w:rPr>
            </w:pPr>
          </w:p>
        </w:tc>
        <w:tc>
          <w:tcPr>
            <w:tcW w:w="1559" w:type="dxa"/>
            <w:shd w:val="clear" w:color="auto" w:fill="auto"/>
          </w:tcPr>
          <w:p w:rsidR="005761CA" w:rsidRDefault="007576EE" w:rsidP="007576EE">
            <w:pPr>
              <w:rPr>
                <w:rFonts w:ascii="微软雅黑" w:eastAsia="微软雅黑" w:hAnsi="微软雅黑"/>
                <w:color w:val="000000"/>
                <w:sz w:val="18"/>
                <w:szCs w:val="18"/>
              </w:rPr>
            </w:pPr>
            <w:r>
              <w:rPr>
                <w:rFonts w:ascii="微软雅黑" w:eastAsia="微软雅黑" w:hAnsi="微软雅黑"/>
                <w:color w:val="000000"/>
                <w:sz w:val="18"/>
                <w:szCs w:val="18"/>
              </w:rPr>
              <w:t>otherOrderNo</w:t>
            </w:r>
          </w:p>
        </w:tc>
        <w:tc>
          <w:tcPr>
            <w:tcW w:w="1276" w:type="dxa"/>
            <w:shd w:val="clear" w:color="auto" w:fill="auto"/>
          </w:tcPr>
          <w:p w:rsidR="005761CA" w:rsidRDefault="007576EE" w:rsidP="007B4626">
            <w:pPr>
              <w:jc w:val="center"/>
              <w:rPr>
                <w:rFonts w:ascii="微软雅黑" w:eastAsia="微软雅黑" w:hAnsi="微软雅黑"/>
                <w:color w:val="000000"/>
                <w:sz w:val="18"/>
                <w:szCs w:val="18"/>
              </w:rPr>
            </w:pPr>
            <w:r w:rsidRPr="007576EE">
              <w:rPr>
                <w:rFonts w:ascii="微软雅黑" w:eastAsia="微软雅黑" w:hAnsi="微软雅黑" w:hint="eastAsia"/>
                <w:color w:val="000000"/>
                <w:sz w:val="18"/>
                <w:szCs w:val="18"/>
              </w:rPr>
              <w:t>站外订单号</w:t>
            </w:r>
          </w:p>
        </w:tc>
        <w:tc>
          <w:tcPr>
            <w:tcW w:w="1134"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shd w:val="clear" w:color="auto" w:fill="auto"/>
          </w:tcPr>
          <w:p w:rsidR="005761CA" w:rsidRDefault="003E08E2" w:rsidP="007B4626">
            <w:pPr>
              <w:ind w:firstLineChars="150" w:firstLine="270"/>
              <w:jc w:val="right"/>
              <w:rPr>
                <w:rFonts w:ascii="微软雅黑" w:eastAsia="微软雅黑" w:hAnsi="微软雅黑"/>
                <w:sz w:val="18"/>
                <w:szCs w:val="18"/>
              </w:rPr>
            </w:pPr>
            <w:r>
              <w:rPr>
                <w:rFonts w:ascii="微软雅黑" w:eastAsia="微软雅黑" w:hAnsi="微软雅黑"/>
                <w:sz w:val="18"/>
                <w:szCs w:val="18"/>
              </w:rPr>
              <w:t>50</w:t>
            </w:r>
          </w:p>
        </w:tc>
        <w:tc>
          <w:tcPr>
            <w:tcW w:w="1276" w:type="dxa"/>
            <w:shd w:val="clear" w:color="auto" w:fill="auto"/>
          </w:tcPr>
          <w:p w:rsidR="005761CA" w:rsidRDefault="005949DB" w:rsidP="007B462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5761CA" w:rsidRDefault="005949DB" w:rsidP="007B4626">
            <w:pPr>
              <w:rPr>
                <w:rFonts w:ascii="微软雅黑" w:eastAsia="微软雅黑" w:hAnsi="微软雅黑"/>
                <w:sz w:val="18"/>
                <w:szCs w:val="18"/>
              </w:rPr>
            </w:pPr>
            <w:r>
              <w:rPr>
                <w:rFonts w:ascii="微软雅黑" w:eastAsia="微软雅黑" w:hAnsi="微软雅黑"/>
                <w:sz w:val="18"/>
                <w:szCs w:val="18"/>
              </w:rPr>
              <w:t xml:space="preserve"> </w:t>
            </w:r>
          </w:p>
        </w:tc>
      </w:tr>
      <w:tr w:rsidR="005761CA" w:rsidTr="007B4626">
        <w:trPr>
          <w:trHeight w:val="417"/>
        </w:trPr>
        <w:tc>
          <w:tcPr>
            <w:tcW w:w="956" w:type="dxa"/>
            <w:vMerge/>
            <w:shd w:val="clear" w:color="auto" w:fill="auto"/>
          </w:tcPr>
          <w:p w:rsidR="005761CA" w:rsidRDefault="005761CA" w:rsidP="007B4626">
            <w:pPr>
              <w:jc w:val="center"/>
              <w:rPr>
                <w:rStyle w:val="shorttext"/>
              </w:rPr>
            </w:pPr>
          </w:p>
        </w:tc>
        <w:tc>
          <w:tcPr>
            <w:tcW w:w="1559" w:type="dxa"/>
            <w:shd w:val="clear" w:color="auto" w:fill="auto"/>
          </w:tcPr>
          <w:p w:rsidR="005761CA" w:rsidRDefault="00BC2ED0" w:rsidP="007B4626">
            <w:pPr>
              <w:jc w:val="center"/>
              <w:rPr>
                <w:rFonts w:ascii="微软雅黑" w:eastAsia="微软雅黑" w:hAnsi="微软雅黑"/>
                <w:color w:val="000000"/>
                <w:sz w:val="18"/>
                <w:szCs w:val="18"/>
              </w:rPr>
            </w:pPr>
            <w:r>
              <w:rPr>
                <w:rFonts w:ascii="微软雅黑" w:eastAsia="微软雅黑" w:hAnsi="微软雅黑"/>
                <w:color w:val="000000"/>
                <w:sz w:val="18"/>
                <w:szCs w:val="18"/>
              </w:rPr>
              <w:t>appid</w:t>
            </w:r>
          </w:p>
        </w:tc>
        <w:tc>
          <w:tcPr>
            <w:tcW w:w="1276" w:type="dxa"/>
            <w:shd w:val="clear" w:color="auto" w:fill="auto"/>
          </w:tcPr>
          <w:p w:rsidR="005761CA" w:rsidRDefault="00BC2ED0" w:rsidP="007B4626">
            <w:pPr>
              <w:jc w:val="center"/>
              <w:rPr>
                <w:rFonts w:ascii="微软雅黑" w:eastAsia="微软雅黑" w:hAnsi="微软雅黑"/>
                <w:sz w:val="18"/>
                <w:szCs w:val="18"/>
              </w:rPr>
            </w:pPr>
            <w:r>
              <w:rPr>
                <w:rFonts w:ascii="微软雅黑" w:eastAsia="微软雅黑" w:hAnsi="微软雅黑" w:hint="eastAsia"/>
                <w:sz w:val="18"/>
                <w:szCs w:val="18"/>
              </w:rPr>
              <w:t>商户</w:t>
            </w:r>
            <w:r w:rsidRPr="00BC2ED0">
              <w:rPr>
                <w:rFonts w:ascii="微软雅黑" w:eastAsia="微软雅黑" w:hAnsi="微软雅黑"/>
                <w:sz w:val="18"/>
                <w:szCs w:val="18"/>
              </w:rPr>
              <w:t>APPID</w:t>
            </w:r>
          </w:p>
        </w:tc>
        <w:tc>
          <w:tcPr>
            <w:tcW w:w="1134" w:type="dxa"/>
            <w:shd w:val="clear" w:color="auto" w:fill="auto"/>
          </w:tcPr>
          <w:p w:rsidR="005761CA" w:rsidRDefault="005761CA" w:rsidP="007B4626">
            <w:pPr>
              <w:jc w:val="center"/>
              <w:rPr>
                <w:rFonts w:ascii="微软雅黑" w:eastAsia="微软雅黑" w:hAnsi="微软雅黑"/>
                <w:sz w:val="18"/>
                <w:szCs w:val="18"/>
              </w:rPr>
            </w:pPr>
            <w:r>
              <w:rPr>
                <w:rFonts w:ascii="微软雅黑" w:eastAsia="微软雅黑" w:hAnsi="微软雅黑"/>
                <w:sz w:val="18"/>
                <w:szCs w:val="18"/>
              </w:rPr>
              <w:t>v</w:t>
            </w:r>
            <w:r>
              <w:rPr>
                <w:rFonts w:ascii="微软雅黑" w:eastAsia="微软雅黑" w:hAnsi="微软雅黑" w:hint="eastAsia"/>
                <w:sz w:val="18"/>
                <w:szCs w:val="18"/>
              </w:rPr>
              <w:t>archar</w:t>
            </w:r>
          </w:p>
        </w:tc>
        <w:tc>
          <w:tcPr>
            <w:tcW w:w="850" w:type="dxa"/>
            <w:shd w:val="clear" w:color="auto" w:fill="auto"/>
          </w:tcPr>
          <w:p w:rsidR="005761CA" w:rsidRDefault="00B81CA8" w:rsidP="007B4626">
            <w:pPr>
              <w:ind w:firstLineChars="150" w:firstLine="270"/>
              <w:jc w:val="right"/>
              <w:rPr>
                <w:rFonts w:ascii="微软雅黑" w:eastAsia="微软雅黑" w:hAnsi="微软雅黑"/>
                <w:sz w:val="18"/>
                <w:szCs w:val="18"/>
              </w:rPr>
            </w:pPr>
            <w:r>
              <w:rPr>
                <w:rFonts w:ascii="微软雅黑" w:eastAsia="微软雅黑" w:hAnsi="微软雅黑"/>
                <w:sz w:val="18"/>
                <w:szCs w:val="18"/>
              </w:rPr>
              <w:t>8</w:t>
            </w:r>
            <w:r w:rsidR="005761CA">
              <w:rPr>
                <w:rFonts w:ascii="微软雅黑" w:eastAsia="微软雅黑" w:hAnsi="微软雅黑"/>
                <w:sz w:val="18"/>
                <w:szCs w:val="18"/>
              </w:rPr>
              <w:t>0</w:t>
            </w:r>
          </w:p>
        </w:tc>
        <w:tc>
          <w:tcPr>
            <w:tcW w:w="1276" w:type="dxa"/>
            <w:shd w:val="clear" w:color="auto" w:fill="auto"/>
          </w:tcPr>
          <w:p w:rsidR="005761CA" w:rsidRDefault="005761CA" w:rsidP="007B462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5761CA" w:rsidRDefault="005761CA" w:rsidP="007B4626">
            <w:pPr>
              <w:rPr>
                <w:rFonts w:ascii="微软雅黑" w:eastAsia="微软雅黑" w:hAnsi="微软雅黑"/>
                <w:sz w:val="18"/>
                <w:szCs w:val="18"/>
              </w:rPr>
            </w:pPr>
          </w:p>
        </w:tc>
      </w:tr>
      <w:tr w:rsidR="005761CA" w:rsidTr="007B4626">
        <w:trPr>
          <w:trHeight w:val="417"/>
        </w:trPr>
        <w:tc>
          <w:tcPr>
            <w:tcW w:w="956" w:type="dxa"/>
            <w:vMerge/>
            <w:shd w:val="clear" w:color="auto" w:fill="auto"/>
          </w:tcPr>
          <w:p w:rsidR="005761CA" w:rsidRDefault="005761CA" w:rsidP="007B4626">
            <w:pPr>
              <w:jc w:val="center"/>
              <w:rPr>
                <w:rStyle w:val="shorttext"/>
              </w:rPr>
            </w:pPr>
          </w:p>
        </w:tc>
        <w:tc>
          <w:tcPr>
            <w:tcW w:w="1559" w:type="dxa"/>
            <w:shd w:val="clear" w:color="auto" w:fill="auto"/>
          </w:tcPr>
          <w:p w:rsidR="005761CA" w:rsidRDefault="007B4626" w:rsidP="007B4626">
            <w:pPr>
              <w:jc w:val="center"/>
              <w:rPr>
                <w:rFonts w:ascii="微软雅黑" w:eastAsia="微软雅黑" w:hAnsi="微软雅黑"/>
                <w:color w:val="000000"/>
                <w:sz w:val="18"/>
                <w:szCs w:val="18"/>
              </w:rPr>
            </w:pPr>
            <w:r>
              <w:rPr>
                <w:rFonts w:ascii="微软雅黑" w:eastAsia="微软雅黑" w:hAnsi="微软雅黑"/>
                <w:color w:val="000000"/>
                <w:sz w:val="18"/>
                <w:szCs w:val="18"/>
              </w:rPr>
              <w:t>p</w:t>
            </w:r>
            <w:r>
              <w:rPr>
                <w:rFonts w:ascii="微软雅黑" w:eastAsia="微软雅黑" w:hAnsi="微软雅黑" w:hint="eastAsia"/>
                <w:color w:val="000000"/>
                <w:sz w:val="18"/>
                <w:szCs w:val="18"/>
              </w:rPr>
              <w:t>oints</w:t>
            </w:r>
            <w:r>
              <w:rPr>
                <w:rFonts w:ascii="微软雅黑" w:eastAsia="微软雅黑" w:hAnsi="微软雅黑"/>
                <w:color w:val="000000"/>
                <w:sz w:val="18"/>
                <w:szCs w:val="18"/>
              </w:rPr>
              <w:t>Val</w:t>
            </w:r>
          </w:p>
        </w:tc>
        <w:tc>
          <w:tcPr>
            <w:tcW w:w="1276" w:type="dxa"/>
            <w:shd w:val="clear" w:color="auto" w:fill="auto"/>
          </w:tcPr>
          <w:p w:rsidR="005761CA" w:rsidRDefault="007B4626" w:rsidP="007B4626">
            <w:pPr>
              <w:jc w:val="center"/>
              <w:rPr>
                <w:rFonts w:ascii="微软雅黑" w:eastAsia="微软雅黑" w:hAnsi="微软雅黑"/>
                <w:sz w:val="18"/>
                <w:szCs w:val="18"/>
              </w:rPr>
            </w:pPr>
            <w:r>
              <w:rPr>
                <w:rFonts w:ascii="微软雅黑" w:eastAsia="微软雅黑" w:hAnsi="微软雅黑" w:hint="eastAsia"/>
                <w:sz w:val="18"/>
                <w:szCs w:val="18"/>
              </w:rPr>
              <w:t>积分值</w:t>
            </w:r>
          </w:p>
        </w:tc>
        <w:tc>
          <w:tcPr>
            <w:tcW w:w="1134" w:type="dxa"/>
            <w:shd w:val="clear" w:color="auto" w:fill="auto"/>
          </w:tcPr>
          <w:p w:rsidR="005761CA" w:rsidRDefault="005761CA" w:rsidP="007B462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5761CA" w:rsidRDefault="005761CA" w:rsidP="007B462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0</w:t>
            </w:r>
          </w:p>
        </w:tc>
        <w:tc>
          <w:tcPr>
            <w:tcW w:w="1276" w:type="dxa"/>
            <w:shd w:val="clear" w:color="auto" w:fill="auto"/>
          </w:tcPr>
          <w:p w:rsidR="005761CA" w:rsidRDefault="00084C06" w:rsidP="007B462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5761CA" w:rsidRDefault="00894A02" w:rsidP="007B4626">
            <w:pPr>
              <w:rPr>
                <w:rFonts w:ascii="微软雅黑" w:eastAsia="微软雅黑" w:hAnsi="微软雅黑"/>
                <w:sz w:val="18"/>
                <w:szCs w:val="18"/>
              </w:rPr>
            </w:pPr>
            <w:r>
              <w:rPr>
                <w:rFonts w:ascii="微软雅黑" w:eastAsia="微软雅黑" w:hAnsi="微软雅黑" w:hint="eastAsia"/>
                <w:sz w:val="18"/>
                <w:szCs w:val="18"/>
              </w:rPr>
              <w:t>单位 钡</w:t>
            </w:r>
          </w:p>
        </w:tc>
      </w:tr>
      <w:tr w:rsidR="005761CA" w:rsidTr="007B4626">
        <w:trPr>
          <w:trHeight w:val="417"/>
        </w:trPr>
        <w:tc>
          <w:tcPr>
            <w:tcW w:w="956" w:type="dxa"/>
            <w:vMerge/>
            <w:shd w:val="clear" w:color="auto" w:fill="auto"/>
          </w:tcPr>
          <w:p w:rsidR="005761CA" w:rsidRDefault="005761CA" w:rsidP="007B4626">
            <w:pPr>
              <w:jc w:val="center"/>
              <w:rPr>
                <w:rStyle w:val="shorttext"/>
              </w:rPr>
            </w:pPr>
          </w:p>
        </w:tc>
        <w:tc>
          <w:tcPr>
            <w:tcW w:w="1559" w:type="dxa"/>
            <w:shd w:val="clear" w:color="auto" w:fill="auto"/>
          </w:tcPr>
          <w:p w:rsidR="005761CA" w:rsidRDefault="001A2095"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in</w:t>
            </w:r>
            <w:r>
              <w:rPr>
                <w:rFonts w:ascii="微软雅黑" w:eastAsia="微软雅黑" w:hAnsi="微软雅黑"/>
                <w:color w:val="000000"/>
                <w:sz w:val="18"/>
                <w:szCs w:val="18"/>
              </w:rPr>
              <w:t>OrOut</w:t>
            </w:r>
          </w:p>
        </w:tc>
        <w:tc>
          <w:tcPr>
            <w:tcW w:w="1276" w:type="dxa"/>
            <w:shd w:val="clear" w:color="auto" w:fill="auto"/>
          </w:tcPr>
          <w:p w:rsidR="005761CA" w:rsidRDefault="001A2095" w:rsidP="007B4626">
            <w:pPr>
              <w:jc w:val="center"/>
              <w:rPr>
                <w:rFonts w:ascii="微软雅黑" w:eastAsia="微软雅黑" w:hAnsi="微软雅黑"/>
                <w:sz w:val="18"/>
                <w:szCs w:val="18"/>
              </w:rPr>
            </w:pPr>
            <w:r w:rsidRPr="001A2095">
              <w:rPr>
                <w:rFonts w:ascii="微软雅黑" w:eastAsia="微软雅黑" w:hAnsi="微软雅黑" w:hint="eastAsia"/>
                <w:sz w:val="18"/>
                <w:szCs w:val="18"/>
              </w:rPr>
              <w:t>收支类型类型</w:t>
            </w:r>
          </w:p>
        </w:tc>
        <w:tc>
          <w:tcPr>
            <w:tcW w:w="1134" w:type="dxa"/>
            <w:shd w:val="clear" w:color="auto" w:fill="auto"/>
          </w:tcPr>
          <w:p w:rsidR="005761CA" w:rsidRDefault="005761CA" w:rsidP="007B462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5761CA" w:rsidRDefault="005761CA" w:rsidP="007B4626">
            <w:pPr>
              <w:ind w:firstLineChars="150" w:firstLine="270"/>
              <w:jc w:val="right"/>
              <w:rPr>
                <w:rFonts w:ascii="微软雅黑" w:eastAsia="微软雅黑" w:hAnsi="微软雅黑"/>
                <w:sz w:val="18"/>
                <w:szCs w:val="18"/>
              </w:rPr>
            </w:pPr>
            <w:r>
              <w:rPr>
                <w:rFonts w:ascii="微软雅黑" w:eastAsia="微软雅黑" w:hAnsi="微软雅黑"/>
                <w:sz w:val="18"/>
                <w:szCs w:val="18"/>
              </w:rPr>
              <w:t>3</w:t>
            </w:r>
          </w:p>
        </w:tc>
        <w:tc>
          <w:tcPr>
            <w:tcW w:w="1276" w:type="dxa"/>
            <w:shd w:val="clear" w:color="auto" w:fill="auto"/>
          </w:tcPr>
          <w:p w:rsidR="005761CA" w:rsidRDefault="005761CA" w:rsidP="007B462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5761CA" w:rsidRDefault="001A2095" w:rsidP="007B4626">
            <w:pPr>
              <w:rPr>
                <w:rFonts w:ascii="微软雅黑" w:eastAsia="微软雅黑" w:hAnsi="微软雅黑"/>
                <w:sz w:val="18"/>
                <w:szCs w:val="18"/>
              </w:rPr>
            </w:pPr>
            <w:r w:rsidRPr="001A2095">
              <w:rPr>
                <w:rFonts w:ascii="微软雅黑" w:eastAsia="微软雅黑" w:hAnsi="微软雅黑" w:hint="eastAsia"/>
                <w:sz w:val="18"/>
                <w:szCs w:val="18"/>
              </w:rPr>
              <w:t>1兑付 2充值</w:t>
            </w:r>
          </w:p>
        </w:tc>
      </w:tr>
      <w:tr w:rsidR="005761CA" w:rsidTr="007B4626">
        <w:trPr>
          <w:trHeight w:val="417"/>
        </w:trPr>
        <w:tc>
          <w:tcPr>
            <w:tcW w:w="956" w:type="dxa"/>
            <w:vMerge/>
            <w:shd w:val="clear" w:color="auto" w:fill="auto"/>
          </w:tcPr>
          <w:p w:rsidR="005761CA" w:rsidRDefault="005761CA" w:rsidP="007B4626">
            <w:pPr>
              <w:jc w:val="center"/>
              <w:rPr>
                <w:rStyle w:val="shorttext"/>
              </w:rPr>
            </w:pPr>
          </w:p>
        </w:tc>
        <w:tc>
          <w:tcPr>
            <w:tcW w:w="1559" w:type="dxa"/>
            <w:shd w:val="clear" w:color="auto" w:fill="auto"/>
          </w:tcPr>
          <w:p w:rsidR="005761CA" w:rsidRDefault="001A2095" w:rsidP="007B4626">
            <w:pPr>
              <w:jc w:val="center"/>
              <w:rPr>
                <w:rFonts w:ascii="微软雅黑" w:eastAsia="微软雅黑" w:hAnsi="微软雅黑"/>
                <w:color w:val="000000"/>
                <w:sz w:val="18"/>
                <w:szCs w:val="18"/>
              </w:rPr>
            </w:pPr>
            <w:r>
              <w:rPr>
                <w:rFonts w:ascii="微软雅黑" w:eastAsia="微软雅黑" w:hAnsi="微软雅黑"/>
                <w:color w:val="000000"/>
                <w:sz w:val="18"/>
                <w:szCs w:val="18"/>
              </w:rPr>
              <w:t>businessType</w:t>
            </w:r>
          </w:p>
        </w:tc>
        <w:tc>
          <w:tcPr>
            <w:tcW w:w="1276" w:type="dxa"/>
            <w:shd w:val="clear" w:color="auto" w:fill="auto"/>
          </w:tcPr>
          <w:p w:rsidR="005761CA" w:rsidRDefault="001A2095" w:rsidP="007B4626">
            <w:pPr>
              <w:jc w:val="center"/>
              <w:rPr>
                <w:rFonts w:ascii="微软雅黑" w:eastAsia="微软雅黑" w:hAnsi="微软雅黑"/>
                <w:sz w:val="18"/>
                <w:szCs w:val="18"/>
              </w:rPr>
            </w:pPr>
            <w:r w:rsidRPr="001A2095">
              <w:rPr>
                <w:rFonts w:ascii="微软雅黑" w:eastAsia="微软雅黑" w:hAnsi="微软雅黑" w:hint="eastAsia"/>
                <w:sz w:val="18"/>
                <w:szCs w:val="18"/>
              </w:rPr>
              <w:t>业务类型</w:t>
            </w:r>
          </w:p>
        </w:tc>
        <w:tc>
          <w:tcPr>
            <w:tcW w:w="1134"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850" w:type="dxa"/>
            <w:shd w:val="clear" w:color="auto" w:fill="auto"/>
          </w:tcPr>
          <w:p w:rsidR="005761CA" w:rsidRDefault="001A2095" w:rsidP="007B462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6" w:type="dxa"/>
            <w:shd w:val="clear" w:color="auto" w:fill="auto"/>
          </w:tcPr>
          <w:p w:rsidR="005761CA" w:rsidRDefault="00B264B7" w:rsidP="007B462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5761CA" w:rsidRDefault="001A2095" w:rsidP="007B4626">
            <w:pPr>
              <w:rPr>
                <w:rFonts w:ascii="微软雅黑" w:eastAsia="微软雅黑" w:hAnsi="微软雅黑"/>
                <w:sz w:val="18"/>
                <w:szCs w:val="18"/>
              </w:rPr>
            </w:pPr>
            <w:r w:rsidRPr="001A2095">
              <w:rPr>
                <w:rFonts w:ascii="微软雅黑" w:eastAsia="微软雅黑" w:hAnsi="微软雅黑" w:hint="eastAsia"/>
                <w:sz w:val="18"/>
                <w:szCs w:val="18"/>
              </w:rPr>
              <w:t>1积分互换</w:t>
            </w:r>
          </w:p>
        </w:tc>
      </w:tr>
      <w:tr w:rsidR="00191079" w:rsidTr="007B4626">
        <w:trPr>
          <w:trHeight w:val="417"/>
        </w:trPr>
        <w:tc>
          <w:tcPr>
            <w:tcW w:w="956" w:type="dxa"/>
            <w:vMerge/>
            <w:shd w:val="clear" w:color="auto" w:fill="auto"/>
          </w:tcPr>
          <w:p w:rsidR="00191079" w:rsidRDefault="00191079" w:rsidP="00191079">
            <w:pPr>
              <w:jc w:val="center"/>
              <w:rPr>
                <w:rStyle w:val="shorttext"/>
              </w:rPr>
            </w:pPr>
          </w:p>
        </w:tc>
        <w:tc>
          <w:tcPr>
            <w:tcW w:w="1559" w:type="dxa"/>
            <w:shd w:val="clear" w:color="auto" w:fill="auto"/>
          </w:tcPr>
          <w:p w:rsidR="00191079" w:rsidRPr="00B1140A" w:rsidRDefault="00191079" w:rsidP="00191079">
            <w:pPr>
              <w:jc w:val="center"/>
            </w:pPr>
            <w:r w:rsidRPr="00B1140A">
              <w:rPr>
                <w:rFonts w:hint="eastAsia"/>
              </w:rPr>
              <w:t>userIdEnc</w:t>
            </w:r>
          </w:p>
        </w:tc>
        <w:tc>
          <w:tcPr>
            <w:tcW w:w="1276" w:type="dxa"/>
            <w:shd w:val="clear" w:color="auto" w:fill="auto"/>
          </w:tcPr>
          <w:p w:rsidR="00191079" w:rsidRPr="00B1140A" w:rsidRDefault="00191079" w:rsidP="00191079">
            <w:pPr>
              <w:jc w:val="center"/>
            </w:pPr>
            <w:r w:rsidRPr="00B1140A">
              <w:rPr>
                <w:rFonts w:hint="eastAsia"/>
              </w:rPr>
              <w:t>用户加密</w:t>
            </w:r>
            <w:r w:rsidRPr="00B1140A">
              <w:rPr>
                <w:rFonts w:hint="eastAsia"/>
              </w:rPr>
              <w:t>id</w:t>
            </w:r>
          </w:p>
        </w:tc>
        <w:tc>
          <w:tcPr>
            <w:tcW w:w="1134" w:type="dxa"/>
            <w:shd w:val="clear" w:color="auto" w:fill="auto"/>
          </w:tcPr>
          <w:p w:rsidR="00191079" w:rsidRPr="00B1140A" w:rsidRDefault="00191079" w:rsidP="00191079">
            <w:pPr>
              <w:jc w:val="center"/>
            </w:pPr>
            <w:r w:rsidRPr="00B1140A">
              <w:rPr>
                <w:rFonts w:hint="eastAsia"/>
              </w:rPr>
              <w:t>varchar</w:t>
            </w:r>
          </w:p>
        </w:tc>
        <w:tc>
          <w:tcPr>
            <w:tcW w:w="850" w:type="dxa"/>
            <w:shd w:val="clear" w:color="auto" w:fill="auto"/>
          </w:tcPr>
          <w:p w:rsidR="00191079" w:rsidRPr="00B1140A" w:rsidRDefault="00191079" w:rsidP="00191079">
            <w:pPr>
              <w:jc w:val="right"/>
            </w:pPr>
            <w:r w:rsidRPr="00B1140A">
              <w:rPr>
                <w:rFonts w:hint="eastAsia"/>
              </w:rPr>
              <w:t>50</w:t>
            </w:r>
          </w:p>
        </w:tc>
        <w:tc>
          <w:tcPr>
            <w:tcW w:w="1276" w:type="dxa"/>
            <w:shd w:val="clear" w:color="auto" w:fill="auto"/>
          </w:tcPr>
          <w:p w:rsidR="00191079" w:rsidRPr="00B1140A" w:rsidRDefault="00191079" w:rsidP="00191079">
            <w:pPr>
              <w:jc w:val="center"/>
            </w:pPr>
            <w:r w:rsidRPr="00B1140A">
              <w:rPr>
                <w:rFonts w:hint="eastAsia"/>
              </w:rPr>
              <w:t>M</w:t>
            </w:r>
          </w:p>
        </w:tc>
        <w:tc>
          <w:tcPr>
            <w:tcW w:w="2410" w:type="dxa"/>
            <w:shd w:val="clear" w:color="auto" w:fill="auto"/>
          </w:tcPr>
          <w:p w:rsidR="00191079" w:rsidRDefault="00191079" w:rsidP="00191079">
            <w:pPr>
              <w:jc w:val="left"/>
            </w:pPr>
            <w:r w:rsidRPr="00B1140A">
              <w:rPr>
                <w:rFonts w:hint="eastAsia"/>
              </w:rPr>
              <w:t>生成方用户</w:t>
            </w:r>
          </w:p>
        </w:tc>
      </w:tr>
      <w:tr w:rsidR="00191079" w:rsidTr="007B4626">
        <w:trPr>
          <w:trHeight w:val="417"/>
        </w:trPr>
        <w:tc>
          <w:tcPr>
            <w:tcW w:w="956" w:type="dxa"/>
            <w:vMerge/>
            <w:shd w:val="clear" w:color="auto" w:fill="auto"/>
          </w:tcPr>
          <w:p w:rsidR="00191079" w:rsidRDefault="00191079" w:rsidP="00191079">
            <w:pPr>
              <w:jc w:val="center"/>
              <w:rPr>
                <w:rStyle w:val="shorttext"/>
              </w:rPr>
            </w:pPr>
          </w:p>
        </w:tc>
        <w:tc>
          <w:tcPr>
            <w:tcW w:w="1559" w:type="dxa"/>
            <w:shd w:val="clear" w:color="auto" w:fill="auto"/>
          </w:tcPr>
          <w:p w:rsidR="00191079" w:rsidRPr="00B1140A" w:rsidRDefault="00191079" w:rsidP="00191079">
            <w:pPr>
              <w:jc w:val="center"/>
            </w:pPr>
            <w:r>
              <w:t>publisherId</w:t>
            </w:r>
          </w:p>
        </w:tc>
        <w:tc>
          <w:tcPr>
            <w:tcW w:w="1276" w:type="dxa"/>
            <w:shd w:val="clear" w:color="auto" w:fill="auto"/>
          </w:tcPr>
          <w:p w:rsidR="00191079" w:rsidRPr="00B1140A" w:rsidRDefault="00191079" w:rsidP="00191079">
            <w:pPr>
              <w:jc w:val="center"/>
            </w:pPr>
            <w:r w:rsidRPr="00191079">
              <w:rPr>
                <w:rFonts w:hint="eastAsia"/>
              </w:rPr>
              <w:t>积分发行商</w:t>
            </w:r>
            <w:r w:rsidRPr="00191079">
              <w:rPr>
                <w:rFonts w:hint="eastAsia"/>
              </w:rPr>
              <w:t>ID</w:t>
            </w:r>
          </w:p>
        </w:tc>
        <w:tc>
          <w:tcPr>
            <w:tcW w:w="1134" w:type="dxa"/>
            <w:shd w:val="clear" w:color="auto" w:fill="auto"/>
          </w:tcPr>
          <w:p w:rsidR="00191079" w:rsidRPr="00B1140A" w:rsidRDefault="00191079" w:rsidP="00191079">
            <w:pPr>
              <w:jc w:val="center"/>
            </w:pPr>
            <w:r>
              <w:rPr>
                <w:rFonts w:hint="eastAsia"/>
              </w:rPr>
              <w:t>number</w:t>
            </w:r>
          </w:p>
        </w:tc>
        <w:tc>
          <w:tcPr>
            <w:tcW w:w="850" w:type="dxa"/>
            <w:shd w:val="clear" w:color="auto" w:fill="auto"/>
          </w:tcPr>
          <w:p w:rsidR="00191079" w:rsidRPr="00B1140A" w:rsidRDefault="00191079" w:rsidP="00191079">
            <w:pPr>
              <w:jc w:val="right"/>
            </w:pPr>
            <w:r>
              <w:rPr>
                <w:rFonts w:hint="eastAsia"/>
              </w:rPr>
              <w:t>20</w:t>
            </w:r>
          </w:p>
        </w:tc>
        <w:tc>
          <w:tcPr>
            <w:tcW w:w="1276" w:type="dxa"/>
            <w:shd w:val="clear" w:color="auto" w:fill="auto"/>
          </w:tcPr>
          <w:p w:rsidR="00191079" w:rsidRPr="00B1140A" w:rsidRDefault="00191079" w:rsidP="00191079">
            <w:pPr>
              <w:jc w:val="center"/>
            </w:pPr>
            <w:r>
              <w:rPr>
                <w:rFonts w:hint="eastAsia"/>
              </w:rPr>
              <w:t>O</w:t>
            </w:r>
          </w:p>
        </w:tc>
        <w:tc>
          <w:tcPr>
            <w:tcW w:w="2410" w:type="dxa"/>
            <w:shd w:val="clear" w:color="auto" w:fill="auto"/>
          </w:tcPr>
          <w:p w:rsidR="00191079" w:rsidRPr="00B1140A" w:rsidRDefault="00191079" w:rsidP="00191079">
            <w:pPr>
              <w:jc w:val="left"/>
            </w:pPr>
          </w:p>
        </w:tc>
      </w:tr>
      <w:tr w:rsidR="00191079" w:rsidTr="007B4626">
        <w:trPr>
          <w:trHeight w:val="417"/>
        </w:trPr>
        <w:tc>
          <w:tcPr>
            <w:tcW w:w="956" w:type="dxa"/>
            <w:vMerge/>
            <w:shd w:val="clear" w:color="auto" w:fill="auto"/>
          </w:tcPr>
          <w:p w:rsidR="00191079" w:rsidRDefault="00191079" w:rsidP="00191079">
            <w:pPr>
              <w:jc w:val="center"/>
              <w:rPr>
                <w:rStyle w:val="shorttext"/>
              </w:rPr>
            </w:pPr>
          </w:p>
        </w:tc>
        <w:tc>
          <w:tcPr>
            <w:tcW w:w="1559" w:type="dxa"/>
            <w:shd w:val="clear" w:color="auto" w:fill="auto"/>
          </w:tcPr>
          <w:p w:rsidR="00191079" w:rsidRPr="00B1140A" w:rsidRDefault="00C34E89" w:rsidP="00191079">
            <w:pPr>
              <w:jc w:val="center"/>
            </w:pPr>
            <w:r>
              <w:t>state</w:t>
            </w:r>
          </w:p>
        </w:tc>
        <w:tc>
          <w:tcPr>
            <w:tcW w:w="1276" w:type="dxa"/>
            <w:shd w:val="clear" w:color="auto" w:fill="auto"/>
          </w:tcPr>
          <w:p w:rsidR="00191079" w:rsidRPr="00B1140A" w:rsidRDefault="004F6E67" w:rsidP="00191079">
            <w:pPr>
              <w:jc w:val="center"/>
            </w:pPr>
            <w:r w:rsidRPr="004F6E67">
              <w:rPr>
                <w:rFonts w:hint="eastAsia"/>
              </w:rPr>
              <w:t>状态</w:t>
            </w:r>
          </w:p>
        </w:tc>
        <w:tc>
          <w:tcPr>
            <w:tcW w:w="1134" w:type="dxa"/>
            <w:shd w:val="clear" w:color="auto" w:fill="auto"/>
          </w:tcPr>
          <w:p w:rsidR="00191079" w:rsidRPr="00B1140A" w:rsidRDefault="004F6E67" w:rsidP="00191079">
            <w:pPr>
              <w:jc w:val="center"/>
            </w:pPr>
            <w:r>
              <w:rPr>
                <w:rFonts w:hint="eastAsia"/>
              </w:rPr>
              <w:t>number</w:t>
            </w:r>
          </w:p>
        </w:tc>
        <w:tc>
          <w:tcPr>
            <w:tcW w:w="850" w:type="dxa"/>
            <w:shd w:val="clear" w:color="auto" w:fill="auto"/>
          </w:tcPr>
          <w:p w:rsidR="00191079" w:rsidRPr="00B1140A" w:rsidRDefault="004F6E67" w:rsidP="00191079">
            <w:pPr>
              <w:jc w:val="right"/>
            </w:pPr>
            <w:r>
              <w:rPr>
                <w:rFonts w:hint="eastAsia"/>
              </w:rPr>
              <w:t>3</w:t>
            </w:r>
          </w:p>
        </w:tc>
        <w:tc>
          <w:tcPr>
            <w:tcW w:w="1276" w:type="dxa"/>
            <w:shd w:val="clear" w:color="auto" w:fill="auto"/>
          </w:tcPr>
          <w:p w:rsidR="00191079" w:rsidRPr="00B1140A" w:rsidRDefault="004F6E67" w:rsidP="00191079">
            <w:pPr>
              <w:jc w:val="center"/>
            </w:pPr>
            <w:r>
              <w:rPr>
                <w:rFonts w:hint="eastAsia"/>
              </w:rPr>
              <w:t>O</w:t>
            </w:r>
          </w:p>
        </w:tc>
        <w:tc>
          <w:tcPr>
            <w:tcW w:w="2410" w:type="dxa"/>
            <w:shd w:val="clear" w:color="auto" w:fill="auto"/>
          </w:tcPr>
          <w:p w:rsidR="00191079" w:rsidRPr="00B1140A" w:rsidRDefault="004F6E67" w:rsidP="00191079">
            <w:pPr>
              <w:jc w:val="left"/>
            </w:pPr>
            <w:r w:rsidRPr="001A2095">
              <w:rPr>
                <w:rFonts w:ascii="微软雅黑" w:eastAsia="微软雅黑" w:hAnsi="微软雅黑" w:hint="eastAsia"/>
                <w:sz w:val="18"/>
                <w:szCs w:val="18"/>
              </w:rPr>
              <w:t>业务类型</w:t>
            </w:r>
            <w:r>
              <w:rPr>
                <w:rFonts w:ascii="微软雅黑" w:eastAsia="微软雅黑" w:hAnsi="微软雅黑" w:hint="eastAsia"/>
                <w:sz w:val="18"/>
                <w:szCs w:val="18"/>
              </w:rPr>
              <w:t xml:space="preserve">为1时不传  </w:t>
            </w:r>
            <w:r w:rsidRPr="004F6E67">
              <w:rPr>
                <w:rFonts w:hint="eastAsia"/>
              </w:rPr>
              <w:t>1</w:t>
            </w:r>
            <w:r w:rsidRPr="004F6E67">
              <w:rPr>
                <w:rFonts w:hint="eastAsia"/>
              </w:rPr>
              <w:t>、受理中</w:t>
            </w:r>
            <w:r w:rsidRPr="004F6E67">
              <w:rPr>
                <w:rFonts w:hint="eastAsia"/>
              </w:rPr>
              <w:t xml:space="preserve"> 2</w:t>
            </w:r>
            <w:r w:rsidRPr="004F6E67">
              <w:rPr>
                <w:rFonts w:hint="eastAsia"/>
              </w:rPr>
              <w:t>、成功</w:t>
            </w:r>
            <w:r w:rsidR="00B8355B">
              <w:rPr>
                <w:rFonts w:hint="eastAsia"/>
              </w:rPr>
              <w:t xml:space="preserve"> </w:t>
            </w:r>
          </w:p>
        </w:tc>
      </w:tr>
      <w:tr w:rsidR="00191079" w:rsidTr="007B4626">
        <w:trPr>
          <w:trHeight w:val="417"/>
        </w:trPr>
        <w:tc>
          <w:tcPr>
            <w:tcW w:w="956" w:type="dxa"/>
            <w:vMerge/>
            <w:shd w:val="clear" w:color="auto" w:fill="auto"/>
          </w:tcPr>
          <w:p w:rsidR="00191079" w:rsidRDefault="00191079" w:rsidP="00191079">
            <w:pPr>
              <w:jc w:val="center"/>
              <w:rPr>
                <w:rStyle w:val="shorttext"/>
              </w:rPr>
            </w:pPr>
          </w:p>
        </w:tc>
        <w:tc>
          <w:tcPr>
            <w:tcW w:w="1559" w:type="dxa"/>
            <w:shd w:val="clear" w:color="auto" w:fill="auto"/>
          </w:tcPr>
          <w:p w:rsidR="00191079" w:rsidRPr="00B1140A" w:rsidRDefault="00B54656" w:rsidP="00191079">
            <w:pPr>
              <w:jc w:val="center"/>
            </w:pPr>
            <w:r>
              <w:t>orderDescribe</w:t>
            </w:r>
          </w:p>
        </w:tc>
        <w:tc>
          <w:tcPr>
            <w:tcW w:w="1276" w:type="dxa"/>
            <w:shd w:val="clear" w:color="auto" w:fill="auto"/>
          </w:tcPr>
          <w:p w:rsidR="00191079" w:rsidRPr="00B1140A" w:rsidRDefault="00B54656" w:rsidP="00191079">
            <w:pPr>
              <w:jc w:val="center"/>
            </w:pPr>
            <w:r w:rsidRPr="00B54656">
              <w:rPr>
                <w:rFonts w:hint="eastAsia"/>
              </w:rPr>
              <w:t>订单描述</w:t>
            </w:r>
          </w:p>
        </w:tc>
        <w:tc>
          <w:tcPr>
            <w:tcW w:w="1134" w:type="dxa"/>
            <w:shd w:val="clear" w:color="auto" w:fill="auto"/>
          </w:tcPr>
          <w:p w:rsidR="00191079" w:rsidRPr="00B1140A" w:rsidRDefault="00EB2658" w:rsidP="00191079">
            <w:pPr>
              <w:jc w:val="center"/>
            </w:pPr>
            <w:r>
              <w:rPr>
                <w:rFonts w:hint="eastAsia"/>
              </w:rPr>
              <w:t>string</w:t>
            </w:r>
          </w:p>
        </w:tc>
        <w:tc>
          <w:tcPr>
            <w:tcW w:w="850" w:type="dxa"/>
            <w:shd w:val="clear" w:color="auto" w:fill="auto"/>
          </w:tcPr>
          <w:p w:rsidR="00191079" w:rsidRPr="00B1140A" w:rsidRDefault="00EB2658" w:rsidP="00191079">
            <w:pPr>
              <w:jc w:val="right"/>
            </w:pPr>
            <w:r>
              <w:rPr>
                <w:rFonts w:hint="eastAsia"/>
              </w:rPr>
              <w:t>255</w:t>
            </w:r>
          </w:p>
        </w:tc>
        <w:tc>
          <w:tcPr>
            <w:tcW w:w="1276" w:type="dxa"/>
            <w:shd w:val="clear" w:color="auto" w:fill="auto"/>
          </w:tcPr>
          <w:p w:rsidR="00191079" w:rsidRPr="00B1140A" w:rsidRDefault="00EB2658" w:rsidP="00191079">
            <w:pPr>
              <w:jc w:val="center"/>
            </w:pPr>
            <w:r>
              <w:rPr>
                <w:rFonts w:hint="eastAsia"/>
              </w:rPr>
              <w:t>O</w:t>
            </w:r>
          </w:p>
        </w:tc>
        <w:tc>
          <w:tcPr>
            <w:tcW w:w="2410" w:type="dxa"/>
            <w:shd w:val="clear" w:color="auto" w:fill="auto"/>
          </w:tcPr>
          <w:p w:rsidR="00191079" w:rsidRPr="00B1140A" w:rsidRDefault="00191079" w:rsidP="00191079">
            <w:pPr>
              <w:jc w:val="left"/>
            </w:pPr>
          </w:p>
        </w:tc>
      </w:tr>
      <w:tr w:rsidR="00191079" w:rsidTr="007B4626">
        <w:trPr>
          <w:trHeight w:val="417"/>
        </w:trPr>
        <w:tc>
          <w:tcPr>
            <w:tcW w:w="956" w:type="dxa"/>
            <w:vMerge/>
            <w:shd w:val="clear" w:color="auto" w:fill="auto"/>
          </w:tcPr>
          <w:p w:rsidR="00191079" w:rsidRDefault="00191079" w:rsidP="00191079">
            <w:pPr>
              <w:jc w:val="center"/>
              <w:rPr>
                <w:rStyle w:val="shorttext"/>
              </w:rPr>
            </w:pPr>
          </w:p>
        </w:tc>
        <w:tc>
          <w:tcPr>
            <w:tcW w:w="1559" w:type="dxa"/>
            <w:shd w:val="clear" w:color="auto" w:fill="auto"/>
          </w:tcPr>
          <w:p w:rsidR="00191079" w:rsidRPr="00B1140A" w:rsidRDefault="00EB2658" w:rsidP="00191079">
            <w:pPr>
              <w:jc w:val="center"/>
            </w:pPr>
            <w:r>
              <w:rPr>
                <w:rFonts w:hint="eastAsia"/>
              </w:rPr>
              <w:t>createDate</w:t>
            </w:r>
          </w:p>
        </w:tc>
        <w:tc>
          <w:tcPr>
            <w:tcW w:w="1276" w:type="dxa"/>
            <w:shd w:val="clear" w:color="auto" w:fill="auto"/>
          </w:tcPr>
          <w:p w:rsidR="00191079" w:rsidRPr="00B1140A" w:rsidRDefault="00EB2658" w:rsidP="00191079">
            <w:pPr>
              <w:jc w:val="center"/>
            </w:pPr>
            <w:r>
              <w:rPr>
                <w:rFonts w:hint="eastAsia"/>
              </w:rPr>
              <w:t>创建时间</w:t>
            </w:r>
          </w:p>
        </w:tc>
        <w:tc>
          <w:tcPr>
            <w:tcW w:w="1134" w:type="dxa"/>
            <w:shd w:val="clear" w:color="auto" w:fill="auto"/>
          </w:tcPr>
          <w:p w:rsidR="00191079" w:rsidRPr="00B1140A" w:rsidRDefault="00EB2658" w:rsidP="00191079">
            <w:pPr>
              <w:jc w:val="center"/>
            </w:pPr>
            <w:r>
              <w:t>d</w:t>
            </w:r>
            <w:r>
              <w:rPr>
                <w:rFonts w:hint="eastAsia"/>
              </w:rPr>
              <w:t>ate</w:t>
            </w:r>
          </w:p>
        </w:tc>
        <w:tc>
          <w:tcPr>
            <w:tcW w:w="850" w:type="dxa"/>
            <w:shd w:val="clear" w:color="auto" w:fill="auto"/>
          </w:tcPr>
          <w:p w:rsidR="00191079" w:rsidRPr="00B1140A" w:rsidRDefault="00EB2658" w:rsidP="00191079">
            <w:pPr>
              <w:jc w:val="right"/>
            </w:pPr>
            <w:r>
              <w:rPr>
                <w:rFonts w:hint="eastAsia"/>
              </w:rPr>
              <w:t>25</w:t>
            </w:r>
          </w:p>
        </w:tc>
        <w:tc>
          <w:tcPr>
            <w:tcW w:w="1276" w:type="dxa"/>
            <w:shd w:val="clear" w:color="auto" w:fill="auto"/>
          </w:tcPr>
          <w:p w:rsidR="00191079" w:rsidRPr="00B1140A" w:rsidRDefault="00EB2658" w:rsidP="00191079">
            <w:pPr>
              <w:jc w:val="center"/>
            </w:pPr>
            <w:r>
              <w:rPr>
                <w:rFonts w:hint="eastAsia"/>
              </w:rPr>
              <w:t>M</w:t>
            </w:r>
          </w:p>
        </w:tc>
        <w:tc>
          <w:tcPr>
            <w:tcW w:w="2410" w:type="dxa"/>
            <w:shd w:val="clear" w:color="auto" w:fill="auto"/>
          </w:tcPr>
          <w:p w:rsidR="00191079" w:rsidRPr="00B1140A" w:rsidRDefault="00191079" w:rsidP="00191079">
            <w:pPr>
              <w:jc w:val="left"/>
            </w:pPr>
          </w:p>
        </w:tc>
      </w:tr>
    </w:tbl>
    <w:p w:rsidR="005761CA" w:rsidRDefault="005761CA" w:rsidP="005761CA">
      <w:pPr>
        <w:pStyle w:val="30"/>
      </w:pPr>
      <w:bookmarkStart w:id="5346" w:name="_Toc508983416"/>
      <w:r>
        <w:rPr>
          <w:rFonts w:hint="eastAsia"/>
        </w:rPr>
        <w:t>响应报文</w:t>
      </w:r>
      <w:bookmarkEnd w:id="5346"/>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625"/>
        <w:gridCol w:w="1230"/>
        <w:gridCol w:w="1029"/>
        <w:gridCol w:w="929"/>
        <w:gridCol w:w="1274"/>
        <w:gridCol w:w="2410"/>
      </w:tblGrid>
      <w:tr w:rsidR="005761CA" w:rsidTr="00992A88">
        <w:tc>
          <w:tcPr>
            <w:tcW w:w="956" w:type="dxa"/>
            <w:shd w:val="clear" w:color="auto" w:fill="E6E6E6"/>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25" w:type="dxa"/>
            <w:shd w:val="clear" w:color="auto" w:fill="E6E6E6"/>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30" w:type="dxa"/>
            <w:shd w:val="clear" w:color="auto" w:fill="E6E6E6"/>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5761CA" w:rsidTr="00992A88">
        <w:trPr>
          <w:trHeight w:val="417"/>
        </w:trPr>
        <w:tc>
          <w:tcPr>
            <w:tcW w:w="956" w:type="dxa"/>
            <w:vMerge w:val="restart"/>
            <w:shd w:val="clear" w:color="auto" w:fill="auto"/>
            <w:vAlign w:val="center"/>
          </w:tcPr>
          <w:p w:rsidR="005761CA" w:rsidRDefault="005761CA" w:rsidP="007B4626">
            <w:pPr>
              <w:jc w:val="center"/>
              <w:rPr>
                <w:rStyle w:val="shorttext"/>
              </w:rPr>
            </w:pPr>
            <w:r>
              <w:rPr>
                <w:rStyle w:val="shorttext"/>
                <w:rFonts w:hint="eastAsia"/>
              </w:rPr>
              <w:t>header</w:t>
            </w:r>
          </w:p>
        </w:tc>
        <w:tc>
          <w:tcPr>
            <w:tcW w:w="1625"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30"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5761CA" w:rsidRDefault="005761CA" w:rsidP="007B462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761CA" w:rsidRDefault="005761CA" w:rsidP="007B4626">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5761CA" w:rsidRDefault="005761CA" w:rsidP="007B4626">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5761CA" w:rsidRDefault="005761CA" w:rsidP="007B4626">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5761CA" w:rsidRDefault="005761CA" w:rsidP="007B4626">
            <w:pPr>
              <w:rPr>
                <w:rFonts w:ascii="微软雅黑" w:eastAsia="微软雅黑" w:hAnsi="微软雅黑"/>
                <w:color w:val="000000"/>
                <w:sz w:val="18"/>
                <w:szCs w:val="18"/>
              </w:rPr>
            </w:pPr>
            <w:r>
              <w:rPr>
                <w:rFonts w:ascii="微软雅黑" w:eastAsia="微软雅黑" w:hAnsi="微软雅黑"/>
                <w:color w:val="000000"/>
                <w:sz w:val="18"/>
                <w:szCs w:val="18"/>
              </w:rPr>
              <w:t xml:space="preserve">3 </w:t>
            </w:r>
            <w:r w:rsidR="00EB2658">
              <w:rPr>
                <w:rFonts w:ascii="微软雅黑" w:eastAsia="微软雅黑" w:hAnsi="微软雅黑" w:hint="eastAsia"/>
                <w:color w:val="000000"/>
                <w:sz w:val="18"/>
                <w:szCs w:val="18"/>
              </w:rPr>
              <w:t>用户已冻结</w:t>
            </w:r>
          </w:p>
          <w:p w:rsidR="00EB2658" w:rsidRDefault="00EB2658" w:rsidP="007B4626">
            <w:pPr>
              <w:rPr>
                <w:rFonts w:ascii="微软雅黑" w:eastAsia="微软雅黑" w:hAnsi="微软雅黑"/>
                <w:color w:val="000000"/>
                <w:sz w:val="18"/>
                <w:szCs w:val="18"/>
              </w:rPr>
            </w:pPr>
            <w:r>
              <w:rPr>
                <w:rFonts w:ascii="微软雅黑" w:eastAsia="微软雅黑" w:hAnsi="微软雅黑"/>
                <w:color w:val="000000"/>
                <w:sz w:val="18"/>
                <w:szCs w:val="18"/>
              </w:rPr>
              <w:t xml:space="preserve">4 </w:t>
            </w:r>
            <w:r>
              <w:rPr>
                <w:rFonts w:ascii="微软雅黑" w:eastAsia="微软雅黑" w:hAnsi="微软雅黑" w:hint="eastAsia"/>
                <w:color w:val="000000"/>
                <w:sz w:val="18"/>
                <w:szCs w:val="18"/>
              </w:rPr>
              <w:t>用户积分账户已冻结</w:t>
            </w:r>
          </w:p>
          <w:p w:rsidR="00EB2658" w:rsidRDefault="00EB2658" w:rsidP="007B4626">
            <w:pPr>
              <w:rPr>
                <w:rFonts w:ascii="微软雅黑" w:eastAsia="微软雅黑" w:hAnsi="微软雅黑"/>
                <w:color w:val="000000"/>
                <w:sz w:val="18"/>
                <w:szCs w:val="18"/>
              </w:rPr>
            </w:pPr>
            <w:r>
              <w:rPr>
                <w:rFonts w:ascii="微软雅黑" w:eastAsia="微软雅黑" w:hAnsi="微软雅黑"/>
                <w:color w:val="000000"/>
                <w:sz w:val="18"/>
                <w:szCs w:val="18"/>
              </w:rPr>
              <w:t xml:space="preserve">5 </w:t>
            </w:r>
            <w:r>
              <w:rPr>
                <w:rFonts w:ascii="微软雅黑" w:eastAsia="微软雅黑" w:hAnsi="微软雅黑" w:hint="eastAsia"/>
                <w:color w:val="000000"/>
                <w:sz w:val="18"/>
                <w:szCs w:val="18"/>
              </w:rPr>
              <w:t>积分源已关闭</w:t>
            </w:r>
          </w:p>
          <w:p w:rsidR="009A79D2" w:rsidRDefault="009A79D2" w:rsidP="007B4626">
            <w:pPr>
              <w:rPr>
                <w:rFonts w:ascii="微软雅黑" w:eastAsia="微软雅黑" w:hAnsi="微软雅黑"/>
                <w:color w:val="000000"/>
                <w:sz w:val="18"/>
                <w:szCs w:val="18"/>
              </w:rPr>
            </w:pPr>
            <w:r>
              <w:rPr>
                <w:rFonts w:ascii="微软雅黑" w:eastAsia="微软雅黑" w:hAnsi="微软雅黑"/>
                <w:color w:val="000000"/>
                <w:sz w:val="18"/>
                <w:szCs w:val="18"/>
              </w:rPr>
              <w:t xml:space="preserve">6 </w:t>
            </w:r>
            <w:r>
              <w:rPr>
                <w:rFonts w:ascii="微软雅黑" w:eastAsia="微软雅黑" w:hAnsi="微软雅黑" w:hint="eastAsia"/>
                <w:color w:val="000000"/>
                <w:sz w:val="18"/>
                <w:szCs w:val="18"/>
              </w:rPr>
              <w:t>积分余额不足</w:t>
            </w:r>
          </w:p>
          <w:p w:rsidR="00434EA7" w:rsidRDefault="00434EA7" w:rsidP="007B4626">
            <w:pPr>
              <w:rPr>
                <w:rFonts w:ascii="微软雅黑" w:eastAsia="微软雅黑" w:hAnsi="微软雅黑"/>
                <w:color w:val="000000"/>
                <w:sz w:val="18"/>
                <w:szCs w:val="18"/>
              </w:rPr>
            </w:pPr>
            <w:r>
              <w:rPr>
                <w:rFonts w:ascii="微软雅黑" w:eastAsia="微软雅黑" w:hAnsi="微软雅黑"/>
                <w:color w:val="000000"/>
                <w:sz w:val="18"/>
                <w:szCs w:val="18"/>
              </w:rPr>
              <w:t xml:space="preserve">7 </w:t>
            </w:r>
            <w:r>
              <w:rPr>
                <w:rFonts w:ascii="微软雅黑" w:eastAsia="微软雅黑" w:hAnsi="微软雅黑" w:hint="eastAsia"/>
                <w:color w:val="000000"/>
                <w:sz w:val="18"/>
                <w:szCs w:val="18"/>
              </w:rPr>
              <w:t>换入已关闭</w:t>
            </w:r>
          </w:p>
          <w:p w:rsidR="00434EA7" w:rsidRDefault="00434EA7" w:rsidP="007B4626">
            <w:pPr>
              <w:rPr>
                <w:rFonts w:ascii="微软雅黑" w:eastAsia="微软雅黑" w:hAnsi="微软雅黑"/>
                <w:color w:val="000000"/>
                <w:sz w:val="18"/>
                <w:szCs w:val="18"/>
              </w:rPr>
            </w:pPr>
            <w:r>
              <w:rPr>
                <w:rFonts w:ascii="微软雅黑" w:eastAsia="微软雅黑" w:hAnsi="微软雅黑"/>
                <w:color w:val="000000"/>
                <w:sz w:val="18"/>
                <w:szCs w:val="18"/>
              </w:rPr>
              <w:t xml:space="preserve">8 </w:t>
            </w:r>
            <w:r>
              <w:rPr>
                <w:rFonts w:ascii="微软雅黑" w:eastAsia="微软雅黑" w:hAnsi="微软雅黑" w:hint="eastAsia"/>
                <w:color w:val="000000"/>
                <w:sz w:val="18"/>
                <w:szCs w:val="18"/>
              </w:rPr>
              <w:t>换出已关闭</w:t>
            </w:r>
          </w:p>
        </w:tc>
      </w:tr>
      <w:tr w:rsidR="005761CA" w:rsidTr="00992A88">
        <w:trPr>
          <w:trHeight w:val="417"/>
        </w:trPr>
        <w:tc>
          <w:tcPr>
            <w:tcW w:w="956" w:type="dxa"/>
            <w:vMerge/>
            <w:shd w:val="clear" w:color="auto" w:fill="auto"/>
          </w:tcPr>
          <w:p w:rsidR="005761CA" w:rsidRDefault="005761CA" w:rsidP="007B4626">
            <w:pPr>
              <w:jc w:val="center"/>
              <w:rPr>
                <w:rStyle w:val="shorttext"/>
              </w:rPr>
            </w:pPr>
          </w:p>
        </w:tc>
        <w:tc>
          <w:tcPr>
            <w:tcW w:w="1625"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30"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5761CA" w:rsidRDefault="005761CA" w:rsidP="007B462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5761CA" w:rsidRDefault="005761CA" w:rsidP="007B4626">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5761CA" w:rsidTr="00992A88">
        <w:trPr>
          <w:trHeight w:val="417"/>
        </w:trPr>
        <w:tc>
          <w:tcPr>
            <w:tcW w:w="956" w:type="dxa"/>
            <w:vMerge w:val="restart"/>
            <w:shd w:val="clear" w:color="auto" w:fill="auto"/>
          </w:tcPr>
          <w:p w:rsidR="005761CA" w:rsidRDefault="005761CA" w:rsidP="007B4626">
            <w:pPr>
              <w:jc w:val="center"/>
              <w:rPr>
                <w:rStyle w:val="shorttext"/>
              </w:rPr>
            </w:pPr>
            <w:r>
              <w:rPr>
                <w:rStyle w:val="shorttext"/>
                <w:rFonts w:hint="eastAsia"/>
              </w:rPr>
              <w:t>b</w:t>
            </w:r>
            <w:r>
              <w:rPr>
                <w:rStyle w:val="shorttext"/>
              </w:rPr>
              <w:t>ody</w:t>
            </w:r>
          </w:p>
        </w:tc>
        <w:tc>
          <w:tcPr>
            <w:tcW w:w="1625"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30"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5761CA" w:rsidRDefault="005761CA" w:rsidP="007B4626">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761CA" w:rsidRDefault="005761CA" w:rsidP="007B4626">
            <w:pPr>
              <w:rPr>
                <w:rFonts w:ascii="微软雅黑" w:eastAsia="微软雅黑" w:hAnsi="微软雅黑"/>
                <w:color w:val="000000"/>
                <w:sz w:val="18"/>
                <w:szCs w:val="18"/>
              </w:rPr>
            </w:pPr>
          </w:p>
        </w:tc>
      </w:tr>
      <w:tr w:rsidR="005761CA" w:rsidTr="00992A88">
        <w:trPr>
          <w:trHeight w:val="417"/>
        </w:trPr>
        <w:tc>
          <w:tcPr>
            <w:tcW w:w="956" w:type="dxa"/>
            <w:vMerge/>
            <w:shd w:val="clear" w:color="auto" w:fill="auto"/>
          </w:tcPr>
          <w:p w:rsidR="005761CA" w:rsidRDefault="005761CA" w:rsidP="007B4626">
            <w:pPr>
              <w:jc w:val="center"/>
              <w:rPr>
                <w:rStyle w:val="shorttext"/>
              </w:rPr>
            </w:pPr>
          </w:p>
        </w:tc>
        <w:tc>
          <w:tcPr>
            <w:tcW w:w="1625" w:type="dxa"/>
            <w:shd w:val="clear" w:color="auto" w:fill="auto"/>
          </w:tcPr>
          <w:p w:rsidR="005761CA" w:rsidRDefault="00992A88" w:rsidP="007B462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sys</w:t>
            </w:r>
            <w:r>
              <w:rPr>
                <w:rFonts w:ascii="微软雅黑" w:eastAsia="微软雅黑" w:hAnsi="微软雅黑"/>
                <w:color w:val="000000"/>
                <w:sz w:val="18"/>
                <w:szCs w:val="18"/>
              </w:rPr>
              <w:t>temOrderNo</w:t>
            </w:r>
          </w:p>
        </w:tc>
        <w:tc>
          <w:tcPr>
            <w:tcW w:w="1230" w:type="dxa"/>
            <w:shd w:val="clear" w:color="auto" w:fill="auto"/>
          </w:tcPr>
          <w:p w:rsidR="005761CA" w:rsidRDefault="00992A88" w:rsidP="007B4626">
            <w:pPr>
              <w:jc w:val="center"/>
              <w:rPr>
                <w:rFonts w:ascii="微软雅黑" w:eastAsia="微软雅黑" w:hAnsi="微软雅黑"/>
                <w:color w:val="000000"/>
                <w:sz w:val="18"/>
                <w:szCs w:val="18"/>
              </w:rPr>
            </w:pPr>
            <w:r w:rsidRPr="00992A88">
              <w:rPr>
                <w:rFonts w:ascii="微软雅黑" w:eastAsia="微软雅黑" w:hAnsi="微软雅黑" w:hint="eastAsia"/>
                <w:color w:val="000000"/>
                <w:sz w:val="18"/>
                <w:szCs w:val="18"/>
              </w:rPr>
              <w:t>系统订单号</w:t>
            </w:r>
          </w:p>
        </w:tc>
        <w:tc>
          <w:tcPr>
            <w:tcW w:w="1029"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5761CA" w:rsidRDefault="00A369D3" w:rsidP="007B4626">
            <w:pPr>
              <w:ind w:firstLineChars="150" w:firstLine="270"/>
              <w:jc w:val="right"/>
              <w:rPr>
                <w:rFonts w:ascii="微软雅黑" w:eastAsia="微软雅黑" w:hAnsi="微软雅黑"/>
                <w:sz w:val="18"/>
                <w:szCs w:val="18"/>
              </w:rPr>
            </w:pPr>
            <w:r>
              <w:rPr>
                <w:rFonts w:ascii="微软雅黑" w:eastAsia="微软雅黑" w:hAnsi="微软雅黑"/>
                <w:sz w:val="18"/>
                <w:szCs w:val="18"/>
              </w:rPr>
              <w:t>50</w:t>
            </w:r>
          </w:p>
        </w:tc>
        <w:tc>
          <w:tcPr>
            <w:tcW w:w="1274" w:type="dxa"/>
            <w:shd w:val="clear" w:color="auto" w:fill="auto"/>
          </w:tcPr>
          <w:p w:rsidR="005761CA" w:rsidRDefault="005761CA" w:rsidP="007B462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5761CA" w:rsidRDefault="005761CA" w:rsidP="007B4626">
            <w:pPr>
              <w:rPr>
                <w:rFonts w:ascii="微软雅黑" w:eastAsia="微软雅黑" w:hAnsi="微软雅黑"/>
                <w:color w:val="000000"/>
                <w:sz w:val="18"/>
                <w:szCs w:val="18"/>
              </w:rPr>
            </w:pPr>
          </w:p>
        </w:tc>
      </w:tr>
    </w:tbl>
    <w:p w:rsidR="005761CA" w:rsidRDefault="005761CA">
      <w:pPr>
        <w:rPr>
          <w:szCs w:val="21"/>
        </w:rPr>
      </w:pPr>
    </w:p>
    <w:p w:rsidR="00C40C1F" w:rsidRDefault="00C40C1F" w:rsidP="00C40C1F">
      <w:pPr>
        <w:pStyle w:val="2"/>
      </w:pPr>
      <w:bookmarkStart w:id="5347" w:name="_Toc508983417"/>
      <w:r>
        <w:rPr>
          <w:rFonts w:hint="eastAsia"/>
        </w:rPr>
        <w:t>开放平台积分订单更新</w:t>
      </w:r>
      <w:r w:rsidR="0006672B">
        <w:rPr>
          <w:rFonts w:hint="eastAsia"/>
        </w:rPr>
        <w:t>接口</w:t>
      </w:r>
      <w:bookmarkEnd w:id="5347"/>
    </w:p>
    <w:p w:rsidR="00C40C1F" w:rsidRDefault="00C40C1F" w:rsidP="00C40C1F">
      <w:pPr>
        <w:pStyle w:val="30"/>
      </w:pPr>
      <w:bookmarkStart w:id="5348" w:name="_Toc508983418"/>
      <w:r>
        <w:rPr>
          <w:rFonts w:hint="eastAsia"/>
        </w:rPr>
        <w:t>接口名称：</w:t>
      </w:r>
      <w:r>
        <w:t>order</w:t>
      </w:r>
      <w:r>
        <w:rPr>
          <w:rFonts w:hint="eastAsia"/>
        </w:rPr>
        <w:t>/points</w:t>
      </w:r>
      <w:r>
        <w:t>/</w:t>
      </w:r>
      <w:r w:rsidR="004013CA">
        <w:t>modifyO</w:t>
      </w:r>
      <w:r>
        <w:t>penPointsOrder.do</w:t>
      </w:r>
      <w:bookmarkEnd w:id="5348"/>
    </w:p>
    <w:p w:rsidR="00C40C1F" w:rsidRDefault="00C40C1F" w:rsidP="00C40C1F">
      <w:pPr>
        <w:pStyle w:val="30"/>
      </w:pPr>
      <w:bookmarkStart w:id="5349" w:name="_Toc508983419"/>
      <w:r>
        <w:rPr>
          <w:rFonts w:hint="eastAsia"/>
        </w:rPr>
        <w:t>请求报文</w:t>
      </w:r>
      <w:bookmarkEnd w:id="5349"/>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C40C1F" w:rsidTr="00210661">
        <w:tc>
          <w:tcPr>
            <w:tcW w:w="956" w:type="dxa"/>
            <w:shd w:val="clear" w:color="auto" w:fill="E6E6E6"/>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F51EA8" w:rsidTr="00210661">
        <w:trPr>
          <w:trHeight w:val="417"/>
        </w:trPr>
        <w:tc>
          <w:tcPr>
            <w:tcW w:w="956" w:type="dxa"/>
            <w:vMerge w:val="restart"/>
            <w:shd w:val="clear" w:color="auto" w:fill="auto"/>
          </w:tcPr>
          <w:p w:rsidR="00F51EA8" w:rsidRDefault="00F51EA8" w:rsidP="00F51EA8">
            <w:pPr>
              <w:jc w:val="center"/>
              <w:rPr>
                <w:rStyle w:val="shorttext"/>
              </w:rPr>
            </w:pPr>
          </w:p>
        </w:tc>
        <w:tc>
          <w:tcPr>
            <w:tcW w:w="1559" w:type="dxa"/>
            <w:shd w:val="clear" w:color="auto" w:fill="auto"/>
          </w:tcPr>
          <w:p w:rsidR="00F51EA8" w:rsidRDefault="00F51EA8" w:rsidP="00F51EA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sys</w:t>
            </w:r>
            <w:r>
              <w:rPr>
                <w:rFonts w:ascii="微软雅黑" w:eastAsia="微软雅黑" w:hAnsi="微软雅黑"/>
                <w:color w:val="000000"/>
                <w:sz w:val="18"/>
                <w:szCs w:val="18"/>
              </w:rPr>
              <w:t>temOrderNo</w:t>
            </w:r>
          </w:p>
        </w:tc>
        <w:tc>
          <w:tcPr>
            <w:tcW w:w="1276" w:type="dxa"/>
            <w:shd w:val="clear" w:color="auto" w:fill="auto"/>
          </w:tcPr>
          <w:p w:rsidR="00F51EA8" w:rsidRDefault="00F51EA8" w:rsidP="00F51EA8">
            <w:pPr>
              <w:jc w:val="center"/>
              <w:rPr>
                <w:rFonts w:ascii="微软雅黑" w:eastAsia="微软雅黑" w:hAnsi="微软雅黑"/>
                <w:color w:val="000000"/>
                <w:sz w:val="18"/>
                <w:szCs w:val="18"/>
              </w:rPr>
            </w:pPr>
            <w:r w:rsidRPr="00992A88">
              <w:rPr>
                <w:rFonts w:ascii="微软雅黑" w:eastAsia="微软雅黑" w:hAnsi="微软雅黑" w:hint="eastAsia"/>
                <w:color w:val="000000"/>
                <w:sz w:val="18"/>
                <w:szCs w:val="18"/>
              </w:rPr>
              <w:t>系统订单号</w:t>
            </w:r>
          </w:p>
        </w:tc>
        <w:tc>
          <w:tcPr>
            <w:tcW w:w="1134" w:type="dxa"/>
            <w:shd w:val="clear" w:color="auto" w:fill="auto"/>
          </w:tcPr>
          <w:p w:rsidR="00F51EA8" w:rsidRDefault="00F51EA8" w:rsidP="00F51EA8">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shd w:val="clear" w:color="auto" w:fill="auto"/>
          </w:tcPr>
          <w:p w:rsidR="00F51EA8" w:rsidRDefault="00F51EA8" w:rsidP="00F51EA8">
            <w:pPr>
              <w:ind w:firstLineChars="150" w:firstLine="270"/>
              <w:jc w:val="right"/>
              <w:rPr>
                <w:rFonts w:ascii="微软雅黑" w:eastAsia="微软雅黑" w:hAnsi="微软雅黑"/>
                <w:sz w:val="18"/>
                <w:szCs w:val="18"/>
              </w:rPr>
            </w:pPr>
            <w:r>
              <w:rPr>
                <w:rFonts w:ascii="微软雅黑" w:eastAsia="微软雅黑" w:hAnsi="微软雅黑"/>
                <w:sz w:val="18"/>
                <w:szCs w:val="18"/>
              </w:rPr>
              <w:t>50</w:t>
            </w:r>
          </w:p>
        </w:tc>
        <w:tc>
          <w:tcPr>
            <w:tcW w:w="1276" w:type="dxa"/>
            <w:shd w:val="clear" w:color="auto" w:fill="auto"/>
          </w:tcPr>
          <w:p w:rsidR="00F51EA8" w:rsidRDefault="00B264B7" w:rsidP="00F51EA8">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F51EA8" w:rsidRDefault="00FC583C" w:rsidP="00F51EA8">
            <w:pPr>
              <w:rPr>
                <w:rFonts w:ascii="微软雅黑" w:eastAsia="微软雅黑" w:hAnsi="微软雅黑"/>
                <w:color w:val="000000"/>
                <w:sz w:val="18"/>
                <w:szCs w:val="18"/>
              </w:rPr>
            </w:pPr>
            <w:r>
              <w:rPr>
                <w:rFonts w:ascii="微软雅黑" w:eastAsia="微软雅黑" w:hAnsi="微软雅黑" w:hint="eastAsia"/>
                <w:color w:val="000000"/>
                <w:sz w:val="18"/>
                <w:szCs w:val="18"/>
              </w:rPr>
              <w:t>与</w:t>
            </w:r>
            <w:r w:rsidRPr="007576EE">
              <w:rPr>
                <w:rFonts w:ascii="微软雅黑" w:eastAsia="微软雅黑" w:hAnsi="微软雅黑" w:hint="eastAsia"/>
                <w:color w:val="000000"/>
                <w:sz w:val="18"/>
                <w:szCs w:val="18"/>
              </w:rPr>
              <w:t>站外订单号</w:t>
            </w:r>
            <w:r>
              <w:rPr>
                <w:rFonts w:ascii="微软雅黑" w:eastAsia="微软雅黑" w:hAnsi="微软雅黑" w:hint="eastAsia"/>
                <w:color w:val="000000"/>
                <w:sz w:val="18"/>
                <w:szCs w:val="18"/>
              </w:rPr>
              <w:t>必传其一</w:t>
            </w:r>
          </w:p>
        </w:tc>
      </w:tr>
      <w:tr w:rsidR="00F51EA8" w:rsidTr="00210661">
        <w:trPr>
          <w:trHeight w:val="417"/>
        </w:trPr>
        <w:tc>
          <w:tcPr>
            <w:tcW w:w="956" w:type="dxa"/>
            <w:vMerge/>
            <w:shd w:val="clear" w:color="auto" w:fill="auto"/>
          </w:tcPr>
          <w:p w:rsidR="00F51EA8" w:rsidRDefault="00F51EA8" w:rsidP="00F51EA8">
            <w:pPr>
              <w:jc w:val="center"/>
              <w:rPr>
                <w:rStyle w:val="shorttext"/>
              </w:rPr>
            </w:pPr>
          </w:p>
        </w:tc>
        <w:tc>
          <w:tcPr>
            <w:tcW w:w="1559" w:type="dxa"/>
            <w:shd w:val="clear" w:color="auto" w:fill="auto"/>
          </w:tcPr>
          <w:p w:rsidR="00F51EA8" w:rsidRDefault="00F51EA8" w:rsidP="00F51EA8">
            <w:pPr>
              <w:rPr>
                <w:rFonts w:ascii="微软雅黑" w:eastAsia="微软雅黑" w:hAnsi="微软雅黑"/>
                <w:color w:val="000000"/>
                <w:sz w:val="18"/>
                <w:szCs w:val="18"/>
              </w:rPr>
            </w:pPr>
            <w:r>
              <w:rPr>
                <w:rFonts w:ascii="微软雅黑" w:eastAsia="微软雅黑" w:hAnsi="微软雅黑"/>
                <w:color w:val="000000"/>
                <w:sz w:val="18"/>
                <w:szCs w:val="18"/>
              </w:rPr>
              <w:t>otherOrderNo</w:t>
            </w:r>
          </w:p>
        </w:tc>
        <w:tc>
          <w:tcPr>
            <w:tcW w:w="1276" w:type="dxa"/>
            <w:shd w:val="clear" w:color="auto" w:fill="auto"/>
          </w:tcPr>
          <w:p w:rsidR="00F51EA8" w:rsidRDefault="00F51EA8" w:rsidP="00F51EA8">
            <w:pPr>
              <w:jc w:val="center"/>
              <w:rPr>
                <w:rFonts w:ascii="微软雅黑" w:eastAsia="微软雅黑" w:hAnsi="微软雅黑"/>
                <w:color w:val="000000"/>
                <w:sz w:val="18"/>
                <w:szCs w:val="18"/>
              </w:rPr>
            </w:pPr>
            <w:r w:rsidRPr="007576EE">
              <w:rPr>
                <w:rFonts w:ascii="微软雅黑" w:eastAsia="微软雅黑" w:hAnsi="微软雅黑" w:hint="eastAsia"/>
                <w:color w:val="000000"/>
                <w:sz w:val="18"/>
                <w:szCs w:val="18"/>
              </w:rPr>
              <w:t>站外订单号</w:t>
            </w:r>
          </w:p>
        </w:tc>
        <w:tc>
          <w:tcPr>
            <w:tcW w:w="1134" w:type="dxa"/>
            <w:shd w:val="clear" w:color="auto" w:fill="auto"/>
          </w:tcPr>
          <w:p w:rsidR="00F51EA8" w:rsidRDefault="00F51EA8" w:rsidP="00F51EA8">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shd w:val="clear" w:color="auto" w:fill="auto"/>
          </w:tcPr>
          <w:p w:rsidR="00F51EA8" w:rsidRDefault="00F51EA8" w:rsidP="00F51EA8">
            <w:pPr>
              <w:ind w:firstLineChars="150" w:firstLine="270"/>
              <w:jc w:val="right"/>
              <w:rPr>
                <w:rFonts w:ascii="微软雅黑" w:eastAsia="微软雅黑" w:hAnsi="微软雅黑"/>
                <w:sz w:val="18"/>
                <w:szCs w:val="18"/>
              </w:rPr>
            </w:pPr>
            <w:r>
              <w:rPr>
                <w:rFonts w:ascii="微软雅黑" w:eastAsia="微软雅黑" w:hAnsi="微软雅黑"/>
                <w:sz w:val="18"/>
                <w:szCs w:val="18"/>
              </w:rPr>
              <w:t>50</w:t>
            </w:r>
          </w:p>
        </w:tc>
        <w:tc>
          <w:tcPr>
            <w:tcW w:w="1276" w:type="dxa"/>
            <w:shd w:val="clear" w:color="auto" w:fill="auto"/>
          </w:tcPr>
          <w:p w:rsidR="00F51EA8" w:rsidRDefault="00B264B7" w:rsidP="00F51EA8">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F51EA8" w:rsidRDefault="00FC583C" w:rsidP="00F51EA8">
            <w:pPr>
              <w:rPr>
                <w:rFonts w:ascii="微软雅黑" w:eastAsia="微软雅黑" w:hAnsi="微软雅黑"/>
                <w:sz w:val="18"/>
                <w:szCs w:val="18"/>
              </w:rPr>
            </w:pPr>
            <w:r>
              <w:rPr>
                <w:rFonts w:ascii="微软雅黑" w:eastAsia="微软雅黑" w:hAnsi="微软雅黑" w:hint="eastAsia"/>
                <w:color w:val="000000"/>
                <w:sz w:val="18"/>
                <w:szCs w:val="18"/>
              </w:rPr>
              <w:t>与</w:t>
            </w:r>
            <w:r w:rsidRPr="00992A88">
              <w:rPr>
                <w:rFonts w:ascii="微软雅黑" w:eastAsia="微软雅黑" w:hAnsi="微软雅黑" w:hint="eastAsia"/>
                <w:color w:val="000000"/>
                <w:sz w:val="18"/>
                <w:szCs w:val="18"/>
              </w:rPr>
              <w:t>系统订单号</w:t>
            </w:r>
            <w:r>
              <w:rPr>
                <w:rFonts w:ascii="微软雅黑" w:eastAsia="微软雅黑" w:hAnsi="微软雅黑" w:hint="eastAsia"/>
                <w:color w:val="000000"/>
                <w:sz w:val="18"/>
                <w:szCs w:val="18"/>
              </w:rPr>
              <w:t>必传其一</w:t>
            </w:r>
          </w:p>
        </w:tc>
      </w:tr>
      <w:tr w:rsidR="00F51EA8" w:rsidTr="00210661">
        <w:trPr>
          <w:trHeight w:val="417"/>
        </w:trPr>
        <w:tc>
          <w:tcPr>
            <w:tcW w:w="956" w:type="dxa"/>
            <w:vMerge/>
            <w:shd w:val="clear" w:color="auto" w:fill="auto"/>
          </w:tcPr>
          <w:p w:rsidR="00F51EA8" w:rsidRDefault="00F51EA8" w:rsidP="00F51EA8">
            <w:pPr>
              <w:jc w:val="center"/>
              <w:rPr>
                <w:rStyle w:val="shorttext"/>
              </w:rPr>
            </w:pPr>
          </w:p>
        </w:tc>
        <w:tc>
          <w:tcPr>
            <w:tcW w:w="1559" w:type="dxa"/>
            <w:shd w:val="clear" w:color="auto" w:fill="auto"/>
          </w:tcPr>
          <w:p w:rsidR="00F51EA8" w:rsidRDefault="00F51EA8" w:rsidP="00F51EA8">
            <w:pPr>
              <w:jc w:val="center"/>
              <w:rPr>
                <w:rFonts w:ascii="微软雅黑" w:eastAsia="微软雅黑" w:hAnsi="微软雅黑"/>
                <w:color w:val="000000"/>
                <w:sz w:val="18"/>
                <w:szCs w:val="18"/>
              </w:rPr>
            </w:pPr>
            <w:r>
              <w:rPr>
                <w:rFonts w:ascii="微软雅黑" w:eastAsia="微软雅黑" w:hAnsi="微软雅黑"/>
                <w:color w:val="000000"/>
                <w:sz w:val="18"/>
                <w:szCs w:val="18"/>
              </w:rPr>
              <w:t>appid</w:t>
            </w:r>
          </w:p>
        </w:tc>
        <w:tc>
          <w:tcPr>
            <w:tcW w:w="1276" w:type="dxa"/>
            <w:shd w:val="clear" w:color="auto" w:fill="auto"/>
          </w:tcPr>
          <w:p w:rsidR="00F51EA8" w:rsidRDefault="00F51EA8" w:rsidP="00F51EA8">
            <w:pPr>
              <w:jc w:val="center"/>
              <w:rPr>
                <w:rFonts w:ascii="微软雅黑" w:eastAsia="微软雅黑" w:hAnsi="微软雅黑"/>
                <w:sz w:val="18"/>
                <w:szCs w:val="18"/>
              </w:rPr>
            </w:pPr>
            <w:r>
              <w:rPr>
                <w:rFonts w:ascii="微软雅黑" w:eastAsia="微软雅黑" w:hAnsi="微软雅黑" w:hint="eastAsia"/>
                <w:sz w:val="18"/>
                <w:szCs w:val="18"/>
              </w:rPr>
              <w:t>商户</w:t>
            </w:r>
            <w:r w:rsidRPr="00BC2ED0">
              <w:rPr>
                <w:rFonts w:ascii="微软雅黑" w:eastAsia="微软雅黑" w:hAnsi="微软雅黑"/>
                <w:sz w:val="18"/>
                <w:szCs w:val="18"/>
              </w:rPr>
              <w:t>APPID</w:t>
            </w:r>
          </w:p>
        </w:tc>
        <w:tc>
          <w:tcPr>
            <w:tcW w:w="1134" w:type="dxa"/>
            <w:shd w:val="clear" w:color="auto" w:fill="auto"/>
          </w:tcPr>
          <w:p w:rsidR="00F51EA8" w:rsidRDefault="00F51EA8" w:rsidP="00F51EA8">
            <w:pPr>
              <w:jc w:val="center"/>
              <w:rPr>
                <w:rFonts w:ascii="微软雅黑" w:eastAsia="微软雅黑" w:hAnsi="微软雅黑"/>
                <w:sz w:val="18"/>
                <w:szCs w:val="18"/>
              </w:rPr>
            </w:pPr>
            <w:r>
              <w:rPr>
                <w:rFonts w:ascii="微软雅黑" w:eastAsia="微软雅黑" w:hAnsi="微软雅黑"/>
                <w:sz w:val="18"/>
                <w:szCs w:val="18"/>
              </w:rPr>
              <w:t>v</w:t>
            </w:r>
            <w:r>
              <w:rPr>
                <w:rFonts w:ascii="微软雅黑" w:eastAsia="微软雅黑" w:hAnsi="微软雅黑" w:hint="eastAsia"/>
                <w:sz w:val="18"/>
                <w:szCs w:val="18"/>
              </w:rPr>
              <w:t>archar</w:t>
            </w:r>
          </w:p>
        </w:tc>
        <w:tc>
          <w:tcPr>
            <w:tcW w:w="850" w:type="dxa"/>
            <w:shd w:val="clear" w:color="auto" w:fill="auto"/>
          </w:tcPr>
          <w:p w:rsidR="00F51EA8" w:rsidRDefault="00F51EA8" w:rsidP="00F51EA8">
            <w:pPr>
              <w:ind w:firstLineChars="150" w:firstLine="270"/>
              <w:jc w:val="right"/>
              <w:rPr>
                <w:rFonts w:ascii="微软雅黑" w:eastAsia="微软雅黑" w:hAnsi="微软雅黑"/>
                <w:sz w:val="18"/>
                <w:szCs w:val="18"/>
              </w:rPr>
            </w:pPr>
            <w:r>
              <w:rPr>
                <w:rFonts w:ascii="微软雅黑" w:eastAsia="微软雅黑" w:hAnsi="微软雅黑"/>
                <w:sz w:val="18"/>
                <w:szCs w:val="18"/>
              </w:rPr>
              <w:t>80</w:t>
            </w:r>
          </w:p>
        </w:tc>
        <w:tc>
          <w:tcPr>
            <w:tcW w:w="1276" w:type="dxa"/>
            <w:shd w:val="clear" w:color="auto" w:fill="auto"/>
          </w:tcPr>
          <w:p w:rsidR="00F51EA8" w:rsidRDefault="00B264B7" w:rsidP="00F51EA8">
            <w:pPr>
              <w:jc w:val="center"/>
              <w:rPr>
                <w:rFonts w:ascii="微软雅黑" w:eastAsia="微软雅黑" w:hAnsi="微软雅黑"/>
                <w:sz w:val="18"/>
                <w:szCs w:val="18"/>
              </w:rPr>
            </w:pPr>
            <w:r>
              <w:rPr>
                <w:rFonts w:ascii="微软雅黑" w:eastAsia="微软雅黑" w:hAnsi="微软雅黑" w:hint="eastAsia"/>
                <w:sz w:val="18"/>
                <w:szCs w:val="18"/>
              </w:rPr>
              <w:t>O</w:t>
            </w:r>
          </w:p>
        </w:tc>
        <w:tc>
          <w:tcPr>
            <w:tcW w:w="2410" w:type="dxa"/>
            <w:shd w:val="clear" w:color="auto" w:fill="auto"/>
          </w:tcPr>
          <w:p w:rsidR="00F51EA8" w:rsidRDefault="004D5146" w:rsidP="00F51EA8">
            <w:pPr>
              <w:rPr>
                <w:rFonts w:ascii="微软雅黑" w:eastAsia="微软雅黑" w:hAnsi="微软雅黑"/>
                <w:sz w:val="18"/>
                <w:szCs w:val="18"/>
              </w:rPr>
            </w:pPr>
            <w:r w:rsidRPr="007576EE">
              <w:rPr>
                <w:rFonts w:ascii="微软雅黑" w:eastAsia="微软雅黑" w:hAnsi="微软雅黑" w:hint="eastAsia"/>
                <w:color w:val="000000"/>
                <w:sz w:val="18"/>
                <w:szCs w:val="18"/>
              </w:rPr>
              <w:t>站外订单号</w:t>
            </w:r>
            <w:r>
              <w:rPr>
                <w:rFonts w:ascii="微软雅黑" w:eastAsia="微软雅黑" w:hAnsi="微软雅黑" w:hint="eastAsia"/>
                <w:color w:val="000000"/>
                <w:sz w:val="18"/>
                <w:szCs w:val="18"/>
              </w:rPr>
              <w:t>传时，必传</w:t>
            </w:r>
          </w:p>
        </w:tc>
      </w:tr>
      <w:tr w:rsidR="00F51EA8" w:rsidTr="00210661">
        <w:trPr>
          <w:trHeight w:val="417"/>
        </w:trPr>
        <w:tc>
          <w:tcPr>
            <w:tcW w:w="956" w:type="dxa"/>
            <w:vMerge/>
            <w:shd w:val="clear" w:color="auto" w:fill="auto"/>
          </w:tcPr>
          <w:p w:rsidR="00F51EA8" w:rsidRDefault="00F51EA8" w:rsidP="00F51EA8">
            <w:pPr>
              <w:jc w:val="center"/>
              <w:rPr>
                <w:rStyle w:val="shorttext"/>
              </w:rPr>
            </w:pPr>
          </w:p>
        </w:tc>
        <w:tc>
          <w:tcPr>
            <w:tcW w:w="1559" w:type="dxa"/>
            <w:shd w:val="clear" w:color="auto" w:fill="auto"/>
          </w:tcPr>
          <w:p w:rsidR="00F51EA8" w:rsidRDefault="00F51EA8" w:rsidP="00F51EA8">
            <w:pPr>
              <w:jc w:val="center"/>
              <w:rPr>
                <w:rFonts w:ascii="微软雅黑" w:eastAsia="微软雅黑" w:hAnsi="微软雅黑"/>
                <w:color w:val="000000"/>
                <w:sz w:val="18"/>
                <w:szCs w:val="18"/>
              </w:rPr>
            </w:pPr>
            <w:r>
              <w:rPr>
                <w:rFonts w:ascii="微软雅黑" w:eastAsia="微软雅黑" w:hAnsi="微软雅黑"/>
                <w:color w:val="000000"/>
                <w:sz w:val="18"/>
                <w:szCs w:val="18"/>
              </w:rPr>
              <w:t>businessType</w:t>
            </w:r>
          </w:p>
        </w:tc>
        <w:tc>
          <w:tcPr>
            <w:tcW w:w="1276" w:type="dxa"/>
            <w:shd w:val="clear" w:color="auto" w:fill="auto"/>
          </w:tcPr>
          <w:p w:rsidR="00F51EA8" w:rsidRDefault="00F51EA8" w:rsidP="00F51EA8">
            <w:pPr>
              <w:jc w:val="center"/>
              <w:rPr>
                <w:rFonts w:ascii="微软雅黑" w:eastAsia="微软雅黑" w:hAnsi="微软雅黑"/>
                <w:sz w:val="18"/>
                <w:szCs w:val="18"/>
              </w:rPr>
            </w:pPr>
            <w:r w:rsidRPr="001A2095">
              <w:rPr>
                <w:rFonts w:ascii="微软雅黑" w:eastAsia="微软雅黑" w:hAnsi="微软雅黑" w:hint="eastAsia"/>
                <w:sz w:val="18"/>
                <w:szCs w:val="18"/>
              </w:rPr>
              <w:t>业务类型</w:t>
            </w:r>
          </w:p>
        </w:tc>
        <w:tc>
          <w:tcPr>
            <w:tcW w:w="1134" w:type="dxa"/>
            <w:shd w:val="clear" w:color="auto" w:fill="auto"/>
          </w:tcPr>
          <w:p w:rsidR="00F51EA8" w:rsidRDefault="00F51EA8" w:rsidP="00F51EA8">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850" w:type="dxa"/>
            <w:shd w:val="clear" w:color="auto" w:fill="auto"/>
          </w:tcPr>
          <w:p w:rsidR="00F51EA8" w:rsidRDefault="00F51EA8" w:rsidP="00F51EA8">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6" w:type="dxa"/>
            <w:shd w:val="clear" w:color="auto" w:fill="auto"/>
          </w:tcPr>
          <w:p w:rsidR="00F51EA8" w:rsidRDefault="00B264B7" w:rsidP="00F51EA8">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F51EA8" w:rsidRDefault="00F51EA8" w:rsidP="00F51EA8">
            <w:pPr>
              <w:rPr>
                <w:rFonts w:ascii="微软雅黑" w:eastAsia="微软雅黑" w:hAnsi="微软雅黑"/>
                <w:sz w:val="18"/>
                <w:szCs w:val="18"/>
              </w:rPr>
            </w:pPr>
            <w:r w:rsidRPr="001A2095">
              <w:rPr>
                <w:rFonts w:ascii="微软雅黑" w:eastAsia="微软雅黑" w:hAnsi="微软雅黑" w:hint="eastAsia"/>
                <w:sz w:val="18"/>
                <w:szCs w:val="18"/>
              </w:rPr>
              <w:t>1积分互换</w:t>
            </w:r>
          </w:p>
        </w:tc>
      </w:tr>
      <w:tr w:rsidR="00F51EA8" w:rsidTr="00210661">
        <w:trPr>
          <w:trHeight w:val="417"/>
        </w:trPr>
        <w:tc>
          <w:tcPr>
            <w:tcW w:w="956" w:type="dxa"/>
            <w:vMerge/>
            <w:shd w:val="clear" w:color="auto" w:fill="auto"/>
          </w:tcPr>
          <w:p w:rsidR="00F51EA8" w:rsidRDefault="00F51EA8" w:rsidP="00F51EA8">
            <w:pPr>
              <w:jc w:val="center"/>
              <w:rPr>
                <w:rStyle w:val="shorttext"/>
              </w:rPr>
            </w:pPr>
          </w:p>
        </w:tc>
        <w:tc>
          <w:tcPr>
            <w:tcW w:w="1559" w:type="dxa"/>
            <w:shd w:val="clear" w:color="auto" w:fill="auto"/>
          </w:tcPr>
          <w:p w:rsidR="00F51EA8" w:rsidRPr="00B1140A" w:rsidRDefault="00F51EA8" w:rsidP="00F51EA8">
            <w:pPr>
              <w:jc w:val="center"/>
            </w:pPr>
            <w:r>
              <w:t>state</w:t>
            </w:r>
          </w:p>
        </w:tc>
        <w:tc>
          <w:tcPr>
            <w:tcW w:w="1276" w:type="dxa"/>
            <w:shd w:val="clear" w:color="auto" w:fill="auto"/>
          </w:tcPr>
          <w:p w:rsidR="00F51EA8" w:rsidRPr="00B1140A" w:rsidRDefault="00F51EA8" w:rsidP="00F51EA8">
            <w:pPr>
              <w:jc w:val="center"/>
            </w:pPr>
            <w:r w:rsidRPr="004F6E67">
              <w:rPr>
                <w:rFonts w:hint="eastAsia"/>
              </w:rPr>
              <w:t>状态</w:t>
            </w:r>
          </w:p>
        </w:tc>
        <w:tc>
          <w:tcPr>
            <w:tcW w:w="1134" w:type="dxa"/>
            <w:shd w:val="clear" w:color="auto" w:fill="auto"/>
          </w:tcPr>
          <w:p w:rsidR="00F51EA8" w:rsidRPr="00B1140A" w:rsidRDefault="00F51EA8" w:rsidP="00F51EA8">
            <w:pPr>
              <w:jc w:val="center"/>
            </w:pPr>
            <w:r>
              <w:rPr>
                <w:rFonts w:hint="eastAsia"/>
              </w:rPr>
              <w:t>number</w:t>
            </w:r>
          </w:p>
        </w:tc>
        <w:tc>
          <w:tcPr>
            <w:tcW w:w="850" w:type="dxa"/>
            <w:shd w:val="clear" w:color="auto" w:fill="auto"/>
          </w:tcPr>
          <w:p w:rsidR="00F51EA8" w:rsidRPr="00B1140A" w:rsidRDefault="00F51EA8" w:rsidP="00F51EA8">
            <w:pPr>
              <w:jc w:val="right"/>
            </w:pPr>
            <w:r>
              <w:rPr>
                <w:rFonts w:hint="eastAsia"/>
              </w:rPr>
              <w:t>3</w:t>
            </w:r>
          </w:p>
        </w:tc>
        <w:tc>
          <w:tcPr>
            <w:tcW w:w="1276" w:type="dxa"/>
            <w:shd w:val="clear" w:color="auto" w:fill="auto"/>
          </w:tcPr>
          <w:p w:rsidR="00F51EA8" w:rsidRPr="00B1140A" w:rsidRDefault="00B264B7" w:rsidP="00F51EA8">
            <w:pPr>
              <w:jc w:val="center"/>
            </w:pPr>
            <w:r>
              <w:t>M</w:t>
            </w:r>
          </w:p>
        </w:tc>
        <w:tc>
          <w:tcPr>
            <w:tcW w:w="2410" w:type="dxa"/>
            <w:shd w:val="clear" w:color="auto" w:fill="auto"/>
          </w:tcPr>
          <w:p w:rsidR="00F51EA8" w:rsidRPr="00B1140A" w:rsidRDefault="00F51EA8" w:rsidP="00F51EA8">
            <w:pPr>
              <w:jc w:val="left"/>
            </w:pPr>
            <w:r w:rsidRPr="001A2095">
              <w:rPr>
                <w:rFonts w:ascii="微软雅黑" w:eastAsia="微软雅黑" w:hAnsi="微软雅黑" w:hint="eastAsia"/>
                <w:sz w:val="18"/>
                <w:szCs w:val="18"/>
              </w:rPr>
              <w:t>业务类型</w:t>
            </w:r>
            <w:r>
              <w:rPr>
                <w:rFonts w:ascii="微软雅黑" w:eastAsia="微软雅黑" w:hAnsi="微软雅黑" w:hint="eastAsia"/>
                <w:sz w:val="18"/>
                <w:szCs w:val="18"/>
              </w:rPr>
              <w:t>为1时不传</w:t>
            </w:r>
            <w:r w:rsidR="00DC7FAB">
              <w:rPr>
                <w:rFonts w:ascii="微软雅黑" w:eastAsia="微软雅黑" w:hAnsi="微软雅黑" w:hint="eastAsia"/>
                <w:sz w:val="18"/>
                <w:szCs w:val="18"/>
              </w:rPr>
              <w:t>（默认为</w:t>
            </w:r>
            <w:r w:rsidR="00B8355B">
              <w:rPr>
                <w:rFonts w:ascii="微软雅黑" w:eastAsia="微软雅黑" w:hAnsi="微软雅黑" w:hint="eastAsia"/>
                <w:sz w:val="18"/>
                <w:szCs w:val="18"/>
              </w:rPr>
              <w:t>4</w:t>
            </w:r>
            <w:r w:rsidR="00DC7FAB">
              <w:rPr>
                <w:rFonts w:ascii="微软雅黑" w:eastAsia="微软雅黑" w:hAnsi="微软雅黑" w:hint="eastAsia"/>
                <w:sz w:val="18"/>
                <w:szCs w:val="18"/>
              </w:rPr>
              <w:t>）</w:t>
            </w:r>
            <w:r>
              <w:rPr>
                <w:rFonts w:ascii="微软雅黑" w:eastAsia="微软雅黑" w:hAnsi="微软雅黑" w:hint="eastAsia"/>
                <w:sz w:val="18"/>
                <w:szCs w:val="18"/>
              </w:rPr>
              <w:t xml:space="preserve">  </w:t>
            </w:r>
            <w:r w:rsidRPr="004F6E67">
              <w:rPr>
                <w:rFonts w:hint="eastAsia"/>
              </w:rPr>
              <w:t>1</w:t>
            </w:r>
            <w:r w:rsidRPr="004F6E67">
              <w:rPr>
                <w:rFonts w:hint="eastAsia"/>
              </w:rPr>
              <w:t>、受理中</w:t>
            </w:r>
            <w:r w:rsidRPr="004F6E67">
              <w:rPr>
                <w:rFonts w:hint="eastAsia"/>
              </w:rPr>
              <w:t xml:space="preserve"> 2</w:t>
            </w:r>
            <w:r w:rsidRPr="004F6E67">
              <w:rPr>
                <w:rFonts w:hint="eastAsia"/>
              </w:rPr>
              <w:t>、成功</w:t>
            </w:r>
            <w:r w:rsidRPr="004F6E67">
              <w:rPr>
                <w:rFonts w:hint="eastAsia"/>
              </w:rPr>
              <w:t xml:space="preserve"> 3</w:t>
            </w:r>
            <w:r w:rsidRPr="004F6E67">
              <w:rPr>
                <w:rFonts w:hint="eastAsia"/>
              </w:rPr>
              <w:t>、已撤销</w:t>
            </w:r>
            <w:r w:rsidRPr="004F6E67">
              <w:rPr>
                <w:rFonts w:hint="eastAsia"/>
              </w:rPr>
              <w:t xml:space="preserve"> 4</w:t>
            </w:r>
            <w:r w:rsidRPr="004F6E67">
              <w:rPr>
                <w:rFonts w:hint="eastAsia"/>
              </w:rPr>
              <w:t>、已退回</w:t>
            </w:r>
            <w:r w:rsidRPr="004F6E67">
              <w:rPr>
                <w:rFonts w:hint="eastAsia"/>
              </w:rPr>
              <w:t xml:space="preserve"> 5</w:t>
            </w:r>
            <w:r w:rsidRPr="004F6E67">
              <w:rPr>
                <w:rFonts w:hint="eastAsia"/>
              </w:rPr>
              <w:t>、冲正</w:t>
            </w:r>
          </w:p>
        </w:tc>
      </w:tr>
      <w:tr w:rsidR="00F51EA8" w:rsidTr="00210661">
        <w:trPr>
          <w:trHeight w:val="417"/>
        </w:trPr>
        <w:tc>
          <w:tcPr>
            <w:tcW w:w="956" w:type="dxa"/>
            <w:vMerge/>
            <w:shd w:val="clear" w:color="auto" w:fill="auto"/>
          </w:tcPr>
          <w:p w:rsidR="00F51EA8" w:rsidRDefault="00F51EA8" w:rsidP="00F51EA8">
            <w:pPr>
              <w:jc w:val="center"/>
              <w:rPr>
                <w:rStyle w:val="shorttext"/>
              </w:rPr>
            </w:pPr>
          </w:p>
        </w:tc>
        <w:tc>
          <w:tcPr>
            <w:tcW w:w="1559" w:type="dxa"/>
            <w:shd w:val="clear" w:color="auto" w:fill="auto"/>
          </w:tcPr>
          <w:p w:rsidR="00F51EA8" w:rsidRPr="00B1140A" w:rsidRDefault="00D14754" w:rsidP="00F51EA8">
            <w:pPr>
              <w:jc w:val="center"/>
            </w:pPr>
            <w:r>
              <w:t>lastModifyDate</w:t>
            </w:r>
          </w:p>
        </w:tc>
        <w:tc>
          <w:tcPr>
            <w:tcW w:w="1276" w:type="dxa"/>
            <w:shd w:val="clear" w:color="auto" w:fill="auto"/>
          </w:tcPr>
          <w:p w:rsidR="00F51EA8" w:rsidRPr="00B1140A" w:rsidRDefault="00D14754" w:rsidP="00F51EA8">
            <w:pPr>
              <w:jc w:val="center"/>
            </w:pPr>
            <w:r>
              <w:rPr>
                <w:rFonts w:hint="eastAsia"/>
              </w:rPr>
              <w:t>最后修改</w:t>
            </w:r>
            <w:r w:rsidR="00F51EA8">
              <w:rPr>
                <w:rFonts w:hint="eastAsia"/>
              </w:rPr>
              <w:t>时间</w:t>
            </w:r>
          </w:p>
        </w:tc>
        <w:tc>
          <w:tcPr>
            <w:tcW w:w="1134" w:type="dxa"/>
            <w:shd w:val="clear" w:color="auto" w:fill="auto"/>
          </w:tcPr>
          <w:p w:rsidR="00F51EA8" w:rsidRPr="00B1140A" w:rsidRDefault="00F51EA8" w:rsidP="00F51EA8">
            <w:pPr>
              <w:jc w:val="center"/>
            </w:pPr>
            <w:r>
              <w:t>d</w:t>
            </w:r>
            <w:r>
              <w:rPr>
                <w:rFonts w:hint="eastAsia"/>
              </w:rPr>
              <w:t>ate</w:t>
            </w:r>
          </w:p>
        </w:tc>
        <w:tc>
          <w:tcPr>
            <w:tcW w:w="850" w:type="dxa"/>
            <w:shd w:val="clear" w:color="auto" w:fill="auto"/>
          </w:tcPr>
          <w:p w:rsidR="00F51EA8" w:rsidRPr="00B1140A" w:rsidRDefault="00F51EA8" w:rsidP="00F51EA8">
            <w:pPr>
              <w:jc w:val="right"/>
            </w:pPr>
            <w:r>
              <w:rPr>
                <w:rFonts w:hint="eastAsia"/>
              </w:rPr>
              <w:t>25</w:t>
            </w:r>
          </w:p>
        </w:tc>
        <w:tc>
          <w:tcPr>
            <w:tcW w:w="1276" w:type="dxa"/>
            <w:shd w:val="clear" w:color="auto" w:fill="auto"/>
          </w:tcPr>
          <w:p w:rsidR="00F51EA8" w:rsidRPr="00B1140A" w:rsidRDefault="00F51EA8" w:rsidP="00F51EA8">
            <w:pPr>
              <w:jc w:val="center"/>
            </w:pPr>
            <w:r>
              <w:rPr>
                <w:rFonts w:hint="eastAsia"/>
              </w:rPr>
              <w:t>M</w:t>
            </w:r>
          </w:p>
        </w:tc>
        <w:tc>
          <w:tcPr>
            <w:tcW w:w="2410" w:type="dxa"/>
            <w:shd w:val="clear" w:color="auto" w:fill="auto"/>
          </w:tcPr>
          <w:p w:rsidR="00F51EA8" w:rsidRPr="00B1140A" w:rsidRDefault="00F51EA8" w:rsidP="00F51EA8">
            <w:pPr>
              <w:jc w:val="left"/>
            </w:pPr>
          </w:p>
        </w:tc>
      </w:tr>
    </w:tbl>
    <w:p w:rsidR="00C40C1F" w:rsidRDefault="00C40C1F" w:rsidP="00C40C1F">
      <w:pPr>
        <w:pStyle w:val="30"/>
      </w:pPr>
      <w:bookmarkStart w:id="5350" w:name="_Toc508983420"/>
      <w:r>
        <w:rPr>
          <w:rFonts w:hint="eastAsia"/>
        </w:rPr>
        <w:t>响应报文</w:t>
      </w:r>
      <w:bookmarkEnd w:id="5350"/>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625"/>
        <w:gridCol w:w="1230"/>
        <w:gridCol w:w="1029"/>
        <w:gridCol w:w="929"/>
        <w:gridCol w:w="1274"/>
        <w:gridCol w:w="2410"/>
      </w:tblGrid>
      <w:tr w:rsidR="00C40C1F" w:rsidTr="00210661">
        <w:tc>
          <w:tcPr>
            <w:tcW w:w="956" w:type="dxa"/>
            <w:shd w:val="clear" w:color="auto" w:fill="E6E6E6"/>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625" w:type="dxa"/>
            <w:shd w:val="clear" w:color="auto" w:fill="E6E6E6"/>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30" w:type="dxa"/>
            <w:shd w:val="clear" w:color="auto" w:fill="E6E6E6"/>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C40C1F" w:rsidTr="00210661">
        <w:trPr>
          <w:trHeight w:val="417"/>
        </w:trPr>
        <w:tc>
          <w:tcPr>
            <w:tcW w:w="956" w:type="dxa"/>
            <w:vMerge w:val="restart"/>
            <w:shd w:val="clear" w:color="auto" w:fill="auto"/>
            <w:vAlign w:val="center"/>
          </w:tcPr>
          <w:p w:rsidR="00C40C1F" w:rsidRDefault="00C40C1F" w:rsidP="00210661">
            <w:pPr>
              <w:jc w:val="center"/>
              <w:rPr>
                <w:rStyle w:val="shorttext"/>
              </w:rPr>
            </w:pPr>
            <w:r>
              <w:rPr>
                <w:rStyle w:val="shorttext"/>
                <w:rFonts w:hint="eastAsia"/>
              </w:rPr>
              <w:t>header</w:t>
            </w:r>
          </w:p>
        </w:tc>
        <w:tc>
          <w:tcPr>
            <w:tcW w:w="1625" w:type="dxa"/>
            <w:shd w:val="clear" w:color="auto" w:fill="auto"/>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30" w:type="dxa"/>
            <w:shd w:val="clear" w:color="auto" w:fill="auto"/>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C40C1F" w:rsidRDefault="00C40C1F" w:rsidP="00210661">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C40C1F" w:rsidRDefault="00C40C1F" w:rsidP="00210661">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C40C1F" w:rsidRDefault="00C40C1F" w:rsidP="00210661">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C40C1F" w:rsidRDefault="00C40C1F" w:rsidP="00210661">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C40C1F" w:rsidRDefault="00C40C1F" w:rsidP="00210661">
            <w:pPr>
              <w:rPr>
                <w:rFonts w:ascii="微软雅黑" w:eastAsia="微软雅黑" w:hAnsi="微软雅黑"/>
                <w:color w:val="000000"/>
                <w:sz w:val="18"/>
                <w:szCs w:val="18"/>
              </w:rPr>
            </w:pPr>
            <w:r>
              <w:rPr>
                <w:rFonts w:ascii="微软雅黑" w:eastAsia="微软雅黑" w:hAnsi="微软雅黑"/>
                <w:color w:val="000000"/>
                <w:sz w:val="18"/>
                <w:szCs w:val="18"/>
              </w:rPr>
              <w:t xml:space="preserve">3 </w:t>
            </w:r>
            <w:r>
              <w:rPr>
                <w:rFonts w:ascii="微软雅黑" w:eastAsia="微软雅黑" w:hAnsi="微软雅黑" w:hint="eastAsia"/>
                <w:color w:val="000000"/>
                <w:sz w:val="18"/>
                <w:szCs w:val="18"/>
              </w:rPr>
              <w:t>用户已冻结</w:t>
            </w:r>
          </w:p>
          <w:p w:rsidR="00C40C1F" w:rsidRDefault="00C40C1F" w:rsidP="00210661">
            <w:pPr>
              <w:rPr>
                <w:rFonts w:ascii="微软雅黑" w:eastAsia="微软雅黑" w:hAnsi="微软雅黑"/>
                <w:color w:val="000000"/>
                <w:sz w:val="18"/>
                <w:szCs w:val="18"/>
              </w:rPr>
            </w:pPr>
            <w:r>
              <w:rPr>
                <w:rFonts w:ascii="微软雅黑" w:eastAsia="微软雅黑" w:hAnsi="微软雅黑"/>
                <w:color w:val="000000"/>
                <w:sz w:val="18"/>
                <w:szCs w:val="18"/>
              </w:rPr>
              <w:t xml:space="preserve">4 </w:t>
            </w:r>
            <w:r>
              <w:rPr>
                <w:rFonts w:ascii="微软雅黑" w:eastAsia="微软雅黑" w:hAnsi="微软雅黑" w:hint="eastAsia"/>
                <w:color w:val="000000"/>
                <w:sz w:val="18"/>
                <w:szCs w:val="18"/>
              </w:rPr>
              <w:t>用户积分账户已冻结</w:t>
            </w:r>
          </w:p>
          <w:p w:rsidR="00C40C1F" w:rsidRDefault="00C40C1F" w:rsidP="00210661">
            <w:pPr>
              <w:rPr>
                <w:rFonts w:ascii="微软雅黑" w:eastAsia="微软雅黑" w:hAnsi="微软雅黑"/>
                <w:color w:val="000000"/>
                <w:sz w:val="18"/>
                <w:szCs w:val="18"/>
              </w:rPr>
            </w:pPr>
            <w:r>
              <w:rPr>
                <w:rFonts w:ascii="微软雅黑" w:eastAsia="微软雅黑" w:hAnsi="微软雅黑"/>
                <w:color w:val="000000"/>
                <w:sz w:val="18"/>
                <w:szCs w:val="18"/>
              </w:rPr>
              <w:t xml:space="preserve">5 </w:t>
            </w:r>
            <w:r>
              <w:rPr>
                <w:rFonts w:ascii="微软雅黑" w:eastAsia="微软雅黑" w:hAnsi="微软雅黑" w:hint="eastAsia"/>
                <w:color w:val="000000"/>
                <w:sz w:val="18"/>
                <w:szCs w:val="18"/>
              </w:rPr>
              <w:t>积分源已关闭</w:t>
            </w:r>
          </w:p>
          <w:p w:rsidR="00C40C1F" w:rsidRDefault="00C40C1F" w:rsidP="00210661">
            <w:pPr>
              <w:rPr>
                <w:rFonts w:ascii="微软雅黑" w:eastAsia="微软雅黑" w:hAnsi="微软雅黑"/>
                <w:color w:val="000000"/>
                <w:sz w:val="18"/>
                <w:szCs w:val="18"/>
              </w:rPr>
            </w:pPr>
            <w:r>
              <w:rPr>
                <w:rFonts w:ascii="微软雅黑" w:eastAsia="微软雅黑" w:hAnsi="微软雅黑"/>
                <w:color w:val="000000"/>
                <w:sz w:val="18"/>
                <w:szCs w:val="18"/>
              </w:rPr>
              <w:t xml:space="preserve">6 </w:t>
            </w:r>
            <w:r>
              <w:rPr>
                <w:rFonts w:ascii="微软雅黑" w:eastAsia="微软雅黑" w:hAnsi="微软雅黑" w:hint="eastAsia"/>
                <w:color w:val="000000"/>
                <w:sz w:val="18"/>
                <w:szCs w:val="18"/>
              </w:rPr>
              <w:t>积分余额不足</w:t>
            </w:r>
          </w:p>
          <w:p w:rsidR="00876CB1" w:rsidRDefault="00876CB1" w:rsidP="00210661">
            <w:pPr>
              <w:rPr>
                <w:rFonts w:ascii="微软雅黑" w:eastAsia="微软雅黑" w:hAnsi="微软雅黑"/>
                <w:color w:val="000000"/>
                <w:sz w:val="18"/>
                <w:szCs w:val="18"/>
              </w:rPr>
            </w:pPr>
            <w:r>
              <w:rPr>
                <w:rFonts w:ascii="微软雅黑" w:eastAsia="微软雅黑" w:hAnsi="微软雅黑"/>
                <w:color w:val="000000"/>
                <w:sz w:val="18"/>
                <w:szCs w:val="18"/>
              </w:rPr>
              <w:t xml:space="preserve">7 </w:t>
            </w:r>
            <w:r w:rsidR="00030B10" w:rsidRPr="00030B10">
              <w:rPr>
                <w:rFonts w:ascii="微软雅黑" w:eastAsia="微软雅黑" w:hAnsi="微软雅黑" w:hint="eastAsia"/>
                <w:color w:val="000000"/>
                <w:sz w:val="18"/>
                <w:szCs w:val="18"/>
              </w:rPr>
              <w:t>已进入结算不可回退</w:t>
            </w:r>
          </w:p>
        </w:tc>
      </w:tr>
      <w:tr w:rsidR="00C40C1F" w:rsidTr="00210661">
        <w:trPr>
          <w:trHeight w:val="417"/>
        </w:trPr>
        <w:tc>
          <w:tcPr>
            <w:tcW w:w="956" w:type="dxa"/>
            <w:vMerge/>
            <w:shd w:val="clear" w:color="auto" w:fill="auto"/>
          </w:tcPr>
          <w:p w:rsidR="00C40C1F" w:rsidRDefault="00C40C1F" w:rsidP="00210661">
            <w:pPr>
              <w:jc w:val="center"/>
              <w:rPr>
                <w:rStyle w:val="shorttext"/>
              </w:rPr>
            </w:pPr>
          </w:p>
        </w:tc>
        <w:tc>
          <w:tcPr>
            <w:tcW w:w="1625" w:type="dxa"/>
            <w:shd w:val="clear" w:color="auto" w:fill="auto"/>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30" w:type="dxa"/>
            <w:shd w:val="clear" w:color="auto" w:fill="auto"/>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C40C1F" w:rsidRDefault="00C40C1F" w:rsidP="00210661">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C40C1F" w:rsidRDefault="00C40C1F" w:rsidP="00210661">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C40C1F" w:rsidTr="00210661">
        <w:trPr>
          <w:trHeight w:val="417"/>
        </w:trPr>
        <w:tc>
          <w:tcPr>
            <w:tcW w:w="956" w:type="dxa"/>
            <w:shd w:val="clear" w:color="auto" w:fill="auto"/>
          </w:tcPr>
          <w:p w:rsidR="00C40C1F" w:rsidRDefault="00C40C1F" w:rsidP="00210661">
            <w:pPr>
              <w:jc w:val="center"/>
              <w:rPr>
                <w:rStyle w:val="shorttext"/>
              </w:rPr>
            </w:pPr>
            <w:r>
              <w:rPr>
                <w:rStyle w:val="shorttext"/>
                <w:rFonts w:hint="eastAsia"/>
              </w:rPr>
              <w:t>b</w:t>
            </w:r>
            <w:r>
              <w:rPr>
                <w:rStyle w:val="shorttext"/>
              </w:rPr>
              <w:t>ody</w:t>
            </w:r>
          </w:p>
        </w:tc>
        <w:tc>
          <w:tcPr>
            <w:tcW w:w="1625" w:type="dxa"/>
            <w:shd w:val="clear" w:color="auto" w:fill="auto"/>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30" w:type="dxa"/>
            <w:shd w:val="clear" w:color="auto" w:fill="auto"/>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C40C1F" w:rsidRDefault="00C40C1F" w:rsidP="00210661">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C40C1F" w:rsidRDefault="00C40C1F"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C40C1F" w:rsidRDefault="00C40C1F" w:rsidP="00210661">
            <w:pPr>
              <w:rPr>
                <w:rFonts w:ascii="微软雅黑" w:eastAsia="微软雅黑" w:hAnsi="微软雅黑"/>
                <w:color w:val="000000"/>
                <w:sz w:val="18"/>
                <w:szCs w:val="18"/>
              </w:rPr>
            </w:pPr>
          </w:p>
        </w:tc>
      </w:tr>
    </w:tbl>
    <w:p w:rsidR="00C40C1F" w:rsidRDefault="00C40C1F">
      <w:pPr>
        <w:rPr>
          <w:szCs w:val="21"/>
        </w:rPr>
      </w:pPr>
    </w:p>
    <w:p w:rsidR="0006672B" w:rsidRDefault="0006672B" w:rsidP="0006672B">
      <w:pPr>
        <w:pStyle w:val="2"/>
      </w:pPr>
      <w:bookmarkStart w:id="5351" w:name="_Toc508983421"/>
      <w:r>
        <w:rPr>
          <w:rFonts w:hint="eastAsia"/>
        </w:rPr>
        <w:t>开放平台积分订单信息列表接口</w:t>
      </w:r>
      <w:bookmarkEnd w:id="5351"/>
    </w:p>
    <w:p w:rsidR="0006672B" w:rsidRDefault="0006672B" w:rsidP="0006672B">
      <w:pPr>
        <w:pStyle w:val="30"/>
      </w:pPr>
      <w:bookmarkStart w:id="5352" w:name="_Toc508983422"/>
      <w:r>
        <w:rPr>
          <w:rFonts w:hint="eastAsia"/>
        </w:rPr>
        <w:t>接口名称：</w:t>
      </w:r>
      <w:r>
        <w:t>order</w:t>
      </w:r>
      <w:r>
        <w:rPr>
          <w:rFonts w:hint="eastAsia"/>
        </w:rPr>
        <w:t>/points</w:t>
      </w:r>
      <w:r>
        <w:t>/</w:t>
      </w:r>
      <w:r w:rsidR="00284644">
        <w:t>o</w:t>
      </w:r>
      <w:r w:rsidR="00732A6E">
        <w:t>penPointsOrder</w:t>
      </w:r>
      <w:r>
        <w:t>InfoList.do</w:t>
      </w:r>
      <w:bookmarkEnd w:id="5352"/>
    </w:p>
    <w:p w:rsidR="0006672B" w:rsidRDefault="0006672B" w:rsidP="0006672B">
      <w:pPr>
        <w:pStyle w:val="30"/>
      </w:pPr>
      <w:bookmarkStart w:id="5353" w:name="_Toc508983423"/>
      <w:r>
        <w:rPr>
          <w:rFonts w:hint="eastAsia"/>
        </w:rPr>
        <w:t>请求报文</w:t>
      </w:r>
      <w:bookmarkEnd w:id="5353"/>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06672B" w:rsidTr="00210661">
        <w:tc>
          <w:tcPr>
            <w:tcW w:w="956" w:type="dxa"/>
            <w:shd w:val="clear" w:color="auto" w:fill="E6E6E6"/>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6F7756" w:rsidTr="00210661">
        <w:trPr>
          <w:trHeight w:val="417"/>
        </w:trPr>
        <w:tc>
          <w:tcPr>
            <w:tcW w:w="956" w:type="dxa"/>
            <w:vMerge w:val="restart"/>
            <w:shd w:val="clear" w:color="auto" w:fill="auto"/>
          </w:tcPr>
          <w:p w:rsidR="006F7756" w:rsidRDefault="006F7756" w:rsidP="00210661">
            <w:pPr>
              <w:jc w:val="center"/>
              <w:rPr>
                <w:rStyle w:val="shorttext"/>
              </w:rPr>
            </w:pPr>
          </w:p>
        </w:tc>
        <w:tc>
          <w:tcPr>
            <w:tcW w:w="1559" w:type="dxa"/>
            <w:shd w:val="clear" w:color="auto" w:fill="auto"/>
          </w:tcPr>
          <w:p w:rsidR="006F7756" w:rsidRDefault="006F7756" w:rsidP="00210661">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pageNo</w:t>
            </w:r>
          </w:p>
        </w:tc>
        <w:tc>
          <w:tcPr>
            <w:tcW w:w="1276" w:type="dxa"/>
            <w:shd w:val="clear" w:color="auto" w:fill="auto"/>
          </w:tcPr>
          <w:p w:rsidR="006F7756" w:rsidRDefault="006F7756" w:rsidP="00210661">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页码</w:t>
            </w:r>
          </w:p>
        </w:tc>
        <w:tc>
          <w:tcPr>
            <w:tcW w:w="1134" w:type="dxa"/>
            <w:shd w:val="clear" w:color="auto" w:fill="auto"/>
          </w:tcPr>
          <w:p w:rsidR="006F7756" w:rsidRDefault="006F7756" w:rsidP="00210661">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850" w:type="dxa"/>
            <w:shd w:val="clear" w:color="auto" w:fill="auto"/>
          </w:tcPr>
          <w:p w:rsidR="006F7756" w:rsidRDefault="006F7756" w:rsidP="00210661">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6</w:t>
            </w:r>
          </w:p>
        </w:tc>
        <w:tc>
          <w:tcPr>
            <w:tcW w:w="1276" w:type="dxa"/>
            <w:shd w:val="clear" w:color="auto" w:fill="auto"/>
          </w:tcPr>
          <w:p w:rsidR="006F7756" w:rsidRDefault="006F7756" w:rsidP="00210661">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shd w:val="clear" w:color="auto" w:fill="auto"/>
          </w:tcPr>
          <w:p w:rsidR="006F7756" w:rsidRDefault="006F7756" w:rsidP="00210661">
            <w:pPr>
              <w:rPr>
                <w:rFonts w:ascii="微软雅黑" w:eastAsia="微软雅黑" w:hAnsi="微软雅黑"/>
                <w:color w:val="000000" w:themeColor="text1"/>
                <w:sz w:val="18"/>
                <w:szCs w:val="18"/>
              </w:rPr>
            </w:pPr>
          </w:p>
        </w:tc>
      </w:tr>
      <w:tr w:rsidR="006F7756" w:rsidTr="00210661">
        <w:trPr>
          <w:trHeight w:val="417"/>
        </w:trPr>
        <w:tc>
          <w:tcPr>
            <w:tcW w:w="956" w:type="dxa"/>
            <w:vMerge/>
            <w:shd w:val="clear" w:color="auto" w:fill="auto"/>
          </w:tcPr>
          <w:p w:rsidR="006F7756" w:rsidRDefault="006F7756" w:rsidP="00210661">
            <w:pPr>
              <w:jc w:val="center"/>
              <w:rPr>
                <w:rStyle w:val="shorttext"/>
              </w:rPr>
            </w:pPr>
          </w:p>
        </w:tc>
        <w:tc>
          <w:tcPr>
            <w:tcW w:w="1559" w:type="dxa"/>
            <w:shd w:val="clear" w:color="auto" w:fill="auto"/>
          </w:tcPr>
          <w:p w:rsidR="006F7756" w:rsidRDefault="006F7756" w:rsidP="00210661">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pageSize</w:t>
            </w:r>
          </w:p>
        </w:tc>
        <w:tc>
          <w:tcPr>
            <w:tcW w:w="1276" w:type="dxa"/>
            <w:shd w:val="clear" w:color="auto" w:fill="auto"/>
          </w:tcPr>
          <w:p w:rsidR="006F7756" w:rsidRDefault="006F7756" w:rsidP="00210661">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每页记录数</w:t>
            </w:r>
          </w:p>
        </w:tc>
        <w:tc>
          <w:tcPr>
            <w:tcW w:w="1134" w:type="dxa"/>
            <w:shd w:val="clear" w:color="auto" w:fill="auto"/>
          </w:tcPr>
          <w:p w:rsidR="006F7756" w:rsidRDefault="006F7756" w:rsidP="00210661">
            <w:pPr>
              <w:jc w:val="cente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varchar</w:t>
            </w:r>
          </w:p>
        </w:tc>
        <w:tc>
          <w:tcPr>
            <w:tcW w:w="850" w:type="dxa"/>
            <w:shd w:val="clear" w:color="auto" w:fill="auto"/>
          </w:tcPr>
          <w:p w:rsidR="006F7756" w:rsidRDefault="006F7756" w:rsidP="00210661">
            <w:pPr>
              <w:ind w:firstLineChars="150" w:firstLine="270"/>
              <w:jc w:val="right"/>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5</w:t>
            </w:r>
          </w:p>
        </w:tc>
        <w:tc>
          <w:tcPr>
            <w:tcW w:w="1276" w:type="dxa"/>
            <w:shd w:val="clear" w:color="auto" w:fill="auto"/>
          </w:tcPr>
          <w:p w:rsidR="006F7756" w:rsidRDefault="006F7756" w:rsidP="00210661">
            <w:pPr>
              <w:jc w:val="cente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w:t>
            </w:r>
          </w:p>
        </w:tc>
        <w:tc>
          <w:tcPr>
            <w:tcW w:w="2410" w:type="dxa"/>
            <w:shd w:val="clear" w:color="auto" w:fill="auto"/>
          </w:tcPr>
          <w:p w:rsidR="006F7756" w:rsidRDefault="006F7756" w:rsidP="00210661">
            <w:pPr>
              <w:rPr>
                <w:rFonts w:ascii="微软雅黑" w:eastAsia="微软雅黑" w:hAnsi="微软雅黑"/>
                <w:color w:val="000000" w:themeColor="text1"/>
                <w:sz w:val="18"/>
                <w:szCs w:val="18"/>
              </w:rPr>
            </w:pPr>
          </w:p>
        </w:tc>
      </w:tr>
      <w:tr w:rsidR="006F7756" w:rsidTr="00210661">
        <w:trPr>
          <w:trHeight w:val="417"/>
        </w:trPr>
        <w:tc>
          <w:tcPr>
            <w:tcW w:w="956" w:type="dxa"/>
            <w:vMerge/>
            <w:shd w:val="clear" w:color="auto" w:fill="auto"/>
          </w:tcPr>
          <w:p w:rsidR="006F7756" w:rsidRDefault="006F7756" w:rsidP="00530AF6">
            <w:pPr>
              <w:jc w:val="center"/>
              <w:rPr>
                <w:rStyle w:val="shorttext"/>
              </w:rPr>
            </w:pPr>
          </w:p>
        </w:tc>
        <w:tc>
          <w:tcPr>
            <w:tcW w:w="1559" w:type="dxa"/>
            <w:shd w:val="clear" w:color="auto" w:fill="auto"/>
          </w:tcPr>
          <w:p w:rsidR="006F7756" w:rsidRDefault="006F7756" w:rsidP="00530AF6">
            <w:pPr>
              <w:jc w:val="center"/>
              <w:rPr>
                <w:rFonts w:ascii="微软雅黑" w:eastAsia="微软雅黑" w:hAnsi="微软雅黑"/>
                <w:color w:val="000000"/>
                <w:sz w:val="18"/>
                <w:szCs w:val="18"/>
              </w:rPr>
            </w:pPr>
            <w:r>
              <w:rPr>
                <w:rFonts w:ascii="微软雅黑" w:eastAsia="微软雅黑" w:hAnsi="微软雅黑"/>
                <w:color w:val="000000"/>
                <w:sz w:val="18"/>
                <w:szCs w:val="18"/>
              </w:rPr>
              <w:t>systemOrderNo</w:t>
            </w:r>
          </w:p>
        </w:tc>
        <w:tc>
          <w:tcPr>
            <w:tcW w:w="1276" w:type="dxa"/>
            <w:shd w:val="clear" w:color="auto" w:fill="auto"/>
          </w:tcPr>
          <w:p w:rsidR="006F7756" w:rsidRPr="007576EE" w:rsidRDefault="006F7756" w:rsidP="00530AF6">
            <w:pPr>
              <w:jc w:val="center"/>
              <w:rPr>
                <w:rFonts w:ascii="微软雅黑" w:eastAsia="微软雅黑" w:hAnsi="微软雅黑"/>
                <w:color w:val="000000"/>
                <w:sz w:val="18"/>
                <w:szCs w:val="18"/>
              </w:rPr>
            </w:pPr>
            <w:r w:rsidRPr="006C3E32">
              <w:rPr>
                <w:rFonts w:ascii="微软雅黑" w:eastAsia="微软雅黑" w:hAnsi="微软雅黑" w:hint="eastAsia"/>
                <w:color w:val="000000"/>
                <w:sz w:val="18"/>
                <w:szCs w:val="18"/>
              </w:rPr>
              <w:t>系统订单号</w:t>
            </w:r>
          </w:p>
        </w:tc>
        <w:tc>
          <w:tcPr>
            <w:tcW w:w="1134" w:type="dxa"/>
            <w:shd w:val="clear" w:color="auto" w:fill="auto"/>
          </w:tcPr>
          <w:p w:rsidR="006F7756" w:rsidRDefault="006F7756" w:rsidP="00530AF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6F7756" w:rsidRDefault="006F7756" w:rsidP="00530AF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50</w:t>
            </w:r>
          </w:p>
        </w:tc>
        <w:tc>
          <w:tcPr>
            <w:tcW w:w="1276" w:type="dxa"/>
            <w:shd w:val="clear" w:color="auto" w:fill="auto"/>
          </w:tcPr>
          <w:p w:rsidR="006F7756" w:rsidRDefault="006F7756" w:rsidP="00530AF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6F7756" w:rsidRDefault="006F7756" w:rsidP="00530AF6">
            <w:pPr>
              <w:rPr>
                <w:rFonts w:ascii="微软雅黑" w:eastAsia="微软雅黑" w:hAnsi="微软雅黑"/>
                <w:sz w:val="18"/>
                <w:szCs w:val="18"/>
              </w:rPr>
            </w:pPr>
          </w:p>
        </w:tc>
      </w:tr>
      <w:tr w:rsidR="006F7756" w:rsidTr="00210661">
        <w:trPr>
          <w:trHeight w:val="417"/>
        </w:trPr>
        <w:tc>
          <w:tcPr>
            <w:tcW w:w="956" w:type="dxa"/>
            <w:vMerge/>
            <w:shd w:val="clear" w:color="auto" w:fill="auto"/>
          </w:tcPr>
          <w:p w:rsidR="006F7756" w:rsidRDefault="006F7756" w:rsidP="00230184">
            <w:pPr>
              <w:jc w:val="center"/>
              <w:rPr>
                <w:rStyle w:val="shorttext"/>
              </w:rPr>
            </w:pPr>
          </w:p>
        </w:tc>
        <w:tc>
          <w:tcPr>
            <w:tcW w:w="1559" w:type="dxa"/>
            <w:shd w:val="clear" w:color="auto" w:fill="auto"/>
          </w:tcPr>
          <w:p w:rsidR="006F7756" w:rsidRDefault="006F7756" w:rsidP="00230184">
            <w:pPr>
              <w:jc w:val="center"/>
              <w:rPr>
                <w:rFonts w:ascii="微软雅黑" w:eastAsia="微软雅黑" w:hAnsi="微软雅黑"/>
                <w:color w:val="000000"/>
                <w:sz w:val="18"/>
                <w:szCs w:val="18"/>
              </w:rPr>
            </w:pPr>
            <w:r>
              <w:rPr>
                <w:rFonts w:ascii="微软雅黑" w:eastAsia="微软雅黑" w:hAnsi="微软雅黑"/>
                <w:color w:val="000000"/>
                <w:sz w:val="18"/>
                <w:szCs w:val="18"/>
              </w:rPr>
              <w:t>appid</w:t>
            </w:r>
          </w:p>
        </w:tc>
        <w:tc>
          <w:tcPr>
            <w:tcW w:w="1276" w:type="dxa"/>
            <w:shd w:val="clear" w:color="auto" w:fill="auto"/>
          </w:tcPr>
          <w:p w:rsidR="006F7756" w:rsidRDefault="006F7756" w:rsidP="00230184">
            <w:pPr>
              <w:jc w:val="center"/>
              <w:rPr>
                <w:rFonts w:ascii="微软雅黑" w:eastAsia="微软雅黑" w:hAnsi="微软雅黑"/>
                <w:sz w:val="18"/>
                <w:szCs w:val="18"/>
              </w:rPr>
            </w:pPr>
            <w:r>
              <w:rPr>
                <w:rFonts w:ascii="微软雅黑" w:eastAsia="微软雅黑" w:hAnsi="微软雅黑" w:hint="eastAsia"/>
                <w:sz w:val="18"/>
                <w:szCs w:val="18"/>
              </w:rPr>
              <w:t>商户</w:t>
            </w:r>
            <w:r w:rsidRPr="00BC2ED0">
              <w:rPr>
                <w:rFonts w:ascii="微软雅黑" w:eastAsia="微软雅黑" w:hAnsi="微软雅黑"/>
                <w:sz w:val="18"/>
                <w:szCs w:val="18"/>
              </w:rPr>
              <w:t>APPID</w:t>
            </w:r>
          </w:p>
        </w:tc>
        <w:tc>
          <w:tcPr>
            <w:tcW w:w="1134" w:type="dxa"/>
            <w:shd w:val="clear" w:color="auto" w:fill="auto"/>
          </w:tcPr>
          <w:p w:rsidR="006F7756" w:rsidRDefault="006F7756" w:rsidP="00230184">
            <w:pPr>
              <w:jc w:val="center"/>
              <w:rPr>
                <w:rFonts w:ascii="微软雅黑" w:eastAsia="微软雅黑" w:hAnsi="微软雅黑"/>
                <w:sz w:val="18"/>
                <w:szCs w:val="18"/>
              </w:rPr>
            </w:pPr>
            <w:r>
              <w:rPr>
                <w:rFonts w:ascii="微软雅黑" w:eastAsia="微软雅黑" w:hAnsi="微软雅黑"/>
                <w:sz w:val="18"/>
                <w:szCs w:val="18"/>
              </w:rPr>
              <w:t>v</w:t>
            </w:r>
            <w:r>
              <w:rPr>
                <w:rFonts w:ascii="微软雅黑" w:eastAsia="微软雅黑" w:hAnsi="微软雅黑" w:hint="eastAsia"/>
                <w:sz w:val="18"/>
                <w:szCs w:val="18"/>
              </w:rPr>
              <w:t>archar</w:t>
            </w:r>
          </w:p>
        </w:tc>
        <w:tc>
          <w:tcPr>
            <w:tcW w:w="850" w:type="dxa"/>
            <w:shd w:val="clear" w:color="auto" w:fill="auto"/>
          </w:tcPr>
          <w:p w:rsidR="006F7756" w:rsidRDefault="006F7756" w:rsidP="00230184">
            <w:pPr>
              <w:ind w:firstLineChars="150" w:firstLine="270"/>
              <w:jc w:val="right"/>
              <w:rPr>
                <w:rFonts w:ascii="微软雅黑" w:eastAsia="微软雅黑" w:hAnsi="微软雅黑"/>
                <w:sz w:val="18"/>
                <w:szCs w:val="18"/>
              </w:rPr>
            </w:pPr>
            <w:r>
              <w:rPr>
                <w:rFonts w:ascii="微软雅黑" w:eastAsia="微软雅黑" w:hAnsi="微软雅黑"/>
                <w:sz w:val="18"/>
                <w:szCs w:val="18"/>
              </w:rPr>
              <w:t>80</w:t>
            </w:r>
          </w:p>
        </w:tc>
        <w:tc>
          <w:tcPr>
            <w:tcW w:w="1276" w:type="dxa"/>
            <w:shd w:val="clear" w:color="auto" w:fill="auto"/>
          </w:tcPr>
          <w:p w:rsidR="006F7756" w:rsidRDefault="006F7756" w:rsidP="00230184">
            <w:pPr>
              <w:jc w:val="center"/>
              <w:rPr>
                <w:rFonts w:ascii="微软雅黑" w:eastAsia="微软雅黑" w:hAnsi="微软雅黑"/>
                <w:sz w:val="18"/>
                <w:szCs w:val="18"/>
              </w:rPr>
            </w:pPr>
            <w:r>
              <w:rPr>
                <w:rFonts w:ascii="微软雅黑" w:eastAsia="微软雅黑" w:hAnsi="微软雅黑"/>
                <w:sz w:val="18"/>
                <w:szCs w:val="18"/>
              </w:rPr>
              <w:t>O</w:t>
            </w:r>
          </w:p>
        </w:tc>
        <w:tc>
          <w:tcPr>
            <w:tcW w:w="2410" w:type="dxa"/>
            <w:shd w:val="clear" w:color="auto" w:fill="auto"/>
          </w:tcPr>
          <w:p w:rsidR="006F7756" w:rsidRDefault="006F7756" w:rsidP="00230184">
            <w:pPr>
              <w:rPr>
                <w:rFonts w:ascii="微软雅黑" w:eastAsia="微软雅黑" w:hAnsi="微软雅黑"/>
                <w:sz w:val="18"/>
                <w:szCs w:val="18"/>
              </w:rPr>
            </w:pPr>
          </w:p>
        </w:tc>
      </w:tr>
      <w:tr w:rsidR="006F7756" w:rsidTr="00210661">
        <w:trPr>
          <w:trHeight w:val="417"/>
        </w:trPr>
        <w:tc>
          <w:tcPr>
            <w:tcW w:w="956" w:type="dxa"/>
            <w:vMerge/>
            <w:shd w:val="clear" w:color="auto" w:fill="auto"/>
          </w:tcPr>
          <w:p w:rsidR="006F7756" w:rsidRDefault="006F7756" w:rsidP="004250DE">
            <w:pPr>
              <w:jc w:val="center"/>
              <w:rPr>
                <w:rStyle w:val="shorttext"/>
              </w:rPr>
            </w:pPr>
          </w:p>
        </w:tc>
        <w:tc>
          <w:tcPr>
            <w:tcW w:w="1559" w:type="dxa"/>
            <w:shd w:val="clear" w:color="auto" w:fill="auto"/>
          </w:tcPr>
          <w:p w:rsidR="006F7756" w:rsidRDefault="006F7756" w:rsidP="004250D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in</w:t>
            </w:r>
            <w:r>
              <w:rPr>
                <w:rFonts w:ascii="微软雅黑" w:eastAsia="微软雅黑" w:hAnsi="微软雅黑"/>
                <w:color w:val="000000"/>
                <w:sz w:val="18"/>
                <w:szCs w:val="18"/>
              </w:rPr>
              <w:t>OrOut</w:t>
            </w:r>
          </w:p>
        </w:tc>
        <w:tc>
          <w:tcPr>
            <w:tcW w:w="1276" w:type="dxa"/>
            <w:shd w:val="clear" w:color="auto" w:fill="auto"/>
          </w:tcPr>
          <w:p w:rsidR="006F7756" w:rsidRDefault="006F7756" w:rsidP="004250DE">
            <w:pPr>
              <w:jc w:val="center"/>
              <w:rPr>
                <w:rFonts w:ascii="微软雅黑" w:eastAsia="微软雅黑" w:hAnsi="微软雅黑"/>
                <w:sz w:val="18"/>
                <w:szCs w:val="18"/>
              </w:rPr>
            </w:pPr>
            <w:r w:rsidRPr="001A2095">
              <w:rPr>
                <w:rFonts w:ascii="微软雅黑" w:eastAsia="微软雅黑" w:hAnsi="微软雅黑" w:hint="eastAsia"/>
                <w:sz w:val="18"/>
                <w:szCs w:val="18"/>
              </w:rPr>
              <w:t>收支类型类型</w:t>
            </w:r>
          </w:p>
        </w:tc>
        <w:tc>
          <w:tcPr>
            <w:tcW w:w="1134" w:type="dxa"/>
            <w:shd w:val="clear" w:color="auto" w:fill="auto"/>
          </w:tcPr>
          <w:p w:rsidR="006F7756" w:rsidRDefault="006F7756" w:rsidP="004250DE">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850" w:type="dxa"/>
            <w:shd w:val="clear" w:color="auto" w:fill="auto"/>
          </w:tcPr>
          <w:p w:rsidR="006F7756" w:rsidRDefault="006F7756" w:rsidP="004250DE">
            <w:pPr>
              <w:ind w:firstLineChars="150" w:firstLine="270"/>
              <w:jc w:val="right"/>
              <w:rPr>
                <w:rFonts w:ascii="微软雅黑" w:eastAsia="微软雅黑" w:hAnsi="微软雅黑"/>
                <w:sz w:val="18"/>
                <w:szCs w:val="18"/>
              </w:rPr>
            </w:pPr>
            <w:r>
              <w:rPr>
                <w:rFonts w:ascii="微软雅黑" w:eastAsia="微软雅黑" w:hAnsi="微软雅黑"/>
                <w:sz w:val="18"/>
                <w:szCs w:val="18"/>
              </w:rPr>
              <w:t>3</w:t>
            </w:r>
          </w:p>
        </w:tc>
        <w:tc>
          <w:tcPr>
            <w:tcW w:w="1276" w:type="dxa"/>
            <w:shd w:val="clear" w:color="auto" w:fill="auto"/>
          </w:tcPr>
          <w:p w:rsidR="006F7756" w:rsidRDefault="006F7756" w:rsidP="004250DE">
            <w:pPr>
              <w:jc w:val="center"/>
              <w:rPr>
                <w:rFonts w:ascii="微软雅黑" w:eastAsia="微软雅黑" w:hAnsi="微软雅黑"/>
                <w:sz w:val="18"/>
                <w:szCs w:val="18"/>
              </w:rPr>
            </w:pPr>
            <w:r>
              <w:rPr>
                <w:rFonts w:ascii="微软雅黑" w:eastAsia="微软雅黑" w:hAnsi="微软雅黑"/>
                <w:sz w:val="18"/>
                <w:szCs w:val="18"/>
              </w:rPr>
              <w:t>O</w:t>
            </w:r>
          </w:p>
        </w:tc>
        <w:tc>
          <w:tcPr>
            <w:tcW w:w="2410" w:type="dxa"/>
            <w:shd w:val="clear" w:color="auto" w:fill="auto"/>
          </w:tcPr>
          <w:p w:rsidR="006F7756" w:rsidRDefault="006F7756" w:rsidP="004250DE">
            <w:pPr>
              <w:rPr>
                <w:rFonts w:ascii="微软雅黑" w:eastAsia="微软雅黑" w:hAnsi="微软雅黑"/>
                <w:sz w:val="18"/>
                <w:szCs w:val="18"/>
              </w:rPr>
            </w:pPr>
            <w:r w:rsidRPr="001A2095">
              <w:rPr>
                <w:rFonts w:ascii="微软雅黑" w:eastAsia="微软雅黑" w:hAnsi="微软雅黑" w:hint="eastAsia"/>
                <w:sz w:val="18"/>
                <w:szCs w:val="18"/>
              </w:rPr>
              <w:t>1兑付 2充值</w:t>
            </w:r>
          </w:p>
        </w:tc>
      </w:tr>
      <w:tr w:rsidR="006F7756" w:rsidTr="00210661">
        <w:trPr>
          <w:trHeight w:val="417"/>
        </w:trPr>
        <w:tc>
          <w:tcPr>
            <w:tcW w:w="956" w:type="dxa"/>
            <w:vMerge/>
            <w:shd w:val="clear" w:color="auto" w:fill="auto"/>
          </w:tcPr>
          <w:p w:rsidR="006F7756" w:rsidRDefault="006F7756" w:rsidP="004250DE">
            <w:pPr>
              <w:jc w:val="center"/>
              <w:rPr>
                <w:rStyle w:val="shorttext"/>
              </w:rPr>
            </w:pPr>
          </w:p>
        </w:tc>
        <w:tc>
          <w:tcPr>
            <w:tcW w:w="1559" w:type="dxa"/>
            <w:shd w:val="clear" w:color="auto" w:fill="auto"/>
          </w:tcPr>
          <w:p w:rsidR="006F7756" w:rsidRDefault="006F7756" w:rsidP="004250DE">
            <w:pPr>
              <w:jc w:val="center"/>
              <w:rPr>
                <w:rFonts w:ascii="微软雅黑" w:eastAsia="微软雅黑" w:hAnsi="微软雅黑"/>
                <w:color w:val="000000"/>
                <w:sz w:val="18"/>
                <w:szCs w:val="18"/>
              </w:rPr>
            </w:pPr>
            <w:r>
              <w:rPr>
                <w:rFonts w:ascii="微软雅黑" w:eastAsia="微软雅黑" w:hAnsi="微软雅黑"/>
                <w:color w:val="000000"/>
                <w:sz w:val="18"/>
                <w:szCs w:val="18"/>
              </w:rPr>
              <w:t>stateStr</w:t>
            </w:r>
          </w:p>
        </w:tc>
        <w:tc>
          <w:tcPr>
            <w:tcW w:w="1276" w:type="dxa"/>
            <w:shd w:val="clear" w:color="auto" w:fill="auto"/>
          </w:tcPr>
          <w:p w:rsidR="006F7756" w:rsidRPr="00B1140A" w:rsidRDefault="006F7756" w:rsidP="004250DE">
            <w:pPr>
              <w:jc w:val="center"/>
            </w:pPr>
            <w:r w:rsidRPr="004F6E67">
              <w:rPr>
                <w:rFonts w:hint="eastAsia"/>
              </w:rPr>
              <w:t>状态</w:t>
            </w:r>
          </w:p>
        </w:tc>
        <w:tc>
          <w:tcPr>
            <w:tcW w:w="1134" w:type="dxa"/>
            <w:shd w:val="clear" w:color="auto" w:fill="auto"/>
          </w:tcPr>
          <w:p w:rsidR="006F7756" w:rsidRPr="00B1140A" w:rsidRDefault="006F7756" w:rsidP="004250DE">
            <w:pPr>
              <w:jc w:val="center"/>
            </w:pPr>
            <w:r>
              <w:rPr>
                <w:rFonts w:hint="eastAsia"/>
              </w:rPr>
              <w:t>number</w:t>
            </w:r>
          </w:p>
        </w:tc>
        <w:tc>
          <w:tcPr>
            <w:tcW w:w="850" w:type="dxa"/>
            <w:shd w:val="clear" w:color="auto" w:fill="auto"/>
          </w:tcPr>
          <w:p w:rsidR="006F7756" w:rsidRPr="00B1140A" w:rsidRDefault="006F7756" w:rsidP="004250DE">
            <w:pPr>
              <w:jc w:val="right"/>
            </w:pPr>
            <w:r>
              <w:rPr>
                <w:rFonts w:hint="eastAsia"/>
              </w:rPr>
              <w:t>3</w:t>
            </w:r>
          </w:p>
        </w:tc>
        <w:tc>
          <w:tcPr>
            <w:tcW w:w="1276" w:type="dxa"/>
            <w:shd w:val="clear" w:color="auto" w:fill="auto"/>
          </w:tcPr>
          <w:p w:rsidR="006F7756" w:rsidRPr="00B1140A" w:rsidRDefault="006F7756" w:rsidP="004250DE">
            <w:pPr>
              <w:jc w:val="center"/>
            </w:pPr>
            <w:r>
              <w:t>O</w:t>
            </w:r>
          </w:p>
        </w:tc>
        <w:tc>
          <w:tcPr>
            <w:tcW w:w="2410" w:type="dxa"/>
            <w:shd w:val="clear" w:color="auto" w:fill="auto"/>
          </w:tcPr>
          <w:p w:rsidR="006F7756" w:rsidRPr="00B1140A" w:rsidRDefault="006F7756" w:rsidP="004250DE">
            <w:pPr>
              <w:jc w:val="left"/>
            </w:pPr>
            <w:r w:rsidRPr="001A2095">
              <w:rPr>
                <w:rFonts w:ascii="微软雅黑" w:eastAsia="微软雅黑" w:hAnsi="微软雅黑" w:hint="eastAsia"/>
                <w:sz w:val="18"/>
                <w:szCs w:val="18"/>
              </w:rPr>
              <w:t>业务类型</w:t>
            </w:r>
            <w:r>
              <w:rPr>
                <w:rFonts w:ascii="微软雅黑" w:eastAsia="微软雅黑" w:hAnsi="微软雅黑" w:hint="eastAsia"/>
                <w:sz w:val="18"/>
                <w:szCs w:val="18"/>
              </w:rPr>
              <w:t xml:space="preserve">为1时不传  </w:t>
            </w:r>
            <w:r w:rsidRPr="004F6E67">
              <w:rPr>
                <w:rFonts w:hint="eastAsia"/>
              </w:rPr>
              <w:t>1</w:t>
            </w:r>
            <w:r w:rsidRPr="004F6E67">
              <w:rPr>
                <w:rFonts w:hint="eastAsia"/>
              </w:rPr>
              <w:t>、受理中</w:t>
            </w:r>
            <w:r w:rsidRPr="004F6E67">
              <w:rPr>
                <w:rFonts w:hint="eastAsia"/>
              </w:rPr>
              <w:t xml:space="preserve"> 2</w:t>
            </w:r>
            <w:r w:rsidRPr="004F6E67">
              <w:rPr>
                <w:rFonts w:hint="eastAsia"/>
              </w:rPr>
              <w:t>、成功</w:t>
            </w:r>
            <w:r w:rsidRPr="004F6E67">
              <w:rPr>
                <w:rFonts w:hint="eastAsia"/>
              </w:rPr>
              <w:t xml:space="preserve"> 3</w:t>
            </w:r>
            <w:r w:rsidRPr="004F6E67">
              <w:rPr>
                <w:rFonts w:hint="eastAsia"/>
              </w:rPr>
              <w:t>、已撤销</w:t>
            </w:r>
            <w:r w:rsidRPr="004F6E67">
              <w:rPr>
                <w:rFonts w:hint="eastAsia"/>
              </w:rPr>
              <w:t xml:space="preserve"> 4</w:t>
            </w:r>
            <w:r w:rsidRPr="004F6E67">
              <w:rPr>
                <w:rFonts w:hint="eastAsia"/>
              </w:rPr>
              <w:t>、已退回</w:t>
            </w:r>
            <w:r w:rsidRPr="004F6E67">
              <w:rPr>
                <w:rFonts w:hint="eastAsia"/>
              </w:rPr>
              <w:t xml:space="preserve"> 5</w:t>
            </w:r>
            <w:r w:rsidRPr="004F6E67">
              <w:rPr>
                <w:rFonts w:hint="eastAsia"/>
              </w:rPr>
              <w:t>、冲正</w:t>
            </w:r>
            <w:r w:rsidRPr="004F6E67">
              <w:rPr>
                <w:rFonts w:hint="eastAsia"/>
              </w:rPr>
              <w:t xml:space="preserve"> 6 </w:t>
            </w:r>
            <w:r w:rsidRPr="004F6E67">
              <w:rPr>
                <w:rFonts w:hint="eastAsia"/>
              </w:rPr>
              <w:t>失败</w:t>
            </w:r>
            <w:r>
              <w:rPr>
                <w:rFonts w:hint="eastAsia"/>
              </w:rPr>
              <w:t xml:space="preserve"> </w:t>
            </w:r>
            <w:r>
              <w:rPr>
                <w:rFonts w:hint="eastAsia"/>
              </w:rPr>
              <w:t>多个状态逗号隔开</w:t>
            </w:r>
          </w:p>
        </w:tc>
      </w:tr>
      <w:tr w:rsidR="006F7756" w:rsidTr="00210661">
        <w:trPr>
          <w:trHeight w:val="417"/>
        </w:trPr>
        <w:tc>
          <w:tcPr>
            <w:tcW w:w="956" w:type="dxa"/>
            <w:vMerge/>
            <w:shd w:val="clear" w:color="auto" w:fill="auto"/>
          </w:tcPr>
          <w:p w:rsidR="006F7756" w:rsidRDefault="006F7756" w:rsidP="004250DE">
            <w:pPr>
              <w:jc w:val="center"/>
              <w:rPr>
                <w:rStyle w:val="shorttext"/>
              </w:rPr>
            </w:pPr>
          </w:p>
        </w:tc>
        <w:tc>
          <w:tcPr>
            <w:tcW w:w="1559" w:type="dxa"/>
            <w:shd w:val="clear" w:color="auto" w:fill="auto"/>
          </w:tcPr>
          <w:p w:rsidR="006F7756" w:rsidRDefault="006F7756" w:rsidP="004250DE">
            <w:pPr>
              <w:jc w:val="center"/>
              <w:rPr>
                <w:rFonts w:ascii="微软雅黑" w:eastAsia="微软雅黑" w:hAnsi="微软雅黑"/>
                <w:color w:val="000000"/>
                <w:sz w:val="18"/>
                <w:szCs w:val="18"/>
              </w:rPr>
            </w:pPr>
            <w:r>
              <w:rPr>
                <w:rFonts w:hint="eastAsia"/>
              </w:rPr>
              <w:t>createDateStart</w:t>
            </w:r>
          </w:p>
        </w:tc>
        <w:tc>
          <w:tcPr>
            <w:tcW w:w="1276" w:type="dxa"/>
            <w:shd w:val="clear" w:color="auto" w:fill="auto"/>
          </w:tcPr>
          <w:p w:rsidR="006F7756" w:rsidRPr="004F6E67" w:rsidRDefault="006F7756" w:rsidP="004250DE">
            <w:pPr>
              <w:jc w:val="center"/>
            </w:pPr>
            <w:r>
              <w:rPr>
                <w:rFonts w:hint="eastAsia"/>
              </w:rPr>
              <w:t>创建时间开始</w:t>
            </w:r>
          </w:p>
        </w:tc>
        <w:tc>
          <w:tcPr>
            <w:tcW w:w="1134" w:type="dxa"/>
            <w:shd w:val="clear" w:color="auto" w:fill="auto"/>
          </w:tcPr>
          <w:p w:rsidR="006F7756" w:rsidRDefault="006F7756" w:rsidP="004250DE">
            <w:pPr>
              <w:jc w:val="center"/>
            </w:pPr>
            <w:r>
              <w:t>d</w:t>
            </w:r>
            <w:r>
              <w:rPr>
                <w:rFonts w:hint="eastAsia"/>
              </w:rPr>
              <w:t>ate</w:t>
            </w:r>
          </w:p>
        </w:tc>
        <w:tc>
          <w:tcPr>
            <w:tcW w:w="850" w:type="dxa"/>
            <w:shd w:val="clear" w:color="auto" w:fill="auto"/>
          </w:tcPr>
          <w:p w:rsidR="006F7756" w:rsidRDefault="006F7756" w:rsidP="004250DE">
            <w:pPr>
              <w:jc w:val="right"/>
            </w:pPr>
            <w:r>
              <w:rPr>
                <w:rFonts w:hint="eastAsia"/>
              </w:rPr>
              <w:t>25</w:t>
            </w:r>
          </w:p>
        </w:tc>
        <w:tc>
          <w:tcPr>
            <w:tcW w:w="1276" w:type="dxa"/>
            <w:shd w:val="clear" w:color="auto" w:fill="auto"/>
          </w:tcPr>
          <w:p w:rsidR="006F7756" w:rsidRDefault="006F7756" w:rsidP="004250DE">
            <w:pPr>
              <w:jc w:val="center"/>
            </w:pPr>
            <w:r>
              <w:rPr>
                <w:rFonts w:hint="eastAsia"/>
              </w:rPr>
              <w:t>O</w:t>
            </w:r>
          </w:p>
        </w:tc>
        <w:tc>
          <w:tcPr>
            <w:tcW w:w="2410" w:type="dxa"/>
            <w:shd w:val="clear" w:color="auto" w:fill="auto"/>
          </w:tcPr>
          <w:p w:rsidR="006F7756" w:rsidRPr="001A2095" w:rsidRDefault="006F7756" w:rsidP="004250DE">
            <w:pPr>
              <w:jc w:val="left"/>
              <w:rPr>
                <w:rFonts w:ascii="微软雅黑" w:eastAsia="微软雅黑" w:hAnsi="微软雅黑"/>
                <w:sz w:val="18"/>
                <w:szCs w:val="18"/>
              </w:rPr>
            </w:pPr>
          </w:p>
        </w:tc>
      </w:tr>
      <w:tr w:rsidR="006F7756" w:rsidTr="00210661">
        <w:trPr>
          <w:trHeight w:val="417"/>
        </w:trPr>
        <w:tc>
          <w:tcPr>
            <w:tcW w:w="956" w:type="dxa"/>
            <w:vMerge/>
            <w:shd w:val="clear" w:color="auto" w:fill="auto"/>
          </w:tcPr>
          <w:p w:rsidR="006F7756" w:rsidRDefault="006F7756" w:rsidP="006F7756">
            <w:pPr>
              <w:jc w:val="center"/>
              <w:rPr>
                <w:rStyle w:val="shorttext"/>
              </w:rPr>
            </w:pPr>
          </w:p>
        </w:tc>
        <w:tc>
          <w:tcPr>
            <w:tcW w:w="1559" w:type="dxa"/>
            <w:shd w:val="clear" w:color="auto" w:fill="auto"/>
          </w:tcPr>
          <w:p w:rsidR="006F7756" w:rsidRDefault="006F7756" w:rsidP="006F7756">
            <w:pPr>
              <w:jc w:val="center"/>
              <w:rPr>
                <w:rFonts w:ascii="微软雅黑" w:eastAsia="微软雅黑" w:hAnsi="微软雅黑"/>
                <w:color w:val="000000"/>
                <w:sz w:val="18"/>
                <w:szCs w:val="18"/>
              </w:rPr>
            </w:pPr>
            <w:r>
              <w:rPr>
                <w:rFonts w:hint="eastAsia"/>
              </w:rPr>
              <w:t>createDate</w:t>
            </w:r>
            <w:r>
              <w:t>End</w:t>
            </w:r>
          </w:p>
        </w:tc>
        <w:tc>
          <w:tcPr>
            <w:tcW w:w="1276" w:type="dxa"/>
            <w:shd w:val="clear" w:color="auto" w:fill="auto"/>
          </w:tcPr>
          <w:p w:rsidR="006F7756" w:rsidRPr="004F6E67" w:rsidRDefault="006F7756" w:rsidP="006F7756">
            <w:pPr>
              <w:jc w:val="center"/>
            </w:pPr>
            <w:r>
              <w:rPr>
                <w:rFonts w:hint="eastAsia"/>
              </w:rPr>
              <w:t>创建时间结束</w:t>
            </w:r>
          </w:p>
        </w:tc>
        <w:tc>
          <w:tcPr>
            <w:tcW w:w="1134" w:type="dxa"/>
            <w:shd w:val="clear" w:color="auto" w:fill="auto"/>
          </w:tcPr>
          <w:p w:rsidR="006F7756" w:rsidRDefault="006F7756" w:rsidP="006F7756">
            <w:pPr>
              <w:jc w:val="center"/>
            </w:pPr>
            <w:r>
              <w:t>d</w:t>
            </w:r>
            <w:r>
              <w:rPr>
                <w:rFonts w:hint="eastAsia"/>
              </w:rPr>
              <w:t>ate</w:t>
            </w:r>
          </w:p>
        </w:tc>
        <w:tc>
          <w:tcPr>
            <w:tcW w:w="850" w:type="dxa"/>
            <w:shd w:val="clear" w:color="auto" w:fill="auto"/>
          </w:tcPr>
          <w:p w:rsidR="006F7756" w:rsidRDefault="006F7756" w:rsidP="006F7756">
            <w:pPr>
              <w:jc w:val="right"/>
            </w:pPr>
            <w:r>
              <w:rPr>
                <w:rFonts w:hint="eastAsia"/>
              </w:rPr>
              <w:t>25</w:t>
            </w:r>
          </w:p>
        </w:tc>
        <w:tc>
          <w:tcPr>
            <w:tcW w:w="1276" w:type="dxa"/>
            <w:shd w:val="clear" w:color="auto" w:fill="auto"/>
          </w:tcPr>
          <w:p w:rsidR="006F7756" w:rsidRDefault="006F7756" w:rsidP="006F7756">
            <w:pPr>
              <w:jc w:val="center"/>
            </w:pPr>
            <w:r>
              <w:rPr>
                <w:rFonts w:hint="eastAsia"/>
              </w:rPr>
              <w:t>O</w:t>
            </w:r>
          </w:p>
        </w:tc>
        <w:tc>
          <w:tcPr>
            <w:tcW w:w="2410" w:type="dxa"/>
            <w:shd w:val="clear" w:color="auto" w:fill="auto"/>
          </w:tcPr>
          <w:p w:rsidR="006F7756" w:rsidRPr="001A2095" w:rsidRDefault="006F7756" w:rsidP="006F7756">
            <w:pPr>
              <w:jc w:val="left"/>
              <w:rPr>
                <w:rFonts w:ascii="微软雅黑" w:eastAsia="微软雅黑" w:hAnsi="微软雅黑"/>
                <w:sz w:val="18"/>
                <w:szCs w:val="18"/>
              </w:rPr>
            </w:pPr>
          </w:p>
        </w:tc>
      </w:tr>
    </w:tbl>
    <w:p w:rsidR="0006672B" w:rsidRDefault="0006672B" w:rsidP="0006672B">
      <w:pPr>
        <w:pStyle w:val="30"/>
      </w:pPr>
      <w:bookmarkStart w:id="5354" w:name="_Toc508983424"/>
      <w:r>
        <w:rPr>
          <w:rFonts w:hint="eastAsia"/>
        </w:rPr>
        <w:t>响应报文</w:t>
      </w:r>
      <w:bookmarkEnd w:id="5354"/>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06672B" w:rsidTr="00210661">
        <w:tc>
          <w:tcPr>
            <w:tcW w:w="956" w:type="dxa"/>
            <w:shd w:val="clear" w:color="auto" w:fill="E6E6E6"/>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06672B" w:rsidTr="00210661">
        <w:trPr>
          <w:trHeight w:val="417"/>
        </w:trPr>
        <w:tc>
          <w:tcPr>
            <w:tcW w:w="956" w:type="dxa"/>
            <w:vMerge w:val="restart"/>
            <w:shd w:val="clear" w:color="auto" w:fill="auto"/>
            <w:vAlign w:val="center"/>
          </w:tcPr>
          <w:p w:rsidR="0006672B" w:rsidRDefault="0006672B" w:rsidP="00210661">
            <w:pPr>
              <w:jc w:val="center"/>
              <w:rPr>
                <w:rStyle w:val="shorttext"/>
              </w:rPr>
            </w:pPr>
            <w:r>
              <w:rPr>
                <w:rStyle w:val="shorttext"/>
                <w:rFonts w:hint="eastAsia"/>
              </w:rPr>
              <w:t>header</w:t>
            </w:r>
          </w:p>
        </w:tc>
        <w:tc>
          <w:tcPr>
            <w:tcW w:w="1559" w:type="dxa"/>
            <w:shd w:val="clear" w:color="auto" w:fill="auto"/>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06672B" w:rsidRDefault="0006672B" w:rsidP="00210661">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06672B" w:rsidRDefault="0006672B" w:rsidP="00210661">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06672B" w:rsidRDefault="0006672B" w:rsidP="00210661">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06672B" w:rsidRDefault="0006672B" w:rsidP="00210661">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06672B" w:rsidTr="00210661">
        <w:trPr>
          <w:trHeight w:val="417"/>
        </w:trPr>
        <w:tc>
          <w:tcPr>
            <w:tcW w:w="956" w:type="dxa"/>
            <w:vMerge/>
            <w:shd w:val="clear" w:color="auto" w:fill="auto"/>
          </w:tcPr>
          <w:p w:rsidR="0006672B" w:rsidRDefault="0006672B" w:rsidP="00210661">
            <w:pPr>
              <w:jc w:val="center"/>
              <w:rPr>
                <w:rStyle w:val="shorttext"/>
              </w:rPr>
            </w:pPr>
          </w:p>
        </w:tc>
        <w:tc>
          <w:tcPr>
            <w:tcW w:w="1559" w:type="dxa"/>
            <w:shd w:val="clear" w:color="auto" w:fill="auto"/>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06672B" w:rsidRDefault="0006672B" w:rsidP="00210661">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06672B" w:rsidRDefault="0006672B" w:rsidP="00210661">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06672B" w:rsidTr="00210661">
        <w:trPr>
          <w:trHeight w:val="417"/>
        </w:trPr>
        <w:tc>
          <w:tcPr>
            <w:tcW w:w="956" w:type="dxa"/>
            <w:shd w:val="clear" w:color="auto" w:fill="auto"/>
            <w:vAlign w:val="center"/>
          </w:tcPr>
          <w:p w:rsidR="0006672B" w:rsidRDefault="0006672B" w:rsidP="00210661">
            <w:pPr>
              <w:jc w:val="center"/>
              <w:rPr>
                <w:rStyle w:val="shorttext"/>
              </w:rPr>
            </w:pPr>
            <w:r>
              <w:rPr>
                <w:rStyle w:val="shorttext"/>
                <w:rFonts w:hint="eastAsia"/>
              </w:rPr>
              <w:t>body</w:t>
            </w:r>
          </w:p>
        </w:tc>
        <w:tc>
          <w:tcPr>
            <w:tcW w:w="1559" w:type="dxa"/>
            <w:shd w:val="clear" w:color="auto" w:fill="auto"/>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06672B" w:rsidRDefault="0006672B" w:rsidP="00210661">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06672B" w:rsidRDefault="0006672B"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06672B" w:rsidRDefault="0006672B" w:rsidP="00210661">
            <w:pPr>
              <w:rPr>
                <w:rFonts w:ascii="微软雅黑" w:eastAsia="微软雅黑" w:hAnsi="微软雅黑"/>
                <w:color w:val="000000"/>
                <w:sz w:val="18"/>
                <w:szCs w:val="18"/>
              </w:rPr>
            </w:pPr>
          </w:p>
        </w:tc>
      </w:tr>
      <w:tr w:rsidR="00621A3B" w:rsidTr="00210661">
        <w:trPr>
          <w:trHeight w:val="417"/>
        </w:trPr>
        <w:tc>
          <w:tcPr>
            <w:tcW w:w="956" w:type="dxa"/>
            <w:vMerge w:val="restart"/>
            <w:shd w:val="clear" w:color="auto" w:fill="auto"/>
            <w:vAlign w:val="center"/>
          </w:tcPr>
          <w:p w:rsidR="00621A3B" w:rsidRDefault="00621A3B" w:rsidP="00EF11E6">
            <w:pPr>
              <w:jc w:val="center"/>
              <w:rPr>
                <w:rStyle w:val="shorttext"/>
              </w:rPr>
            </w:pPr>
            <w:r>
              <w:rPr>
                <w:rStyle w:val="shorttext"/>
              </w:rPr>
              <w:t>body.</w:t>
            </w:r>
            <w:r>
              <w:t xml:space="preserve"> </w:t>
            </w:r>
            <w:r>
              <w:rPr>
                <w:rStyle w:val="shorttext"/>
              </w:rPr>
              <w:t>o</w:t>
            </w:r>
            <w:r w:rsidRPr="00621A3B">
              <w:rPr>
                <w:rStyle w:val="shorttext"/>
              </w:rPr>
              <w:t>penPointsOrder</w:t>
            </w:r>
            <w:r>
              <w:rPr>
                <w:rStyle w:val="shorttext"/>
              </w:rPr>
              <w:t>List[]</w:t>
            </w:r>
          </w:p>
        </w:tc>
        <w:tc>
          <w:tcPr>
            <w:tcW w:w="1559" w:type="dxa"/>
            <w:shd w:val="clear" w:color="auto" w:fill="auto"/>
          </w:tcPr>
          <w:p w:rsidR="00621A3B" w:rsidRDefault="00621A3B" w:rsidP="006C3E32">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96" w:type="dxa"/>
            <w:shd w:val="clear" w:color="auto" w:fill="auto"/>
          </w:tcPr>
          <w:p w:rsidR="00621A3B" w:rsidRPr="007576EE" w:rsidRDefault="00621A3B" w:rsidP="00EF11E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621A3B" w:rsidRDefault="00621A3B" w:rsidP="00EF11E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621A3B" w:rsidRDefault="00621A3B" w:rsidP="00EF11E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20</w:t>
            </w:r>
          </w:p>
        </w:tc>
        <w:tc>
          <w:tcPr>
            <w:tcW w:w="1274" w:type="dxa"/>
            <w:shd w:val="clear" w:color="auto" w:fill="auto"/>
          </w:tcPr>
          <w:p w:rsidR="00621A3B" w:rsidRDefault="00621A3B" w:rsidP="00EF11E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621A3B" w:rsidRDefault="00621A3B" w:rsidP="00EF11E6">
            <w:pPr>
              <w:rPr>
                <w:rFonts w:ascii="微软雅黑" w:eastAsia="微软雅黑" w:hAnsi="微软雅黑"/>
                <w:sz w:val="18"/>
                <w:szCs w:val="18"/>
              </w:rPr>
            </w:pPr>
          </w:p>
        </w:tc>
      </w:tr>
      <w:tr w:rsidR="00621A3B" w:rsidTr="00210661">
        <w:trPr>
          <w:trHeight w:val="417"/>
        </w:trPr>
        <w:tc>
          <w:tcPr>
            <w:tcW w:w="956" w:type="dxa"/>
            <w:vMerge/>
            <w:shd w:val="clear" w:color="auto" w:fill="auto"/>
            <w:vAlign w:val="center"/>
          </w:tcPr>
          <w:p w:rsidR="00621A3B" w:rsidRDefault="00621A3B" w:rsidP="00EF11E6">
            <w:pPr>
              <w:jc w:val="center"/>
              <w:rPr>
                <w:rStyle w:val="shorttext"/>
              </w:rPr>
            </w:pPr>
          </w:p>
        </w:tc>
        <w:tc>
          <w:tcPr>
            <w:tcW w:w="1559" w:type="dxa"/>
            <w:shd w:val="clear" w:color="auto" w:fill="auto"/>
          </w:tcPr>
          <w:p w:rsidR="00621A3B" w:rsidRDefault="00621A3B" w:rsidP="006C3E32">
            <w:pPr>
              <w:jc w:val="center"/>
              <w:rPr>
                <w:rFonts w:ascii="微软雅黑" w:eastAsia="微软雅黑" w:hAnsi="微软雅黑"/>
                <w:color w:val="000000"/>
                <w:sz w:val="18"/>
                <w:szCs w:val="18"/>
              </w:rPr>
            </w:pPr>
            <w:r>
              <w:rPr>
                <w:rFonts w:ascii="微软雅黑" w:eastAsia="微软雅黑" w:hAnsi="微软雅黑"/>
                <w:color w:val="000000"/>
                <w:sz w:val="18"/>
                <w:szCs w:val="18"/>
              </w:rPr>
              <w:t>systemOrderNo</w:t>
            </w:r>
          </w:p>
        </w:tc>
        <w:tc>
          <w:tcPr>
            <w:tcW w:w="1296" w:type="dxa"/>
            <w:shd w:val="clear" w:color="auto" w:fill="auto"/>
          </w:tcPr>
          <w:p w:rsidR="00621A3B" w:rsidRPr="007576EE" w:rsidRDefault="00621A3B" w:rsidP="00EF11E6">
            <w:pPr>
              <w:jc w:val="center"/>
              <w:rPr>
                <w:rFonts w:ascii="微软雅黑" w:eastAsia="微软雅黑" w:hAnsi="微软雅黑"/>
                <w:color w:val="000000"/>
                <w:sz w:val="18"/>
                <w:szCs w:val="18"/>
              </w:rPr>
            </w:pPr>
            <w:r w:rsidRPr="006C3E32">
              <w:rPr>
                <w:rFonts w:ascii="微软雅黑" w:eastAsia="微软雅黑" w:hAnsi="微软雅黑" w:hint="eastAsia"/>
                <w:color w:val="000000"/>
                <w:sz w:val="18"/>
                <w:szCs w:val="18"/>
              </w:rPr>
              <w:t>系统订单号</w:t>
            </w:r>
          </w:p>
        </w:tc>
        <w:tc>
          <w:tcPr>
            <w:tcW w:w="1029" w:type="dxa"/>
            <w:shd w:val="clear" w:color="auto" w:fill="auto"/>
          </w:tcPr>
          <w:p w:rsidR="00621A3B" w:rsidRDefault="00621A3B" w:rsidP="00EF11E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621A3B" w:rsidRDefault="00621A3B" w:rsidP="00EF11E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50</w:t>
            </w:r>
          </w:p>
        </w:tc>
        <w:tc>
          <w:tcPr>
            <w:tcW w:w="1274" w:type="dxa"/>
            <w:shd w:val="clear" w:color="auto" w:fill="auto"/>
          </w:tcPr>
          <w:p w:rsidR="00621A3B" w:rsidRDefault="00621A3B" w:rsidP="00EF11E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621A3B" w:rsidRDefault="00621A3B" w:rsidP="00EF11E6">
            <w:pPr>
              <w:rPr>
                <w:rFonts w:ascii="微软雅黑" w:eastAsia="微软雅黑" w:hAnsi="微软雅黑"/>
                <w:sz w:val="18"/>
                <w:szCs w:val="18"/>
              </w:rPr>
            </w:pPr>
          </w:p>
        </w:tc>
      </w:tr>
      <w:tr w:rsidR="00621A3B" w:rsidTr="00210661">
        <w:trPr>
          <w:trHeight w:val="417"/>
        </w:trPr>
        <w:tc>
          <w:tcPr>
            <w:tcW w:w="956" w:type="dxa"/>
            <w:vMerge/>
            <w:shd w:val="clear" w:color="auto" w:fill="auto"/>
            <w:vAlign w:val="center"/>
          </w:tcPr>
          <w:p w:rsidR="00621A3B" w:rsidRDefault="00621A3B" w:rsidP="00EF11E6">
            <w:pPr>
              <w:jc w:val="center"/>
              <w:rPr>
                <w:rStyle w:val="shorttext"/>
              </w:rPr>
            </w:pPr>
          </w:p>
        </w:tc>
        <w:tc>
          <w:tcPr>
            <w:tcW w:w="1559" w:type="dxa"/>
            <w:shd w:val="clear" w:color="auto" w:fill="auto"/>
          </w:tcPr>
          <w:p w:rsidR="00621A3B" w:rsidRDefault="00621A3B" w:rsidP="00EF11E6">
            <w:pPr>
              <w:rPr>
                <w:rFonts w:ascii="微软雅黑" w:eastAsia="微软雅黑" w:hAnsi="微软雅黑"/>
                <w:color w:val="000000"/>
                <w:sz w:val="18"/>
                <w:szCs w:val="18"/>
              </w:rPr>
            </w:pPr>
            <w:r>
              <w:rPr>
                <w:rFonts w:ascii="微软雅黑" w:eastAsia="微软雅黑" w:hAnsi="微软雅黑"/>
                <w:color w:val="000000"/>
                <w:sz w:val="18"/>
                <w:szCs w:val="18"/>
              </w:rPr>
              <w:t>otherOrderNo</w:t>
            </w:r>
          </w:p>
        </w:tc>
        <w:tc>
          <w:tcPr>
            <w:tcW w:w="1296" w:type="dxa"/>
            <w:shd w:val="clear" w:color="auto" w:fill="auto"/>
          </w:tcPr>
          <w:p w:rsidR="00621A3B" w:rsidRDefault="00621A3B" w:rsidP="00EF11E6">
            <w:pPr>
              <w:jc w:val="center"/>
              <w:rPr>
                <w:rFonts w:ascii="微软雅黑" w:eastAsia="微软雅黑" w:hAnsi="微软雅黑"/>
                <w:color w:val="000000"/>
                <w:sz w:val="18"/>
                <w:szCs w:val="18"/>
              </w:rPr>
            </w:pPr>
            <w:r w:rsidRPr="007576EE">
              <w:rPr>
                <w:rFonts w:ascii="微软雅黑" w:eastAsia="微软雅黑" w:hAnsi="微软雅黑" w:hint="eastAsia"/>
                <w:color w:val="000000"/>
                <w:sz w:val="18"/>
                <w:szCs w:val="18"/>
              </w:rPr>
              <w:t>站外订单号</w:t>
            </w:r>
          </w:p>
        </w:tc>
        <w:tc>
          <w:tcPr>
            <w:tcW w:w="1029" w:type="dxa"/>
            <w:shd w:val="clear" w:color="auto" w:fill="auto"/>
          </w:tcPr>
          <w:p w:rsidR="00621A3B" w:rsidRDefault="00621A3B" w:rsidP="00EF11E6">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621A3B" w:rsidRDefault="00621A3B" w:rsidP="00EF11E6">
            <w:pPr>
              <w:ind w:firstLineChars="150" w:firstLine="270"/>
              <w:jc w:val="right"/>
              <w:rPr>
                <w:rFonts w:ascii="微软雅黑" w:eastAsia="微软雅黑" w:hAnsi="微软雅黑"/>
                <w:sz w:val="18"/>
                <w:szCs w:val="18"/>
              </w:rPr>
            </w:pPr>
            <w:r>
              <w:rPr>
                <w:rFonts w:ascii="微软雅黑" w:eastAsia="微软雅黑" w:hAnsi="微软雅黑"/>
                <w:sz w:val="18"/>
                <w:szCs w:val="18"/>
              </w:rPr>
              <w:t>50</w:t>
            </w:r>
          </w:p>
        </w:tc>
        <w:tc>
          <w:tcPr>
            <w:tcW w:w="1274" w:type="dxa"/>
            <w:shd w:val="clear" w:color="auto" w:fill="auto"/>
          </w:tcPr>
          <w:p w:rsidR="00621A3B" w:rsidRDefault="00621A3B" w:rsidP="00EF11E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621A3B" w:rsidRDefault="00621A3B" w:rsidP="00EF11E6">
            <w:pPr>
              <w:rPr>
                <w:rFonts w:ascii="微软雅黑" w:eastAsia="微软雅黑" w:hAnsi="微软雅黑"/>
                <w:sz w:val="18"/>
                <w:szCs w:val="18"/>
              </w:rPr>
            </w:pPr>
            <w:r>
              <w:rPr>
                <w:rFonts w:ascii="微软雅黑" w:eastAsia="微软雅黑" w:hAnsi="微软雅黑"/>
                <w:sz w:val="18"/>
                <w:szCs w:val="18"/>
              </w:rPr>
              <w:t xml:space="preserve"> </w:t>
            </w:r>
          </w:p>
        </w:tc>
      </w:tr>
      <w:tr w:rsidR="00621A3B" w:rsidTr="00210661">
        <w:trPr>
          <w:trHeight w:val="417"/>
        </w:trPr>
        <w:tc>
          <w:tcPr>
            <w:tcW w:w="956" w:type="dxa"/>
            <w:vMerge/>
            <w:shd w:val="clear" w:color="auto" w:fill="auto"/>
          </w:tcPr>
          <w:p w:rsidR="00621A3B" w:rsidRDefault="00621A3B" w:rsidP="00EF11E6">
            <w:pPr>
              <w:jc w:val="center"/>
              <w:rPr>
                <w:rStyle w:val="shorttext"/>
              </w:rPr>
            </w:pPr>
          </w:p>
        </w:tc>
        <w:tc>
          <w:tcPr>
            <w:tcW w:w="1559" w:type="dxa"/>
            <w:shd w:val="clear" w:color="auto" w:fill="auto"/>
          </w:tcPr>
          <w:p w:rsidR="00621A3B" w:rsidRDefault="00621A3B" w:rsidP="00EF11E6">
            <w:pPr>
              <w:jc w:val="center"/>
              <w:rPr>
                <w:rFonts w:ascii="微软雅黑" w:eastAsia="微软雅黑" w:hAnsi="微软雅黑"/>
                <w:color w:val="000000"/>
                <w:sz w:val="18"/>
                <w:szCs w:val="18"/>
              </w:rPr>
            </w:pPr>
            <w:r>
              <w:rPr>
                <w:rFonts w:ascii="微软雅黑" w:eastAsia="微软雅黑" w:hAnsi="微软雅黑"/>
                <w:color w:val="000000"/>
                <w:sz w:val="18"/>
                <w:szCs w:val="18"/>
              </w:rPr>
              <w:t>appid</w:t>
            </w:r>
          </w:p>
        </w:tc>
        <w:tc>
          <w:tcPr>
            <w:tcW w:w="1296" w:type="dxa"/>
            <w:shd w:val="clear" w:color="auto" w:fill="auto"/>
          </w:tcPr>
          <w:p w:rsidR="00621A3B" w:rsidRDefault="00621A3B" w:rsidP="00EF11E6">
            <w:pPr>
              <w:jc w:val="center"/>
              <w:rPr>
                <w:rFonts w:ascii="微软雅黑" w:eastAsia="微软雅黑" w:hAnsi="微软雅黑"/>
                <w:sz w:val="18"/>
                <w:szCs w:val="18"/>
              </w:rPr>
            </w:pPr>
            <w:r>
              <w:rPr>
                <w:rFonts w:ascii="微软雅黑" w:eastAsia="微软雅黑" w:hAnsi="微软雅黑" w:hint="eastAsia"/>
                <w:sz w:val="18"/>
                <w:szCs w:val="18"/>
              </w:rPr>
              <w:t>商户</w:t>
            </w:r>
            <w:r w:rsidRPr="00BC2ED0">
              <w:rPr>
                <w:rFonts w:ascii="微软雅黑" w:eastAsia="微软雅黑" w:hAnsi="微软雅黑"/>
                <w:sz w:val="18"/>
                <w:szCs w:val="18"/>
              </w:rPr>
              <w:t>APPID</w:t>
            </w:r>
          </w:p>
        </w:tc>
        <w:tc>
          <w:tcPr>
            <w:tcW w:w="1029" w:type="dxa"/>
            <w:shd w:val="clear" w:color="auto" w:fill="auto"/>
          </w:tcPr>
          <w:p w:rsidR="00621A3B" w:rsidRDefault="00621A3B" w:rsidP="00EF11E6">
            <w:pPr>
              <w:jc w:val="center"/>
              <w:rPr>
                <w:rFonts w:ascii="微软雅黑" w:eastAsia="微软雅黑" w:hAnsi="微软雅黑"/>
                <w:sz w:val="18"/>
                <w:szCs w:val="18"/>
              </w:rPr>
            </w:pPr>
            <w:r>
              <w:rPr>
                <w:rFonts w:ascii="微软雅黑" w:eastAsia="微软雅黑" w:hAnsi="微软雅黑"/>
                <w:sz w:val="18"/>
                <w:szCs w:val="18"/>
              </w:rPr>
              <w:t>v</w:t>
            </w:r>
            <w:r>
              <w:rPr>
                <w:rFonts w:ascii="微软雅黑" w:eastAsia="微软雅黑" w:hAnsi="微软雅黑" w:hint="eastAsia"/>
                <w:sz w:val="18"/>
                <w:szCs w:val="18"/>
              </w:rPr>
              <w:t>archar</w:t>
            </w:r>
          </w:p>
        </w:tc>
        <w:tc>
          <w:tcPr>
            <w:tcW w:w="929" w:type="dxa"/>
            <w:shd w:val="clear" w:color="auto" w:fill="auto"/>
          </w:tcPr>
          <w:p w:rsidR="00621A3B" w:rsidRDefault="00621A3B" w:rsidP="00EF11E6">
            <w:pPr>
              <w:ind w:firstLineChars="150" w:firstLine="270"/>
              <w:jc w:val="right"/>
              <w:rPr>
                <w:rFonts w:ascii="微软雅黑" w:eastAsia="微软雅黑" w:hAnsi="微软雅黑"/>
                <w:sz w:val="18"/>
                <w:szCs w:val="18"/>
              </w:rPr>
            </w:pPr>
            <w:r>
              <w:rPr>
                <w:rFonts w:ascii="微软雅黑" w:eastAsia="微软雅黑" w:hAnsi="微软雅黑"/>
                <w:sz w:val="18"/>
                <w:szCs w:val="18"/>
              </w:rPr>
              <w:t>80</w:t>
            </w:r>
          </w:p>
        </w:tc>
        <w:tc>
          <w:tcPr>
            <w:tcW w:w="1274" w:type="dxa"/>
            <w:shd w:val="clear" w:color="auto" w:fill="auto"/>
          </w:tcPr>
          <w:p w:rsidR="00621A3B" w:rsidRDefault="00621A3B" w:rsidP="00EF11E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621A3B" w:rsidRDefault="00621A3B" w:rsidP="00EF11E6">
            <w:pPr>
              <w:rPr>
                <w:rFonts w:ascii="微软雅黑" w:eastAsia="微软雅黑" w:hAnsi="微软雅黑"/>
                <w:sz w:val="18"/>
                <w:szCs w:val="18"/>
              </w:rPr>
            </w:pPr>
          </w:p>
        </w:tc>
      </w:tr>
      <w:tr w:rsidR="00621A3B" w:rsidTr="00210661">
        <w:trPr>
          <w:trHeight w:val="417"/>
        </w:trPr>
        <w:tc>
          <w:tcPr>
            <w:tcW w:w="956" w:type="dxa"/>
            <w:vMerge/>
            <w:shd w:val="clear" w:color="auto" w:fill="auto"/>
          </w:tcPr>
          <w:p w:rsidR="00621A3B" w:rsidRDefault="00621A3B" w:rsidP="00EF11E6">
            <w:pPr>
              <w:jc w:val="center"/>
              <w:rPr>
                <w:rStyle w:val="shorttext"/>
              </w:rPr>
            </w:pPr>
          </w:p>
        </w:tc>
        <w:tc>
          <w:tcPr>
            <w:tcW w:w="1559" w:type="dxa"/>
            <w:shd w:val="clear" w:color="auto" w:fill="auto"/>
          </w:tcPr>
          <w:p w:rsidR="00621A3B" w:rsidRDefault="00621A3B" w:rsidP="00EF11E6">
            <w:pPr>
              <w:jc w:val="center"/>
              <w:rPr>
                <w:rFonts w:ascii="微软雅黑" w:eastAsia="微软雅黑" w:hAnsi="微软雅黑"/>
                <w:color w:val="000000"/>
                <w:sz w:val="18"/>
                <w:szCs w:val="18"/>
              </w:rPr>
            </w:pPr>
            <w:r>
              <w:rPr>
                <w:rFonts w:ascii="微软雅黑" w:eastAsia="微软雅黑" w:hAnsi="微软雅黑"/>
                <w:color w:val="000000"/>
                <w:sz w:val="18"/>
                <w:szCs w:val="18"/>
              </w:rPr>
              <w:t>p</w:t>
            </w:r>
            <w:r>
              <w:rPr>
                <w:rFonts w:ascii="微软雅黑" w:eastAsia="微软雅黑" w:hAnsi="微软雅黑" w:hint="eastAsia"/>
                <w:color w:val="000000"/>
                <w:sz w:val="18"/>
                <w:szCs w:val="18"/>
              </w:rPr>
              <w:t>oints</w:t>
            </w:r>
            <w:r>
              <w:rPr>
                <w:rFonts w:ascii="微软雅黑" w:eastAsia="微软雅黑" w:hAnsi="微软雅黑"/>
                <w:color w:val="000000"/>
                <w:sz w:val="18"/>
                <w:szCs w:val="18"/>
              </w:rPr>
              <w:t>Val</w:t>
            </w:r>
          </w:p>
        </w:tc>
        <w:tc>
          <w:tcPr>
            <w:tcW w:w="1296" w:type="dxa"/>
            <w:shd w:val="clear" w:color="auto" w:fill="auto"/>
          </w:tcPr>
          <w:p w:rsidR="00621A3B" w:rsidRDefault="00621A3B" w:rsidP="00EF11E6">
            <w:pPr>
              <w:jc w:val="center"/>
              <w:rPr>
                <w:rFonts w:ascii="微软雅黑" w:eastAsia="微软雅黑" w:hAnsi="微软雅黑"/>
                <w:sz w:val="18"/>
                <w:szCs w:val="18"/>
              </w:rPr>
            </w:pPr>
            <w:r>
              <w:rPr>
                <w:rFonts w:ascii="微软雅黑" w:eastAsia="微软雅黑" w:hAnsi="微软雅黑" w:hint="eastAsia"/>
                <w:sz w:val="18"/>
                <w:szCs w:val="18"/>
              </w:rPr>
              <w:t>积分值</w:t>
            </w:r>
          </w:p>
        </w:tc>
        <w:tc>
          <w:tcPr>
            <w:tcW w:w="1029" w:type="dxa"/>
            <w:shd w:val="clear" w:color="auto" w:fill="auto"/>
          </w:tcPr>
          <w:p w:rsidR="00621A3B" w:rsidRDefault="00621A3B" w:rsidP="00EF11E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621A3B" w:rsidRDefault="00621A3B" w:rsidP="00EF11E6">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0</w:t>
            </w:r>
          </w:p>
        </w:tc>
        <w:tc>
          <w:tcPr>
            <w:tcW w:w="1274" w:type="dxa"/>
            <w:shd w:val="clear" w:color="auto" w:fill="auto"/>
          </w:tcPr>
          <w:p w:rsidR="00621A3B" w:rsidRDefault="00621A3B" w:rsidP="00EF11E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621A3B" w:rsidRDefault="00621A3B" w:rsidP="00EF11E6">
            <w:pPr>
              <w:rPr>
                <w:rFonts w:ascii="微软雅黑" w:eastAsia="微软雅黑" w:hAnsi="微软雅黑"/>
                <w:sz w:val="18"/>
                <w:szCs w:val="18"/>
              </w:rPr>
            </w:pPr>
            <w:r>
              <w:rPr>
                <w:rFonts w:ascii="微软雅黑" w:eastAsia="微软雅黑" w:hAnsi="微软雅黑" w:hint="eastAsia"/>
                <w:sz w:val="18"/>
                <w:szCs w:val="18"/>
              </w:rPr>
              <w:t>单位 钡</w:t>
            </w:r>
          </w:p>
        </w:tc>
      </w:tr>
      <w:tr w:rsidR="00621A3B" w:rsidTr="00210661">
        <w:trPr>
          <w:trHeight w:val="417"/>
        </w:trPr>
        <w:tc>
          <w:tcPr>
            <w:tcW w:w="956" w:type="dxa"/>
            <w:vMerge/>
            <w:shd w:val="clear" w:color="auto" w:fill="auto"/>
          </w:tcPr>
          <w:p w:rsidR="00621A3B" w:rsidRDefault="00621A3B" w:rsidP="00EF11E6">
            <w:pPr>
              <w:jc w:val="center"/>
              <w:rPr>
                <w:rStyle w:val="shorttext"/>
              </w:rPr>
            </w:pPr>
          </w:p>
        </w:tc>
        <w:tc>
          <w:tcPr>
            <w:tcW w:w="1559" w:type="dxa"/>
            <w:shd w:val="clear" w:color="auto" w:fill="auto"/>
          </w:tcPr>
          <w:p w:rsidR="00621A3B" w:rsidRDefault="00621A3B" w:rsidP="00EF11E6">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in</w:t>
            </w:r>
            <w:r>
              <w:rPr>
                <w:rFonts w:ascii="微软雅黑" w:eastAsia="微软雅黑" w:hAnsi="微软雅黑"/>
                <w:color w:val="000000"/>
                <w:sz w:val="18"/>
                <w:szCs w:val="18"/>
              </w:rPr>
              <w:t>OrOut</w:t>
            </w:r>
          </w:p>
        </w:tc>
        <w:tc>
          <w:tcPr>
            <w:tcW w:w="1296" w:type="dxa"/>
            <w:shd w:val="clear" w:color="auto" w:fill="auto"/>
          </w:tcPr>
          <w:p w:rsidR="00621A3B" w:rsidRDefault="00621A3B" w:rsidP="00EF11E6">
            <w:pPr>
              <w:jc w:val="center"/>
              <w:rPr>
                <w:rFonts w:ascii="微软雅黑" w:eastAsia="微软雅黑" w:hAnsi="微软雅黑"/>
                <w:sz w:val="18"/>
                <w:szCs w:val="18"/>
              </w:rPr>
            </w:pPr>
            <w:r w:rsidRPr="001A2095">
              <w:rPr>
                <w:rFonts w:ascii="微软雅黑" w:eastAsia="微软雅黑" w:hAnsi="微软雅黑" w:hint="eastAsia"/>
                <w:sz w:val="18"/>
                <w:szCs w:val="18"/>
              </w:rPr>
              <w:t>收支类型类型</w:t>
            </w:r>
          </w:p>
        </w:tc>
        <w:tc>
          <w:tcPr>
            <w:tcW w:w="1029" w:type="dxa"/>
            <w:shd w:val="clear" w:color="auto" w:fill="auto"/>
          </w:tcPr>
          <w:p w:rsidR="00621A3B" w:rsidRDefault="00621A3B" w:rsidP="00EF11E6">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621A3B" w:rsidRDefault="00621A3B" w:rsidP="00EF11E6">
            <w:pPr>
              <w:ind w:firstLineChars="150" w:firstLine="270"/>
              <w:jc w:val="right"/>
              <w:rPr>
                <w:rFonts w:ascii="微软雅黑" w:eastAsia="微软雅黑" w:hAnsi="微软雅黑"/>
                <w:sz w:val="18"/>
                <w:szCs w:val="18"/>
              </w:rPr>
            </w:pPr>
            <w:r>
              <w:rPr>
                <w:rFonts w:ascii="微软雅黑" w:eastAsia="微软雅黑" w:hAnsi="微软雅黑"/>
                <w:sz w:val="18"/>
                <w:szCs w:val="18"/>
              </w:rPr>
              <w:t>3</w:t>
            </w:r>
          </w:p>
        </w:tc>
        <w:tc>
          <w:tcPr>
            <w:tcW w:w="1274" w:type="dxa"/>
            <w:shd w:val="clear" w:color="auto" w:fill="auto"/>
          </w:tcPr>
          <w:p w:rsidR="00621A3B" w:rsidRDefault="00621A3B" w:rsidP="00EF11E6">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621A3B" w:rsidRDefault="00621A3B" w:rsidP="00EF11E6">
            <w:pPr>
              <w:rPr>
                <w:rFonts w:ascii="微软雅黑" w:eastAsia="微软雅黑" w:hAnsi="微软雅黑"/>
                <w:sz w:val="18"/>
                <w:szCs w:val="18"/>
              </w:rPr>
            </w:pPr>
            <w:r w:rsidRPr="001A2095">
              <w:rPr>
                <w:rFonts w:ascii="微软雅黑" w:eastAsia="微软雅黑" w:hAnsi="微软雅黑" w:hint="eastAsia"/>
                <w:sz w:val="18"/>
                <w:szCs w:val="18"/>
              </w:rPr>
              <w:t>1兑付 2充值</w:t>
            </w:r>
          </w:p>
        </w:tc>
      </w:tr>
      <w:tr w:rsidR="00621A3B" w:rsidTr="00210661">
        <w:trPr>
          <w:trHeight w:val="417"/>
        </w:trPr>
        <w:tc>
          <w:tcPr>
            <w:tcW w:w="956" w:type="dxa"/>
            <w:vMerge/>
            <w:shd w:val="clear" w:color="auto" w:fill="auto"/>
          </w:tcPr>
          <w:p w:rsidR="00621A3B" w:rsidRDefault="00621A3B" w:rsidP="00EF11E6">
            <w:pPr>
              <w:jc w:val="center"/>
              <w:rPr>
                <w:rStyle w:val="shorttext"/>
              </w:rPr>
            </w:pPr>
          </w:p>
        </w:tc>
        <w:tc>
          <w:tcPr>
            <w:tcW w:w="1559" w:type="dxa"/>
            <w:shd w:val="clear" w:color="auto" w:fill="auto"/>
          </w:tcPr>
          <w:p w:rsidR="00621A3B" w:rsidRDefault="00621A3B" w:rsidP="00EF11E6">
            <w:pPr>
              <w:jc w:val="center"/>
              <w:rPr>
                <w:rFonts w:ascii="微软雅黑" w:eastAsia="微软雅黑" w:hAnsi="微软雅黑"/>
                <w:color w:val="000000"/>
                <w:sz w:val="18"/>
                <w:szCs w:val="18"/>
              </w:rPr>
            </w:pPr>
            <w:r>
              <w:rPr>
                <w:rFonts w:ascii="微软雅黑" w:eastAsia="微软雅黑" w:hAnsi="微软雅黑"/>
                <w:color w:val="000000"/>
                <w:sz w:val="18"/>
                <w:szCs w:val="18"/>
              </w:rPr>
              <w:t>businessType</w:t>
            </w:r>
          </w:p>
        </w:tc>
        <w:tc>
          <w:tcPr>
            <w:tcW w:w="1296" w:type="dxa"/>
            <w:shd w:val="clear" w:color="auto" w:fill="auto"/>
          </w:tcPr>
          <w:p w:rsidR="00621A3B" w:rsidRDefault="00621A3B" w:rsidP="00EF11E6">
            <w:pPr>
              <w:jc w:val="center"/>
              <w:rPr>
                <w:rFonts w:ascii="微软雅黑" w:eastAsia="微软雅黑" w:hAnsi="微软雅黑"/>
                <w:sz w:val="18"/>
                <w:szCs w:val="18"/>
              </w:rPr>
            </w:pPr>
            <w:r w:rsidRPr="001A2095">
              <w:rPr>
                <w:rFonts w:ascii="微软雅黑" w:eastAsia="微软雅黑" w:hAnsi="微软雅黑" w:hint="eastAsia"/>
                <w:sz w:val="18"/>
                <w:szCs w:val="18"/>
              </w:rPr>
              <w:t>业务类型</w:t>
            </w:r>
          </w:p>
        </w:tc>
        <w:tc>
          <w:tcPr>
            <w:tcW w:w="1029" w:type="dxa"/>
            <w:shd w:val="clear" w:color="auto" w:fill="auto"/>
          </w:tcPr>
          <w:p w:rsidR="00621A3B" w:rsidRDefault="00621A3B" w:rsidP="00EF11E6">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929" w:type="dxa"/>
            <w:shd w:val="clear" w:color="auto" w:fill="auto"/>
          </w:tcPr>
          <w:p w:rsidR="00621A3B" w:rsidRDefault="00621A3B" w:rsidP="00EF11E6">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621A3B" w:rsidRDefault="00621A3B" w:rsidP="00EF11E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621A3B" w:rsidRDefault="00621A3B" w:rsidP="00EF11E6">
            <w:pPr>
              <w:rPr>
                <w:rFonts w:ascii="微软雅黑" w:eastAsia="微软雅黑" w:hAnsi="微软雅黑"/>
                <w:sz w:val="18"/>
                <w:szCs w:val="18"/>
              </w:rPr>
            </w:pPr>
            <w:r w:rsidRPr="001A2095">
              <w:rPr>
                <w:rFonts w:ascii="微软雅黑" w:eastAsia="微软雅黑" w:hAnsi="微软雅黑" w:hint="eastAsia"/>
                <w:sz w:val="18"/>
                <w:szCs w:val="18"/>
              </w:rPr>
              <w:t>1积分互换</w:t>
            </w:r>
          </w:p>
        </w:tc>
      </w:tr>
      <w:tr w:rsidR="00621A3B" w:rsidTr="00210661">
        <w:trPr>
          <w:trHeight w:val="417"/>
        </w:trPr>
        <w:tc>
          <w:tcPr>
            <w:tcW w:w="956" w:type="dxa"/>
            <w:vMerge/>
            <w:shd w:val="clear" w:color="auto" w:fill="auto"/>
          </w:tcPr>
          <w:p w:rsidR="00621A3B" w:rsidRDefault="00621A3B" w:rsidP="00EF11E6">
            <w:pPr>
              <w:jc w:val="center"/>
              <w:rPr>
                <w:rStyle w:val="shorttext"/>
              </w:rPr>
            </w:pPr>
          </w:p>
        </w:tc>
        <w:tc>
          <w:tcPr>
            <w:tcW w:w="1559" w:type="dxa"/>
            <w:shd w:val="clear" w:color="auto" w:fill="auto"/>
          </w:tcPr>
          <w:p w:rsidR="00621A3B" w:rsidRPr="00B1140A" w:rsidRDefault="00621A3B" w:rsidP="00EF11E6">
            <w:pPr>
              <w:jc w:val="center"/>
            </w:pPr>
            <w:r w:rsidRPr="00B1140A">
              <w:rPr>
                <w:rFonts w:hint="eastAsia"/>
              </w:rPr>
              <w:t>userIdEnc</w:t>
            </w:r>
          </w:p>
        </w:tc>
        <w:tc>
          <w:tcPr>
            <w:tcW w:w="1296" w:type="dxa"/>
            <w:shd w:val="clear" w:color="auto" w:fill="auto"/>
          </w:tcPr>
          <w:p w:rsidR="00621A3B" w:rsidRPr="00B1140A" w:rsidRDefault="00621A3B" w:rsidP="00EF11E6">
            <w:pPr>
              <w:jc w:val="center"/>
            </w:pPr>
            <w:r w:rsidRPr="00B1140A">
              <w:rPr>
                <w:rFonts w:hint="eastAsia"/>
              </w:rPr>
              <w:t>用户加密</w:t>
            </w:r>
            <w:r w:rsidRPr="00B1140A">
              <w:rPr>
                <w:rFonts w:hint="eastAsia"/>
              </w:rPr>
              <w:t>id</w:t>
            </w:r>
          </w:p>
        </w:tc>
        <w:tc>
          <w:tcPr>
            <w:tcW w:w="1029" w:type="dxa"/>
            <w:shd w:val="clear" w:color="auto" w:fill="auto"/>
          </w:tcPr>
          <w:p w:rsidR="00621A3B" w:rsidRPr="00B1140A" w:rsidRDefault="00621A3B" w:rsidP="00EF11E6">
            <w:pPr>
              <w:jc w:val="center"/>
            </w:pPr>
            <w:r w:rsidRPr="00B1140A">
              <w:rPr>
                <w:rFonts w:hint="eastAsia"/>
              </w:rPr>
              <w:t>varchar</w:t>
            </w:r>
          </w:p>
        </w:tc>
        <w:tc>
          <w:tcPr>
            <w:tcW w:w="929" w:type="dxa"/>
            <w:shd w:val="clear" w:color="auto" w:fill="auto"/>
          </w:tcPr>
          <w:p w:rsidR="00621A3B" w:rsidRPr="00B1140A" w:rsidRDefault="00621A3B" w:rsidP="00EF11E6">
            <w:pPr>
              <w:jc w:val="right"/>
            </w:pPr>
            <w:r w:rsidRPr="00B1140A">
              <w:rPr>
                <w:rFonts w:hint="eastAsia"/>
              </w:rPr>
              <w:t>50</w:t>
            </w:r>
          </w:p>
        </w:tc>
        <w:tc>
          <w:tcPr>
            <w:tcW w:w="1274" w:type="dxa"/>
            <w:shd w:val="clear" w:color="auto" w:fill="auto"/>
          </w:tcPr>
          <w:p w:rsidR="00621A3B" w:rsidRPr="00B1140A" w:rsidRDefault="00621A3B" w:rsidP="00EF11E6">
            <w:pPr>
              <w:jc w:val="center"/>
            </w:pPr>
            <w:r w:rsidRPr="00B1140A">
              <w:rPr>
                <w:rFonts w:hint="eastAsia"/>
              </w:rPr>
              <w:t>M</w:t>
            </w:r>
          </w:p>
        </w:tc>
        <w:tc>
          <w:tcPr>
            <w:tcW w:w="2410" w:type="dxa"/>
            <w:shd w:val="clear" w:color="auto" w:fill="auto"/>
          </w:tcPr>
          <w:p w:rsidR="00621A3B" w:rsidRDefault="00621A3B" w:rsidP="00EF11E6">
            <w:pPr>
              <w:jc w:val="left"/>
            </w:pPr>
            <w:r w:rsidRPr="00B1140A">
              <w:rPr>
                <w:rFonts w:hint="eastAsia"/>
              </w:rPr>
              <w:t>生成方用户</w:t>
            </w:r>
          </w:p>
        </w:tc>
      </w:tr>
      <w:tr w:rsidR="00621A3B" w:rsidTr="00210661">
        <w:trPr>
          <w:trHeight w:val="417"/>
        </w:trPr>
        <w:tc>
          <w:tcPr>
            <w:tcW w:w="956" w:type="dxa"/>
            <w:vMerge/>
            <w:shd w:val="clear" w:color="auto" w:fill="auto"/>
          </w:tcPr>
          <w:p w:rsidR="00621A3B" w:rsidRDefault="00621A3B" w:rsidP="00EF11E6">
            <w:pPr>
              <w:jc w:val="center"/>
              <w:rPr>
                <w:rStyle w:val="shorttext"/>
              </w:rPr>
            </w:pPr>
          </w:p>
        </w:tc>
        <w:tc>
          <w:tcPr>
            <w:tcW w:w="1559" w:type="dxa"/>
            <w:shd w:val="clear" w:color="auto" w:fill="auto"/>
          </w:tcPr>
          <w:p w:rsidR="00621A3B" w:rsidRPr="00B1140A" w:rsidRDefault="00621A3B" w:rsidP="00EF11E6">
            <w:pPr>
              <w:jc w:val="center"/>
            </w:pPr>
            <w:r>
              <w:t>publisherId</w:t>
            </w:r>
          </w:p>
        </w:tc>
        <w:tc>
          <w:tcPr>
            <w:tcW w:w="1296" w:type="dxa"/>
            <w:shd w:val="clear" w:color="auto" w:fill="auto"/>
          </w:tcPr>
          <w:p w:rsidR="00621A3B" w:rsidRPr="00B1140A" w:rsidRDefault="00621A3B" w:rsidP="00EF11E6">
            <w:pPr>
              <w:jc w:val="center"/>
            </w:pPr>
            <w:r w:rsidRPr="00191079">
              <w:rPr>
                <w:rFonts w:hint="eastAsia"/>
              </w:rPr>
              <w:t>积分发行商</w:t>
            </w:r>
            <w:r w:rsidRPr="00191079">
              <w:rPr>
                <w:rFonts w:hint="eastAsia"/>
              </w:rPr>
              <w:t>ID</w:t>
            </w:r>
          </w:p>
        </w:tc>
        <w:tc>
          <w:tcPr>
            <w:tcW w:w="1029" w:type="dxa"/>
            <w:shd w:val="clear" w:color="auto" w:fill="auto"/>
          </w:tcPr>
          <w:p w:rsidR="00621A3B" w:rsidRPr="00B1140A" w:rsidRDefault="00621A3B" w:rsidP="00EF11E6">
            <w:pPr>
              <w:jc w:val="center"/>
            </w:pPr>
            <w:r>
              <w:rPr>
                <w:rFonts w:hint="eastAsia"/>
              </w:rPr>
              <w:t>number</w:t>
            </w:r>
          </w:p>
        </w:tc>
        <w:tc>
          <w:tcPr>
            <w:tcW w:w="929" w:type="dxa"/>
            <w:shd w:val="clear" w:color="auto" w:fill="auto"/>
          </w:tcPr>
          <w:p w:rsidR="00621A3B" w:rsidRPr="00B1140A" w:rsidRDefault="00621A3B" w:rsidP="00EF11E6">
            <w:pPr>
              <w:jc w:val="right"/>
            </w:pPr>
            <w:r>
              <w:rPr>
                <w:rFonts w:hint="eastAsia"/>
              </w:rPr>
              <w:t>20</w:t>
            </w:r>
          </w:p>
        </w:tc>
        <w:tc>
          <w:tcPr>
            <w:tcW w:w="1274" w:type="dxa"/>
            <w:shd w:val="clear" w:color="auto" w:fill="auto"/>
          </w:tcPr>
          <w:p w:rsidR="00621A3B" w:rsidRPr="00B1140A" w:rsidRDefault="00621A3B" w:rsidP="00EF11E6">
            <w:pPr>
              <w:jc w:val="center"/>
            </w:pPr>
            <w:r>
              <w:rPr>
                <w:rFonts w:hint="eastAsia"/>
              </w:rPr>
              <w:t>O</w:t>
            </w:r>
          </w:p>
        </w:tc>
        <w:tc>
          <w:tcPr>
            <w:tcW w:w="2410" w:type="dxa"/>
            <w:shd w:val="clear" w:color="auto" w:fill="auto"/>
          </w:tcPr>
          <w:p w:rsidR="00621A3B" w:rsidRPr="00B1140A" w:rsidRDefault="00621A3B" w:rsidP="00EF11E6">
            <w:pPr>
              <w:jc w:val="left"/>
            </w:pPr>
          </w:p>
        </w:tc>
      </w:tr>
      <w:tr w:rsidR="00621A3B" w:rsidTr="00210661">
        <w:trPr>
          <w:trHeight w:val="417"/>
        </w:trPr>
        <w:tc>
          <w:tcPr>
            <w:tcW w:w="956" w:type="dxa"/>
            <w:vMerge/>
            <w:shd w:val="clear" w:color="auto" w:fill="auto"/>
          </w:tcPr>
          <w:p w:rsidR="00621A3B" w:rsidRDefault="00621A3B" w:rsidP="00EF11E6">
            <w:pPr>
              <w:jc w:val="center"/>
              <w:rPr>
                <w:rStyle w:val="shorttext"/>
              </w:rPr>
            </w:pPr>
          </w:p>
        </w:tc>
        <w:tc>
          <w:tcPr>
            <w:tcW w:w="1559" w:type="dxa"/>
            <w:shd w:val="clear" w:color="auto" w:fill="auto"/>
          </w:tcPr>
          <w:p w:rsidR="00621A3B" w:rsidRPr="00B1140A" w:rsidRDefault="00621A3B" w:rsidP="00EF11E6">
            <w:pPr>
              <w:jc w:val="center"/>
            </w:pPr>
            <w:r>
              <w:t>state</w:t>
            </w:r>
          </w:p>
        </w:tc>
        <w:tc>
          <w:tcPr>
            <w:tcW w:w="1296" w:type="dxa"/>
            <w:shd w:val="clear" w:color="auto" w:fill="auto"/>
          </w:tcPr>
          <w:p w:rsidR="00621A3B" w:rsidRPr="00B1140A" w:rsidRDefault="00621A3B" w:rsidP="00EF11E6">
            <w:pPr>
              <w:jc w:val="center"/>
            </w:pPr>
            <w:r w:rsidRPr="004F6E67">
              <w:rPr>
                <w:rFonts w:hint="eastAsia"/>
              </w:rPr>
              <w:t>状态</w:t>
            </w:r>
          </w:p>
        </w:tc>
        <w:tc>
          <w:tcPr>
            <w:tcW w:w="1029" w:type="dxa"/>
            <w:shd w:val="clear" w:color="auto" w:fill="auto"/>
          </w:tcPr>
          <w:p w:rsidR="00621A3B" w:rsidRPr="00B1140A" w:rsidRDefault="00621A3B" w:rsidP="00EF11E6">
            <w:pPr>
              <w:jc w:val="center"/>
            </w:pPr>
            <w:r>
              <w:rPr>
                <w:rFonts w:hint="eastAsia"/>
              </w:rPr>
              <w:t>number</w:t>
            </w:r>
          </w:p>
        </w:tc>
        <w:tc>
          <w:tcPr>
            <w:tcW w:w="929" w:type="dxa"/>
            <w:shd w:val="clear" w:color="auto" w:fill="auto"/>
          </w:tcPr>
          <w:p w:rsidR="00621A3B" w:rsidRPr="00B1140A" w:rsidRDefault="00621A3B" w:rsidP="00EF11E6">
            <w:pPr>
              <w:jc w:val="right"/>
            </w:pPr>
            <w:r>
              <w:rPr>
                <w:rFonts w:hint="eastAsia"/>
              </w:rPr>
              <w:t>3</w:t>
            </w:r>
          </w:p>
        </w:tc>
        <w:tc>
          <w:tcPr>
            <w:tcW w:w="1274" w:type="dxa"/>
            <w:shd w:val="clear" w:color="auto" w:fill="auto"/>
          </w:tcPr>
          <w:p w:rsidR="00621A3B" w:rsidRPr="00B1140A" w:rsidRDefault="00621A3B" w:rsidP="00EF11E6">
            <w:pPr>
              <w:jc w:val="center"/>
            </w:pPr>
            <w:r>
              <w:t>M</w:t>
            </w:r>
          </w:p>
        </w:tc>
        <w:tc>
          <w:tcPr>
            <w:tcW w:w="2410" w:type="dxa"/>
            <w:shd w:val="clear" w:color="auto" w:fill="auto"/>
          </w:tcPr>
          <w:p w:rsidR="00621A3B" w:rsidRPr="00B1140A" w:rsidRDefault="00621A3B" w:rsidP="00EF11E6">
            <w:pPr>
              <w:jc w:val="left"/>
            </w:pPr>
            <w:r w:rsidRPr="001A2095">
              <w:rPr>
                <w:rFonts w:ascii="微软雅黑" w:eastAsia="微软雅黑" w:hAnsi="微软雅黑" w:hint="eastAsia"/>
                <w:sz w:val="18"/>
                <w:szCs w:val="18"/>
              </w:rPr>
              <w:t>业务类型</w:t>
            </w:r>
            <w:r>
              <w:rPr>
                <w:rFonts w:ascii="微软雅黑" w:eastAsia="微软雅黑" w:hAnsi="微软雅黑" w:hint="eastAsia"/>
                <w:sz w:val="18"/>
                <w:szCs w:val="18"/>
              </w:rPr>
              <w:t xml:space="preserve">为1时不传  </w:t>
            </w:r>
            <w:r w:rsidRPr="004F6E67">
              <w:rPr>
                <w:rFonts w:hint="eastAsia"/>
              </w:rPr>
              <w:t>1</w:t>
            </w:r>
            <w:r w:rsidRPr="004F6E67">
              <w:rPr>
                <w:rFonts w:hint="eastAsia"/>
              </w:rPr>
              <w:t>、受理中</w:t>
            </w:r>
            <w:r w:rsidRPr="004F6E67">
              <w:rPr>
                <w:rFonts w:hint="eastAsia"/>
              </w:rPr>
              <w:t xml:space="preserve"> 2</w:t>
            </w:r>
            <w:r w:rsidRPr="004F6E67">
              <w:rPr>
                <w:rFonts w:hint="eastAsia"/>
              </w:rPr>
              <w:t>、成功</w:t>
            </w:r>
            <w:r w:rsidRPr="004F6E67">
              <w:rPr>
                <w:rFonts w:hint="eastAsia"/>
              </w:rPr>
              <w:t xml:space="preserve"> 3</w:t>
            </w:r>
            <w:r w:rsidRPr="004F6E67">
              <w:rPr>
                <w:rFonts w:hint="eastAsia"/>
              </w:rPr>
              <w:t>、已撤销</w:t>
            </w:r>
            <w:r w:rsidRPr="004F6E67">
              <w:rPr>
                <w:rFonts w:hint="eastAsia"/>
              </w:rPr>
              <w:t xml:space="preserve"> 4</w:t>
            </w:r>
            <w:r w:rsidRPr="004F6E67">
              <w:rPr>
                <w:rFonts w:hint="eastAsia"/>
              </w:rPr>
              <w:t>、已退回</w:t>
            </w:r>
            <w:r w:rsidRPr="004F6E67">
              <w:rPr>
                <w:rFonts w:hint="eastAsia"/>
              </w:rPr>
              <w:t xml:space="preserve"> 5</w:t>
            </w:r>
            <w:r w:rsidRPr="004F6E67">
              <w:rPr>
                <w:rFonts w:hint="eastAsia"/>
              </w:rPr>
              <w:t>、冲正</w:t>
            </w:r>
            <w:r w:rsidRPr="004F6E67">
              <w:rPr>
                <w:rFonts w:hint="eastAsia"/>
              </w:rPr>
              <w:t xml:space="preserve"> 6 </w:t>
            </w:r>
            <w:r w:rsidRPr="004F6E67">
              <w:rPr>
                <w:rFonts w:hint="eastAsia"/>
              </w:rPr>
              <w:t>失败</w:t>
            </w:r>
          </w:p>
        </w:tc>
      </w:tr>
      <w:tr w:rsidR="00621A3B" w:rsidTr="00210661">
        <w:trPr>
          <w:trHeight w:val="417"/>
        </w:trPr>
        <w:tc>
          <w:tcPr>
            <w:tcW w:w="956" w:type="dxa"/>
            <w:vMerge/>
            <w:shd w:val="clear" w:color="auto" w:fill="auto"/>
          </w:tcPr>
          <w:p w:rsidR="00621A3B" w:rsidRDefault="00621A3B" w:rsidP="00EF11E6">
            <w:pPr>
              <w:jc w:val="center"/>
              <w:rPr>
                <w:rStyle w:val="shorttext"/>
              </w:rPr>
            </w:pPr>
          </w:p>
        </w:tc>
        <w:tc>
          <w:tcPr>
            <w:tcW w:w="1559" w:type="dxa"/>
            <w:shd w:val="clear" w:color="auto" w:fill="auto"/>
          </w:tcPr>
          <w:p w:rsidR="00621A3B" w:rsidRDefault="00621A3B" w:rsidP="00EF11E6">
            <w:pPr>
              <w:jc w:val="center"/>
            </w:pPr>
            <w:r>
              <w:t>enableSettlement</w:t>
            </w:r>
          </w:p>
        </w:tc>
        <w:tc>
          <w:tcPr>
            <w:tcW w:w="1296" w:type="dxa"/>
            <w:shd w:val="clear" w:color="auto" w:fill="auto"/>
          </w:tcPr>
          <w:p w:rsidR="00621A3B" w:rsidRPr="00B54656" w:rsidRDefault="00621A3B" w:rsidP="00EF11E6">
            <w:pPr>
              <w:jc w:val="center"/>
            </w:pPr>
            <w:r w:rsidRPr="004D245C">
              <w:rPr>
                <w:rFonts w:hint="eastAsia"/>
              </w:rPr>
              <w:t>是否已结算</w:t>
            </w:r>
          </w:p>
        </w:tc>
        <w:tc>
          <w:tcPr>
            <w:tcW w:w="1029" w:type="dxa"/>
            <w:shd w:val="clear" w:color="auto" w:fill="auto"/>
          </w:tcPr>
          <w:p w:rsidR="00621A3B" w:rsidRDefault="00621A3B" w:rsidP="00EF11E6">
            <w:pPr>
              <w:jc w:val="center"/>
            </w:pPr>
            <w:r>
              <w:rPr>
                <w:rFonts w:hint="eastAsia"/>
              </w:rPr>
              <w:t>number</w:t>
            </w:r>
          </w:p>
        </w:tc>
        <w:tc>
          <w:tcPr>
            <w:tcW w:w="929" w:type="dxa"/>
            <w:shd w:val="clear" w:color="auto" w:fill="auto"/>
          </w:tcPr>
          <w:p w:rsidR="00621A3B" w:rsidRDefault="00621A3B" w:rsidP="00EF11E6">
            <w:pPr>
              <w:jc w:val="right"/>
            </w:pPr>
            <w:r>
              <w:rPr>
                <w:rFonts w:hint="eastAsia"/>
              </w:rPr>
              <w:t>1</w:t>
            </w:r>
          </w:p>
        </w:tc>
        <w:tc>
          <w:tcPr>
            <w:tcW w:w="1274" w:type="dxa"/>
            <w:shd w:val="clear" w:color="auto" w:fill="auto"/>
          </w:tcPr>
          <w:p w:rsidR="00621A3B" w:rsidRDefault="00621A3B" w:rsidP="00EF11E6">
            <w:pPr>
              <w:jc w:val="center"/>
            </w:pPr>
            <w:r>
              <w:rPr>
                <w:rFonts w:hint="eastAsia"/>
              </w:rPr>
              <w:t>M</w:t>
            </w:r>
          </w:p>
        </w:tc>
        <w:tc>
          <w:tcPr>
            <w:tcW w:w="2410" w:type="dxa"/>
            <w:shd w:val="clear" w:color="auto" w:fill="auto"/>
          </w:tcPr>
          <w:p w:rsidR="00621A3B" w:rsidRPr="00B1140A" w:rsidRDefault="00621A3B" w:rsidP="00EF11E6">
            <w:pPr>
              <w:jc w:val="left"/>
            </w:pPr>
            <w:r w:rsidRPr="004D245C">
              <w:rPr>
                <w:rFonts w:hint="eastAsia"/>
              </w:rPr>
              <w:t xml:space="preserve">0 </w:t>
            </w:r>
            <w:r w:rsidRPr="004D245C">
              <w:rPr>
                <w:rFonts w:hint="eastAsia"/>
              </w:rPr>
              <w:t>没结算</w:t>
            </w:r>
            <w:r w:rsidRPr="004D245C">
              <w:rPr>
                <w:rFonts w:hint="eastAsia"/>
              </w:rPr>
              <w:t xml:space="preserve"> 1</w:t>
            </w:r>
            <w:r w:rsidRPr="004D245C">
              <w:rPr>
                <w:rFonts w:hint="eastAsia"/>
              </w:rPr>
              <w:t>已结算</w:t>
            </w:r>
          </w:p>
        </w:tc>
      </w:tr>
      <w:tr w:rsidR="00621A3B" w:rsidTr="00210661">
        <w:trPr>
          <w:trHeight w:val="417"/>
        </w:trPr>
        <w:tc>
          <w:tcPr>
            <w:tcW w:w="956" w:type="dxa"/>
            <w:vMerge/>
            <w:shd w:val="clear" w:color="auto" w:fill="auto"/>
          </w:tcPr>
          <w:p w:rsidR="00621A3B" w:rsidRDefault="00621A3B" w:rsidP="00EF11E6">
            <w:pPr>
              <w:jc w:val="center"/>
              <w:rPr>
                <w:rStyle w:val="shorttext"/>
              </w:rPr>
            </w:pPr>
          </w:p>
        </w:tc>
        <w:tc>
          <w:tcPr>
            <w:tcW w:w="1559" w:type="dxa"/>
            <w:shd w:val="clear" w:color="auto" w:fill="auto"/>
          </w:tcPr>
          <w:p w:rsidR="00621A3B" w:rsidRPr="00B1140A" w:rsidRDefault="00621A3B" w:rsidP="00EF11E6">
            <w:pPr>
              <w:jc w:val="center"/>
            </w:pPr>
            <w:r>
              <w:t>orderDescribe</w:t>
            </w:r>
          </w:p>
        </w:tc>
        <w:tc>
          <w:tcPr>
            <w:tcW w:w="1296" w:type="dxa"/>
            <w:shd w:val="clear" w:color="auto" w:fill="auto"/>
          </w:tcPr>
          <w:p w:rsidR="00621A3B" w:rsidRPr="00B1140A" w:rsidRDefault="00621A3B" w:rsidP="00EF11E6">
            <w:pPr>
              <w:jc w:val="center"/>
            </w:pPr>
            <w:r w:rsidRPr="00B54656">
              <w:rPr>
                <w:rFonts w:hint="eastAsia"/>
              </w:rPr>
              <w:t>订单描述</w:t>
            </w:r>
          </w:p>
        </w:tc>
        <w:tc>
          <w:tcPr>
            <w:tcW w:w="1029" w:type="dxa"/>
            <w:shd w:val="clear" w:color="auto" w:fill="auto"/>
          </w:tcPr>
          <w:p w:rsidR="00621A3B" w:rsidRPr="00B1140A" w:rsidRDefault="00621A3B" w:rsidP="00EF11E6">
            <w:pPr>
              <w:jc w:val="center"/>
            </w:pPr>
            <w:r>
              <w:rPr>
                <w:rFonts w:hint="eastAsia"/>
              </w:rPr>
              <w:t>string</w:t>
            </w:r>
          </w:p>
        </w:tc>
        <w:tc>
          <w:tcPr>
            <w:tcW w:w="929" w:type="dxa"/>
            <w:shd w:val="clear" w:color="auto" w:fill="auto"/>
          </w:tcPr>
          <w:p w:rsidR="00621A3B" w:rsidRPr="00B1140A" w:rsidRDefault="00621A3B" w:rsidP="00EF11E6">
            <w:pPr>
              <w:jc w:val="right"/>
            </w:pPr>
            <w:r>
              <w:rPr>
                <w:rFonts w:hint="eastAsia"/>
              </w:rPr>
              <w:t>255</w:t>
            </w:r>
          </w:p>
        </w:tc>
        <w:tc>
          <w:tcPr>
            <w:tcW w:w="1274" w:type="dxa"/>
            <w:shd w:val="clear" w:color="auto" w:fill="auto"/>
          </w:tcPr>
          <w:p w:rsidR="00621A3B" w:rsidRPr="00B1140A" w:rsidRDefault="00621A3B" w:rsidP="00EF11E6">
            <w:pPr>
              <w:jc w:val="center"/>
            </w:pPr>
            <w:r>
              <w:rPr>
                <w:rFonts w:hint="eastAsia"/>
              </w:rPr>
              <w:t>O</w:t>
            </w:r>
          </w:p>
        </w:tc>
        <w:tc>
          <w:tcPr>
            <w:tcW w:w="2410" w:type="dxa"/>
            <w:shd w:val="clear" w:color="auto" w:fill="auto"/>
          </w:tcPr>
          <w:p w:rsidR="00621A3B" w:rsidRPr="00B1140A" w:rsidRDefault="00621A3B" w:rsidP="00EF11E6">
            <w:pPr>
              <w:jc w:val="left"/>
            </w:pPr>
          </w:p>
        </w:tc>
      </w:tr>
      <w:tr w:rsidR="00621A3B" w:rsidTr="00210661">
        <w:trPr>
          <w:trHeight w:val="417"/>
        </w:trPr>
        <w:tc>
          <w:tcPr>
            <w:tcW w:w="956" w:type="dxa"/>
            <w:vMerge/>
            <w:shd w:val="clear" w:color="auto" w:fill="auto"/>
          </w:tcPr>
          <w:p w:rsidR="00621A3B" w:rsidRDefault="00621A3B" w:rsidP="00EF11E6">
            <w:pPr>
              <w:jc w:val="center"/>
              <w:rPr>
                <w:rStyle w:val="shorttext"/>
              </w:rPr>
            </w:pPr>
          </w:p>
        </w:tc>
        <w:tc>
          <w:tcPr>
            <w:tcW w:w="1559" w:type="dxa"/>
            <w:shd w:val="clear" w:color="auto" w:fill="auto"/>
          </w:tcPr>
          <w:p w:rsidR="00621A3B" w:rsidRPr="00B1140A" w:rsidRDefault="00621A3B" w:rsidP="00EF11E6">
            <w:pPr>
              <w:jc w:val="center"/>
            </w:pPr>
            <w:r>
              <w:rPr>
                <w:rFonts w:hint="eastAsia"/>
              </w:rPr>
              <w:t>createDate</w:t>
            </w:r>
          </w:p>
        </w:tc>
        <w:tc>
          <w:tcPr>
            <w:tcW w:w="1296" w:type="dxa"/>
            <w:shd w:val="clear" w:color="auto" w:fill="auto"/>
          </w:tcPr>
          <w:p w:rsidR="00621A3B" w:rsidRPr="00B1140A" w:rsidRDefault="00621A3B" w:rsidP="00EF11E6">
            <w:pPr>
              <w:jc w:val="center"/>
            </w:pPr>
            <w:r>
              <w:rPr>
                <w:rFonts w:hint="eastAsia"/>
              </w:rPr>
              <w:t>创建时间</w:t>
            </w:r>
          </w:p>
        </w:tc>
        <w:tc>
          <w:tcPr>
            <w:tcW w:w="1029" w:type="dxa"/>
            <w:shd w:val="clear" w:color="auto" w:fill="auto"/>
          </w:tcPr>
          <w:p w:rsidR="00621A3B" w:rsidRPr="00B1140A" w:rsidRDefault="00621A3B" w:rsidP="00EF11E6">
            <w:pPr>
              <w:jc w:val="center"/>
            </w:pPr>
            <w:r>
              <w:t>d</w:t>
            </w:r>
            <w:r>
              <w:rPr>
                <w:rFonts w:hint="eastAsia"/>
              </w:rPr>
              <w:t>ate</w:t>
            </w:r>
          </w:p>
        </w:tc>
        <w:tc>
          <w:tcPr>
            <w:tcW w:w="929" w:type="dxa"/>
            <w:shd w:val="clear" w:color="auto" w:fill="auto"/>
          </w:tcPr>
          <w:p w:rsidR="00621A3B" w:rsidRPr="00B1140A" w:rsidRDefault="00621A3B" w:rsidP="00EF11E6">
            <w:pPr>
              <w:jc w:val="right"/>
            </w:pPr>
            <w:r>
              <w:rPr>
                <w:rFonts w:hint="eastAsia"/>
              </w:rPr>
              <w:t>25</w:t>
            </w:r>
          </w:p>
        </w:tc>
        <w:tc>
          <w:tcPr>
            <w:tcW w:w="1274" w:type="dxa"/>
            <w:shd w:val="clear" w:color="auto" w:fill="auto"/>
          </w:tcPr>
          <w:p w:rsidR="00621A3B" w:rsidRPr="00B1140A" w:rsidRDefault="00621A3B" w:rsidP="00EF11E6">
            <w:pPr>
              <w:jc w:val="center"/>
            </w:pPr>
            <w:r>
              <w:rPr>
                <w:rFonts w:hint="eastAsia"/>
              </w:rPr>
              <w:t>M</w:t>
            </w:r>
          </w:p>
        </w:tc>
        <w:tc>
          <w:tcPr>
            <w:tcW w:w="2410" w:type="dxa"/>
            <w:shd w:val="clear" w:color="auto" w:fill="auto"/>
          </w:tcPr>
          <w:p w:rsidR="00621A3B" w:rsidRPr="00B1140A" w:rsidRDefault="00621A3B" w:rsidP="00EF11E6">
            <w:pPr>
              <w:jc w:val="left"/>
            </w:pPr>
          </w:p>
        </w:tc>
      </w:tr>
      <w:tr w:rsidR="00621A3B" w:rsidTr="00210661">
        <w:trPr>
          <w:trHeight w:val="417"/>
        </w:trPr>
        <w:tc>
          <w:tcPr>
            <w:tcW w:w="956" w:type="dxa"/>
            <w:vMerge/>
            <w:shd w:val="clear" w:color="auto" w:fill="auto"/>
          </w:tcPr>
          <w:p w:rsidR="00621A3B" w:rsidRDefault="00621A3B" w:rsidP="00EF11E6">
            <w:pPr>
              <w:jc w:val="center"/>
              <w:rPr>
                <w:rStyle w:val="shorttext"/>
              </w:rPr>
            </w:pPr>
          </w:p>
        </w:tc>
        <w:tc>
          <w:tcPr>
            <w:tcW w:w="1559" w:type="dxa"/>
            <w:shd w:val="clear" w:color="auto" w:fill="auto"/>
          </w:tcPr>
          <w:p w:rsidR="00621A3B" w:rsidRDefault="00621A3B" w:rsidP="00EF11E6">
            <w:pP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621A3B" w:rsidRDefault="00621A3B" w:rsidP="00EF11E6">
            <w:pPr>
              <w:jc w:val="center"/>
              <w:rPr>
                <w:rFonts w:ascii="微软雅黑" w:eastAsia="微软雅黑" w:hAnsi="微软雅黑"/>
                <w:color w:val="000000"/>
                <w:sz w:val="18"/>
                <w:szCs w:val="18"/>
              </w:rPr>
            </w:pPr>
            <w:r w:rsidRPr="004D245C">
              <w:rPr>
                <w:rFonts w:ascii="微软雅黑" w:eastAsia="微软雅黑" w:hAnsi="微软雅黑" w:hint="eastAsia"/>
                <w:color w:val="000000"/>
                <w:sz w:val="18"/>
                <w:szCs w:val="18"/>
              </w:rPr>
              <w:t>最后修改时间</w:t>
            </w:r>
          </w:p>
        </w:tc>
        <w:tc>
          <w:tcPr>
            <w:tcW w:w="1029" w:type="dxa"/>
            <w:shd w:val="clear" w:color="auto" w:fill="auto"/>
          </w:tcPr>
          <w:p w:rsidR="00621A3B" w:rsidRDefault="00621A3B" w:rsidP="00EF11E6">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929" w:type="dxa"/>
            <w:shd w:val="clear" w:color="auto" w:fill="auto"/>
          </w:tcPr>
          <w:p w:rsidR="00621A3B" w:rsidRDefault="00621A3B" w:rsidP="00EF11E6">
            <w:pPr>
              <w:ind w:firstLineChars="150" w:firstLine="270"/>
              <w:jc w:val="right"/>
              <w:rPr>
                <w:rFonts w:ascii="微软雅黑" w:eastAsia="微软雅黑" w:hAnsi="微软雅黑"/>
                <w:sz w:val="18"/>
                <w:szCs w:val="18"/>
              </w:rPr>
            </w:pPr>
            <w:r>
              <w:rPr>
                <w:rFonts w:ascii="微软雅黑" w:eastAsia="微软雅黑" w:hAnsi="微软雅黑"/>
                <w:sz w:val="18"/>
                <w:szCs w:val="18"/>
              </w:rPr>
              <w:t>25</w:t>
            </w:r>
          </w:p>
        </w:tc>
        <w:tc>
          <w:tcPr>
            <w:tcW w:w="1274" w:type="dxa"/>
            <w:shd w:val="clear" w:color="auto" w:fill="auto"/>
          </w:tcPr>
          <w:p w:rsidR="00621A3B" w:rsidRDefault="00621A3B" w:rsidP="00EF11E6">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621A3B" w:rsidRDefault="00621A3B" w:rsidP="00EF11E6">
            <w:pPr>
              <w:rPr>
                <w:rFonts w:ascii="微软雅黑" w:eastAsia="微软雅黑" w:hAnsi="微软雅黑"/>
                <w:sz w:val="18"/>
                <w:szCs w:val="18"/>
              </w:rPr>
            </w:pPr>
            <w:r>
              <w:rPr>
                <w:rFonts w:ascii="微软雅黑" w:eastAsia="微软雅黑" w:hAnsi="微软雅黑"/>
                <w:sz w:val="18"/>
                <w:szCs w:val="18"/>
              </w:rPr>
              <w:t xml:space="preserve"> </w:t>
            </w:r>
          </w:p>
        </w:tc>
      </w:tr>
    </w:tbl>
    <w:p w:rsidR="0006672B" w:rsidRDefault="0006672B" w:rsidP="0006672B">
      <w:pPr>
        <w:rPr>
          <w:szCs w:val="21"/>
        </w:rPr>
      </w:pPr>
    </w:p>
    <w:p w:rsidR="00464A48" w:rsidRDefault="00464A48">
      <w:pPr>
        <w:rPr>
          <w:szCs w:val="21"/>
        </w:rPr>
      </w:pPr>
    </w:p>
    <w:p w:rsidR="00B03548" w:rsidRDefault="00B03548" w:rsidP="00B03548">
      <w:pPr>
        <w:pStyle w:val="2"/>
      </w:pPr>
      <w:bookmarkStart w:id="5355" w:name="_Toc508983425"/>
      <w:r>
        <w:rPr>
          <w:rFonts w:hint="eastAsia"/>
        </w:rPr>
        <w:t>开放平台积分订单信息接口</w:t>
      </w:r>
      <w:bookmarkEnd w:id="5355"/>
    </w:p>
    <w:p w:rsidR="00B03548" w:rsidRDefault="00B03548" w:rsidP="00B03548">
      <w:pPr>
        <w:pStyle w:val="30"/>
      </w:pPr>
      <w:bookmarkStart w:id="5356" w:name="_Toc508983426"/>
      <w:r>
        <w:rPr>
          <w:rFonts w:hint="eastAsia"/>
        </w:rPr>
        <w:t>接口名称：</w:t>
      </w:r>
      <w:r>
        <w:t>order</w:t>
      </w:r>
      <w:r>
        <w:rPr>
          <w:rFonts w:hint="eastAsia"/>
        </w:rPr>
        <w:t>/points</w:t>
      </w:r>
      <w:r>
        <w:t>/</w:t>
      </w:r>
      <w:r w:rsidR="00284644">
        <w:t>query</w:t>
      </w:r>
      <w:r>
        <w:t>OpenPointsOrderInfo.do</w:t>
      </w:r>
      <w:bookmarkEnd w:id="5356"/>
    </w:p>
    <w:p w:rsidR="00B03548" w:rsidRDefault="00B03548" w:rsidP="00B03548">
      <w:pPr>
        <w:pStyle w:val="30"/>
      </w:pPr>
      <w:bookmarkStart w:id="5357" w:name="_Toc508983427"/>
      <w:r>
        <w:rPr>
          <w:rFonts w:hint="eastAsia"/>
        </w:rPr>
        <w:t>请求报文</w:t>
      </w:r>
      <w:bookmarkEnd w:id="5357"/>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B03548" w:rsidTr="00210661">
        <w:tc>
          <w:tcPr>
            <w:tcW w:w="956" w:type="dxa"/>
            <w:shd w:val="clear" w:color="auto" w:fill="E6E6E6"/>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284644" w:rsidTr="00210661">
        <w:trPr>
          <w:trHeight w:val="417"/>
        </w:trPr>
        <w:tc>
          <w:tcPr>
            <w:tcW w:w="956" w:type="dxa"/>
            <w:vMerge w:val="restart"/>
            <w:shd w:val="clear" w:color="auto" w:fill="auto"/>
          </w:tcPr>
          <w:p w:rsidR="00284644" w:rsidRDefault="00284644" w:rsidP="00210661">
            <w:pPr>
              <w:jc w:val="center"/>
              <w:rPr>
                <w:rStyle w:val="shorttext"/>
              </w:rPr>
            </w:pPr>
          </w:p>
        </w:tc>
        <w:tc>
          <w:tcPr>
            <w:tcW w:w="1559" w:type="dxa"/>
            <w:shd w:val="clear" w:color="auto" w:fill="auto"/>
          </w:tcPr>
          <w:p w:rsidR="00284644" w:rsidRDefault="00284644"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76" w:type="dxa"/>
            <w:shd w:val="clear" w:color="auto" w:fill="auto"/>
          </w:tcPr>
          <w:p w:rsidR="00284644" w:rsidRPr="006C3E32" w:rsidRDefault="00284644"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134" w:type="dxa"/>
            <w:shd w:val="clear" w:color="auto" w:fill="auto"/>
          </w:tcPr>
          <w:p w:rsidR="00284644" w:rsidRDefault="00284644"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284644" w:rsidRDefault="00284644" w:rsidP="00210661">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20</w:t>
            </w:r>
          </w:p>
        </w:tc>
        <w:tc>
          <w:tcPr>
            <w:tcW w:w="1276" w:type="dxa"/>
            <w:shd w:val="clear" w:color="auto" w:fill="auto"/>
          </w:tcPr>
          <w:p w:rsidR="00284644" w:rsidRDefault="00284644"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284644" w:rsidRDefault="00284644" w:rsidP="00210661">
            <w:pPr>
              <w:rPr>
                <w:rFonts w:ascii="微软雅黑" w:eastAsia="微软雅黑" w:hAnsi="微软雅黑"/>
                <w:sz w:val="18"/>
                <w:szCs w:val="18"/>
              </w:rPr>
            </w:pPr>
            <w:r>
              <w:rPr>
                <w:rFonts w:ascii="微软雅黑" w:eastAsia="微软雅黑" w:hAnsi="微软雅黑" w:hint="eastAsia"/>
                <w:sz w:val="18"/>
                <w:szCs w:val="18"/>
              </w:rPr>
              <w:t>与</w:t>
            </w:r>
            <w:r>
              <w:rPr>
                <w:rFonts w:ascii="微软雅黑" w:eastAsia="微软雅黑" w:hAnsi="微软雅黑"/>
                <w:color w:val="000000"/>
                <w:sz w:val="18"/>
                <w:szCs w:val="18"/>
              </w:rPr>
              <w:t>systemOrderNo</w:t>
            </w:r>
            <w:r>
              <w:rPr>
                <w:rFonts w:ascii="微软雅黑" w:eastAsia="微软雅黑" w:hAnsi="微软雅黑" w:hint="eastAsia"/>
                <w:color w:val="000000"/>
                <w:sz w:val="18"/>
                <w:szCs w:val="18"/>
              </w:rPr>
              <w:t>、</w:t>
            </w:r>
            <w:r>
              <w:rPr>
                <w:rFonts w:ascii="微软雅黑" w:eastAsia="微软雅黑" w:hAnsi="微软雅黑"/>
                <w:color w:val="000000"/>
                <w:sz w:val="18"/>
                <w:szCs w:val="18"/>
              </w:rPr>
              <w:t>otherOrderNo</w:t>
            </w:r>
            <w:r>
              <w:rPr>
                <w:rFonts w:ascii="微软雅黑" w:eastAsia="微软雅黑" w:hAnsi="微软雅黑" w:hint="eastAsia"/>
                <w:color w:val="000000"/>
                <w:sz w:val="18"/>
                <w:szCs w:val="18"/>
              </w:rPr>
              <w:t>必传其一</w:t>
            </w:r>
          </w:p>
        </w:tc>
      </w:tr>
      <w:tr w:rsidR="00284644" w:rsidTr="00210661">
        <w:trPr>
          <w:trHeight w:val="417"/>
        </w:trPr>
        <w:tc>
          <w:tcPr>
            <w:tcW w:w="956" w:type="dxa"/>
            <w:vMerge/>
            <w:shd w:val="clear" w:color="auto" w:fill="auto"/>
          </w:tcPr>
          <w:p w:rsidR="00284644" w:rsidRDefault="00284644" w:rsidP="00210661">
            <w:pPr>
              <w:jc w:val="center"/>
              <w:rPr>
                <w:rStyle w:val="shorttext"/>
              </w:rPr>
            </w:pPr>
          </w:p>
        </w:tc>
        <w:tc>
          <w:tcPr>
            <w:tcW w:w="1559" w:type="dxa"/>
            <w:shd w:val="clear" w:color="auto" w:fill="auto"/>
          </w:tcPr>
          <w:p w:rsidR="00284644" w:rsidRDefault="00284644"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systemOrderNo</w:t>
            </w:r>
          </w:p>
        </w:tc>
        <w:tc>
          <w:tcPr>
            <w:tcW w:w="1276" w:type="dxa"/>
            <w:shd w:val="clear" w:color="auto" w:fill="auto"/>
          </w:tcPr>
          <w:p w:rsidR="00284644" w:rsidRPr="007576EE" w:rsidRDefault="00284644" w:rsidP="00210661">
            <w:pPr>
              <w:jc w:val="center"/>
              <w:rPr>
                <w:rFonts w:ascii="微软雅黑" w:eastAsia="微软雅黑" w:hAnsi="微软雅黑"/>
                <w:color w:val="000000"/>
                <w:sz w:val="18"/>
                <w:szCs w:val="18"/>
              </w:rPr>
            </w:pPr>
            <w:r w:rsidRPr="006C3E32">
              <w:rPr>
                <w:rFonts w:ascii="微软雅黑" w:eastAsia="微软雅黑" w:hAnsi="微软雅黑" w:hint="eastAsia"/>
                <w:color w:val="000000"/>
                <w:sz w:val="18"/>
                <w:szCs w:val="18"/>
              </w:rPr>
              <w:t>系统订单号</w:t>
            </w:r>
          </w:p>
        </w:tc>
        <w:tc>
          <w:tcPr>
            <w:tcW w:w="1134" w:type="dxa"/>
            <w:shd w:val="clear" w:color="auto" w:fill="auto"/>
          </w:tcPr>
          <w:p w:rsidR="00284644" w:rsidRDefault="00284644"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850" w:type="dxa"/>
            <w:shd w:val="clear" w:color="auto" w:fill="auto"/>
          </w:tcPr>
          <w:p w:rsidR="00284644" w:rsidRDefault="00284644" w:rsidP="00210661">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50</w:t>
            </w:r>
          </w:p>
        </w:tc>
        <w:tc>
          <w:tcPr>
            <w:tcW w:w="1276" w:type="dxa"/>
            <w:shd w:val="clear" w:color="auto" w:fill="auto"/>
          </w:tcPr>
          <w:p w:rsidR="00284644" w:rsidRDefault="00284644"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284644" w:rsidRDefault="00284644" w:rsidP="00210661">
            <w:pPr>
              <w:rPr>
                <w:rFonts w:ascii="微软雅黑" w:eastAsia="微软雅黑" w:hAnsi="微软雅黑"/>
                <w:sz w:val="18"/>
                <w:szCs w:val="18"/>
              </w:rPr>
            </w:pPr>
            <w:r>
              <w:rPr>
                <w:rFonts w:ascii="微软雅黑" w:eastAsia="微软雅黑" w:hAnsi="微软雅黑" w:hint="eastAsia"/>
                <w:sz w:val="18"/>
                <w:szCs w:val="18"/>
              </w:rPr>
              <w:t>与sid</w:t>
            </w:r>
            <w:r>
              <w:rPr>
                <w:rFonts w:ascii="微软雅黑" w:eastAsia="微软雅黑" w:hAnsi="微软雅黑" w:hint="eastAsia"/>
                <w:color w:val="000000"/>
                <w:sz w:val="18"/>
                <w:szCs w:val="18"/>
              </w:rPr>
              <w:t>、</w:t>
            </w:r>
            <w:r>
              <w:rPr>
                <w:rFonts w:ascii="微软雅黑" w:eastAsia="微软雅黑" w:hAnsi="微软雅黑"/>
                <w:color w:val="000000"/>
                <w:sz w:val="18"/>
                <w:szCs w:val="18"/>
              </w:rPr>
              <w:t>otherOrderNo</w:t>
            </w:r>
            <w:r>
              <w:rPr>
                <w:rFonts w:ascii="微软雅黑" w:eastAsia="微软雅黑" w:hAnsi="微软雅黑" w:hint="eastAsia"/>
                <w:color w:val="000000"/>
                <w:sz w:val="18"/>
                <w:szCs w:val="18"/>
              </w:rPr>
              <w:t>必传其一</w:t>
            </w:r>
          </w:p>
        </w:tc>
      </w:tr>
      <w:tr w:rsidR="00284644" w:rsidTr="00210661">
        <w:trPr>
          <w:trHeight w:val="417"/>
        </w:trPr>
        <w:tc>
          <w:tcPr>
            <w:tcW w:w="956" w:type="dxa"/>
            <w:vMerge/>
            <w:shd w:val="clear" w:color="auto" w:fill="auto"/>
          </w:tcPr>
          <w:p w:rsidR="00284644" w:rsidRDefault="00284644" w:rsidP="00284644">
            <w:pPr>
              <w:jc w:val="center"/>
              <w:rPr>
                <w:rStyle w:val="shorttext"/>
              </w:rPr>
            </w:pPr>
          </w:p>
        </w:tc>
        <w:tc>
          <w:tcPr>
            <w:tcW w:w="1559" w:type="dxa"/>
            <w:shd w:val="clear" w:color="auto" w:fill="auto"/>
          </w:tcPr>
          <w:p w:rsidR="00284644" w:rsidRDefault="00284644" w:rsidP="00284644">
            <w:pPr>
              <w:rPr>
                <w:rFonts w:ascii="微软雅黑" w:eastAsia="微软雅黑" w:hAnsi="微软雅黑"/>
                <w:color w:val="000000"/>
                <w:sz w:val="18"/>
                <w:szCs w:val="18"/>
              </w:rPr>
            </w:pPr>
            <w:r>
              <w:rPr>
                <w:rFonts w:ascii="微软雅黑" w:eastAsia="微软雅黑" w:hAnsi="微软雅黑"/>
                <w:color w:val="000000"/>
                <w:sz w:val="18"/>
                <w:szCs w:val="18"/>
              </w:rPr>
              <w:t>otherOrderNo</w:t>
            </w:r>
          </w:p>
        </w:tc>
        <w:tc>
          <w:tcPr>
            <w:tcW w:w="1276" w:type="dxa"/>
            <w:shd w:val="clear" w:color="auto" w:fill="auto"/>
          </w:tcPr>
          <w:p w:rsidR="00284644" w:rsidRDefault="00284644" w:rsidP="00284644">
            <w:pPr>
              <w:jc w:val="center"/>
              <w:rPr>
                <w:rFonts w:ascii="微软雅黑" w:eastAsia="微软雅黑" w:hAnsi="微软雅黑"/>
                <w:color w:val="000000"/>
                <w:sz w:val="18"/>
                <w:szCs w:val="18"/>
              </w:rPr>
            </w:pPr>
            <w:r w:rsidRPr="007576EE">
              <w:rPr>
                <w:rFonts w:ascii="微软雅黑" w:eastAsia="微软雅黑" w:hAnsi="微软雅黑" w:hint="eastAsia"/>
                <w:color w:val="000000"/>
                <w:sz w:val="18"/>
                <w:szCs w:val="18"/>
              </w:rPr>
              <w:t>站外订单号</w:t>
            </w:r>
          </w:p>
        </w:tc>
        <w:tc>
          <w:tcPr>
            <w:tcW w:w="1134" w:type="dxa"/>
            <w:shd w:val="clear" w:color="auto" w:fill="auto"/>
          </w:tcPr>
          <w:p w:rsidR="00284644" w:rsidRDefault="00284644" w:rsidP="00284644">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shd w:val="clear" w:color="auto" w:fill="auto"/>
          </w:tcPr>
          <w:p w:rsidR="00284644" w:rsidRDefault="00284644" w:rsidP="00284644">
            <w:pPr>
              <w:ind w:firstLineChars="150" w:firstLine="270"/>
              <w:jc w:val="right"/>
              <w:rPr>
                <w:rFonts w:ascii="微软雅黑" w:eastAsia="微软雅黑" w:hAnsi="微软雅黑"/>
                <w:sz w:val="18"/>
                <w:szCs w:val="18"/>
              </w:rPr>
            </w:pPr>
            <w:r>
              <w:rPr>
                <w:rFonts w:ascii="微软雅黑" w:eastAsia="微软雅黑" w:hAnsi="微软雅黑"/>
                <w:sz w:val="18"/>
                <w:szCs w:val="18"/>
              </w:rPr>
              <w:t>50</w:t>
            </w:r>
          </w:p>
        </w:tc>
        <w:tc>
          <w:tcPr>
            <w:tcW w:w="1276" w:type="dxa"/>
            <w:shd w:val="clear" w:color="auto" w:fill="auto"/>
          </w:tcPr>
          <w:p w:rsidR="00284644" w:rsidRDefault="00284644" w:rsidP="00284644">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284644" w:rsidRDefault="00284644" w:rsidP="00284644">
            <w:pPr>
              <w:rPr>
                <w:rFonts w:ascii="微软雅黑" w:eastAsia="微软雅黑" w:hAnsi="微软雅黑"/>
                <w:sz w:val="18"/>
                <w:szCs w:val="18"/>
              </w:rPr>
            </w:pPr>
            <w:r>
              <w:rPr>
                <w:rFonts w:ascii="微软雅黑" w:eastAsia="微软雅黑" w:hAnsi="微软雅黑" w:hint="eastAsia"/>
                <w:sz w:val="18"/>
                <w:szCs w:val="18"/>
              </w:rPr>
              <w:t>与sid</w:t>
            </w:r>
            <w:r>
              <w:rPr>
                <w:rFonts w:ascii="微软雅黑" w:eastAsia="微软雅黑" w:hAnsi="微软雅黑" w:hint="eastAsia"/>
                <w:color w:val="000000"/>
                <w:sz w:val="18"/>
                <w:szCs w:val="18"/>
              </w:rPr>
              <w:t>、</w:t>
            </w:r>
            <w:r>
              <w:rPr>
                <w:rFonts w:ascii="微软雅黑" w:eastAsia="微软雅黑" w:hAnsi="微软雅黑"/>
                <w:color w:val="000000"/>
                <w:sz w:val="18"/>
                <w:szCs w:val="18"/>
              </w:rPr>
              <w:t>systemOrderNo</w:t>
            </w:r>
            <w:r>
              <w:rPr>
                <w:rFonts w:ascii="微软雅黑" w:eastAsia="微软雅黑" w:hAnsi="微软雅黑" w:hint="eastAsia"/>
                <w:color w:val="000000"/>
                <w:sz w:val="18"/>
                <w:szCs w:val="18"/>
              </w:rPr>
              <w:t>必传其一</w:t>
            </w:r>
          </w:p>
        </w:tc>
      </w:tr>
      <w:tr w:rsidR="00284644" w:rsidTr="00210661">
        <w:trPr>
          <w:trHeight w:val="417"/>
        </w:trPr>
        <w:tc>
          <w:tcPr>
            <w:tcW w:w="956" w:type="dxa"/>
            <w:vMerge/>
            <w:shd w:val="clear" w:color="auto" w:fill="auto"/>
          </w:tcPr>
          <w:p w:rsidR="00284644" w:rsidRDefault="00284644" w:rsidP="00284644">
            <w:pPr>
              <w:jc w:val="center"/>
              <w:rPr>
                <w:rStyle w:val="shorttext"/>
              </w:rPr>
            </w:pPr>
          </w:p>
        </w:tc>
        <w:tc>
          <w:tcPr>
            <w:tcW w:w="1559" w:type="dxa"/>
            <w:shd w:val="clear" w:color="auto" w:fill="auto"/>
          </w:tcPr>
          <w:p w:rsidR="00284644" w:rsidRDefault="00284644" w:rsidP="00284644">
            <w:pPr>
              <w:jc w:val="center"/>
              <w:rPr>
                <w:rFonts w:ascii="微软雅黑" w:eastAsia="微软雅黑" w:hAnsi="微软雅黑"/>
                <w:color w:val="000000"/>
                <w:sz w:val="18"/>
                <w:szCs w:val="18"/>
              </w:rPr>
            </w:pPr>
            <w:r>
              <w:rPr>
                <w:rFonts w:ascii="微软雅黑" w:eastAsia="微软雅黑" w:hAnsi="微软雅黑"/>
                <w:color w:val="000000"/>
                <w:sz w:val="18"/>
                <w:szCs w:val="18"/>
              </w:rPr>
              <w:t>appid</w:t>
            </w:r>
          </w:p>
        </w:tc>
        <w:tc>
          <w:tcPr>
            <w:tcW w:w="1276" w:type="dxa"/>
            <w:shd w:val="clear" w:color="auto" w:fill="auto"/>
          </w:tcPr>
          <w:p w:rsidR="00284644" w:rsidRDefault="00284644" w:rsidP="00284644">
            <w:pPr>
              <w:jc w:val="center"/>
              <w:rPr>
                <w:rFonts w:ascii="微软雅黑" w:eastAsia="微软雅黑" w:hAnsi="微软雅黑"/>
                <w:sz w:val="18"/>
                <w:szCs w:val="18"/>
              </w:rPr>
            </w:pPr>
            <w:r>
              <w:rPr>
                <w:rFonts w:ascii="微软雅黑" w:eastAsia="微软雅黑" w:hAnsi="微软雅黑" w:hint="eastAsia"/>
                <w:sz w:val="18"/>
                <w:szCs w:val="18"/>
              </w:rPr>
              <w:t>商户</w:t>
            </w:r>
            <w:r w:rsidRPr="00BC2ED0">
              <w:rPr>
                <w:rFonts w:ascii="微软雅黑" w:eastAsia="微软雅黑" w:hAnsi="微软雅黑"/>
                <w:sz w:val="18"/>
                <w:szCs w:val="18"/>
              </w:rPr>
              <w:t>APPID</w:t>
            </w:r>
          </w:p>
        </w:tc>
        <w:tc>
          <w:tcPr>
            <w:tcW w:w="1134" w:type="dxa"/>
            <w:shd w:val="clear" w:color="auto" w:fill="auto"/>
          </w:tcPr>
          <w:p w:rsidR="00284644" w:rsidRDefault="00284644" w:rsidP="00284644">
            <w:pPr>
              <w:jc w:val="center"/>
              <w:rPr>
                <w:rFonts w:ascii="微软雅黑" w:eastAsia="微软雅黑" w:hAnsi="微软雅黑"/>
                <w:sz w:val="18"/>
                <w:szCs w:val="18"/>
              </w:rPr>
            </w:pPr>
            <w:r>
              <w:rPr>
                <w:rFonts w:ascii="微软雅黑" w:eastAsia="微软雅黑" w:hAnsi="微软雅黑"/>
                <w:sz w:val="18"/>
                <w:szCs w:val="18"/>
              </w:rPr>
              <w:t>v</w:t>
            </w:r>
            <w:r>
              <w:rPr>
                <w:rFonts w:ascii="微软雅黑" w:eastAsia="微软雅黑" w:hAnsi="微软雅黑" w:hint="eastAsia"/>
                <w:sz w:val="18"/>
                <w:szCs w:val="18"/>
              </w:rPr>
              <w:t>archar</w:t>
            </w:r>
          </w:p>
        </w:tc>
        <w:tc>
          <w:tcPr>
            <w:tcW w:w="850" w:type="dxa"/>
            <w:shd w:val="clear" w:color="auto" w:fill="auto"/>
          </w:tcPr>
          <w:p w:rsidR="00284644" w:rsidRDefault="00284644" w:rsidP="00284644">
            <w:pPr>
              <w:ind w:firstLineChars="150" w:firstLine="270"/>
              <w:jc w:val="right"/>
              <w:rPr>
                <w:rFonts w:ascii="微软雅黑" w:eastAsia="微软雅黑" w:hAnsi="微软雅黑"/>
                <w:sz w:val="18"/>
                <w:szCs w:val="18"/>
              </w:rPr>
            </w:pPr>
            <w:r>
              <w:rPr>
                <w:rFonts w:ascii="微软雅黑" w:eastAsia="微软雅黑" w:hAnsi="微软雅黑"/>
                <w:sz w:val="18"/>
                <w:szCs w:val="18"/>
              </w:rPr>
              <w:t>80</w:t>
            </w:r>
          </w:p>
        </w:tc>
        <w:tc>
          <w:tcPr>
            <w:tcW w:w="1276" w:type="dxa"/>
            <w:shd w:val="clear" w:color="auto" w:fill="auto"/>
          </w:tcPr>
          <w:p w:rsidR="00284644" w:rsidRDefault="00284644" w:rsidP="00284644">
            <w:pPr>
              <w:jc w:val="center"/>
              <w:rPr>
                <w:rFonts w:ascii="微软雅黑" w:eastAsia="微软雅黑" w:hAnsi="微软雅黑"/>
                <w:sz w:val="18"/>
                <w:szCs w:val="18"/>
              </w:rPr>
            </w:pPr>
            <w:r>
              <w:rPr>
                <w:rFonts w:ascii="微软雅黑" w:eastAsia="微软雅黑" w:hAnsi="微软雅黑"/>
                <w:sz w:val="18"/>
                <w:szCs w:val="18"/>
              </w:rPr>
              <w:t>O</w:t>
            </w:r>
          </w:p>
        </w:tc>
        <w:tc>
          <w:tcPr>
            <w:tcW w:w="2410" w:type="dxa"/>
            <w:shd w:val="clear" w:color="auto" w:fill="auto"/>
          </w:tcPr>
          <w:p w:rsidR="00284644" w:rsidRDefault="00284644" w:rsidP="00284644">
            <w:pPr>
              <w:rPr>
                <w:rFonts w:ascii="微软雅黑" w:eastAsia="微软雅黑" w:hAnsi="微软雅黑"/>
                <w:sz w:val="18"/>
                <w:szCs w:val="18"/>
              </w:rPr>
            </w:pPr>
            <w:r>
              <w:rPr>
                <w:rFonts w:ascii="微软雅黑" w:eastAsia="微软雅黑" w:hAnsi="微软雅黑"/>
                <w:color w:val="000000"/>
                <w:sz w:val="18"/>
                <w:szCs w:val="18"/>
              </w:rPr>
              <w:t>otherOrderNo</w:t>
            </w:r>
            <w:r>
              <w:rPr>
                <w:rFonts w:ascii="微软雅黑" w:eastAsia="微软雅黑" w:hAnsi="微软雅黑" w:hint="eastAsia"/>
                <w:color w:val="000000"/>
                <w:sz w:val="18"/>
                <w:szCs w:val="18"/>
              </w:rPr>
              <w:t>有值时，必传</w:t>
            </w:r>
          </w:p>
        </w:tc>
      </w:tr>
    </w:tbl>
    <w:p w:rsidR="00B03548" w:rsidRDefault="00B03548" w:rsidP="00B03548">
      <w:pPr>
        <w:pStyle w:val="30"/>
      </w:pPr>
      <w:bookmarkStart w:id="5358" w:name="_Toc508983428"/>
      <w:r>
        <w:rPr>
          <w:rFonts w:hint="eastAsia"/>
        </w:rPr>
        <w:t>响应报文</w:t>
      </w:r>
      <w:bookmarkEnd w:id="5358"/>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B03548" w:rsidTr="00210661">
        <w:tc>
          <w:tcPr>
            <w:tcW w:w="956" w:type="dxa"/>
            <w:shd w:val="clear" w:color="auto" w:fill="E6E6E6"/>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B03548" w:rsidTr="00210661">
        <w:trPr>
          <w:trHeight w:val="417"/>
        </w:trPr>
        <w:tc>
          <w:tcPr>
            <w:tcW w:w="956" w:type="dxa"/>
            <w:vMerge w:val="restart"/>
            <w:shd w:val="clear" w:color="auto" w:fill="auto"/>
            <w:vAlign w:val="center"/>
          </w:tcPr>
          <w:p w:rsidR="00B03548" w:rsidRDefault="00B03548" w:rsidP="00210661">
            <w:pPr>
              <w:jc w:val="center"/>
              <w:rPr>
                <w:rStyle w:val="shorttext"/>
              </w:rPr>
            </w:pPr>
            <w:r>
              <w:rPr>
                <w:rStyle w:val="shorttext"/>
                <w:rFonts w:hint="eastAsia"/>
              </w:rPr>
              <w:t>header</w:t>
            </w:r>
          </w:p>
        </w:tc>
        <w:tc>
          <w:tcPr>
            <w:tcW w:w="155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03548" w:rsidRDefault="00B03548" w:rsidP="00210661">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03548" w:rsidRDefault="00B03548" w:rsidP="00210661">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B03548" w:rsidRDefault="00B03548" w:rsidP="00210661">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B03548" w:rsidRDefault="00B03548" w:rsidP="00210661">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B03548" w:rsidTr="00210661">
        <w:trPr>
          <w:trHeight w:val="417"/>
        </w:trPr>
        <w:tc>
          <w:tcPr>
            <w:tcW w:w="956" w:type="dxa"/>
            <w:vMerge/>
            <w:shd w:val="clear" w:color="auto" w:fill="auto"/>
          </w:tcPr>
          <w:p w:rsidR="00B03548" w:rsidRDefault="00B03548" w:rsidP="00210661">
            <w:pPr>
              <w:jc w:val="center"/>
              <w:rPr>
                <w:rStyle w:val="shorttext"/>
              </w:rPr>
            </w:pPr>
          </w:p>
        </w:tc>
        <w:tc>
          <w:tcPr>
            <w:tcW w:w="155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03548" w:rsidRDefault="00B03548" w:rsidP="00210661">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B03548" w:rsidRDefault="00B03548" w:rsidP="00210661">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B03548" w:rsidTr="00210661">
        <w:trPr>
          <w:trHeight w:val="417"/>
        </w:trPr>
        <w:tc>
          <w:tcPr>
            <w:tcW w:w="956" w:type="dxa"/>
            <w:shd w:val="clear" w:color="auto" w:fill="auto"/>
            <w:vAlign w:val="center"/>
          </w:tcPr>
          <w:p w:rsidR="00B03548" w:rsidRDefault="00B03548" w:rsidP="00210661">
            <w:pPr>
              <w:jc w:val="center"/>
              <w:rPr>
                <w:rStyle w:val="shorttext"/>
              </w:rPr>
            </w:pPr>
            <w:r>
              <w:rPr>
                <w:rStyle w:val="shorttext"/>
                <w:rFonts w:hint="eastAsia"/>
              </w:rPr>
              <w:t>body</w:t>
            </w:r>
          </w:p>
        </w:tc>
        <w:tc>
          <w:tcPr>
            <w:tcW w:w="155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c</w:t>
            </w:r>
            <w:r>
              <w:rPr>
                <w:rFonts w:ascii="微软雅黑" w:eastAsia="微软雅黑" w:hAnsi="微软雅黑" w:hint="eastAsia"/>
                <w:color w:val="000000"/>
                <w:sz w:val="18"/>
                <w:szCs w:val="18"/>
              </w:rPr>
              <w:t>ount</w:t>
            </w:r>
          </w:p>
        </w:tc>
        <w:tc>
          <w:tcPr>
            <w:tcW w:w="1296"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总记录数</w:t>
            </w:r>
          </w:p>
        </w:tc>
        <w:tc>
          <w:tcPr>
            <w:tcW w:w="102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shd w:val="clear" w:color="auto" w:fill="auto"/>
          </w:tcPr>
          <w:p w:rsidR="00B03548" w:rsidRDefault="00B03548" w:rsidP="00210661">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03548" w:rsidRDefault="00B03548" w:rsidP="00210661">
            <w:pPr>
              <w:rPr>
                <w:rFonts w:ascii="微软雅黑" w:eastAsia="微软雅黑" w:hAnsi="微软雅黑"/>
                <w:color w:val="000000"/>
                <w:sz w:val="18"/>
                <w:szCs w:val="18"/>
              </w:rPr>
            </w:pPr>
          </w:p>
        </w:tc>
      </w:tr>
      <w:tr w:rsidR="00B03548" w:rsidTr="00210661">
        <w:trPr>
          <w:trHeight w:val="417"/>
        </w:trPr>
        <w:tc>
          <w:tcPr>
            <w:tcW w:w="956" w:type="dxa"/>
            <w:vMerge w:val="restart"/>
            <w:shd w:val="clear" w:color="auto" w:fill="auto"/>
            <w:vAlign w:val="center"/>
          </w:tcPr>
          <w:p w:rsidR="00B03548" w:rsidRDefault="00B03548" w:rsidP="00210661">
            <w:pPr>
              <w:jc w:val="center"/>
              <w:rPr>
                <w:rStyle w:val="shorttext"/>
              </w:rPr>
            </w:pPr>
            <w:r>
              <w:rPr>
                <w:rStyle w:val="shorttext"/>
              </w:rPr>
              <w:t>body.</w:t>
            </w:r>
            <w:r>
              <w:t xml:space="preserve"> </w:t>
            </w:r>
            <w:r>
              <w:rPr>
                <w:rStyle w:val="shorttext"/>
              </w:rPr>
              <w:t>o</w:t>
            </w:r>
            <w:r w:rsidRPr="00621A3B">
              <w:rPr>
                <w:rStyle w:val="shorttext"/>
              </w:rPr>
              <w:t>penPointsOrder</w:t>
            </w:r>
            <w:r>
              <w:rPr>
                <w:rStyle w:val="shorttext"/>
              </w:rPr>
              <w:t>List[]</w:t>
            </w:r>
          </w:p>
        </w:tc>
        <w:tc>
          <w:tcPr>
            <w:tcW w:w="155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96" w:type="dxa"/>
            <w:shd w:val="clear" w:color="auto" w:fill="auto"/>
          </w:tcPr>
          <w:p w:rsidR="00B03548" w:rsidRPr="007576EE"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B03548" w:rsidRDefault="00B03548" w:rsidP="00210661">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20</w:t>
            </w:r>
          </w:p>
        </w:tc>
        <w:tc>
          <w:tcPr>
            <w:tcW w:w="1274"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03548" w:rsidRDefault="00B03548" w:rsidP="00210661">
            <w:pPr>
              <w:rPr>
                <w:rFonts w:ascii="微软雅黑" w:eastAsia="微软雅黑" w:hAnsi="微软雅黑"/>
                <w:sz w:val="18"/>
                <w:szCs w:val="18"/>
              </w:rPr>
            </w:pPr>
          </w:p>
        </w:tc>
      </w:tr>
      <w:tr w:rsidR="00B03548" w:rsidTr="00210661">
        <w:trPr>
          <w:trHeight w:val="417"/>
        </w:trPr>
        <w:tc>
          <w:tcPr>
            <w:tcW w:w="956" w:type="dxa"/>
            <w:vMerge/>
            <w:shd w:val="clear" w:color="auto" w:fill="auto"/>
            <w:vAlign w:val="center"/>
          </w:tcPr>
          <w:p w:rsidR="00B03548" w:rsidRDefault="00B03548" w:rsidP="00210661">
            <w:pPr>
              <w:jc w:val="center"/>
              <w:rPr>
                <w:rStyle w:val="shorttext"/>
              </w:rPr>
            </w:pPr>
          </w:p>
        </w:tc>
        <w:tc>
          <w:tcPr>
            <w:tcW w:w="155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systemOrderNo</w:t>
            </w:r>
          </w:p>
        </w:tc>
        <w:tc>
          <w:tcPr>
            <w:tcW w:w="1296" w:type="dxa"/>
            <w:shd w:val="clear" w:color="auto" w:fill="auto"/>
          </w:tcPr>
          <w:p w:rsidR="00B03548" w:rsidRPr="007576EE" w:rsidRDefault="00B03548" w:rsidP="00210661">
            <w:pPr>
              <w:jc w:val="center"/>
              <w:rPr>
                <w:rFonts w:ascii="微软雅黑" w:eastAsia="微软雅黑" w:hAnsi="微软雅黑"/>
                <w:color w:val="000000"/>
                <w:sz w:val="18"/>
                <w:szCs w:val="18"/>
              </w:rPr>
            </w:pPr>
            <w:r w:rsidRPr="006C3E32">
              <w:rPr>
                <w:rFonts w:ascii="微软雅黑" w:eastAsia="微软雅黑" w:hAnsi="微软雅黑" w:hint="eastAsia"/>
                <w:color w:val="000000"/>
                <w:sz w:val="18"/>
                <w:szCs w:val="18"/>
              </w:rPr>
              <w:t>系统订单号</w:t>
            </w:r>
          </w:p>
        </w:tc>
        <w:tc>
          <w:tcPr>
            <w:tcW w:w="102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B03548" w:rsidRDefault="00B03548" w:rsidP="00210661">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50</w:t>
            </w:r>
          </w:p>
        </w:tc>
        <w:tc>
          <w:tcPr>
            <w:tcW w:w="1274"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B03548" w:rsidRDefault="00B03548" w:rsidP="00210661">
            <w:pPr>
              <w:rPr>
                <w:rFonts w:ascii="微软雅黑" w:eastAsia="微软雅黑" w:hAnsi="微软雅黑"/>
                <w:sz w:val="18"/>
                <w:szCs w:val="18"/>
              </w:rPr>
            </w:pPr>
          </w:p>
        </w:tc>
      </w:tr>
      <w:tr w:rsidR="00B03548" w:rsidTr="00210661">
        <w:trPr>
          <w:trHeight w:val="417"/>
        </w:trPr>
        <w:tc>
          <w:tcPr>
            <w:tcW w:w="956" w:type="dxa"/>
            <w:vMerge/>
            <w:shd w:val="clear" w:color="auto" w:fill="auto"/>
            <w:vAlign w:val="center"/>
          </w:tcPr>
          <w:p w:rsidR="00B03548" w:rsidRDefault="00B03548" w:rsidP="00210661">
            <w:pPr>
              <w:jc w:val="center"/>
              <w:rPr>
                <w:rStyle w:val="shorttext"/>
              </w:rPr>
            </w:pPr>
          </w:p>
        </w:tc>
        <w:tc>
          <w:tcPr>
            <w:tcW w:w="1559" w:type="dxa"/>
            <w:shd w:val="clear" w:color="auto" w:fill="auto"/>
          </w:tcPr>
          <w:p w:rsidR="00B03548" w:rsidRDefault="00B03548" w:rsidP="00210661">
            <w:pPr>
              <w:rPr>
                <w:rFonts w:ascii="微软雅黑" w:eastAsia="微软雅黑" w:hAnsi="微软雅黑"/>
                <w:color w:val="000000"/>
                <w:sz w:val="18"/>
                <w:szCs w:val="18"/>
              </w:rPr>
            </w:pPr>
            <w:r>
              <w:rPr>
                <w:rFonts w:ascii="微软雅黑" w:eastAsia="微软雅黑" w:hAnsi="微软雅黑"/>
                <w:color w:val="000000"/>
                <w:sz w:val="18"/>
                <w:szCs w:val="18"/>
              </w:rPr>
              <w:t>otherOrderNo</w:t>
            </w:r>
          </w:p>
        </w:tc>
        <w:tc>
          <w:tcPr>
            <w:tcW w:w="1296" w:type="dxa"/>
            <w:shd w:val="clear" w:color="auto" w:fill="auto"/>
          </w:tcPr>
          <w:p w:rsidR="00B03548" w:rsidRDefault="00B03548" w:rsidP="00210661">
            <w:pPr>
              <w:jc w:val="center"/>
              <w:rPr>
                <w:rFonts w:ascii="微软雅黑" w:eastAsia="微软雅黑" w:hAnsi="微软雅黑"/>
                <w:color w:val="000000"/>
                <w:sz w:val="18"/>
                <w:szCs w:val="18"/>
              </w:rPr>
            </w:pPr>
            <w:r w:rsidRPr="007576EE">
              <w:rPr>
                <w:rFonts w:ascii="微软雅黑" w:eastAsia="微软雅黑" w:hAnsi="微软雅黑" w:hint="eastAsia"/>
                <w:color w:val="000000"/>
                <w:sz w:val="18"/>
                <w:szCs w:val="18"/>
              </w:rPr>
              <w:t>站外订单号</w:t>
            </w:r>
          </w:p>
        </w:tc>
        <w:tc>
          <w:tcPr>
            <w:tcW w:w="102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B03548" w:rsidRDefault="00B03548" w:rsidP="00210661">
            <w:pPr>
              <w:ind w:firstLineChars="150" w:firstLine="270"/>
              <w:jc w:val="right"/>
              <w:rPr>
                <w:rFonts w:ascii="微软雅黑" w:eastAsia="微软雅黑" w:hAnsi="微软雅黑"/>
                <w:sz w:val="18"/>
                <w:szCs w:val="18"/>
              </w:rPr>
            </w:pPr>
            <w:r>
              <w:rPr>
                <w:rFonts w:ascii="微软雅黑" w:eastAsia="微软雅黑" w:hAnsi="微软雅黑"/>
                <w:sz w:val="18"/>
                <w:szCs w:val="18"/>
              </w:rPr>
              <w:t>50</w:t>
            </w:r>
          </w:p>
        </w:tc>
        <w:tc>
          <w:tcPr>
            <w:tcW w:w="1274"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B03548" w:rsidRDefault="00B03548" w:rsidP="00210661">
            <w:pPr>
              <w:rPr>
                <w:rFonts w:ascii="微软雅黑" w:eastAsia="微软雅黑" w:hAnsi="微软雅黑"/>
                <w:sz w:val="18"/>
                <w:szCs w:val="18"/>
              </w:rPr>
            </w:pPr>
            <w:r>
              <w:rPr>
                <w:rFonts w:ascii="微软雅黑" w:eastAsia="微软雅黑" w:hAnsi="微软雅黑"/>
                <w:sz w:val="18"/>
                <w:szCs w:val="18"/>
              </w:rPr>
              <w:t xml:space="preserve"> </w:t>
            </w:r>
          </w:p>
        </w:tc>
      </w:tr>
      <w:tr w:rsidR="00B03548" w:rsidTr="00210661">
        <w:trPr>
          <w:trHeight w:val="417"/>
        </w:trPr>
        <w:tc>
          <w:tcPr>
            <w:tcW w:w="956" w:type="dxa"/>
            <w:vMerge/>
            <w:shd w:val="clear" w:color="auto" w:fill="auto"/>
          </w:tcPr>
          <w:p w:rsidR="00B03548" w:rsidRDefault="00B03548" w:rsidP="00210661">
            <w:pPr>
              <w:jc w:val="center"/>
              <w:rPr>
                <w:rStyle w:val="shorttext"/>
              </w:rPr>
            </w:pPr>
          </w:p>
        </w:tc>
        <w:tc>
          <w:tcPr>
            <w:tcW w:w="155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appid</w:t>
            </w:r>
          </w:p>
        </w:tc>
        <w:tc>
          <w:tcPr>
            <w:tcW w:w="1296" w:type="dxa"/>
            <w:shd w:val="clear" w:color="auto" w:fill="auto"/>
          </w:tcPr>
          <w:p w:rsidR="00B03548" w:rsidRDefault="00B03548" w:rsidP="00210661">
            <w:pPr>
              <w:jc w:val="center"/>
              <w:rPr>
                <w:rFonts w:ascii="微软雅黑" w:eastAsia="微软雅黑" w:hAnsi="微软雅黑"/>
                <w:sz w:val="18"/>
                <w:szCs w:val="18"/>
              </w:rPr>
            </w:pPr>
            <w:r>
              <w:rPr>
                <w:rFonts w:ascii="微软雅黑" w:eastAsia="微软雅黑" w:hAnsi="微软雅黑" w:hint="eastAsia"/>
                <w:sz w:val="18"/>
                <w:szCs w:val="18"/>
              </w:rPr>
              <w:t>商户</w:t>
            </w:r>
            <w:r w:rsidRPr="00BC2ED0">
              <w:rPr>
                <w:rFonts w:ascii="微软雅黑" w:eastAsia="微软雅黑" w:hAnsi="微软雅黑"/>
                <w:sz w:val="18"/>
                <w:szCs w:val="18"/>
              </w:rPr>
              <w:t>APPID</w:t>
            </w:r>
          </w:p>
        </w:tc>
        <w:tc>
          <w:tcPr>
            <w:tcW w:w="1029" w:type="dxa"/>
            <w:shd w:val="clear" w:color="auto" w:fill="auto"/>
          </w:tcPr>
          <w:p w:rsidR="00B03548" w:rsidRDefault="00B03548" w:rsidP="00210661">
            <w:pPr>
              <w:jc w:val="center"/>
              <w:rPr>
                <w:rFonts w:ascii="微软雅黑" w:eastAsia="微软雅黑" w:hAnsi="微软雅黑"/>
                <w:sz w:val="18"/>
                <w:szCs w:val="18"/>
              </w:rPr>
            </w:pPr>
            <w:r>
              <w:rPr>
                <w:rFonts w:ascii="微软雅黑" w:eastAsia="微软雅黑" w:hAnsi="微软雅黑"/>
                <w:sz w:val="18"/>
                <w:szCs w:val="18"/>
              </w:rPr>
              <w:t>v</w:t>
            </w:r>
            <w:r>
              <w:rPr>
                <w:rFonts w:ascii="微软雅黑" w:eastAsia="微软雅黑" w:hAnsi="微软雅黑" w:hint="eastAsia"/>
                <w:sz w:val="18"/>
                <w:szCs w:val="18"/>
              </w:rPr>
              <w:t>archar</w:t>
            </w:r>
          </w:p>
        </w:tc>
        <w:tc>
          <w:tcPr>
            <w:tcW w:w="929" w:type="dxa"/>
            <w:shd w:val="clear" w:color="auto" w:fill="auto"/>
          </w:tcPr>
          <w:p w:rsidR="00B03548" w:rsidRDefault="00B03548" w:rsidP="00210661">
            <w:pPr>
              <w:ind w:firstLineChars="150" w:firstLine="270"/>
              <w:jc w:val="right"/>
              <w:rPr>
                <w:rFonts w:ascii="微软雅黑" w:eastAsia="微软雅黑" w:hAnsi="微软雅黑"/>
                <w:sz w:val="18"/>
                <w:szCs w:val="18"/>
              </w:rPr>
            </w:pPr>
            <w:r>
              <w:rPr>
                <w:rFonts w:ascii="微软雅黑" w:eastAsia="微软雅黑" w:hAnsi="微软雅黑"/>
                <w:sz w:val="18"/>
                <w:szCs w:val="18"/>
              </w:rPr>
              <w:t>80</w:t>
            </w:r>
          </w:p>
        </w:tc>
        <w:tc>
          <w:tcPr>
            <w:tcW w:w="1274" w:type="dxa"/>
            <w:shd w:val="clear" w:color="auto" w:fill="auto"/>
          </w:tcPr>
          <w:p w:rsidR="00B03548" w:rsidRDefault="00B03548" w:rsidP="00210661">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B03548" w:rsidRDefault="00B03548" w:rsidP="00210661">
            <w:pPr>
              <w:rPr>
                <w:rFonts w:ascii="微软雅黑" w:eastAsia="微软雅黑" w:hAnsi="微软雅黑"/>
                <w:sz w:val="18"/>
                <w:szCs w:val="18"/>
              </w:rPr>
            </w:pPr>
          </w:p>
        </w:tc>
      </w:tr>
      <w:tr w:rsidR="00B03548" w:rsidTr="00210661">
        <w:trPr>
          <w:trHeight w:val="417"/>
        </w:trPr>
        <w:tc>
          <w:tcPr>
            <w:tcW w:w="956" w:type="dxa"/>
            <w:vMerge/>
            <w:shd w:val="clear" w:color="auto" w:fill="auto"/>
          </w:tcPr>
          <w:p w:rsidR="00B03548" w:rsidRDefault="00B03548" w:rsidP="00210661">
            <w:pPr>
              <w:jc w:val="center"/>
              <w:rPr>
                <w:rStyle w:val="shorttext"/>
              </w:rPr>
            </w:pPr>
          </w:p>
        </w:tc>
        <w:tc>
          <w:tcPr>
            <w:tcW w:w="155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p</w:t>
            </w:r>
            <w:r>
              <w:rPr>
                <w:rFonts w:ascii="微软雅黑" w:eastAsia="微软雅黑" w:hAnsi="微软雅黑" w:hint="eastAsia"/>
                <w:color w:val="000000"/>
                <w:sz w:val="18"/>
                <w:szCs w:val="18"/>
              </w:rPr>
              <w:t>oints</w:t>
            </w:r>
            <w:r>
              <w:rPr>
                <w:rFonts w:ascii="微软雅黑" w:eastAsia="微软雅黑" w:hAnsi="微软雅黑"/>
                <w:color w:val="000000"/>
                <w:sz w:val="18"/>
                <w:szCs w:val="18"/>
              </w:rPr>
              <w:t>Val</w:t>
            </w:r>
          </w:p>
        </w:tc>
        <w:tc>
          <w:tcPr>
            <w:tcW w:w="1296" w:type="dxa"/>
            <w:shd w:val="clear" w:color="auto" w:fill="auto"/>
          </w:tcPr>
          <w:p w:rsidR="00B03548" w:rsidRDefault="00B03548" w:rsidP="00210661">
            <w:pPr>
              <w:jc w:val="center"/>
              <w:rPr>
                <w:rFonts w:ascii="微软雅黑" w:eastAsia="微软雅黑" w:hAnsi="微软雅黑"/>
                <w:sz w:val="18"/>
                <w:szCs w:val="18"/>
              </w:rPr>
            </w:pPr>
            <w:r>
              <w:rPr>
                <w:rFonts w:ascii="微软雅黑" w:eastAsia="微软雅黑" w:hAnsi="微软雅黑" w:hint="eastAsia"/>
                <w:sz w:val="18"/>
                <w:szCs w:val="18"/>
              </w:rPr>
              <w:t>积分值</w:t>
            </w:r>
          </w:p>
        </w:tc>
        <w:tc>
          <w:tcPr>
            <w:tcW w:w="1029" w:type="dxa"/>
            <w:shd w:val="clear" w:color="auto" w:fill="auto"/>
          </w:tcPr>
          <w:p w:rsidR="00B03548" w:rsidRDefault="00B03548" w:rsidP="00210661">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B03548" w:rsidRDefault="00B03548" w:rsidP="00210661">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0</w:t>
            </w:r>
          </w:p>
        </w:tc>
        <w:tc>
          <w:tcPr>
            <w:tcW w:w="1274" w:type="dxa"/>
            <w:shd w:val="clear" w:color="auto" w:fill="auto"/>
          </w:tcPr>
          <w:p w:rsidR="00B03548" w:rsidRDefault="00B03548" w:rsidP="00210661">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B03548" w:rsidRDefault="00B03548" w:rsidP="00210661">
            <w:pPr>
              <w:rPr>
                <w:rFonts w:ascii="微软雅黑" w:eastAsia="微软雅黑" w:hAnsi="微软雅黑"/>
                <w:sz w:val="18"/>
                <w:szCs w:val="18"/>
              </w:rPr>
            </w:pPr>
            <w:r>
              <w:rPr>
                <w:rFonts w:ascii="微软雅黑" w:eastAsia="微软雅黑" w:hAnsi="微软雅黑" w:hint="eastAsia"/>
                <w:sz w:val="18"/>
                <w:szCs w:val="18"/>
              </w:rPr>
              <w:t>单位 钡</w:t>
            </w:r>
          </w:p>
        </w:tc>
      </w:tr>
      <w:tr w:rsidR="00B03548" w:rsidTr="00210661">
        <w:trPr>
          <w:trHeight w:val="417"/>
        </w:trPr>
        <w:tc>
          <w:tcPr>
            <w:tcW w:w="956" w:type="dxa"/>
            <w:vMerge/>
            <w:shd w:val="clear" w:color="auto" w:fill="auto"/>
          </w:tcPr>
          <w:p w:rsidR="00B03548" w:rsidRDefault="00B03548" w:rsidP="00210661">
            <w:pPr>
              <w:jc w:val="center"/>
              <w:rPr>
                <w:rStyle w:val="shorttext"/>
              </w:rPr>
            </w:pPr>
          </w:p>
        </w:tc>
        <w:tc>
          <w:tcPr>
            <w:tcW w:w="155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in</w:t>
            </w:r>
            <w:r>
              <w:rPr>
                <w:rFonts w:ascii="微软雅黑" w:eastAsia="微软雅黑" w:hAnsi="微软雅黑"/>
                <w:color w:val="000000"/>
                <w:sz w:val="18"/>
                <w:szCs w:val="18"/>
              </w:rPr>
              <w:t>OrOut</w:t>
            </w:r>
          </w:p>
        </w:tc>
        <w:tc>
          <w:tcPr>
            <w:tcW w:w="1296" w:type="dxa"/>
            <w:shd w:val="clear" w:color="auto" w:fill="auto"/>
          </w:tcPr>
          <w:p w:rsidR="00B03548" w:rsidRDefault="00B03548" w:rsidP="00210661">
            <w:pPr>
              <w:jc w:val="center"/>
              <w:rPr>
                <w:rFonts w:ascii="微软雅黑" w:eastAsia="微软雅黑" w:hAnsi="微软雅黑"/>
                <w:sz w:val="18"/>
                <w:szCs w:val="18"/>
              </w:rPr>
            </w:pPr>
            <w:r w:rsidRPr="001A2095">
              <w:rPr>
                <w:rFonts w:ascii="微软雅黑" w:eastAsia="微软雅黑" w:hAnsi="微软雅黑" w:hint="eastAsia"/>
                <w:sz w:val="18"/>
                <w:szCs w:val="18"/>
              </w:rPr>
              <w:t>收支类型类型</w:t>
            </w:r>
          </w:p>
        </w:tc>
        <w:tc>
          <w:tcPr>
            <w:tcW w:w="1029" w:type="dxa"/>
            <w:shd w:val="clear" w:color="auto" w:fill="auto"/>
          </w:tcPr>
          <w:p w:rsidR="00B03548" w:rsidRDefault="00B03548" w:rsidP="00210661">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B03548" w:rsidRDefault="00B03548" w:rsidP="00210661">
            <w:pPr>
              <w:ind w:firstLineChars="150" w:firstLine="270"/>
              <w:jc w:val="right"/>
              <w:rPr>
                <w:rFonts w:ascii="微软雅黑" w:eastAsia="微软雅黑" w:hAnsi="微软雅黑"/>
                <w:sz w:val="18"/>
                <w:szCs w:val="18"/>
              </w:rPr>
            </w:pPr>
            <w:r>
              <w:rPr>
                <w:rFonts w:ascii="微软雅黑" w:eastAsia="微软雅黑" w:hAnsi="微软雅黑"/>
                <w:sz w:val="18"/>
                <w:szCs w:val="18"/>
              </w:rPr>
              <w:t>3</w:t>
            </w:r>
          </w:p>
        </w:tc>
        <w:tc>
          <w:tcPr>
            <w:tcW w:w="1274" w:type="dxa"/>
            <w:shd w:val="clear" w:color="auto" w:fill="auto"/>
          </w:tcPr>
          <w:p w:rsidR="00B03548" w:rsidRDefault="00B03548" w:rsidP="00210661">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B03548" w:rsidRDefault="00B03548" w:rsidP="00210661">
            <w:pPr>
              <w:rPr>
                <w:rFonts w:ascii="微软雅黑" w:eastAsia="微软雅黑" w:hAnsi="微软雅黑"/>
                <w:sz w:val="18"/>
                <w:szCs w:val="18"/>
              </w:rPr>
            </w:pPr>
            <w:r w:rsidRPr="001A2095">
              <w:rPr>
                <w:rFonts w:ascii="微软雅黑" w:eastAsia="微软雅黑" w:hAnsi="微软雅黑" w:hint="eastAsia"/>
                <w:sz w:val="18"/>
                <w:szCs w:val="18"/>
              </w:rPr>
              <w:t>1兑付 2充值</w:t>
            </w:r>
          </w:p>
        </w:tc>
      </w:tr>
      <w:tr w:rsidR="00B03548" w:rsidTr="00210661">
        <w:trPr>
          <w:trHeight w:val="417"/>
        </w:trPr>
        <w:tc>
          <w:tcPr>
            <w:tcW w:w="956" w:type="dxa"/>
            <w:vMerge/>
            <w:shd w:val="clear" w:color="auto" w:fill="auto"/>
          </w:tcPr>
          <w:p w:rsidR="00B03548" w:rsidRDefault="00B03548" w:rsidP="00210661">
            <w:pPr>
              <w:jc w:val="center"/>
              <w:rPr>
                <w:rStyle w:val="shorttext"/>
              </w:rPr>
            </w:pPr>
          </w:p>
        </w:tc>
        <w:tc>
          <w:tcPr>
            <w:tcW w:w="155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businessType</w:t>
            </w:r>
          </w:p>
        </w:tc>
        <w:tc>
          <w:tcPr>
            <w:tcW w:w="1296" w:type="dxa"/>
            <w:shd w:val="clear" w:color="auto" w:fill="auto"/>
          </w:tcPr>
          <w:p w:rsidR="00B03548" w:rsidRDefault="00B03548" w:rsidP="00210661">
            <w:pPr>
              <w:jc w:val="center"/>
              <w:rPr>
                <w:rFonts w:ascii="微软雅黑" w:eastAsia="微软雅黑" w:hAnsi="微软雅黑"/>
                <w:sz w:val="18"/>
                <w:szCs w:val="18"/>
              </w:rPr>
            </w:pPr>
            <w:r w:rsidRPr="001A2095">
              <w:rPr>
                <w:rFonts w:ascii="微软雅黑" w:eastAsia="微软雅黑" w:hAnsi="微软雅黑" w:hint="eastAsia"/>
                <w:sz w:val="18"/>
                <w:szCs w:val="18"/>
              </w:rPr>
              <w:t>业务类型</w:t>
            </w:r>
          </w:p>
        </w:tc>
        <w:tc>
          <w:tcPr>
            <w:tcW w:w="102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929" w:type="dxa"/>
            <w:shd w:val="clear" w:color="auto" w:fill="auto"/>
          </w:tcPr>
          <w:p w:rsidR="00B03548" w:rsidRDefault="00B03548" w:rsidP="00210661">
            <w:pPr>
              <w:jc w:val="right"/>
              <w:rPr>
                <w:rFonts w:ascii="微软雅黑" w:eastAsia="微软雅黑" w:hAnsi="微软雅黑"/>
                <w:color w:val="000000"/>
                <w:sz w:val="18"/>
                <w:szCs w:val="18"/>
              </w:rPr>
            </w:pPr>
            <w:r>
              <w:rPr>
                <w:rFonts w:ascii="微软雅黑" w:eastAsia="微软雅黑" w:hAnsi="微软雅黑"/>
                <w:color w:val="000000"/>
                <w:sz w:val="18"/>
                <w:szCs w:val="18"/>
              </w:rPr>
              <w:t>6</w:t>
            </w:r>
          </w:p>
        </w:tc>
        <w:tc>
          <w:tcPr>
            <w:tcW w:w="1274"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B03548" w:rsidRDefault="00B03548" w:rsidP="00210661">
            <w:pPr>
              <w:rPr>
                <w:rFonts w:ascii="微软雅黑" w:eastAsia="微软雅黑" w:hAnsi="微软雅黑"/>
                <w:sz w:val="18"/>
                <w:szCs w:val="18"/>
              </w:rPr>
            </w:pPr>
            <w:r w:rsidRPr="001A2095">
              <w:rPr>
                <w:rFonts w:ascii="微软雅黑" w:eastAsia="微软雅黑" w:hAnsi="微软雅黑" w:hint="eastAsia"/>
                <w:sz w:val="18"/>
                <w:szCs w:val="18"/>
              </w:rPr>
              <w:t>1积分互换</w:t>
            </w:r>
          </w:p>
        </w:tc>
      </w:tr>
      <w:tr w:rsidR="00B03548" w:rsidTr="00210661">
        <w:trPr>
          <w:trHeight w:val="417"/>
        </w:trPr>
        <w:tc>
          <w:tcPr>
            <w:tcW w:w="956" w:type="dxa"/>
            <w:vMerge/>
            <w:shd w:val="clear" w:color="auto" w:fill="auto"/>
          </w:tcPr>
          <w:p w:rsidR="00B03548" w:rsidRDefault="00B03548" w:rsidP="00210661">
            <w:pPr>
              <w:jc w:val="center"/>
              <w:rPr>
                <w:rStyle w:val="shorttext"/>
              </w:rPr>
            </w:pPr>
          </w:p>
        </w:tc>
        <w:tc>
          <w:tcPr>
            <w:tcW w:w="1559" w:type="dxa"/>
            <w:shd w:val="clear" w:color="auto" w:fill="auto"/>
          </w:tcPr>
          <w:p w:rsidR="00B03548" w:rsidRPr="00B1140A" w:rsidRDefault="00B03548" w:rsidP="00210661">
            <w:pPr>
              <w:jc w:val="center"/>
            </w:pPr>
            <w:r w:rsidRPr="00B1140A">
              <w:rPr>
                <w:rFonts w:hint="eastAsia"/>
              </w:rPr>
              <w:t>userIdEnc</w:t>
            </w:r>
          </w:p>
        </w:tc>
        <w:tc>
          <w:tcPr>
            <w:tcW w:w="1296" w:type="dxa"/>
            <w:shd w:val="clear" w:color="auto" w:fill="auto"/>
          </w:tcPr>
          <w:p w:rsidR="00B03548" w:rsidRPr="00B1140A" w:rsidRDefault="00B03548" w:rsidP="00210661">
            <w:pPr>
              <w:jc w:val="center"/>
            </w:pPr>
            <w:r w:rsidRPr="00B1140A">
              <w:rPr>
                <w:rFonts w:hint="eastAsia"/>
              </w:rPr>
              <w:t>用户加密</w:t>
            </w:r>
            <w:r w:rsidRPr="00B1140A">
              <w:rPr>
                <w:rFonts w:hint="eastAsia"/>
              </w:rPr>
              <w:t>id</w:t>
            </w:r>
          </w:p>
        </w:tc>
        <w:tc>
          <w:tcPr>
            <w:tcW w:w="1029" w:type="dxa"/>
            <w:shd w:val="clear" w:color="auto" w:fill="auto"/>
          </w:tcPr>
          <w:p w:rsidR="00B03548" w:rsidRPr="00B1140A" w:rsidRDefault="00B03548" w:rsidP="00210661">
            <w:pPr>
              <w:jc w:val="center"/>
            </w:pPr>
            <w:r w:rsidRPr="00B1140A">
              <w:rPr>
                <w:rFonts w:hint="eastAsia"/>
              </w:rPr>
              <w:t>varchar</w:t>
            </w:r>
          </w:p>
        </w:tc>
        <w:tc>
          <w:tcPr>
            <w:tcW w:w="929" w:type="dxa"/>
            <w:shd w:val="clear" w:color="auto" w:fill="auto"/>
          </w:tcPr>
          <w:p w:rsidR="00B03548" w:rsidRPr="00B1140A" w:rsidRDefault="00B03548" w:rsidP="00210661">
            <w:pPr>
              <w:jc w:val="right"/>
            </w:pPr>
            <w:r w:rsidRPr="00B1140A">
              <w:rPr>
                <w:rFonts w:hint="eastAsia"/>
              </w:rPr>
              <w:t>50</w:t>
            </w:r>
          </w:p>
        </w:tc>
        <w:tc>
          <w:tcPr>
            <w:tcW w:w="1274" w:type="dxa"/>
            <w:shd w:val="clear" w:color="auto" w:fill="auto"/>
          </w:tcPr>
          <w:p w:rsidR="00B03548" w:rsidRPr="00B1140A" w:rsidRDefault="00B03548" w:rsidP="00210661">
            <w:pPr>
              <w:jc w:val="center"/>
            </w:pPr>
            <w:r w:rsidRPr="00B1140A">
              <w:rPr>
                <w:rFonts w:hint="eastAsia"/>
              </w:rPr>
              <w:t>M</w:t>
            </w:r>
          </w:p>
        </w:tc>
        <w:tc>
          <w:tcPr>
            <w:tcW w:w="2410" w:type="dxa"/>
            <w:shd w:val="clear" w:color="auto" w:fill="auto"/>
          </w:tcPr>
          <w:p w:rsidR="00B03548" w:rsidRDefault="00B03548" w:rsidP="00210661">
            <w:pPr>
              <w:jc w:val="left"/>
            </w:pPr>
            <w:r w:rsidRPr="00B1140A">
              <w:rPr>
                <w:rFonts w:hint="eastAsia"/>
              </w:rPr>
              <w:t>生成方用户</w:t>
            </w:r>
          </w:p>
        </w:tc>
      </w:tr>
      <w:tr w:rsidR="00B03548" w:rsidTr="00210661">
        <w:trPr>
          <w:trHeight w:val="417"/>
        </w:trPr>
        <w:tc>
          <w:tcPr>
            <w:tcW w:w="956" w:type="dxa"/>
            <w:vMerge/>
            <w:shd w:val="clear" w:color="auto" w:fill="auto"/>
          </w:tcPr>
          <w:p w:rsidR="00B03548" w:rsidRDefault="00B03548" w:rsidP="00210661">
            <w:pPr>
              <w:jc w:val="center"/>
              <w:rPr>
                <w:rStyle w:val="shorttext"/>
              </w:rPr>
            </w:pPr>
          </w:p>
        </w:tc>
        <w:tc>
          <w:tcPr>
            <w:tcW w:w="1559" w:type="dxa"/>
            <w:shd w:val="clear" w:color="auto" w:fill="auto"/>
          </w:tcPr>
          <w:p w:rsidR="00B03548" w:rsidRPr="00B1140A" w:rsidRDefault="00B03548" w:rsidP="00210661">
            <w:pPr>
              <w:jc w:val="center"/>
            </w:pPr>
            <w:r>
              <w:t>publisherId</w:t>
            </w:r>
          </w:p>
        </w:tc>
        <w:tc>
          <w:tcPr>
            <w:tcW w:w="1296" w:type="dxa"/>
            <w:shd w:val="clear" w:color="auto" w:fill="auto"/>
          </w:tcPr>
          <w:p w:rsidR="00B03548" w:rsidRPr="00B1140A" w:rsidRDefault="00B03548" w:rsidP="00210661">
            <w:pPr>
              <w:jc w:val="center"/>
            </w:pPr>
            <w:r w:rsidRPr="00191079">
              <w:rPr>
                <w:rFonts w:hint="eastAsia"/>
              </w:rPr>
              <w:t>积分发行商</w:t>
            </w:r>
            <w:r w:rsidRPr="00191079">
              <w:rPr>
                <w:rFonts w:hint="eastAsia"/>
              </w:rPr>
              <w:t>ID</w:t>
            </w:r>
          </w:p>
        </w:tc>
        <w:tc>
          <w:tcPr>
            <w:tcW w:w="1029" w:type="dxa"/>
            <w:shd w:val="clear" w:color="auto" w:fill="auto"/>
          </w:tcPr>
          <w:p w:rsidR="00B03548" w:rsidRPr="00B1140A" w:rsidRDefault="00B03548" w:rsidP="00210661">
            <w:pPr>
              <w:jc w:val="center"/>
            </w:pPr>
            <w:r>
              <w:rPr>
                <w:rFonts w:hint="eastAsia"/>
              </w:rPr>
              <w:t>number</w:t>
            </w:r>
          </w:p>
        </w:tc>
        <w:tc>
          <w:tcPr>
            <w:tcW w:w="929" w:type="dxa"/>
            <w:shd w:val="clear" w:color="auto" w:fill="auto"/>
          </w:tcPr>
          <w:p w:rsidR="00B03548" w:rsidRPr="00B1140A" w:rsidRDefault="00B03548" w:rsidP="00210661">
            <w:pPr>
              <w:jc w:val="right"/>
            </w:pPr>
            <w:r>
              <w:rPr>
                <w:rFonts w:hint="eastAsia"/>
              </w:rPr>
              <w:t>20</w:t>
            </w:r>
          </w:p>
        </w:tc>
        <w:tc>
          <w:tcPr>
            <w:tcW w:w="1274" w:type="dxa"/>
            <w:shd w:val="clear" w:color="auto" w:fill="auto"/>
          </w:tcPr>
          <w:p w:rsidR="00B03548" w:rsidRPr="00B1140A" w:rsidRDefault="00B03548" w:rsidP="00210661">
            <w:pPr>
              <w:jc w:val="center"/>
            </w:pPr>
            <w:r>
              <w:rPr>
                <w:rFonts w:hint="eastAsia"/>
              </w:rPr>
              <w:t>O</w:t>
            </w:r>
          </w:p>
        </w:tc>
        <w:tc>
          <w:tcPr>
            <w:tcW w:w="2410" w:type="dxa"/>
            <w:shd w:val="clear" w:color="auto" w:fill="auto"/>
          </w:tcPr>
          <w:p w:rsidR="00B03548" w:rsidRPr="00B1140A" w:rsidRDefault="00B03548" w:rsidP="00210661">
            <w:pPr>
              <w:jc w:val="left"/>
            </w:pPr>
          </w:p>
        </w:tc>
      </w:tr>
      <w:tr w:rsidR="00B03548" w:rsidTr="00210661">
        <w:trPr>
          <w:trHeight w:val="417"/>
        </w:trPr>
        <w:tc>
          <w:tcPr>
            <w:tcW w:w="956" w:type="dxa"/>
            <w:vMerge/>
            <w:shd w:val="clear" w:color="auto" w:fill="auto"/>
          </w:tcPr>
          <w:p w:rsidR="00B03548" w:rsidRDefault="00B03548" w:rsidP="00210661">
            <w:pPr>
              <w:jc w:val="center"/>
              <w:rPr>
                <w:rStyle w:val="shorttext"/>
              </w:rPr>
            </w:pPr>
          </w:p>
        </w:tc>
        <w:tc>
          <w:tcPr>
            <w:tcW w:w="1559" w:type="dxa"/>
            <w:shd w:val="clear" w:color="auto" w:fill="auto"/>
          </w:tcPr>
          <w:p w:rsidR="00B03548" w:rsidRPr="00B1140A" w:rsidRDefault="00B03548" w:rsidP="00210661">
            <w:pPr>
              <w:jc w:val="center"/>
            </w:pPr>
            <w:r>
              <w:t>state</w:t>
            </w:r>
          </w:p>
        </w:tc>
        <w:tc>
          <w:tcPr>
            <w:tcW w:w="1296" w:type="dxa"/>
            <w:shd w:val="clear" w:color="auto" w:fill="auto"/>
          </w:tcPr>
          <w:p w:rsidR="00B03548" w:rsidRPr="00B1140A" w:rsidRDefault="00B03548" w:rsidP="00210661">
            <w:pPr>
              <w:jc w:val="center"/>
            </w:pPr>
            <w:r w:rsidRPr="004F6E67">
              <w:rPr>
                <w:rFonts w:hint="eastAsia"/>
              </w:rPr>
              <w:t>状态</w:t>
            </w:r>
          </w:p>
        </w:tc>
        <w:tc>
          <w:tcPr>
            <w:tcW w:w="1029" w:type="dxa"/>
            <w:shd w:val="clear" w:color="auto" w:fill="auto"/>
          </w:tcPr>
          <w:p w:rsidR="00B03548" w:rsidRPr="00B1140A" w:rsidRDefault="00B03548" w:rsidP="00210661">
            <w:pPr>
              <w:jc w:val="center"/>
            </w:pPr>
            <w:r>
              <w:rPr>
                <w:rFonts w:hint="eastAsia"/>
              </w:rPr>
              <w:t>number</w:t>
            </w:r>
          </w:p>
        </w:tc>
        <w:tc>
          <w:tcPr>
            <w:tcW w:w="929" w:type="dxa"/>
            <w:shd w:val="clear" w:color="auto" w:fill="auto"/>
          </w:tcPr>
          <w:p w:rsidR="00B03548" w:rsidRPr="00B1140A" w:rsidRDefault="00B03548" w:rsidP="00210661">
            <w:pPr>
              <w:jc w:val="right"/>
            </w:pPr>
            <w:r>
              <w:rPr>
                <w:rFonts w:hint="eastAsia"/>
              </w:rPr>
              <w:t>3</w:t>
            </w:r>
          </w:p>
        </w:tc>
        <w:tc>
          <w:tcPr>
            <w:tcW w:w="1274" w:type="dxa"/>
            <w:shd w:val="clear" w:color="auto" w:fill="auto"/>
          </w:tcPr>
          <w:p w:rsidR="00B03548" w:rsidRPr="00B1140A" w:rsidRDefault="00B03548" w:rsidP="00210661">
            <w:pPr>
              <w:jc w:val="center"/>
            </w:pPr>
            <w:r>
              <w:t>M</w:t>
            </w:r>
          </w:p>
        </w:tc>
        <w:tc>
          <w:tcPr>
            <w:tcW w:w="2410" w:type="dxa"/>
            <w:shd w:val="clear" w:color="auto" w:fill="auto"/>
          </w:tcPr>
          <w:p w:rsidR="00B03548" w:rsidRPr="00B1140A" w:rsidRDefault="00B03548" w:rsidP="00210661">
            <w:pPr>
              <w:jc w:val="left"/>
            </w:pPr>
            <w:r w:rsidRPr="001A2095">
              <w:rPr>
                <w:rFonts w:ascii="微软雅黑" w:eastAsia="微软雅黑" w:hAnsi="微软雅黑" w:hint="eastAsia"/>
                <w:sz w:val="18"/>
                <w:szCs w:val="18"/>
              </w:rPr>
              <w:t>业务类型</w:t>
            </w:r>
            <w:r>
              <w:rPr>
                <w:rFonts w:ascii="微软雅黑" w:eastAsia="微软雅黑" w:hAnsi="微软雅黑" w:hint="eastAsia"/>
                <w:sz w:val="18"/>
                <w:szCs w:val="18"/>
              </w:rPr>
              <w:t xml:space="preserve">为1时不传  </w:t>
            </w:r>
            <w:r w:rsidRPr="004F6E67">
              <w:rPr>
                <w:rFonts w:hint="eastAsia"/>
              </w:rPr>
              <w:t>1</w:t>
            </w:r>
            <w:r w:rsidRPr="004F6E67">
              <w:rPr>
                <w:rFonts w:hint="eastAsia"/>
              </w:rPr>
              <w:t>、受理中</w:t>
            </w:r>
            <w:r w:rsidRPr="004F6E67">
              <w:rPr>
                <w:rFonts w:hint="eastAsia"/>
              </w:rPr>
              <w:t xml:space="preserve"> 2</w:t>
            </w:r>
            <w:r w:rsidRPr="004F6E67">
              <w:rPr>
                <w:rFonts w:hint="eastAsia"/>
              </w:rPr>
              <w:t>、成功</w:t>
            </w:r>
            <w:r w:rsidRPr="004F6E67">
              <w:rPr>
                <w:rFonts w:hint="eastAsia"/>
              </w:rPr>
              <w:t xml:space="preserve"> 3</w:t>
            </w:r>
            <w:r w:rsidRPr="004F6E67">
              <w:rPr>
                <w:rFonts w:hint="eastAsia"/>
              </w:rPr>
              <w:t>、已撤销</w:t>
            </w:r>
            <w:r w:rsidRPr="004F6E67">
              <w:rPr>
                <w:rFonts w:hint="eastAsia"/>
              </w:rPr>
              <w:t xml:space="preserve"> 4</w:t>
            </w:r>
            <w:r w:rsidRPr="004F6E67">
              <w:rPr>
                <w:rFonts w:hint="eastAsia"/>
              </w:rPr>
              <w:t>、已退回</w:t>
            </w:r>
            <w:r w:rsidRPr="004F6E67">
              <w:rPr>
                <w:rFonts w:hint="eastAsia"/>
              </w:rPr>
              <w:t xml:space="preserve"> 5</w:t>
            </w:r>
            <w:r w:rsidRPr="004F6E67">
              <w:rPr>
                <w:rFonts w:hint="eastAsia"/>
              </w:rPr>
              <w:t>、冲正</w:t>
            </w:r>
            <w:r w:rsidRPr="004F6E67">
              <w:rPr>
                <w:rFonts w:hint="eastAsia"/>
              </w:rPr>
              <w:t xml:space="preserve"> 6 </w:t>
            </w:r>
            <w:r w:rsidRPr="004F6E67">
              <w:rPr>
                <w:rFonts w:hint="eastAsia"/>
              </w:rPr>
              <w:t>失败</w:t>
            </w:r>
          </w:p>
        </w:tc>
      </w:tr>
      <w:tr w:rsidR="00B03548" w:rsidTr="00210661">
        <w:trPr>
          <w:trHeight w:val="417"/>
        </w:trPr>
        <w:tc>
          <w:tcPr>
            <w:tcW w:w="956" w:type="dxa"/>
            <w:vMerge/>
            <w:shd w:val="clear" w:color="auto" w:fill="auto"/>
          </w:tcPr>
          <w:p w:rsidR="00B03548" w:rsidRDefault="00B03548" w:rsidP="00210661">
            <w:pPr>
              <w:jc w:val="center"/>
              <w:rPr>
                <w:rStyle w:val="shorttext"/>
              </w:rPr>
            </w:pPr>
          </w:p>
        </w:tc>
        <w:tc>
          <w:tcPr>
            <w:tcW w:w="1559" w:type="dxa"/>
            <w:shd w:val="clear" w:color="auto" w:fill="auto"/>
          </w:tcPr>
          <w:p w:rsidR="00B03548" w:rsidRDefault="00B03548" w:rsidP="00210661">
            <w:pPr>
              <w:jc w:val="center"/>
            </w:pPr>
            <w:r>
              <w:t>enableSettlement</w:t>
            </w:r>
          </w:p>
        </w:tc>
        <w:tc>
          <w:tcPr>
            <w:tcW w:w="1296" w:type="dxa"/>
            <w:shd w:val="clear" w:color="auto" w:fill="auto"/>
          </w:tcPr>
          <w:p w:rsidR="00B03548" w:rsidRPr="00B54656" w:rsidRDefault="00B03548" w:rsidP="00210661">
            <w:pPr>
              <w:jc w:val="center"/>
            </w:pPr>
            <w:r w:rsidRPr="004D245C">
              <w:rPr>
                <w:rFonts w:hint="eastAsia"/>
              </w:rPr>
              <w:t>是否已结算</w:t>
            </w:r>
          </w:p>
        </w:tc>
        <w:tc>
          <w:tcPr>
            <w:tcW w:w="1029" w:type="dxa"/>
            <w:shd w:val="clear" w:color="auto" w:fill="auto"/>
          </w:tcPr>
          <w:p w:rsidR="00B03548" w:rsidRDefault="00B03548" w:rsidP="00210661">
            <w:pPr>
              <w:jc w:val="center"/>
            </w:pPr>
            <w:r>
              <w:rPr>
                <w:rFonts w:hint="eastAsia"/>
              </w:rPr>
              <w:t>number</w:t>
            </w:r>
          </w:p>
        </w:tc>
        <w:tc>
          <w:tcPr>
            <w:tcW w:w="929" w:type="dxa"/>
            <w:shd w:val="clear" w:color="auto" w:fill="auto"/>
          </w:tcPr>
          <w:p w:rsidR="00B03548" w:rsidRDefault="00B03548" w:rsidP="00210661">
            <w:pPr>
              <w:jc w:val="right"/>
            </w:pPr>
            <w:r>
              <w:rPr>
                <w:rFonts w:hint="eastAsia"/>
              </w:rPr>
              <w:t>1</w:t>
            </w:r>
          </w:p>
        </w:tc>
        <w:tc>
          <w:tcPr>
            <w:tcW w:w="1274" w:type="dxa"/>
            <w:shd w:val="clear" w:color="auto" w:fill="auto"/>
          </w:tcPr>
          <w:p w:rsidR="00B03548" w:rsidRDefault="00B03548" w:rsidP="00210661">
            <w:pPr>
              <w:jc w:val="center"/>
            </w:pPr>
            <w:r>
              <w:rPr>
                <w:rFonts w:hint="eastAsia"/>
              </w:rPr>
              <w:t>M</w:t>
            </w:r>
          </w:p>
        </w:tc>
        <w:tc>
          <w:tcPr>
            <w:tcW w:w="2410" w:type="dxa"/>
            <w:shd w:val="clear" w:color="auto" w:fill="auto"/>
          </w:tcPr>
          <w:p w:rsidR="00B03548" w:rsidRPr="00B1140A" w:rsidRDefault="00B03548" w:rsidP="00210661">
            <w:pPr>
              <w:jc w:val="left"/>
            </w:pPr>
            <w:r w:rsidRPr="004D245C">
              <w:rPr>
                <w:rFonts w:hint="eastAsia"/>
              </w:rPr>
              <w:t xml:space="preserve">0 </w:t>
            </w:r>
            <w:r w:rsidRPr="004D245C">
              <w:rPr>
                <w:rFonts w:hint="eastAsia"/>
              </w:rPr>
              <w:t>没结算</w:t>
            </w:r>
            <w:r w:rsidRPr="004D245C">
              <w:rPr>
                <w:rFonts w:hint="eastAsia"/>
              </w:rPr>
              <w:t xml:space="preserve"> 1</w:t>
            </w:r>
            <w:r w:rsidRPr="004D245C">
              <w:rPr>
                <w:rFonts w:hint="eastAsia"/>
              </w:rPr>
              <w:t>已结算</w:t>
            </w:r>
          </w:p>
        </w:tc>
      </w:tr>
      <w:tr w:rsidR="00B03548" w:rsidTr="00210661">
        <w:trPr>
          <w:trHeight w:val="417"/>
        </w:trPr>
        <w:tc>
          <w:tcPr>
            <w:tcW w:w="956" w:type="dxa"/>
            <w:vMerge/>
            <w:shd w:val="clear" w:color="auto" w:fill="auto"/>
          </w:tcPr>
          <w:p w:rsidR="00B03548" w:rsidRDefault="00B03548" w:rsidP="00210661">
            <w:pPr>
              <w:jc w:val="center"/>
              <w:rPr>
                <w:rStyle w:val="shorttext"/>
              </w:rPr>
            </w:pPr>
          </w:p>
        </w:tc>
        <w:tc>
          <w:tcPr>
            <w:tcW w:w="1559" w:type="dxa"/>
            <w:shd w:val="clear" w:color="auto" w:fill="auto"/>
          </w:tcPr>
          <w:p w:rsidR="00B03548" w:rsidRPr="00B1140A" w:rsidRDefault="00B03548" w:rsidP="00210661">
            <w:pPr>
              <w:jc w:val="center"/>
            </w:pPr>
            <w:r>
              <w:t>orderDescribe</w:t>
            </w:r>
          </w:p>
        </w:tc>
        <w:tc>
          <w:tcPr>
            <w:tcW w:w="1296" w:type="dxa"/>
            <w:shd w:val="clear" w:color="auto" w:fill="auto"/>
          </w:tcPr>
          <w:p w:rsidR="00B03548" w:rsidRPr="00B1140A" w:rsidRDefault="00B03548" w:rsidP="00210661">
            <w:pPr>
              <w:jc w:val="center"/>
            </w:pPr>
            <w:r w:rsidRPr="00B54656">
              <w:rPr>
                <w:rFonts w:hint="eastAsia"/>
              </w:rPr>
              <w:t>订单描述</w:t>
            </w:r>
          </w:p>
        </w:tc>
        <w:tc>
          <w:tcPr>
            <w:tcW w:w="1029" w:type="dxa"/>
            <w:shd w:val="clear" w:color="auto" w:fill="auto"/>
          </w:tcPr>
          <w:p w:rsidR="00B03548" w:rsidRPr="00B1140A" w:rsidRDefault="00B03548" w:rsidP="00210661">
            <w:pPr>
              <w:jc w:val="center"/>
            </w:pPr>
            <w:r>
              <w:rPr>
                <w:rFonts w:hint="eastAsia"/>
              </w:rPr>
              <w:t>string</w:t>
            </w:r>
          </w:p>
        </w:tc>
        <w:tc>
          <w:tcPr>
            <w:tcW w:w="929" w:type="dxa"/>
            <w:shd w:val="clear" w:color="auto" w:fill="auto"/>
          </w:tcPr>
          <w:p w:rsidR="00B03548" w:rsidRPr="00B1140A" w:rsidRDefault="00B03548" w:rsidP="00210661">
            <w:pPr>
              <w:jc w:val="right"/>
            </w:pPr>
            <w:r>
              <w:rPr>
                <w:rFonts w:hint="eastAsia"/>
              </w:rPr>
              <w:t>255</w:t>
            </w:r>
          </w:p>
        </w:tc>
        <w:tc>
          <w:tcPr>
            <w:tcW w:w="1274" w:type="dxa"/>
            <w:shd w:val="clear" w:color="auto" w:fill="auto"/>
          </w:tcPr>
          <w:p w:rsidR="00B03548" w:rsidRPr="00B1140A" w:rsidRDefault="00B03548" w:rsidP="00210661">
            <w:pPr>
              <w:jc w:val="center"/>
            </w:pPr>
            <w:r>
              <w:rPr>
                <w:rFonts w:hint="eastAsia"/>
              </w:rPr>
              <w:t>O</w:t>
            </w:r>
          </w:p>
        </w:tc>
        <w:tc>
          <w:tcPr>
            <w:tcW w:w="2410" w:type="dxa"/>
            <w:shd w:val="clear" w:color="auto" w:fill="auto"/>
          </w:tcPr>
          <w:p w:rsidR="00B03548" w:rsidRPr="00B1140A" w:rsidRDefault="00B03548" w:rsidP="00210661">
            <w:pPr>
              <w:jc w:val="left"/>
            </w:pPr>
          </w:p>
        </w:tc>
      </w:tr>
      <w:tr w:rsidR="00B03548" w:rsidTr="00210661">
        <w:trPr>
          <w:trHeight w:val="417"/>
        </w:trPr>
        <w:tc>
          <w:tcPr>
            <w:tcW w:w="956" w:type="dxa"/>
            <w:vMerge/>
            <w:shd w:val="clear" w:color="auto" w:fill="auto"/>
          </w:tcPr>
          <w:p w:rsidR="00B03548" w:rsidRDefault="00B03548" w:rsidP="00210661">
            <w:pPr>
              <w:jc w:val="center"/>
              <w:rPr>
                <w:rStyle w:val="shorttext"/>
              </w:rPr>
            </w:pPr>
          </w:p>
        </w:tc>
        <w:tc>
          <w:tcPr>
            <w:tcW w:w="1559" w:type="dxa"/>
            <w:shd w:val="clear" w:color="auto" w:fill="auto"/>
          </w:tcPr>
          <w:p w:rsidR="00B03548" w:rsidRPr="00B1140A" w:rsidRDefault="00B03548" w:rsidP="00210661">
            <w:pPr>
              <w:jc w:val="center"/>
            </w:pPr>
            <w:r>
              <w:rPr>
                <w:rFonts w:hint="eastAsia"/>
              </w:rPr>
              <w:t>createDate</w:t>
            </w:r>
          </w:p>
        </w:tc>
        <w:tc>
          <w:tcPr>
            <w:tcW w:w="1296" w:type="dxa"/>
            <w:shd w:val="clear" w:color="auto" w:fill="auto"/>
          </w:tcPr>
          <w:p w:rsidR="00B03548" w:rsidRPr="00B1140A" w:rsidRDefault="00B03548" w:rsidP="00210661">
            <w:pPr>
              <w:jc w:val="center"/>
            </w:pPr>
            <w:r>
              <w:rPr>
                <w:rFonts w:hint="eastAsia"/>
              </w:rPr>
              <w:t>创建时间</w:t>
            </w:r>
          </w:p>
        </w:tc>
        <w:tc>
          <w:tcPr>
            <w:tcW w:w="1029" w:type="dxa"/>
            <w:shd w:val="clear" w:color="auto" w:fill="auto"/>
          </w:tcPr>
          <w:p w:rsidR="00B03548" w:rsidRPr="00B1140A" w:rsidRDefault="00B03548" w:rsidP="00210661">
            <w:pPr>
              <w:jc w:val="center"/>
            </w:pPr>
            <w:r>
              <w:t>d</w:t>
            </w:r>
            <w:r>
              <w:rPr>
                <w:rFonts w:hint="eastAsia"/>
              </w:rPr>
              <w:t>ate</w:t>
            </w:r>
          </w:p>
        </w:tc>
        <w:tc>
          <w:tcPr>
            <w:tcW w:w="929" w:type="dxa"/>
            <w:shd w:val="clear" w:color="auto" w:fill="auto"/>
          </w:tcPr>
          <w:p w:rsidR="00B03548" w:rsidRPr="00B1140A" w:rsidRDefault="00B03548" w:rsidP="00210661">
            <w:pPr>
              <w:jc w:val="right"/>
            </w:pPr>
            <w:r>
              <w:rPr>
                <w:rFonts w:hint="eastAsia"/>
              </w:rPr>
              <w:t>25</w:t>
            </w:r>
          </w:p>
        </w:tc>
        <w:tc>
          <w:tcPr>
            <w:tcW w:w="1274" w:type="dxa"/>
            <w:shd w:val="clear" w:color="auto" w:fill="auto"/>
          </w:tcPr>
          <w:p w:rsidR="00B03548" w:rsidRPr="00B1140A" w:rsidRDefault="00B03548" w:rsidP="00210661">
            <w:pPr>
              <w:jc w:val="center"/>
            </w:pPr>
            <w:r>
              <w:rPr>
                <w:rFonts w:hint="eastAsia"/>
              </w:rPr>
              <w:t>M</w:t>
            </w:r>
          </w:p>
        </w:tc>
        <w:tc>
          <w:tcPr>
            <w:tcW w:w="2410" w:type="dxa"/>
            <w:shd w:val="clear" w:color="auto" w:fill="auto"/>
          </w:tcPr>
          <w:p w:rsidR="00B03548" w:rsidRPr="00B1140A" w:rsidRDefault="00B03548" w:rsidP="00210661">
            <w:pPr>
              <w:jc w:val="left"/>
            </w:pPr>
          </w:p>
        </w:tc>
      </w:tr>
      <w:tr w:rsidR="00B03548" w:rsidTr="00210661">
        <w:trPr>
          <w:trHeight w:val="417"/>
        </w:trPr>
        <w:tc>
          <w:tcPr>
            <w:tcW w:w="956" w:type="dxa"/>
            <w:vMerge/>
            <w:shd w:val="clear" w:color="auto" w:fill="auto"/>
          </w:tcPr>
          <w:p w:rsidR="00B03548" w:rsidRDefault="00B03548" w:rsidP="00210661">
            <w:pPr>
              <w:jc w:val="center"/>
              <w:rPr>
                <w:rStyle w:val="shorttext"/>
              </w:rPr>
            </w:pPr>
          </w:p>
        </w:tc>
        <w:tc>
          <w:tcPr>
            <w:tcW w:w="1559" w:type="dxa"/>
            <w:shd w:val="clear" w:color="auto" w:fill="auto"/>
          </w:tcPr>
          <w:p w:rsidR="00B03548" w:rsidRDefault="00B03548" w:rsidP="00210661">
            <w:pP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B03548" w:rsidRDefault="00B03548" w:rsidP="00210661">
            <w:pPr>
              <w:jc w:val="center"/>
              <w:rPr>
                <w:rFonts w:ascii="微软雅黑" w:eastAsia="微软雅黑" w:hAnsi="微软雅黑"/>
                <w:color w:val="000000"/>
                <w:sz w:val="18"/>
                <w:szCs w:val="18"/>
              </w:rPr>
            </w:pPr>
            <w:r w:rsidRPr="004D245C">
              <w:rPr>
                <w:rFonts w:ascii="微软雅黑" w:eastAsia="微软雅黑" w:hAnsi="微软雅黑" w:hint="eastAsia"/>
                <w:color w:val="000000"/>
                <w:sz w:val="18"/>
                <w:szCs w:val="18"/>
              </w:rPr>
              <w:t>最后修改时间</w:t>
            </w:r>
          </w:p>
        </w:tc>
        <w:tc>
          <w:tcPr>
            <w:tcW w:w="1029"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929" w:type="dxa"/>
            <w:shd w:val="clear" w:color="auto" w:fill="auto"/>
          </w:tcPr>
          <w:p w:rsidR="00B03548" w:rsidRDefault="00B03548" w:rsidP="00210661">
            <w:pPr>
              <w:ind w:firstLineChars="150" w:firstLine="270"/>
              <w:jc w:val="right"/>
              <w:rPr>
                <w:rFonts w:ascii="微软雅黑" w:eastAsia="微软雅黑" w:hAnsi="微软雅黑"/>
                <w:sz w:val="18"/>
                <w:szCs w:val="18"/>
              </w:rPr>
            </w:pPr>
            <w:r>
              <w:rPr>
                <w:rFonts w:ascii="微软雅黑" w:eastAsia="微软雅黑" w:hAnsi="微软雅黑"/>
                <w:sz w:val="18"/>
                <w:szCs w:val="18"/>
              </w:rPr>
              <w:t>25</w:t>
            </w:r>
          </w:p>
        </w:tc>
        <w:tc>
          <w:tcPr>
            <w:tcW w:w="1274" w:type="dxa"/>
            <w:shd w:val="clear" w:color="auto" w:fill="auto"/>
          </w:tcPr>
          <w:p w:rsidR="00B03548" w:rsidRDefault="00B03548" w:rsidP="00210661">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B03548" w:rsidRDefault="00B03548" w:rsidP="00210661">
            <w:pPr>
              <w:rPr>
                <w:rFonts w:ascii="微软雅黑" w:eastAsia="微软雅黑" w:hAnsi="微软雅黑"/>
                <w:sz w:val="18"/>
                <w:szCs w:val="18"/>
              </w:rPr>
            </w:pPr>
            <w:r>
              <w:rPr>
                <w:rFonts w:ascii="微软雅黑" w:eastAsia="微软雅黑" w:hAnsi="微软雅黑"/>
                <w:sz w:val="18"/>
                <w:szCs w:val="18"/>
              </w:rPr>
              <w:t xml:space="preserve"> </w:t>
            </w:r>
          </w:p>
        </w:tc>
      </w:tr>
    </w:tbl>
    <w:p w:rsidR="00B03548" w:rsidRDefault="00B03548" w:rsidP="00B03548">
      <w:pPr>
        <w:rPr>
          <w:szCs w:val="21"/>
        </w:rPr>
      </w:pPr>
    </w:p>
    <w:p w:rsidR="00CB6871" w:rsidRDefault="00CB6871" w:rsidP="00CB6871">
      <w:pPr>
        <w:pStyle w:val="2"/>
      </w:pPr>
      <w:bookmarkStart w:id="5359" w:name="_Toc508983429"/>
      <w:r>
        <w:rPr>
          <w:rFonts w:hint="eastAsia"/>
        </w:rPr>
        <w:t>积分源信息接口</w:t>
      </w:r>
      <w:bookmarkEnd w:id="5359"/>
    </w:p>
    <w:p w:rsidR="00CB6871" w:rsidRDefault="00CB6871" w:rsidP="00CB6871">
      <w:pPr>
        <w:pStyle w:val="30"/>
      </w:pPr>
      <w:bookmarkStart w:id="5360" w:name="_Toc508983430"/>
      <w:r>
        <w:rPr>
          <w:rFonts w:hint="eastAsia"/>
        </w:rPr>
        <w:t>接口名称：points</w:t>
      </w:r>
      <w:r>
        <w:t>/pointsmanage/</w:t>
      </w:r>
      <w:r>
        <w:rPr>
          <w:rFonts w:hint="eastAsia"/>
        </w:rPr>
        <w:t>p</w:t>
      </w:r>
      <w:r>
        <w:t>ointsOrgInfo.do</w:t>
      </w:r>
      <w:bookmarkEnd w:id="5360"/>
    </w:p>
    <w:p w:rsidR="00CB6871" w:rsidRDefault="00CB6871" w:rsidP="00CB6871">
      <w:pPr>
        <w:pStyle w:val="30"/>
      </w:pPr>
      <w:bookmarkStart w:id="5361" w:name="_Toc508983431"/>
      <w:r>
        <w:rPr>
          <w:rFonts w:hint="eastAsia"/>
        </w:rPr>
        <w:t>请求报文</w:t>
      </w:r>
      <w:bookmarkEnd w:id="5361"/>
    </w:p>
    <w:tbl>
      <w:tblPr>
        <w:tblW w:w="946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76"/>
        <w:gridCol w:w="1134"/>
        <w:gridCol w:w="850"/>
        <w:gridCol w:w="1276"/>
        <w:gridCol w:w="2410"/>
      </w:tblGrid>
      <w:tr w:rsidR="00CB6871" w:rsidTr="00602D4F">
        <w:tc>
          <w:tcPr>
            <w:tcW w:w="956" w:type="dxa"/>
            <w:shd w:val="clear" w:color="auto" w:fill="E6E6E6"/>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76" w:type="dxa"/>
            <w:shd w:val="clear" w:color="auto" w:fill="E6E6E6"/>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134" w:type="dxa"/>
            <w:shd w:val="clear" w:color="auto" w:fill="E6E6E6"/>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850" w:type="dxa"/>
            <w:shd w:val="clear" w:color="auto" w:fill="E6E6E6"/>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6" w:type="dxa"/>
            <w:shd w:val="clear" w:color="auto" w:fill="E6E6E6"/>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A946E2" w:rsidTr="00602D4F">
        <w:trPr>
          <w:trHeight w:val="417"/>
        </w:trPr>
        <w:tc>
          <w:tcPr>
            <w:tcW w:w="956" w:type="dxa"/>
            <w:vMerge w:val="restart"/>
            <w:shd w:val="clear" w:color="auto" w:fill="auto"/>
          </w:tcPr>
          <w:p w:rsidR="00A946E2" w:rsidRDefault="00A946E2" w:rsidP="00A946E2">
            <w:pPr>
              <w:jc w:val="center"/>
              <w:rPr>
                <w:rStyle w:val="shorttext"/>
              </w:rPr>
            </w:pPr>
          </w:p>
        </w:tc>
        <w:tc>
          <w:tcPr>
            <w:tcW w:w="1559" w:type="dxa"/>
            <w:shd w:val="clear" w:color="auto" w:fill="auto"/>
          </w:tcPr>
          <w:p w:rsidR="00A946E2" w:rsidRDefault="00A946E2" w:rsidP="00A946E2">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76" w:type="dxa"/>
            <w:shd w:val="clear" w:color="auto" w:fill="auto"/>
          </w:tcPr>
          <w:p w:rsidR="00A946E2" w:rsidRDefault="00A946E2" w:rsidP="00A946E2">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134" w:type="dxa"/>
            <w:shd w:val="clear" w:color="auto" w:fill="auto"/>
          </w:tcPr>
          <w:p w:rsidR="00A946E2" w:rsidRDefault="00A946E2" w:rsidP="00A946E2">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850" w:type="dxa"/>
            <w:shd w:val="clear" w:color="auto" w:fill="auto"/>
          </w:tcPr>
          <w:p w:rsidR="00A946E2" w:rsidRDefault="00A946E2" w:rsidP="00A946E2">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6" w:type="dxa"/>
            <w:shd w:val="clear" w:color="auto" w:fill="auto"/>
          </w:tcPr>
          <w:p w:rsidR="00A946E2" w:rsidRDefault="00A946E2" w:rsidP="00A946E2">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A946E2" w:rsidRDefault="00A946E2" w:rsidP="00A946E2">
            <w:pPr>
              <w:rPr>
                <w:rFonts w:ascii="微软雅黑" w:eastAsia="微软雅黑" w:hAnsi="微软雅黑"/>
                <w:color w:val="000000"/>
                <w:sz w:val="18"/>
                <w:szCs w:val="18"/>
              </w:rPr>
            </w:pPr>
            <w:r>
              <w:rPr>
                <w:rFonts w:ascii="微软雅黑" w:eastAsia="微软雅黑" w:hAnsi="微软雅黑" w:hint="eastAsia"/>
                <w:sz w:val="18"/>
                <w:szCs w:val="18"/>
              </w:rPr>
              <w:t>与</w:t>
            </w:r>
            <w:r>
              <w:rPr>
                <w:rFonts w:ascii="微软雅黑" w:eastAsia="微软雅黑" w:hAnsi="微软雅黑" w:hint="eastAsia"/>
                <w:color w:val="000000"/>
                <w:sz w:val="18"/>
                <w:szCs w:val="18"/>
              </w:rPr>
              <w:t>points</w:t>
            </w:r>
            <w:r>
              <w:rPr>
                <w:rFonts w:ascii="微软雅黑" w:eastAsia="微软雅黑" w:hAnsi="微软雅黑"/>
                <w:color w:val="000000"/>
                <w:sz w:val="18"/>
                <w:szCs w:val="18"/>
              </w:rPr>
              <w:t>OrgCode</w:t>
            </w:r>
            <w:r>
              <w:rPr>
                <w:rFonts w:ascii="微软雅黑" w:eastAsia="微软雅黑" w:hAnsi="微软雅黑" w:hint="eastAsia"/>
                <w:color w:val="000000"/>
                <w:sz w:val="18"/>
                <w:szCs w:val="18"/>
              </w:rPr>
              <w:t>必传其一</w:t>
            </w:r>
          </w:p>
        </w:tc>
      </w:tr>
      <w:tr w:rsidR="00CB6871" w:rsidTr="00602D4F">
        <w:trPr>
          <w:trHeight w:val="417"/>
        </w:trPr>
        <w:tc>
          <w:tcPr>
            <w:tcW w:w="956" w:type="dxa"/>
            <w:vMerge/>
            <w:shd w:val="clear" w:color="auto" w:fill="auto"/>
          </w:tcPr>
          <w:p w:rsidR="00CB6871" w:rsidRDefault="00CB6871" w:rsidP="00602D4F">
            <w:pPr>
              <w:jc w:val="center"/>
              <w:rPr>
                <w:rStyle w:val="shorttext"/>
              </w:rPr>
            </w:pPr>
          </w:p>
        </w:tc>
        <w:tc>
          <w:tcPr>
            <w:tcW w:w="155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points</w:t>
            </w:r>
            <w:r>
              <w:rPr>
                <w:rFonts w:ascii="微软雅黑" w:eastAsia="微软雅黑" w:hAnsi="微软雅黑"/>
                <w:color w:val="000000"/>
                <w:sz w:val="18"/>
                <w:szCs w:val="18"/>
              </w:rPr>
              <w:t>OrgCode</w:t>
            </w:r>
          </w:p>
        </w:tc>
        <w:tc>
          <w:tcPr>
            <w:tcW w:w="1276"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积分源编号</w:t>
            </w:r>
          </w:p>
        </w:tc>
        <w:tc>
          <w:tcPr>
            <w:tcW w:w="1134"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850" w:type="dxa"/>
            <w:shd w:val="clear" w:color="auto" w:fill="auto"/>
          </w:tcPr>
          <w:p w:rsidR="00CB6871" w:rsidRDefault="00CB6871" w:rsidP="00602D4F">
            <w:pPr>
              <w:ind w:firstLineChars="150" w:firstLine="270"/>
              <w:jc w:val="right"/>
              <w:rPr>
                <w:rFonts w:ascii="微软雅黑" w:eastAsia="微软雅黑" w:hAnsi="微软雅黑"/>
                <w:sz w:val="18"/>
                <w:szCs w:val="18"/>
              </w:rPr>
            </w:pPr>
            <w:r>
              <w:rPr>
                <w:rFonts w:ascii="微软雅黑" w:eastAsia="微软雅黑" w:hAnsi="微软雅黑"/>
                <w:sz w:val="18"/>
                <w:szCs w:val="18"/>
              </w:rPr>
              <w:t>8</w:t>
            </w:r>
          </w:p>
        </w:tc>
        <w:tc>
          <w:tcPr>
            <w:tcW w:w="1276"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CB6871" w:rsidRDefault="00A946E2" w:rsidP="00602D4F">
            <w:pPr>
              <w:rPr>
                <w:rFonts w:ascii="微软雅黑" w:eastAsia="微软雅黑" w:hAnsi="微软雅黑"/>
                <w:sz w:val="18"/>
                <w:szCs w:val="18"/>
              </w:rPr>
            </w:pPr>
            <w:r>
              <w:rPr>
                <w:rFonts w:ascii="微软雅黑" w:eastAsia="微软雅黑" w:hAnsi="微软雅黑" w:hint="eastAsia"/>
                <w:sz w:val="18"/>
                <w:szCs w:val="18"/>
              </w:rPr>
              <w:t>与</w:t>
            </w:r>
            <w:r>
              <w:rPr>
                <w:rFonts w:ascii="微软雅黑" w:eastAsia="微软雅黑" w:hAnsi="微软雅黑"/>
                <w:color w:val="000000"/>
                <w:sz w:val="18"/>
                <w:szCs w:val="18"/>
              </w:rPr>
              <w:t>s</w:t>
            </w:r>
            <w:r>
              <w:rPr>
                <w:rFonts w:ascii="微软雅黑" w:eastAsia="微软雅黑" w:hAnsi="微软雅黑" w:hint="eastAsia"/>
                <w:color w:val="000000"/>
                <w:sz w:val="18"/>
                <w:szCs w:val="18"/>
              </w:rPr>
              <w:t>id必传其一</w:t>
            </w:r>
          </w:p>
        </w:tc>
      </w:tr>
    </w:tbl>
    <w:p w:rsidR="00CB6871" w:rsidRDefault="00CB6871" w:rsidP="00CB6871">
      <w:pPr>
        <w:pStyle w:val="30"/>
      </w:pPr>
      <w:bookmarkStart w:id="5362" w:name="_Toc508983432"/>
      <w:r>
        <w:rPr>
          <w:rFonts w:hint="eastAsia"/>
        </w:rPr>
        <w:t>响应报文</w:t>
      </w:r>
      <w:bookmarkEnd w:id="5362"/>
    </w:p>
    <w:tbl>
      <w:tblPr>
        <w:tblW w:w="94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59"/>
        <w:gridCol w:w="1296"/>
        <w:gridCol w:w="1029"/>
        <w:gridCol w:w="929"/>
        <w:gridCol w:w="1274"/>
        <w:gridCol w:w="2410"/>
      </w:tblGrid>
      <w:tr w:rsidR="00CB6871" w:rsidTr="00602D4F">
        <w:tc>
          <w:tcPr>
            <w:tcW w:w="956" w:type="dxa"/>
            <w:shd w:val="clear" w:color="auto" w:fill="E6E6E6"/>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CB6871" w:rsidTr="00602D4F">
        <w:trPr>
          <w:trHeight w:val="417"/>
        </w:trPr>
        <w:tc>
          <w:tcPr>
            <w:tcW w:w="956" w:type="dxa"/>
            <w:vMerge w:val="restart"/>
            <w:shd w:val="clear" w:color="auto" w:fill="auto"/>
            <w:vAlign w:val="center"/>
          </w:tcPr>
          <w:p w:rsidR="00CB6871" w:rsidRDefault="00CB6871" w:rsidP="00602D4F">
            <w:pPr>
              <w:jc w:val="center"/>
              <w:rPr>
                <w:rStyle w:val="shorttext"/>
              </w:rPr>
            </w:pPr>
            <w:r>
              <w:rPr>
                <w:rStyle w:val="shorttext"/>
                <w:rFonts w:hint="eastAsia"/>
              </w:rPr>
              <w:t>header</w:t>
            </w:r>
          </w:p>
        </w:tc>
        <w:tc>
          <w:tcPr>
            <w:tcW w:w="155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CB6871" w:rsidRDefault="00CB6871" w:rsidP="00602D4F">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CB6871" w:rsidRDefault="00CB6871" w:rsidP="00602D4F">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CB6871" w:rsidRDefault="00CB6871" w:rsidP="00602D4F">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CB6871" w:rsidRDefault="00CB6871" w:rsidP="00602D4F">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tc>
      </w:tr>
      <w:tr w:rsidR="00CB6871" w:rsidTr="00602D4F">
        <w:trPr>
          <w:trHeight w:val="417"/>
        </w:trPr>
        <w:tc>
          <w:tcPr>
            <w:tcW w:w="956" w:type="dxa"/>
            <w:vMerge/>
            <w:shd w:val="clear" w:color="auto" w:fill="auto"/>
          </w:tcPr>
          <w:p w:rsidR="00CB6871" w:rsidRDefault="00CB6871" w:rsidP="00602D4F">
            <w:pPr>
              <w:jc w:val="center"/>
              <w:rPr>
                <w:rStyle w:val="shorttext"/>
              </w:rPr>
            </w:pPr>
          </w:p>
        </w:tc>
        <w:tc>
          <w:tcPr>
            <w:tcW w:w="155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CB6871" w:rsidRDefault="00CB6871" w:rsidP="00602D4F">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CB6871" w:rsidRDefault="00CB6871" w:rsidP="00602D4F">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CB6871" w:rsidTr="00602D4F">
        <w:trPr>
          <w:trHeight w:val="417"/>
        </w:trPr>
        <w:tc>
          <w:tcPr>
            <w:tcW w:w="956" w:type="dxa"/>
            <w:vMerge w:val="restart"/>
            <w:shd w:val="clear" w:color="auto" w:fill="auto"/>
            <w:vAlign w:val="center"/>
          </w:tcPr>
          <w:p w:rsidR="00CB6871" w:rsidRDefault="00CB6871" w:rsidP="00602D4F">
            <w:pPr>
              <w:jc w:val="center"/>
              <w:rPr>
                <w:rStyle w:val="shorttext"/>
              </w:rPr>
            </w:pPr>
            <w:r>
              <w:rPr>
                <w:rStyle w:val="shorttext"/>
              </w:rPr>
              <w:t>body</w:t>
            </w:r>
          </w:p>
        </w:tc>
        <w:tc>
          <w:tcPr>
            <w:tcW w:w="155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s</w:t>
            </w:r>
            <w:r>
              <w:rPr>
                <w:rFonts w:ascii="微软雅黑" w:eastAsia="微软雅黑" w:hAnsi="微软雅黑" w:hint="eastAsia"/>
                <w:color w:val="000000"/>
                <w:sz w:val="18"/>
                <w:szCs w:val="18"/>
              </w:rPr>
              <w:t>id</w:t>
            </w:r>
          </w:p>
        </w:tc>
        <w:tc>
          <w:tcPr>
            <w:tcW w:w="1296"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02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shd w:val="clear" w:color="auto" w:fill="auto"/>
          </w:tcPr>
          <w:p w:rsidR="00CB6871" w:rsidRDefault="00CB6871" w:rsidP="00602D4F">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CB6871" w:rsidRDefault="00CB6871" w:rsidP="00602D4F">
            <w:pPr>
              <w:rPr>
                <w:rFonts w:ascii="微软雅黑" w:eastAsia="微软雅黑" w:hAnsi="微软雅黑"/>
                <w:color w:val="000000"/>
                <w:sz w:val="18"/>
                <w:szCs w:val="18"/>
              </w:rPr>
            </w:pPr>
          </w:p>
        </w:tc>
      </w:tr>
      <w:tr w:rsidR="00CB6871" w:rsidTr="00602D4F">
        <w:trPr>
          <w:trHeight w:val="417"/>
        </w:trPr>
        <w:tc>
          <w:tcPr>
            <w:tcW w:w="956" w:type="dxa"/>
            <w:vMerge/>
            <w:shd w:val="clear" w:color="auto" w:fill="auto"/>
          </w:tcPr>
          <w:p w:rsidR="00CB6871" w:rsidRDefault="00CB6871" w:rsidP="00602D4F">
            <w:pPr>
              <w:jc w:val="center"/>
              <w:rPr>
                <w:rStyle w:val="shorttext"/>
              </w:rPr>
            </w:pPr>
          </w:p>
        </w:tc>
        <w:tc>
          <w:tcPr>
            <w:tcW w:w="155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points</w:t>
            </w:r>
            <w:r>
              <w:rPr>
                <w:rFonts w:ascii="微软雅黑" w:eastAsia="微软雅黑" w:hAnsi="微软雅黑"/>
                <w:color w:val="000000"/>
                <w:sz w:val="18"/>
                <w:szCs w:val="18"/>
              </w:rPr>
              <w:t>OrgCode</w:t>
            </w:r>
          </w:p>
        </w:tc>
        <w:tc>
          <w:tcPr>
            <w:tcW w:w="1296"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积分源编号</w:t>
            </w:r>
          </w:p>
        </w:tc>
        <w:tc>
          <w:tcPr>
            <w:tcW w:w="102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CB6871" w:rsidRDefault="00CB6871" w:rsidP="00602D4F">
            <w:pPr>
              <w:ind w:firstLineChars="150" w:firstLine="270"/>
              <w:jc w:val="right"/>
              <w:rPr>
                <w:rFonts w:ascii="微软雅黑" w:eastAsia="微软雅黑" w:hAnsi="微软雅黑"/>
                <w:sz w:val="18"/>
                <w:szCs w:val="18"/>
              </w:rPr>
            </w:pPr>
            <w:r>
              <w:rPr>
                <w:rFonts w:ascii="微软雅黑" w:eastAsia="微软雅黑" w:hAnsi="微软雅黑"/>
                <w:sz w:val="18"/>
                <w:szCs w:val="18"/>
              </w:rPr>
              <w:t>8</w:t>
            </w:r>
          </w:p>
        </w:tc>
        <w:tc>
          <w:tcPr>
            <w:tcW w:w="1274"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CB6871" w:rsidRDefault="00CB6871" w:rsidP="00602D4F">
            <w:pPr>
              <w:rPr>
                <w:rFonts w:ascii="微软雅黑" w:eastAsia="微软雅黑" w:hAnsi="微软雅黑"/>
                <w:sz w:val="18"/>
                <w:szCs w:val="18"/>
              </w:rPr>
            </w:pPr>
            <w:r>
              <w:rPr>
                <w:rFonts w:ascii="微软雅黑" w:eastAsia="微软雅黑" w:hAnsi="微软雅黑"/>
                <w:sz w:val="18"/>
                <w:szCs w:val="18"/>
              </w:rPr>
              <w:t xml:space="preserve"> </w:t>
            </w:r>
          </w:p>
        </w:tc>
      </w:tr>
      <w:tr w:rsidR="00CB6871" w:rsidTr="00602D4F">
        <w:trPr>
          <w:trHeight w:val="417"/>
        </w:trPr>
        <w:tc>
          <w:tcPr>
            <w:tcW w:w="956" w:type="dxa"/>
            <w:vMerge/>
            <w:shd w:val="clear" w:color="auto" w:fill="auto"/>
          </w:tcPr>
          <w:p w:rsidR="00CB6871" w:rsidRDefault="00CB6871" w:rsidP="00602D4F">
            <w:pPr>
              <w:jc w:val="center"/>
              <w:rPr>
                <w:rStyle w:val="shorttext"/>
              </w:rPr>
            </w:pPr>
          </w:p>
        </w:tc>
        <w:tc>
          <w:tcPr>
            <w:tcW w:w="155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pointsOrgName</w:t>
            </w:r>
          </w:p>
        </w:tc>
        <w:tc>
          <w:tcPr>
            <w:tcW w:w="1296" w:type="dxa"/>
            <w:shd w:val="clear" w:color="auto" w:fill="auto"/>
          </w:tcPr>
          <w:p w:rsidR="00CB6871" w:rsidRDefault="00CB6871" w:rsidP="00602D4F">
            <w:pPr>
              <w:jc w:val="center"/>
              <w:rPr>
                <w:rFonts w:ascii="微软雅黑" w:eastAsia="微软雅黑" w:hAnsi="微软雅黑"/>
                <w:sz w:val="18"/>
                <w:szCs w:val="18"/>
              </w:rPr>
            </w:pPr>
            <w:r>
              <w:rPr>
                <w:rFonts w:ascii="微软雅黑" w:eastAsia="微软雅黑" w:hAnsi="微软雅黑" w:hint="eastAsia"/>
                <w:sz w:val="18"/>
                <w:szCs w:val="18"/>
              </w:rPr>
              <w:t>积分源名称</w:t>
            </w:r>
          </w:p>
        </w:tc>
        <w:tc>
          <w:tcPr>
            <w:tcW w:w="1029" w:type="dxa"/>
            <w:shd w:val="clear" w:color="auto" w:fill="auto"/>
          </w:tcPr>
          <w:p w:rsidR="00CB6871" w:rsidRDefault="00CB6871" w:rsidP="00602D4F">
            <w:pPr>
              <w:jc w:val="center"/>
              <w:rPr>
                <w:rFonts w:ascii="微软雅黑" w:eastAsia="微软雅黑" w:hAnsi="微软雅黑"/>
                <w:sz w:val="18"/>
                <w:szCs w:val="18"/>
              </w:rPr>
            </w:pPr>
            <w:r>
              <w:rPr>
                <w:rFonts w:ascii="微软雅黑" w:eastAsia="微软雅黑" w:hAnsi="微软雅黑"/>
                <w:sz w:val="18"/>
                <w:szCs w:val="18"/>
              </w:rPr>
              <w:t>v</w:t>
            </w:r>
            <w:r>
              <w:rPr>
                <w:rFonts w:ascii="微软雅黑" w:eastAsia="微软雅黑" w:hAnsi="微软雅黑" w:hint="eastAsia"/>
                <w:sz w:val="18"/>
                <w:szCs w:val="18"/>
              </w:rPr>
              <w:t>archar</w:t>
            </w:r>
          </w:p>
        </w:tc>
        <w:tc>
          <w:tcPr>
            <w:tcW w:w="929" w:type="dxa"/>
            <w:shd w:val="clear" w:color="auto" w:fill="auto"/>
          </w:tcPr>
          <w:p w:rsidR="00CB6871" w:rsidRDefault="00CB6871" w:rsidP="00602D4F">
            <w:pPr>
              <w:ind w:firstLineChars="150" w:firstLine="270"/>
              <w:jc w:val="right"/>
              <w:rPr>
                <w:rFonts w:ascii="微软雅黑" w:eastAsia="微软雅黑" w:hAnsi="微软雅黑"/>
                <w:sz w:val="18"/>
                <w:szCs w:val="18"/>
              </w:rPr>
            </w:pPr>
            <w:r>
              <w:rPr>
                <w:rFonts w:ascii="微软雅黑" w:eastAsia="微软雅黑" w:hAnsi="微软雅黑"/>
                <w:sz w:val="18"/>
                <w:szCs w:val="18"/>
              </w:rPr>
              <w:t>50</w:t>
            </w:r>
          </w:p>
        </w:tc>
        <w:tc>
          <w:tcPr>
            <w:tcW w:w="1274" w:type="dxa"/>
            <w:shd w:val="clear" w:color="auto" w:fill="auto"/>
          </w:tcPr>
          <w:p w:rsidR="00CB6871" w:rsidRDefault="00CB6871" w:rsidP="00602D4F">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CB6871" w:rsidRDefault="00CB6871" w:rsidP="00602D4F">
            <w:pPr>
              <w:rPr>
                <w:rFonts w:ascii="微软雅黑" w:eastAsia="微软雅黑" w:hAnsi="微软雅黑"/>
                <w:sz w:val="18"/>
                <w:szCs w:val="18"/>
              </w:rPr>
            </w:pPr>
          </w:p>
        </w:tc>
      </w:tr>
      <w:tr w:rsidR="00CB6871" w:rsidTr="00602D4F">
        <w:trPr>
          <w:trHeight w:val="417"/>
        </w:trPr>
        <w:tc>
          <w:tcPr>
            <w:tcW w:w="956" w:type="dxa"/>
            <w:vMerge/>
            <w:shd w:val="clear" w:color="auto" w:fill="auto"/>
          </w:tcPr>
          <w:p w:rsidR="00CB6871" w:rsidRDefault="00CB6871" w:rsidP="00602D4F">
            <w:pPr>
              <w:jc w:val="center"/>
              <w:rPr>
                <w:rStyle w:val="shorttext"/>
              </w:rPr>
            </w:pPr>
          </w:p>
        </w:tc>
        <w:tc>
          <w:tcPr>
            <w:tcW w:w="155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publisherId</w:t>
            </w:r>
          </w:p>
        </w:tc>
        <w:tc>
          <w:tcPr>
            <w:tcW w:w="1296" w:type="dxa"/>
            <w:shd w:val="clear" w:color="auto" w:fill="auto"/>
          </w:tcPr>
          <w:p w:rsidR="00CB6871" w:rsidRDefault="00CB6871" w:rsidP="00602D4F">
            <w:pPr>
              <w:jc w:val="center"/>
              <w:rPr>
                <w:rFonts w:ascii="微软雅黑" w:eastAsia="微软雅黑" w:hAnsi="微软雅黑"/>
                <w:sz w:val="18"/>
                <w:szCs w:val="18"/>
              </w:rPr>
            </w:pPr>
            <w:r>
              <w:rPr>
                <w:rFonts w:ascii="微软雅黑" w:eastAsia="微软雅黑" w:hAnsi="微软雅黑" w:hint="eastAsia"/>
                <w:sz w:val="18"/>
                <w:szCs w:val="18"/>
              </w:rPr>
              <w:t>积分发行商ID</w:t>
            </w:r>
          </w:p>
        </w:tc>
        <w:tc>
          <w:tcPr>
            <w:tcW w:w="1029" w:type="dxa"/>
            <w:shd w:val="clear" w:color="auto" w:fill="auto"/>
          </w:tcPr>
          <w:p w:rsidR="00CB6871" w:rsidRDefault="00CB6871" w:rsidP="00602D4F">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CB6871" w:rsidRDefault="00CB6871" w:rsidP="00602D4F">
            <w:pPr>
              <w:ind w:firstLineChars="150" w:firstLine="270"/>
              <w:jc w:val="righ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0</w:t>
            </w:r>
          </w:p>
        </w:tc>
        <w:tc>
          <w:tcPr>
            <w:tcW w:w="1274" w:type="dxa"/>
            <w:shd w:val="clear" w:color="auto" w:fill="auto"/>
          </w:tcPr>
          <w:p w:rsidR="00CB6871" w:rsidRDefault="00CB6871" w:rsidP="00602D4F">
            <w:pPr>
              <w:jc w:val="center"/>
              <w:rPr>
                <w:rFonts w:ascii="微软雅黑" w:eastAsia="微软雅黑" w:hAnsi="微软雅黑"/>
                <w:sz w:val="18"/>
                <w:szCs w:val="18"/>
              </w:rPr>
            </w:pPr>
            <w:r>
              <w:rPr>
                <w:rFonts w:ascii="微软雅黑" w:eastAsia="微软雅黑" w:hAnsi="微软雅黑"/>
                <w:sz w:val="18"/>
                <w:szCs w:val="18"/>
              </w:rPr>
              <w:t>O</w:t>
            </w:r>
          </w:p>
        </w:tc>
        <w:tc>
          <w:tcPr>
            <w:tcW w:w="2410" w:type="dxa"/>
            <w:shd w:val="clear" w:color="auto" w:fill="auto"/>
          </w:tcPr>
          <w:p w:rsidR="00CB6871" w:rsidRDefault="00CB6871" w:rsidP="00602D4F">
            <w:pPr>
              <w:rPr>
                <w:rFonts w:ascii="微软雅黑" w:eastAsia="微软雅黑" w:hAnsi="微软雅黑"/>
                <w:sz w:val="18"/>
                <w:szCs w:val="18"/>
              </w:rPr>
            </w:pPr>
          </w:p>
        </w:tc>
      </w:tr>
      <w:tr w:rsidR="00CB6871" w:rsidTr="00602D4F">
        <w:trPr>
          <w:trHeight w:val="417"/>
        </w:trPr>
        <w:tc>
          <w:tcPr>
            <w:tcW w:w="956" w:type="dxa"/>
            <w:vMerge/>
            <w:shd w:val="clear" w:color="auto" w:fill="auto"/>
          </w:tcPr>
          <w:p w:rsidR="00CB6871" w:rsidRDefault="00CB6871" w:rsidP="00602D4F">
            <w:pPr>
              <w:jc w:val="center"/>
              <w:rPr>
                <w:rStyle w:val="shorttext"/>
              </w:rPr>
            </w:pPr>
          </w:p>
        </w:tc>
        <w:tc>
          <w:tcPr>
            <w:tcW w:w="155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state</w:t>
            </w:r>
          </w:p>
        </w:tc>
        <w:tc>
          <w:tcPr>
            <w:tcW w:w="1296" w:type="dxa"/>
            <w:shd w:val="clear" w:color="auto" w:fill="auto"/>
          </w:tcPr>
          <w:p w:rsidR="00CB6871" w:rsidRDefault="00CB6871" w:rsidP="00602D4F">
            <w:pPr>
              <w:jc w:val="center"/>
              <w:rPr>
                <w:rFonts w:ascii="微软雅黑" w:eastAsia="微软雅黑" w:hAnsi="微软雅黑"/>
                <w:sz w:val="18"/>
                <w:szCs w:val="18"/>
              </w:rPr>
            </w:pPr>
            <w:r>
              <w:rPr>
                <w:rFonts w:ascii="微软雅黑" w:eastAsia="微软雅黑" w:hAnsi="微软雅黑" w:hint="eastAsia"/>
                <w:sz w:val="18"/>
                <w:szCs w:val="18"/>
              </w:rPr>
              <w:t>状态</w:t>
            </w:r>
          </w:p>
        </w:tc>
        <w:tc>
          <w:tcPr>
            <w:tcW w:w="1029" w:type="dxa"/>
            <w:shd w:val="clear" w:color="auto" w:fill="auto"/>
          </w:tcPr>
          <w:p w:rsidR="00CB6871" w:rsidRDefault="00CB6871" w:rsidP="00602D4F">
            <w:pPr>
              <w:jc w:val="center"/>
              <w:rPr>
                <w:rFonts w:ascii="微软雅黑" w:eastAsia="微软雅黑" w:hAnsi="微软雅黑"/>
                <w:sz w:val="18"/>
                <w:szCs w:val="18"/>
              </w:rPr>
            </w:pPr>
            <w:r>
              <w:rPr>
                <w:rFonts w:ascii="微软雅黑" w:eastAsia="微软雅黑" w:hAnsi="微软雅黑" w:hint="eastAsia"/>
                <w:color w:val="000000"/>
                <w:sz w:val="18"/>
                <w:szCs w:val="18"/>
              </w:rPr>
              <w:t>n</w:t>
            </w:r>
            <w:r>
              <w:rPr>
                <w:rFonts w:ascii="微软雅黑" w:eastAsia="微软雅黑" w:hAnsi="微软雅黑"/>
                <w:color w:val="000000"/>
                <w:sz w:val="18"/>
                <w:szCs w:val="18"/>
              </w:rPr>
              <w:t>umber</w:t>
            </w:r>
          </w:p>
        </w:tc>
        <w:tc>
          <w:tcPr>
            <w:tcW w:w="929" w:type="dxa"/>
            <w:shd w:val="clear" w:color="auto" w:fill="auto"/>
          </w:tcPr>
          <w:p w:rsidR="00CB6871" w:rsidRDefault="00CB6871" w:rsidP="00602D4F">
            <w:pPr>
              <w:ind w:firstLineChars="150" w:firstLine="270"/>
              <w:jc w:val="right"/>
              <w:rPr>
                <w:rFonts w:ascii="微软雅黑" w:eastAsia="微软雅黑" w:hAnsi="微软雅黑"/>
                <w:sz w:val="18"/>
                <w:szCs w:val="18"/>
              </w:rPr>
            </w:pPr>
            <w:r>
              <w:rPr>
                <w:rFonts w:ascii="微软雅黑" w:eastAsia="微软雅黑" w:hAnsi="微软雅黑"/>
                <w:sz w:val="18"/>
                <w:szCs w:val="18"/>
              </w:rPr>
              <w:t>3</w:t>
            </w:r>
          </w:p>
        </w:tc>
        <w:tc>
          <w:tcPr>
            <w:tcW w:w="1274" w:type="dxa"/>
            <w:shd w:val="clear" w:color="auto" w:fill="auto"/>
          </w:tcPr>
          <w:p w:rsidR="00CB6871" w:rsidRDefault="00CB6871" w:rsidP="00602D4F">
            <w:pPr>
              <w:jc w:val="center"/>
              <w:rPr>
                <w:rFonts w:ascii="微软雅黑" w:eastAsia="微软雅黑" w:hAnsi="微软雅黑"/>
                <w:sz w:val="18"/>
                <w:szCs w:val="18"/>
              </w:rPr>
            </w:pPr>
            <w:r>
              <w:rPr>
                <w:rFonts w:ascii="微软雅黑" w:eastAsia="微软雅黑" w:hAnsi="微软雅黑" w:hint="eastAsia"/>
                <w:sz w:val="18"/>
                <w:szCs w:val="18"/>
              </w:rPr>
              <w:t>M</w:t>
            </w:r>
          </w:p>
        </w:tc>
        <w:tc>
          <w:tcPr>
            <w:tcW w:w="2410" w:type="dxa"/>
            <w:shd w:val="clear" w:color="auto" w:fill="auto"/>
          </w:tcPr>
          <w:p w:rsidR="00CB6871" w:rsidRDefault="00CB6871" w:rsidP="00602D4F">
            <w:pPr>
              <w:rPr>
                <w:rFonts w:ascii="微软雅黑" w:eastAsia="微软雅黑" w:hAnsi="微软雅黑"/>
                <w:sz w:val="18"/>
                <w:szCs w:val="18"/>
              </w:rPr>
            </w:pPr>
            <w:r>
              <w:rPr>
                <w:rFonts w:ascii="微软雅黑" w:eastAsia="微软雅黑" w:hAnsi="微软雅黑" w:hint="eastAsia"/>
                <w:sz w:val="18"/>
                <w:szCs w:val="18"/>
              </w:rPr>
              <w:t>1开放 2关闭</w:t>
            </w:r>
          </w:p>
        </w:tc>
      </w:tr>
      <w:tr w:rsidR="00CB6871" w:rsidTr="00602D4F">
        <w:trPr>
          <w:trHeight w:val="417"/>
        </w:trPr>
        <w:tc>
          <w:tcPr>
            <w:tcW w:w="956" w:type="dxa"/>
            <w:vMerge/>
            <w:shd w:val="clear" w:color="auto" w:fill="auto"/>
          </w:tcPr>
          <w:p w:rsidR="00CB6871" w:rsidRDefault="00CB6871" w:rsidP="00602D4F">
            <w:pPr>
              <w:jc w:val="center"/>
              <w:rPr>
                <w:rStyle w:val="shorttext"/>
              </w:rPr>
            </w:pPr>
          </w:p>
        </w:tc>
        <w:tc>
          <w:tcPr>
            <w:tcW w:w="155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sort</w:t>
            </w:r>
            <w:r>
              <w:rPr>
                <w:rFonts w:ascii="微软雅黑" w:eastAsia="微软雅黑" w:hAnsi="微软雅黑"/>
                <w:color w:val="000000"/>
                <w:sz w:val="18"/>
                <w:szCs w:val="18"/>
              </w:rPr>
              <w:t>By</w:t>
            </w:r>
          </w:p>
        </w:tc>
        <w:tc>
          <w:tcPr>
            <w:tcW w:w="1296" w:type="dxa"/>
            <w:shd w:val="clear" w:color="auto" w:fill="auto"/>
          </w:tcPr>
          <w:p w:rsidR="00CB6871" w:rsidRDefault="00CB6871" w:rsidP="00602D4F">
            <w:pPr>
              <w:jc w:val="center"/>
              <w:rPr>
                <w:rFonts w:ascii="微软雅黑" w:eastAsia="微软雅黑" w:hAnsi="微软雅黑"/>
                <w:sz w:val="18"/>
                <w:szCs w:val="18"/>
              </w:rPr>
            </w:pPr>
            <w:r>
              <w:rPr>
                <w:rFonts w:ascii="微软雅黑" w:eastAsia="微软雅黑" w:hAnsi="微软雅黑" w:hint="eastAsia"/>
                <w:sz w:val="18"/>
                <w:szCs w:val="18"/>
              </w:rPr>
              <w:t>排序</w:t>
            </w:r>
          </w:p>
        </w:tc>
        <w:tc>
          <w:tcPr>
            <w:tcW w:w="102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929" w:type="dxa"/>
            <w:shd w:val="clear" w:color="auto" w:fill="auto"/>
          </w:tcPr>
          <w:p w:rsidR="00CB6871" w:rsidRDefault="00CB6871" w:rsidP="00602D4F">
            <w:pPr>
              <w:jc w:val="right"/>
              <w:rPr>
                <w:rFonts w:ascii="微软雅黑" w:eastAsia="微软雅黑" w:hAnsi="微软雅黑"/>
                <w:color w:val="000000"/>
                <w:sz w:val="18"/>
                <w:szCs w:val="18"/>
              </w:rPr>
            </w:pPr>
            <w:r>
              <w:rPr>
                <w:rFonts w:ascii="微软雅黑" w:eastAsia="微软雅黑" w:hAnsi="微软雅黑"/>
                <w:color w:val="000000"/>
                <w:sz w:val="18"/>
                <w:szCs w:val="18"/>
              </w:rPr>
              <w:t>8</w:t>
            </w:r>
          </w:p>
        </w:tc>
        <w:tc>
          <w:tcPr>
            <w:tcW w:w="1274"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CB6871" w:rsidRDefault="00CB6871" w:rsidP="00602D4F">
            <w:pPr>
              <w:rPr>
                <w:rFonts w:ascii="微软雅黑" w:eastAsia="微软雅黑" w:hAnsi="微软雅黑"/>
                <w:sz w:val="18"/>
                <w:szCs w:val="18"/>
              </w:rPr>
            </w:pPr>
          </w:p>
        </w:tc>
      </w:tr>
      <w:tr w:rsidR="00CB6871" w:rsidTr="00602D4F">
        <w:trPr>
          <w:trHeight w:val="417"/>
        </w:trPr>
        <w:tc>
          <w:tcPr>
            <w:tcW w:w="956" w:type="dxa"/>
            <w:vMerge/>
            <w:shd w:val="clear" w:color="auto" w:fill="auto"/>
          </w:tcPr>
          <w:p w:rsidR="00CB6871" w:rsidRDefault="00CB6871" w:rsidP="00602D4F">
            <w:pPr>
              <w:jc w:val="center"/>
              <w:rPr>
                <w:rStyle w:val="shorttext"/>
              </w:rPr>
            </w:pPr>
          </w:p>
        </w:tc>
        <w:tc>
          <w:tcPr>
            <w:tcW w:w="155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remark</w:t>
            </w:r>
          </w:p>
        </w:tc>
        <w:tc>
          <w:tcPr>
            <w:tcW w:w="1296" w:type="dxa"/>
            <w:shd w:val="clear" w:color="auto" w:fill="auto"/>
          </w:tcPr>
          <w:p w:rsidR="00CB6871" w:rsidRDefault="00CB6871" w:rsidP="00602D4F">
            <w:pPr>
              <w:jc w:val="center"/>
              <w:rPr>
                <w:rFonts w:ascii="微软雅黑" w:eastAsia="微软雅黑" w:hAnsi="微软雅黑"/>
                <w:sz w:val="18"/>
                <w:szCs w:val="18"/>
              </w:rPr>
            </w:pPr>
            <w:r>
              <w:rPr>
                <w:rFonts w:ascii="微软雅黑" w:eastAsia="微软雅黑" w:hAnsi="微软雅黑" w:hint="eastAsia"/>
                <w:sz w:val="18"/>
                <w:szCs w:val="18"/>
              </w:rPr>
              <w:t>备注</w:t>
            </w:r>
          </w:p>
        </w:tc>
        <w:tc>
          <w:tcPr>
            <w:tcW w:w="102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CB6871" w:rsidRDefault="00CB6871" w:rsidP="00602D4F">
            <w:pPr>
              <w:jc w:val="right"/>
              <w:rPr>
                <w:rFonts w:ascii="微软雅黑" w:eastAsia="微软雅黑" w:hAnsi="微软雅黑"/>
                <w:color w:val="000000"/>
                <w:sz w:val="18"/>
                <w:szCs w:val="18"/>
              </w:rPr>
            </w:pPr>
            <w:r>
              <w:rPr>
                <w:rFonts w:ascii="微软雅黑" w:eastAsia="微软雅黑" w:hAnsi="微软雅黑"/>
                <w:color w:val="000000"/>
                <w:sz w:val="18"/>
                <w:szCs w:val="18"/>
              </w:rPr>
              <w:t>150</w:t>
            </w:r>
          </w:p>
        </w:tc>
        <w:tc>
          <w:tcPr>
            <w:tcW w:w="1274"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O</w:t>
            </w:r>
          </w:p>
        </w:tc>
        <w:tc>
          <w:tcPr>
            <w:tcW w:w="2410" w:type="dxa"/>
            <w:shd w:val="clear" w:color="auto" w:fill="auto"/>
          </w:tcPr>
          <w:p w:rsidR="00CB6871" w:rsidRDefault="00CB6871" w:rsidP="00602D4F">
            <w:pPr>
              <w:rPr>
                <w:rFonts w:ascii="微软雅黑" w:eastAsia="微软雅黑" w:hAnsi="微软雅黑"/>
                <w:sz w:val="18"/>
                <w:szCs w:val="18"/>
              </w:rPr>
            </w:pPr>
          </w:p>
        </w:tc>
      </w:tr>
      <w:tr w:rsidR="00CB6871" w:rsidTr="00602D4F">
        <w:trPr>
          <w:trHeight w:val="417"/>
        </w:trPr>
        <w:tc>
          <w:tcPr>
            <w:tcW w:w="956" w:type="dxa"/>
            <w:vMerge/>
            <w:shd w:val="clear" w:color="auto" w:fill="auto"/>
          </w:tcPr>
          <w:p w:rsidR="00CB6871" w:rsidRDefault="00CB6871" w:rsidP="00602D4F">
            <w:pPr>
              <w:jc w:val="center"/>
              <w:rPr>
                <w:rStyle w:val="shorttext"/>
              </w:rPr>
            </w:pPr>
          </w:p>
        </w:tc>
        <w:tc>
          <w:tcPr>
            <w:tcW w:w="155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w:t>
            </w:r>
            <w:r>
              <w:rPr>
                <w:rFonts w:ascii="微软雅黑" w:eastAsia="微软雅黑" w:hAnsi="微软雅黑"/>
                <w:color w:val="000000"/>
                <w:sz w:val="18"/>
                <w:szCs w:val="18"/>
              </w:rPr>
              <w:t>reateDate</w:t>
            </w:r>
          </w:p>
        </w:tc>
        <w:tc>
          <w:tcPr>
            <w:tcW w:w="1296"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创建时间</w:t>
            </w:r>
          </w:p>
        </w:tc>
        <w:tc>
          <w:tcPr>
            <w:tcW w:w="102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d</w:t>
            </w:r>
            <w:r>
              <w:rPr>
                <w:rFonts w:ascii="微软雅黑" w:eastAsia="微软雅黑" w:hAnsi="微软雅黑" w:hint="eastAsia"/>
                <w:color w:val="000000"/>
                <w:sz w:val="18"/>
                <w:szCs w:val="18"/>
              </w:rPr>
              <w:t>ate</w:t>
            </w:r>
          </w:p>
        </w:tc>
        <w:tc>
          <w:tcPr>
            <w:tcW w:w="929" w:type="dxa"/>
            <w:shd w:val="clear" w:color="auto" w:fill="auto"/>
          </w:tcPr>
          <w:p w:rsidR="00CB6871" w:rsidRDefault="00CB6871" w:rsidP="00602D4F">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5</w:t>
            </w:r>
          </w:p>
        </w:tc>
        <w:tc>
          <w:tcPr>
            <w:tcW w:w="1274"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CB6871" w:rsidRDefault="00CB6871" w:rsidP="00602D4F">
            <w:pPr>
              <w:rPr>
                <w:rFonts w:ascii="微软雅黑" w:eastAsia="微软雅黑" w:hAnsi="微软雅黑"/>
                <w:color w:val="000000"/>
                <w:sz w:val="18"/>
                <w:szCs w:val="18"/>
              </w:rPr>
            </w:pPr>
          </w:p>
        </w:tc>
      </w:tr>
      <w:tr w:rsidR="00CB6871" w:rsidTr="00602D4F">
        <w:trPr>
          <w:trHeight w:val="417"/>
        </w:trPr>
        <w:tc>
          <w:tcPr>
            <w:tcW w:w="956" w:type="dxa"/>
            <w:vMerge/>
            <w:shd w:val="clear" w:color="auto" w:fill="auto"/>
          </w:tcPr>
          <w:p w:rsidR="00CB6871" w:rsidRDefault="00CB6871" w:rsidP="00602D4F">
            <w:pPr>
              <w:jc w:val="center"/>
              <w:rPr>
                <w:rStyle w:val="shorttext"/>
              </w:rPr>
            </w:pPr>
          </w:p>
        </w:tc>
        <w:tc>
          <w:tcPr>
            <w:tcW w:w="155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creator</w:t>
            </w:r>
          </w:p>
        </w:tc>
        <w:tc>
          <w:tcPr>
            <w:tcW w:w="1296"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创建人</w:t>
            </w:r>
          </w:p>
        </w:tc>
        <w:tc>
          <w:tcPr>
            <w:tcW w:w="102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CB6871" w:rsidRDefault="00CB6871" w:rsidP="00602D4F">
            <w:pPr>
              <w:jc w:val="right"/>
              <w:rPr>
                <w:rFonts w:ascii="微软雅黑" w:eastAsia="微软雅黑" w:hAnsi="微软雅黑"/>
                <w:color w:val="000000"/>
                <w:sz w:val="18"/>
                <w:szCs w:val="18"/>
              </w:rPr>
            </w:pPr>
            <w:r>
              <w:rPr>
                <w:rFonts w:ascii="微软雅黑" w:eastAsia="微软雅黑" w:hAnsi="微软雅黑"/>
                <w:color w:val="000000"/>
                <w:sz w:val="18"/>
                <w:szCs w:val="18"/>
              </w:rPr>
              <w:t>50</w:t>
            </w:r>
          </w:p>
        </w:tc>
        <w:tc>
          <w:tcPr>
            <w:tcW w:w="1274"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CB6871" w:rsidRDefault="00CB6871" w:rsidP="00602D4F">
            <w:pPr>
              <w:rPr>
                <w:rFonts w:ascii="微软雅黑" w:eastAsia="微软雅黑" w:hAnsi="微软雅黑"/>
                <w:color w:val="000000"/>
                <w:sz w:val="18"/>
                <w:szCs w:val="18"/>
              </w:rPr>
            </w:pPr>
          </w:p>
        </w:tc>
      </w:tr>
      <w:tr w:rsidR="00CB6871" w:rsidTr="00602D4F">
        <w:trPr>
          <w:trHeight w:val="417"/>
        </w:trPr>
        <w:tc>
          <w:tcPr>
            <w:tcW w:w="956" w:type="dxa"/>
            <w:vMerge/>
            <w:shd w:val="clear" w:color="auto" w:fill="auto"/>
          </w:tcPr>
          <w:p w:rsidR="00CB6871" w:rsidRDefault="00CB6871" w:rsidP="00602D4F">
            <w:pPr>
              <w:jc w:val="center"/>
              <w:rPr>
                <w:rStyle w:val="shorttext"/>
              </w:rPr>
            </w:pPr>
          </w:p>
        </w:tc>
        <w:tc>
          <w:tcPr>
            <w:tcW w:w="155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lastModifyDate</w:t>
            </w:r>
          </w:p>
        </w:tc>
        <w:tc>
          <w:tcPr>
            <w:tcW w:w="1296" w:type="dxa"/>
            <w:shd w:val="clear" w:color="auto" w:fill="auto"/>
          </w:tcPr>
          <w:p w:rsidR="00CB6871" w:rsidRDefault="00CB6871" w:rsidP="00602D4F">
            <w:pPr>
              <w:jc w:val="center"/>
              <w:rPr>
                <w:rFonts w:ascii="微软雅黑" w:eastAsia="微软雅黑" w:hAnsi="微软雅黑"/>
                <w:sz w:val="18"/>
                <w:szCs w:val="18"/>
              </w:rPr>
            </w:pPr>
            <w:r>
              <w:rPr>
                <w:rFonts w:ascii="微软雅黑" w:eastAsia="微软雅黑" w:hAnsi="微软雅黑" w:hint="eastAsia"/>
                <w:sz w:val="18"/>
                <w:szCs w:val="18"/>
              </w:rPr>
              <w:t>最后修改时间</w:t>
            </w:r>
          </w:p>
        </w:tc>
        <w:tc>
          <w:tcPr>
            <w:tcW w:w="102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date</w:t>
            </w:r>
          </w:p>
        </w:tc>
        <w:tc>
          <w:tcPr>
            <w:tcW w:w="929" w:type="dxa"/>
            <w:shd w:val="clear" w:color="auto" w:fill="auto"/>
          </w:tcPr>
          <w:p w:rsidR="00CB6871" w:rsidRDefault="00CB6871" w:rsidP="00602D4F">
            <w:pPr>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CB6871" w:rsidRDefault="00CB6871" w:rsidP="00602D4F">
            <w:pPr>
              <w:rPr>
                <w:rFonts w:ascii="微软雅黑" w:eastAsia="微软雅黑" w:hAnsi="微软雅黑"/>
                <w:sz w:val="18"/>
                <w:szCs w:val="18"/>
              </w:rPr>
            </w:pPr>
          </w:p>
        </w:tc>
      </w:tr>
      <w:tr w:rsidR="00CB6871" w:rsidTr="00602D4F">
        <w:trPr>
          <w:trHeight w:val="417"/>
        </w:trPr>
        <w:tc>
          <w:tcPr>
            <w:tcW w:w="956" w:type="dxa"/>
            <w:vMerge/>
            <w:shd w:val="clear" w:color="auto" w:fill="auto"/>
          </w:tcPr>
          <w:p w:rsidR="00CB6871" w:rsidRDefault="00CB6871" w:rsidP="00602D4F">
            <w:pPr>
              <w:jc w:val="center"/>
              <w:rPr>
                <w:rStyle w:val="shorttext"/>
              </w:rPr>
            </w:pPr>
          </w:p>
        </w:tc>
        <w:tc>
          <w:tcPr>
            <w:tcW w:w="155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lastModifier</w:t>
            </w:r>
          </w:p>
        </w:tc>
        <w:tc>
          <w:tcPr>
            <w:tcW w:w="1296" w:type="dxa"/>
            <w:shd w:val="clear" w:color="auto" w:fill="auto"/>
          </w:tcPr>
          <w:p w:rsidR="00CB6871" w:rsidRDefault="00CB6871" w:rsidP="00602D4F">
            <w:pPr>
              <w:jc w:val="center"/>
              <w:rPr>
                <w:rFonts w:ascii="微软雅黑" w:eastAsia="微软雅黑" w:hAnsi="微软雅黑"/>
                <w:sz w:val="18"/>
                <w:szCs w:val="18"/>
              </w:rPr>
            </w:pPr>
            <w:r>
              <w:rPr>
                <w:rFonts w:ascii="微软雅黑" w:eastAsia="微软雅黑" w:hAnsi="微软雅黑" w:hint="eastAsia"/>
                <w:sz w:val="18"/>
                <w:szCs w:val="18"/>
              </w:rPr>
              <w:t>最后修改人</w:t>
            </w:r>
          </w:p>
        </w:tc>
        <w:tc>
          <w:tcPr>
            <w:tcW w:w="1029"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color w:val="000000"/>
                <w:sz w:val="18"/>
                <w:szCs w:val="18"/>
              </w:rPr>
              <w:t>varchar</w:t>
            </w:r>
          </w:p>
        </w:tc>
        <w:tc>
          <w:tcPr>
            <w:tcW w:w="929" w:type="dxa"/>
            <w:shd w:val="clear" w:color="auto" w:fill="auto"/>
          </w:tcPr>
          <w:p w:rsidR="00CB6871" w:rsidRDefault="00CB6871" w:rsidP="00602D4F">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CB6871" w:rsidRDefault="00CB6871" w:rsidP="00602D4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CB6871" w:rsidRDefault="00CB6871" w:rsidP="00602D4F">
            <w:pPr>
              <w:rPr>
                <w:rFonts w:ascii="微软雅黑" w:eastAsia="微软雅黑" w:hAnsi="微软雅黑"/>
                <w:sz w:val="18"/>
                <w:szCs w:val="18"/>
              </w:rPr>
            </w:pPr>
          </w:p>
        </w:tc>
      </w:tr>
    </w:tbl>
    <w:p w:rsidR="00B03548" w:rsidRDefault="00B03548">
      <w:pPr>
        <w:rPr>
          <w:szCs w:val="21"/>
        </w:rPr>
      </w:pPr>
    </w:p>
    <w:p w:rsidR="00A85517" w:rsidRDefault="00A85517" w:rsidP="00A85517">
      <w:pPr>
        <w:pStyle w:val="2"/>
      </w:pPr>
      <w:bookmarkStart w:id="5363" w:name="_Toc508983433"/>
      <w:r>
        <w:rPr>
          <w:rFonts w:hint="eastAsia"/>
        </w:rPr>
        <w:t>电子券领券下单接口</w:t>
      </w:r>
      <w:bookmarkEnd w:id="5363"/>
    </w:p>
    <w:p w:rsidR="00A85517" w:rsidRDefault="00A85517" w:rsidP="00A85517">
      <w:pPr>
        <w:pStyle w:val="30"/>
      </w:pPr>
      <w:bookmarkStart w:id="5364" w:name="_Toc508983434"/>
      <w:r>
        <w:rPr>
          <w:rFonts w:hint="eastAsia"/>
        </w:rPr>
        <w:t>接口名称：order/product</w:t>
      </w:r>
      <w:r>
        <w:t>/</w:t>
      </w:r>
      <w:r w:rsidR="00D94250">
        <w:rPr>
          <w:rFonts w:hint="eastAsia"/>
        </w:rPr>
        <w:t>coupon</w:t>
      </w:r>
      <w:r w:rsidR="00980952">
        <w:t>Open</w:t>
      </w:r>
      <w:r w:rsidR="00D94250">
        <w:t>Order</w:t>
      </w:r>
      <w:r>
        <w:rPr>
          <w:rFonts w:hint="eastAsia"/>
        </w:rPr>
        <w:t>.do</w:t>
      </w:r>
      <w:bookmarkEnd w:id="5364"/>
    </w:p>
    <w:p w:rsidR="00A85517" w:rsidRDefault="00A85517" w:rsidP="00A85517">
      <w:pPr>
        <w:pStyle w:val="30"/>
      </w:pPr>
      <w:bookmarkStart w:id="5365" w:name="_Toc508983435"/>
      <w:r>
        <w:rPr>
          <w:rFonts w:hint="eastAsia"/>
        </w:rPr>
        <w:t>请求报文</w:t>
      </w:r>
      <w:bookmarkEnd w:id="5365"/>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A85517" w:rsidTr="000B67CE">
        <w:tc>
          <w:tcPr>
            <w:tcW w:w="851" w:type="dxa"/>
            <w:shd w:val="clear" w:color="auto" w:fill="E6E6E6"/>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A85517" w:rsidTr="000B67CE">
        <w:trPr>
          <w:trHeight w:val="417"/>
        </w:trPr>
        <w:tc>
          <w:tcPr>
            <w:tcW w:w="851" w:type="dxa"/>
            <w:vMerge w:val="restart"/>
          </w:tcPr>
          <w:p w:rsidR="00A85517" w:rsidRDefault="00A85517" w:rsidP="000B67CE">
            <w:pPr>
              <w:jc w:val="center"/>
              <w:rPr>
                <w:rStyle w:val="shorttext"/>
              </w:rPr>
            </w:pPr>
          </w:p>
        </w:tc>
        <w:tc>
          <w:tcPr>
            <w:tcW w:w="1559" w:type="dxa"/>
          </w:tcPr>
          <w:p w:rsidR="00A85517" w:rsidRDefault="00EA44A4" w:rsidP="000B67CE">
            <w:pPr>
              <w:jc w:val="center"/>
              <w:rPr>
                <w:rFonts w:ascii="微软雅黑" w:eastAsia="微软雅黑" w:hAnsi="微软雅黑" w:cs="新宋体"/>
                <w:sz w:val="18"/>
                <w:szCs w:val="18"/>
              </w:rPr>
            </w:pPr>
            <w:r>
              <w:rPr>
                <w:rFonts w:ascii="微软雅黑" w:eastAsia="微软雅黑" w:hAnsi="微软雅黑" w:cs="新宋体"/>
                <w:sz w:val="18"/>
                <w:szCs w:val="18"/>
              </w:rPr>
              <w:t>coupon</w:t>
            </w:r>
            <w:r w:rsidR="00A85517">
              <w:rPr>
                <w:rFonts w:ascii="微软雅黑" w:eastAsia="微软雅黑" w:hAnsi="微软雅黑" w:cs="新宋体"/>
                <w:sz w:val="18"/>
                <w:szCs w:val="18"/>
              </w:rPr>
              <w:t>Id</w:t>
            </w:r>
          </w:p>
        </w:tc>
        <w:tc>
          <w:tcPr>
            <w:tcW w:w="1296" w:type="dxa"/>
          </w:tcPr>
          <w:p w:rsidR="00A85517" w:rsidRDefault="00EA44A4"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w:t>
            </w:r>
            <w:r w:rsidR="00A85517">
              <w:rPr>
                <w:rFonts w:ascii="微软雅黑" w:eastAsia="微软雅黑" w:hAnsi="微软雅黑" w:hint="eastAsia"/>
                <w:color w:val="000000"/>
                <w:sz w:val="18"/>
                <w:szCs w:val="18"/>
              </w:rPr>
              <w:t>ID</w:t>
            </w:r>
          </w:p>
        </w:tc>
        <w:tc>
          <w:tcPr>
            <w:tcW w:w="1029" w:type="dxa"/>
          </w:tcPr>
          <w:p w:rsidR="00A85517" w:rsidRDefault="00214E9D"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number</w:t>
            </w:r>
          </w:p>
        </w:tc>
        <w:tc>
          <w:tcPr>
            <w:tcW w:w="929" w:type="dxa"/>
          </w:tcPr>
          <w:p w:rsidR="00A85517" w:rsidRDefault="00A85517" w:rsidP="000B67CE">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w:t>
            </w:r>
            <w:r>
              <w:rPr>
                <w:rFonts w:ascii="微软雅黑" w:eastAsia="微软雅黑" w:hAnsi="微软雅黑"/>
                <w:color w:val="000000"/>
                <w:sz w:val="18"/>
                <w:szCs w:val="18"/>
              </w:rPr>
              <w:t>0</w:t>
            </w:r>
          </w:p>
        </w:tc>
        <w:tc>
          <w:tcPr>
            <w:tcW w:w="1274" w:type="dxa"/>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A85517" w:rsidRDefault="00A85517" w:rsidP="000B67CE">
            <w:pPr>
              <w:rPr>
                <w:rFonts w:ascii="微软雅黑" w:eastAsia="微软雅黑" w:hAnsi="微软雅黑"/>
                <w:color w:val="000000"/>
                <w:sz w:val="18"/>
                <w:szCs w:val="18"/>
              </w:rPr>
            </w:pPr>
          </w:p>
        </w:tc>
      </w:tr>
      <w:tr w:rsidR="00A85517" w:rsidTr="000B67CE">
        <w:trPr>
          <w:trHeight w:val="417"/>
        </w:trPr>
        <w:tc>
          <w:tcPr>
            <w:tcW w:w="851" w:type="dxa"/>
            <w:vMerge/>
          </w:tcPr>
          <w:p w:rsidR="00A85517" w:rsidRDefault="00A85517" w:rsidP="000B67CE">
            <w:pPr>
              <w:rPr>
                <w:rFonts w:ascii="微软雅黑" w:eastAsia="微软雅黑" w:hAnsi="微软雅黑"/>
                <w:color w:val="000000"/>
                <w:sz w:val="18"/>
                <w:szCs w:val="18"/>
              </w:rPr>
            </w:pPr>
          </w:p>
        </w:tc>
        <w:tc>
          <w:tcPr>
            <w:tcW w:w="1559" w:type="dxa"/>
          </w:tcPr>
          <w:p w:rsidR="00A85517" w:rsidRDefault="004E4343" w:rsidP="000B67CE">
            <w:pPr>
              <w:jc w:val="center"/>
              <w:rPr>
                <w:rFonts w:ascii="微软雅黑" w:eastAsia="微软雅黑" w:hAnsi="微软雅黑"/>
                <w:color w:val="000000"/>
                <w:sz w:val="18"/>
                <w:szCs w:val="18"/>
              </w:rPr>
            </w:pPr>
            <w:r>
              <w:rPr>
                <w:rFonts w:ascii="微软雅黑" w:eastAsia="微软雅黑" w:hAnsi="微软雅黑" w:cs="新宋体"/>
                <w:sz w:val="18"/>
                <w:szCs w:val="18"/>
              </w:rPr>
              <w:t>orderNum</w:t>
            </w:r>
          </w:p>
        </w:tc>
        <w:tc>
          <w:tcPr>
            <w:tcW w:w="1296" w:type="dxa"/>
          </w:tcPr>
          <w:p w:rsidR="00A85517" w:rsidRDefault="004E4343"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数量</w:t>
            </w:r>
          </w:p>
        </w:tc>
        <w:tc>
          <w:tcPr>
            <w:tcW w:w="1029" w:type="dxa"/>
          </w:tcPr>
          <w:p w:rsidR="00A85517" w:rsidRDefault="004E4343" w:rsidP="000B67CE">
            <w:pPr>
              <w:jc w:val="center"/>
              <w:rPr>
                <w:rFonts w:ascii="微软雅黑" w:eastAsia="微软雅黑" w:hAnsi="微软雅黑"/>
                <w:color w:val="000000"/>
                <w:sz w:val="18"/>
                <w:szCs w:val="18"/>
              </w:rPr>
            </w:pPr>
            <w:r>
              <w:rPr>
                <w:rFonts w:ascii="微软雅黑" w:eastAsia="微软雅黑" w:hAnsi="微软雅黑"/>
                <w:color w:val="000000"/>
                <w:sz w:val="18"/>
                <w:szCs w:val="18"/>
              </w:rPr>
              <w:t>n</w:t>
            </w:r>
            <w:r>
              <w:rPr>
                <w:rFonts w:ascii="微软雅黑" w:eastAsia="微软雅黑" w:hAnsi="微软雅黑" w:hint="eastAsia"/>
                <w:color w:val="000000"/>
                <w:sz w:val="18"/>
                <w:szCs w:val="18"/>
              </w:rPr>
              <w:t>umber</w:t>
            </w:r>
          </w:p>
        </w:tc>
        <w:tc>
          <w:tcPr>
            <w:tcW w:w="929" w:type="dxa"/>
          </w:tcPr>
          <w:p w:rsidR="00A85517" w:rsidRDefault="004E4343" w:rsidP="000B67CE">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10</w:t>
            </w:r>
          </w:p>
        </w:tc>
        <w:tc>
          <w:tcPr>
            <w:tcW w:w="1274" w:type="dxa"/>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A85517" w:rsidRDefault="00A85517" w:rsidP="000B67CE">
            <w:pPr>
              <w:rPr>
                <w:rFonts w:ascii="微软雅黑" w:eastAsia="微软雅黑" w:hAnsi="微软雅黑"/>
                <w:color w:val="000000"/>
                <w:sz w:val="18"/>
                <w:szCs w:val="18"/>
              </w:rPr>
            </w:pPr>
          </w:p>
        </w:tc>
      </w:tr>
      <w:tr w:rsidR="00A85517" w:rsidTr="000B67CE">
        <w:trPr>
          <w:trHeight w:val="417"/>
        </w:trPr>
        <w:tc>
          <w:tcPr>
            <w:tcW w:w="851" w:type="dxa"/>
            <w:vMerge/>
          </w:tcPr>
          <w:p w:rsidR="00A85517" w:rsidRDefault="00A85517" w:rsidP="000B67CE">
            <w:pPr>
              <w:rPr>
                <w:rFonts w:ascii="微软雅黑" w:eastAsia="微软雅黑" w:hAnsi="微软雅黑"/>
                <w:color w:val="000000"/>
                <w:sz w:val="18"/>
                <w:szCs w:val="18"/>
              </w:rPr>
            </w:pPr>
          </w:p>
        </w:tc>
        <w:tc>
          <w:tcPr>
            <w:tcW w:w="1559" w:type="dxa"/>
          </w:tcPr>
          <w:p w:rsidR="00A85517" w:rsidRDefault="004E4343" w:rsidP="000B67CE">
            <w:pPr>
              <w:jc w:val="center"/>
              <w:rPr>
                <w:rFonts w:ascii="微软雅黑" w:eastAsia="微软雅黑" w:hAnsi="微软雅黑" w:cs="新宋体"/>
                <w:sz w:val="18"/>
                <w:szCs w:val="18"/>
              </w:rPr>
            </w:pPr>
            <w:r>
              <w:rPr>
                <w:rFonts w:ascii="微软雅黑" w:eastAsia="微软雅黑" w:hAnsi="微软雅黑" w:cs="新宋体"/>
                <w:sz w:val="18"/>
                <w:szCs w:val="18"/>
              </w:rPr>
              <w:t>business</w:t>
            </w:r>
            <w:r w:rsidR="00DB0FFE">
              <w:rPr>
                <w:rFonts w:ascii="微软雅黑" w:eastAsia="微软雅黑" w:hAnsi="微软雅黑" w:cs="新宋体" w:hint="eastAsia"/>
                <w:sz w:val="18"/>
                <w:szCs w:val="18"/>
              </w:rPr>
              <w:t>Type</w:t>
            </w:r>
          </w:p>
        </w:tc>
        <w:tc>
          <w:tcPr>
            <w:tcW w:w="1296" w:type="dxa"/>
          </w:tcPr>
          <w:p w:rsidR="00A85517" w:rsidRDefault="004E4343" w:rsidP="000B67CE">
            <w:pPr>
              <w:jc w:val="center"/>
              <w:rPr>
                <w:rFonts w:ascii="微软雅黑" w:eastAsia="微软雅黑" w:hAnsi="微软雅黑"/>
                <w:color w:val="000000"/>
                <w:sz w:val="18"/>
                <w:szCs w:val="18"/>
              </w:rPr>
            </w:pPr>
            <w:r w:rsidRPr="004E4343">
              <w:rPr>
                <w:rFonts w:ascii="微软雅黑" w:eastAsia="微软雅黑" w:hAnsi="微软雅黑" w:hint="eastAsia"/>
                <w:color w:val="000000"/>
                <w:sz w:val="18"/>
                <w:szCs w:val="18"/>
              </w:rPr>
              <w:t>业务类型</w:t>
            </w:r>
          </w:p>
        </w:tc>
        <w:tc>
          <w:tcPr>
            <w:tcW w:w="1029" w:type="dxa"/>
          </w:tcPr>
          <w:p w:rsidR="00A85517" w:rsidRDefault="004E4343" w:rsidP="000B67CE">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tcPr>
          <w:p w:rsidR="00A85517" w:rsidRDefault="004E4343" w:rsidP="000B67CE">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8</w:t>
            </w:r>
          </w:p>
        </w:tc>
        <w:tc>
          <w:tcPr>
            <w:tcW w:w="1274" w:type="dxa"/>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A85517" w:rsidRDefault="004E4343" w:rsidP="000B67CE">
            <w:pPr>
              <w:rPr>
                <w:rFonts w:ascii="微软雅黑" w:eastAsia="微软雅黑" w:hAnsi="微软雅黑"/>
                <w:color w:val="000000"/>
                <w:sz w:val="18"/>
                <w:szCs w:val="18"/>
              </w:rPr>
            </w:pPr>
            <w:r w:rsidRPr="004E4343">
              <w:rPr>
                <w:rFonts w:ascii="微软雅黑" w:eastAsia="微软雅黑" w:hAnsi="微软雅黑" w:hint="eastAsia"/>
                <w:color w:val="000000"/>
                <w:sz w:val="18"/>
                <w:szCs w:val="18"/>
              </w:rPr>
              <w:t>1 B端领券</w:t>
            </w:r>
          </w:p>
        </w:tc>
      </w:tr>
    </w:tbl>
    <w:p w:rsidR="00A85517" w:rsidRDefault="00A85517" w:rsidP="00A85517"/>
    <w:p w:rsidR="00A85517" w:rsidRDefault="00A85517" w:rsidP="00A85517">
      <w:pPr>
        <w:pStyle w:val="30"/>
      </w:pPr>
      <w:bookmarkStart w:id="5366" w:name="_Toc508983436"/>
      <w:r>
        <w:rPr>
          <w:rFonts w:hint="eastAsia"/>
        </w:rPr>
        <w:t>响应报文</w:t>
      </w:r>
      <w:bookmarkEnd w:id="5366"/>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A85517" w:rsidTr="000B67CE">
        <w:tc>
          <w:tcPr>
            <w:tcW w:w="851" w:type="dxa"/>
            <w:shd w:val="clear" w:color="auto" w:fill="E6E6E6"/>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A85517" w:rsidTr="000B67CE">
        <w:trPr>
          <w:trHeight w:val="417"/>
        </w:trPr>
        <w:tc>
          <w:tcPr>
            <w:tcW w:w="851" w:type="dxa"/>
            <w:vMerge w:val="restart"/>
            <w:shd w:val="clear" w:color="auto" w:fill="auto"/>
            <w:vAlign w:val="center"/>
          </w:tcPr>
          <w:p w:rsidR="00A85517" w:rsidRDefault="00A85517" w:rsidP="000B67CE">
            <w:pPr>
              <w:jc w:val="center"/>
              <w:rPr>
                <w:rStyle w:val="shorttext"/>
              </w:rPr>
            </w:pPr>
            <w:r>
              <w:rPr>
                <w:rStyle w:val="shorttext"/>
              </w:rPr>
              <w:t>h</w:t>
            </w:r>
            <w:r>
              <w:rPr>
                <w:rStyle w:val="shorttext"/>
                <w:rFonts w:hint="eastAsia"/>
              </w:rPr>
              <w:t>eader</w:t>
            </w:r>
          </w:p>
        </w:tc>
        <w:tc>
          <w:tcPr>
            <w:tcW w:w="1559" w:type="dxa"/>
            <w:shd w:val="clear" w:color="auto" w:fill="auto"/>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A85517" w:rsidRDefault="00A85517" w:rsidP="000B67CE">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A85517" w:rsidRDefault="00A85517" w:rsidP="000B67CE">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A85517" w:rsidRDefault="00A85517" w:rsidP="000B67CE">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A85517" w:rsidRDefault="00A85517" w:rsidP="000B67CE">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4367CA" w:rsidRDefault="004367CA" w:rsidP="000B67CE">
            <w:pPr>
              <w:rPr>
                <w:rFonts w:ascii="微软雅黑" w:eastAsia="微软雅黑" w:hAnsi="微软雅黑"/>
                <w:color w:val="000000"/>
                <w:sz w:val="18"/>
                <w:szCs w:val="18"/>
              </w:rPr>
            </w:pPr>
            <w:r>
              <w:rPr>
                <w:rFonts w:ascii="微软雅黑" w:eastAsia="微软雅黑" w:hAnsi="微软雅黑"/>
                <w:color w:val="000000"/>
                <w:sz w:val="18"/>
                <w:szCs w:val="18"/>
              </w:rPr>
              <w:t xml:space="preserve">3 </w:t>
            </w:r>
            <w:r>
              <w:rPr>
                <w:rFonts w:ascii="微软雅黑" w:eastAsia="微软雅黑" w:hAnsi="微软雅黑" w:hint="eastAsia"/>
                <w:color w:val="000000"/>
                <w:sz w:val="18"/>
                <w:szCs w:val="18"/>
              </w:rPr>
              <w:t>券产品未上架</w:t>
            </w:r>
          </w:p>
          <w:p w:rsidR="004367CA" w:rsidRDefault="004367CA" w:rsidP="000B67CE">
            <w:pPr>
              <w:rPr>
                <w:rFonts w:ascii="微软雅黑" w:eastAsia="微软雅黑" w:hAnsi="微软雅黑"/>
                <w:color w:val="000000"/>
                <w:sz w:val="18"/>
                <w:szCs w:val="18"/>
              </w:rPr>
            </w:pPr>
            <w:r>
              <w:rPr>
                <w:rFonts w:ascii="微软雅黑" w:eastAsia="微软雅黑" w:hAnsi="微软雅黑"/>
                <w:color w:val="000000"/>
                <w:sz w:val="18"/>
                <w:szCs w:val="18"/>
              </w:rPr>
              <w:t xml:space="preserve">4 </w:t>
            </w:r>
            <w:r>
              <w:rPr>
                <w:rFonts w:ascii="微软雅黑" w:eastAsia="微软雅黑" w:hAnsi="微软雅黑" w:hint="eastAsia"/>
                <w:color w:val="000000"/>
                <w:sz w:val="18"/>
                <w:szCs w:val="18"/>
              </w:rPr>
              <w:t>库存不足</w:t>
            </w:r>
          </w:p>
          <w:p w:rsidR="00CA4104" w:rsidRDefault="00CA4104" w:rsidP="000B67CE">
            <w:pPr>
              <w:rPr>
                <w:rFonts w:ascii="微软雅黑" w:eastAsia="微软雅黑" w:hAnsi="微软雅黑"/>
                <w:color w:val="000000"/>
                <w:sz w:val="18"/>
                <w:szCs w:val="18"/>
              </w:rPr>
            </w:pPr>
            <w:r>
              <w:rPr>
                <w:rFonts w:ascii="微软雅黑" w:eastAsia="微软雅黑" w:hAnsi="微软雅黑"/>
                <w:color w:val="000000"/>
                <w:sz w:val="18"/>
                <w:szCs w:val="18"/>
              </w:rPr>
              <w:t xml:space="preserve">5 </w:t>
            </w:r>
            <w:r>
              <w:rPr>
                <w:rFonts w:ascii="微软雅黑" w:eastAsia="微软雅黑" w:hAnsi="微软雅黑" w:hint="eastAsia"/>
                <w:color w:val="000000"/>
                <w:sz w:val="18"/>
                <w:szCs w:val="18"/>
              </w:rPr>
              <w:t>不支持该券领取</w:t>
            </w:r>
          </w:p>
        </w:tc>
      </w:tr>
      <w:tr w:rsidR="00A85517" w:rsidTr="000B67CE">
        <w:trPr>
          <w:trHeight w:val="417"/>
        </w:trPr>
        <w:tc>
          <w:tcPr>
            <w:tcW w:w="851" w:type="dxa"/>
            <w:vMerge/>
            <w:shd w:val="clear" w:color="auto" w:fill="auto"/>
          </w:tcPr>
          <w:p w:rsidR="00A85517" w:rsidRDefault="00A85517" w:rsidP="000B67CE">
            <w:pPr>
              <w:jc w:val="center"/>
              <w:rPr>
                <w:rStyle w:val="shorttext"/>
              </w:rPr>
            </w:pPr>
          </w:p>
        </w:tc>
        <w:tc>
          <w:tcPr>
            <w:tcW w:w="1559" w:type="dxa"/>
            <w:shd w:val="clear" w:color="auto" w:fill="auto"/>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A85517" w:rsidRDefault="00A85517" w:rsidP="000B67CE">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A85517" w:rsidRDefault="00A85517" w:rsidP="000B67CE">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A85517" w:rsidRDefault="00A85517" w:rsidP="000B67CE">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r w:rsidR="0047071F" w:rsidTr="000B67CE">
        <w:trPr>
          <w:trHeight w:val="417"/>
        </w:trPr>
        <w:tc>
          <w:tcPr>
            <w:tcW w:w="851" w:type="dxa"/>
            <w:vMerge w:val="restart"/>
            <w:shd w:val="clear" w:color="auto" w:fill="auto"/>
          </w:tcPr>
          <w:p w:rsidR="0047071F" w:rsidRDefault="0047071F" w:rsidP="000B67CE">
            <w:pPr>
              <w:jc w:val="center"/>
              <w:rPr>
                <w:rStyle w:val="shorttext"/>
              </w:rPr>
            </w:pPr>
            <w:r>
              <w:rPr>
                <w:rStyle w:val="shorttext"/>
                <w:rFonts w:hint="eastAsia"/>
              </w:rPr>
              <w:t>body</w:t>
            </w:r>
          </w:p>
        </w:tc>
        <w:tc>
          <w:tcPr>
            <w:tcW w:w="1559" w:type="dxa"/>
            <w:shd w:val="clear" w:color="auto" w:fill="auto"/>
          </w:tcPr>
          <w:p w:rsidR="0047071F" w:rsidRDefault="0047071F"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sid</w:t>
            </w:r>
          </w:p>
        </w:tc>
        <w:tc>
          <w:tcPr>
            <w:tcW w:w="1296" w:type="dxa"/>
            <w:shd w:val="clear" w:color="auto" w:fill="auto"/>
          </w:tcPr>
          <w:p w:rsidR="0047071F" w:rsidRDefault="0047071F"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订单SID</w:t>
            </w:r>
          </w:p>
        </w:tc>
        <w:tc>
          <w:tcPr>
            <w:tcW w:w="1029" w:type="dxa"/>
            <w:shd w:val="clear" w:color="auto" w:fill="auto"/>
          </w:tcPr>
          <w:p w:rsidR="0047071F" w:rsidRDefault="0047071F"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47071F" w:rsidRDefault="0047071F" w:rsidP="000B67CE">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47071F" w:rsidRDefault="0047071F" w:rsidP="000B67CE">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47071F" w:rsidRDefault="0047071F" w:rsidP="000B67CE">
            <w:pPr>
              <w:rPr>
                <w:rFonts w:ascii="微软雅黑" w:eastAsia="微软雅黑" w:hAnsi="微软雅黑"/>
                <w:color w:val="000000"/>
                <w:sz w:val="18"/>
                <w:szCs w:val="18"/>
              </w:rPr>
            </w:pPr>
          </w:p>
        </w:tc>
      </w:tr>
      <w:tr w:rsidR="0047071F" w:rsidTr="000B67CE">
        <w:trPr>
          <w:trHeight w:val="417"/>
        </w:trPr>
        <w:tc>
          <w:tcPr>
            <w:tcW w:w="851" w:type="dxa"/>
            <w:vMerge/>
            <w:shd w:val="clear" w:color="auto" w:fill="auto"/>
          </w:tcPr>
          <w:p w:rsidR="0047071F" w:rsidRDefault="0047071F" w:rsidP="000B67CE">
            <w:pPr>
              <w:jc w:val="center"/>
              <w:rPr>
                <w:rStyle w:val="shorttext"/>
              </w:rPr>
            </w:pPr>
          </w:p>
        </w:tc>
        <w:tc>
          <w:tcPr>
            <w:tcW w:w="1559" w:type="dxa"/>
            <w:shd w:val="clear" w:color="auto" w:fill="auto"/>
          </w:tcPr>
          <w:p w:rsidR="0047071F" w:rsidRDefault="0047071F"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orderId</w:t>
            </w:r>
          </w:p>
        </w:tc>
        <w:tc>
          <w:tcPr>
            <w:tcW w:w="1296" w:type="dxa"/>
            <w:shd w:val="clear" w:color="auto" w:fill="auto"/>
          </w:tcPr>
          <w:p w:rsidR="0047071F" w:rsidRDefault="00C53AE0"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订单编</w:t>
            </w:r>
            <w:r w:rsidR="0047071F">
              <w:rPr>
                <w:rFonts w:ascii="微软雅黑" w:eastAsia="微软雅黑" w:hAnsi="微软雅黑" w:hint="eastAsia"/>
                <w:color w:val="000000"/>
                <w:sz w:val="18"/>
                <w:szCs w:val="18"/>
              </w:rPr>
              <w:t>号</w:t>
            </w:r>
          </w:p>
        </w:tc>
        <w:tc>
          <w:tcPr>
            <w:tcW w:w="1029" w:type="dxa"/>
            <w:shd w:val="clear" w:color="auto" w:fill="auto"/>
          </w:tcPr>
          <w:p w:rsidR="0047071F" w:rsidRDefault="0047071F"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w:t>
            </w:r>
            <w:r>
              <w:rPr>
                <w:rFonts w:ascii="微软雅黑" w:eastAsia="微软雅黑" w:hAnsi="微软雅黑"/>
                <w:color w:val="000000"/>
                <w:sz w:val="18"/>
                <w:szCs w:val="18"/>
              </w:rPr>
              <w:t>ar</w:t>
            </w:r>
          </w:p>
        </w:tc>
        <w:tc>
          <w:tcPr>
            <w:tcW w:w="929" w:type="dxa"/>
            <w:shd w:val="clear" w:color="auto" w:fill="auto"/>
          </w:tcPr>
          <w:p w:rsidR="0047071F" w:rsidRDefault="0047071F" w:rsidP="000B67CE">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shd w:val="clear" w:color="auto" w:fill="auto"/>
          </w:tcPr>
          <w:p w:rsidR="0047071F" w:rsidRDefault="0047071F" w:rsidP="000B67CE">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47071F" w:rsidRDefault="0047071F" w:rsidP="000B67CE">
            <w:pPr>
              <w:rPr>
                <w:rFonts w:ascii="微软雅黑" w:eastAsia="微软雅黑" w:hAnsi="微软雅黑"/>
                <w:color w:val="000000"/>
                <w:sz w:val="18"/>
                <w:szCs w:val="18"/>
              </w:rPr>
            </w:pPr>
          </w:p>
        </w:tc>
      </w:tr>
      <w:tr w:rsidR="009B12BF" w:rsidTr="000B67CE">
        <w:trPr>
          <w:trHeight w:val="417"/>
        </w:trPr>
        <w:tc>
          <w:tcPr>
            <w:tcW w:w="851" w:type="dxa"/>
            <w:vMerge w:val="restart"/>
            <w:shd w:val="clear" w:color="auto" w:fill="auto"/>
          </w:tcPr>
          <w:p w:rsidR="009B12BF" w:rsidRDefault="009B12BF" w:rsidP="009B12BF">
            <w:pPr>
              <w:jc w:val="center"/>
              <w:rPr>
                <w:rStyle w:val="shorttext"/>
              </w:rPr>
            </w:pPr>
            <w:r>
              <w:rPr>
                <w:rStyle w:val="shorttext"/>
              </w:rPr>
              <w:t>b</w:t>
            </w:r>
            <w:r>
              <w:rPr>
                <w:rStyle w:val="shorttext"/>
                <w:rFonts w:hint="eastAsia"/>
              </w:rPr>
              <w:t>ody</w:t>
            </w:r>
            <w:r>
              <w:rPr>
                <w:rStyle w:val="shorttext"/>
              </w:rPr>
              <w:t>.</w:t>
            </w:r>
            <w:r>
              <w:rPr>
                <w:rFonts w:hint="eastAsia"/>
              </w:rPr>
              <w:t xml:space="preserve"> couponCodeList</w:t>
            </w:r>
            <w:r>
              <w:rPr>
                <w:rStyle w:val="shorttext"/>
              </w:rPr>
              <w:t xml:space="preserve"> []</w:t>
            </w:r>
          </w:p>
        </w:tc>
        <w:tc>
          <w:tcPr>
            <w:tcW w:w="1559"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couponCode</w:t>
            </w:r>
          </w:p>
        </w:tc>
        <w:tc>
          <w:tcPr>
            <w:tcW w:w="1296"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电子券券码</w:t>
            </w:r>
          </w:p>
        </w:tc>
        <w:tc>
          <w:tcPr>
            <w:tcW w:w="1029"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B12BF" w:rsidRDefault="009B12BF" w:rsidP="009B12BF">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50</w:t>
            </w:r>
          </w:p>
        </w:tc>
        <w:tc>
          <w:tcPr>
            <w:tcW w:w="1274"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B12BF" w:rsidRDefault="009B12BF" w:rsidP="009B12BF">
            <w:pPr>
              <w:rPr>
                <w:rFonts w:ascii="微软雅黑" w:eastAsia="微软雅黑" w:hAnsi="微软雅黑"/>
                <w:color w:val="000000"/>
                <w:sz w:val="18"/>
                <w:szCs w:val="18"/>
              </w:rPr>
            </w:pPr>
          </w:p>
        </w:tc>
      </w:tr>
      <w:tr w:rsidR="009B12BF" w:rsidTr="000B67CE">
        <w:trPr>
          <w:trHeight w:val="417"/>
        </w:trPr>
        <w:tc>
          <w:tcPr>
            <w:tcW w:w="851" w:type="dxa"/>
            <w:vMerge/>
            <w:shd w:val="clear" w:color="auto" w:fill="auto"/>
          </w:tcPr>
          <w:p w:rsidR="009B12BF" w:rsidRDefault="009B12BF" w:rsidP="009B12BF">
            <w:pPr>
              <w:jc w:val="center"/>
              <w:rPr>
                <w:rStyle w:val="shorttext"/>
              </w:rPr>
            </w:pPr>
          </w:p>
        </w:tc>
        <w:tc>
          <w:tcPr>
            <w:tcW w:w="1559"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couponPasswd</w:t>
            </w:r>
          </w:p>
        </w:tc>
        <w:tc>
          <w:tcPr>
            <w:tcW w:w="1296"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电子券密码</w:t>
            </w:r>
          </w:p>
        </w:tc>
        <w:tc>
          <w:tcPr>
            <w:tcW w:w="1029"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9B12BF" w:rsidRDefault="009B12BF" w:rsidP="009B12BF">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w:t>
            </w:r>
          </w:p>
        </w:tc>
        <w:tc>
          <w:tcPr>
            <w:tcW w:w="2410" w:type="dxa"/>
            <w:shd w:val="clear" w:color="auto" w:fill="auto"/>
          </w:tcPr>
          <w:p w:rsidR="009B12BF" w:rsidRDefault="009B12BF" w:rsidP="009B12BF">
            <w:pPr>
              <w:rPr>
                <w:rFonts w:ascii="微软雅黑" w:eastAsia="微软雅黑" w:hAnsi="微软雅黑"/>
                <w:color w:val="000000"/>
                <w:sz w:val="18"/>
                <w:szCs w:val="18"/>
              </w:rPr>
            </w:pPr>
          </w:p>
        </w:tc>
      </w:tr>
      <w:tr w:rsidR="009B12BF" w:rsidTr="000B67CE">
        <w:trPr>
          <w:trHeight w:val="417"/>
        </w:trPr>
        <w:tc>
          <w:tcPr>
            <w:tcW w:w="851" w:type="dxa"/>
            <w:vMerge/>
            <w:shd w:val="clear" w:color="auto" w:fill="auto"/>
          </w:tcPr>
          <w:p w:rsidR="009B12BF" w:rsidRDefault="009B12BF" w:rsidP="009B12BF">
            <w:pPr>
              <w:jc w:val="center"/>
              <w:rPr>
                <w:rStyle w:val="shorttext"/>
              </w:rPr>
            </w:pPr>
          </w:p>
        </w:tc>
        <w:tc>
          <w:tcPr>
            <w:tcW w:w="1559"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validateStart</w:t>
            </w:r>
          </w:p>
        </w:tc>
        <w:tc>
          <w:tcPr>
            <w:tcW w:w="1296"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有效期开始时期</w:t>
            </w:r>
          </w:p>
        </w:tc>
        <w:tc>
          <w:tcPr>
            <w:tcW w:w="1029"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color w:val="000000"/>
                <w:sz w:val="18"/>
                <w:szCs w:val="18"/>
              </w:rPr>
              <w:t>d</w:t>
            </w:r>
            <w:r>
              <w:rPr>
                <w:rFonts w:ascii="微软雅黑" w:eastAsia="微软雅黑" w:hAnsi="微软雅黑" w:hint="eastAsia"/>
                <w:color w:val="000000"/>
                <w:sz w:val="18"/>
                <w:szCs w:val="18"/>
              </w:rPr>
              <w:t>ate</w:t>
            </w:r>
          </w:p>
        </w:tc>
        <w:tc>
          <w:tcPr>
            <w:tcW w:w="929" w:type="dxa"/>
            <w:shd w:val="clear" w:color="auto" w:fill="auto"/>
          </w:tcPr>
          <w:p w:rsidR="009B12BF" w:rsidRDefault="009B12BF" w:rsidP="009B12BF">
            <w:pPr>
              <w:ind w:firstLineChars="150" w:firstLine="270"/>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w:t>
            </w:r>
          </w:p>
        </w:tc>
        <w:tc>
          <w:tcPr>
            <w:tcW w:w="1274"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B12BF" w:rsidRDefault="009B12BF" w:rsidP="009B12BF">
            <w:pPr>
              <w:rPr>
                <w:rFonts w:ascii="微软雅黑" w:eastAsia="微软雅黑" w:hAnsi="微软雅黑"/>
                <w:color w:val="000000"/>
                <w:sz w:val="18"/>
                <w:szCs w:val="18"/>
              </w:rPr>
            </w:pPr>
          </w:p>
        </w:tc>
      </w:tr>
      <w:tr w:rsidR="009B12BF" w:rsidTr="000B67CE">
        <w:trPr>
          <w:trHeight w:val="417"/>
        </w:trPr>
        <w:tc>
          <w:tcPr>
            <w:tcW w:w="851" w:type="dxa"/>
            <w:vMerge/>
            <w:shd w:val="clear" w:color="auto" w:fill="auto"/>
          </w:tcPr>
          <w:p w:rsidR="009B12BF" w:rsidRDefault="009B12BF" w:rsidP="009B12BF">
            <w:pPr>
              <w:jc w:val="center"/>
              <w:rPr>
                <w:rStyle w:val="shorttext"/>
              </w:rPr>
            </w:pPr>
          </w:p>
        </w:tc>
        <w:tc>
          <w:tcPr>
            <w:tcW w:w="1559"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validateEnd</w:t>
            </w:r>
          </w:p>
        </w:tc>
        <w:tc>
          <w:tcPr>
            <w:tcW w:w="1296"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有效期结束时间</w:t>
            </w:r>
          </w:p>
        </w:tc>
        <w:tc>
          <w:tcPr>
            <w:tcW w:w="1029"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color w:val="000000"/>
                <w:sz w:val="18"/>
                <w:szCs w:val="18"/>
              </w:rPr>
              <w:t>date</w:t>
            </w:r>
          </w:p>
        </w:tc>
        <w:tc>
          <w:tcPr>
            <w:tcW w:w="929" w:type="dxa"/>
            <w:shd w:val="clear" w:color="auto" w:fill="auto"/>
          </w:tcPr>
          <w:p w:rsidR="009B12BF" w:rsidRDefault="009B12BF" w:rsidP="009B12BF">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25</w:t>
            </w:r>
          </w:p>
        </w:tc>
        <w:tc>
          <w:tcPr>
            <w:tcW w:w="1274" w:type="dxa"/>
            <w:shd w:val="clear" w:color="auto" w:fill="auto"/>
          </w:tcPr>
          <w:p w:rsidR="009B12BF" w:rsidRDefault="009B12BF" w:rsidP="009B12BF">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9B12BF" w:rsidRDefault="009B12BF" w:rsidP="009B12BF">
            <w:pPr>
              <w:rPr>
                <w:rFonts w:ascii="微软雅黑" w:eastAsia="微软雅黑" w:hAnsi="微软雅黑"/>
                <w:color w:val="000000"/>
                <w:sz w:val="18"/>
                <w:szCs w:val="18"/>
              </w:rPr>
            </w:pPr>
          </w:p>
        </w:tc>
      </w:tr>
    </w:tbl>
    <w:p w:rsidR="00A85517" w:rsidRDefault="00A85517">
      <w:pPr>
        <w:rPr>
          <w:szCs w:val="21"/>
        </w:rPr>
      </w:pPr>
    </w:p>
    <w:p w:rsidR="00CD6D7A" w:rsidRDefault="00CD6D7A" w:rsidP="00CD6D7A">
      <w:pPr>
        <w:rPr>
          <w:szCs w:val="21"/>
        </w:rPr>
      </w:pPr>
    </w:p>
    <w:p w:rsidR="00527F1B" w:rsidRDefault="00527F1B" w:rsidP="00527F1B">
      <w:pPr>
        <w:pStyle w:val="2"/>
      </w:pPr>
      <w:bookmarkStart w:id="5367" w:name="_Toc508983437"/>
      <w:r>
        <w:rPr>
          <w:rFonts w:hint="eastAsia"/>
        </w:rPr>
        <w:t>电子券领券订单退货接口</w:t>
      </w:r>
      <w:bookmarkEnd w:id="5367"/>
    </w:p>
    <w:p w:rsidR="00527F1B" w:rsidRDefault="00527F1B" w:rsidP="00527F1B">
      <w:pPr>
        <w:pStyle w:val="30"/>
      </w:pPr>
      <w:bookmarkStart w:id="5368" w:name="_Toc508983438"/>
      <w:r>
        <w:rPr>
          <w:rFonts w:hint="eastAsia"/>
        </w:rPr>
        <w:t>接口名称：order/product</w:t>
      </w:r>
      <w:r>
        <w:t>/</w:t>
      </w:r>
      <w:r>
        <w:rPr>
          <w:rFonts w:hint="eastAsia"/>
        </w:rPr>
        <w:t>coupon</w:t>
      </w:r>
      <w:r>
        <w:t>OpenOrder</w:t>
      </w:r>
      <w:r w:rsidR="0073582C">
        <w:rPr>
          <w:rFonts w:hint="eastAsia"/>
        </w:rPr>
        <w:t>Return</w:t>
      </w:r>
      <w:r>
        <w:rPr>
          <w:rFonts w:hint="eastAsia"/>
        </w:rPr>
        <w:t>.do</w:t>
      </w:r>
      <w:bookmarkEnd w:id="5368"/>
    </w:p>
    <w:p w:rsidR="00527F1B" w:rsidRDefault="00527F1B" w:rsidP="00527F1B">
      <w:pPr>
        <w:pStyle w:val="30"/>
      </w:pPr>
      <w:bookmarkStart w:id="5369" w:name="_Toc508983439"/>
      <w:r>
        <w:rPr>
          <w:rFonts w:hint="eastAsia"/>
        </w:rPr>
        <w:t>请求报文</w:t>
      </w:r>
      <w:bookmarkEnd w:id="5369"/>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527F1B" w:rsidTr="00A60979">
        <w:tc>
          <w:tcPr>
            <w:tcW w:w="851" w:type="dxa"/>
            <w:shd w:val="clear" w:color="auto" w:fill="E6E6E6"/>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665020" w:rsidTr="00A60979">
        <w:trPr>
          <w:trHeight w:val="417"/>
        </w:trPr>
        <w:tc>
          <w:tcPr>
            <w:tcW w:w="851" w:type="dxa"/>
            <w:vMerge w:val="restart"/>
          </w:tcPr>
          <w:p w:rsidR="00665020" w:rsidRDefault="00665020" w:rsidP="00665020">
            <w:pPr>
              <w:jc w:val="center"/>
              <w:rPr>
                <w:rStyle w:val="shorttext"/>
              </w:rPr>
            </w:pPr>
          </w:p>
        </w:tc>
        <w:tc>
          <w:tcPr>
            <w:tcW w:w="1559" w:type="dxa"/>
          </w:tcPr>
          <w:p w:rsidR="00665020" w:rsidRDefault="00665020" w:rsidP="0066502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orderId</w:t>
            </w:r>
          </w:p>
        </w:tc>
        <w:tc>
          <w:tcPr>
            <w:tcW w:w="1296" w:type="dxa"/>
          </w:tcPr>
          <w:p w:rsidR="00665020" w:rsidRDefault="00665020" w:rsidP="0066502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订单编号</w:t>
            </w:r>
          </w:p>
        </w:tc>
        <w:tc>
          <w:tcPr>
            <w:tcW w:w="1029" w:type="dxa"/>
          </w:tcPr>
          <w:p w:rsidR="00665020" w:rsidRDefault="00665020" w:rsidP="0066502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w:t>
            </w:r>
            <w:r>
              <w:rPr>
                <w:rFonts w:ascii="微软雅黑" w:eastAsia="微软雅黑" w:hAnsi="微软雅黑"/>
                <w:color w:val="000000"/>
                <w:sz w:val="18"/>
                <w:szCs w:val="18"/>
              </w:rPr>
              <w:t>ar</w:t>
            </w:r>
          </w:p>
        </w:tc>
        <w:tc>
          <w:tcPr>
            <w:tcW w:w="929" w:type="dxa"/>
          </w:tcPr>
          <w:p w:rsidR="00665020" w:rsidRDefault="00665020" w:rsidP="0066502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20</w:t>
            </w:r>
          </w:p>
        </w:tc>
        <w:tc>
          <w:tcPr>
            <w:tcW w:w="1274" w:type="dxa"/>
          </w:tcPr>
          <w:p w:rsidR="00665020" w:rsidRDefault="00665020" w:rsidP="0066502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665020" w:rsidRDefault="00665020" w:rsidP="00665020">
            <w:pPr>
              <w:rPr>
                <w:rFonts w:ascii="微软雅黑" w:eastAsia="微软雅黑" w:hAnsi="微软雅黑"/>
                <w:color w:val="000000"/>
                <w:sz w:val="18"/>
                <w:szCs w:val="18"/>
              </w:rPr>
            </w:pPr>
          </w:p>
        </w:tc>
      </w:tr>
      <w:tr w:rsidR="00665020" w:rsidTr="00A60979">
        <w:trPr>
          <w:trHeight w:val="417"/>
        </w:trPr>
        <w:tc>
          <w:tcPr>
            <w:tcW w:w="851" w:type="dxa"/>
            <w:vMerge/>
          </w:tcPr>
          <w:p w:rsidR="00665020" w:rsidRDefault="00665020" w:rsidP="00665020">
            <w:pPr>
              <w:rPr>
                <w:rFonts w:ascii="微软雅黑" w:eastAsia="微软雅黑" w:hAnsi="微软雅黑"/>
                <w:color w:val="000000"/>
                <w:sz w:val="18"/>
                <w:szCs w:val="18"/>
              </w:rPr>
            </w:pPr>
          </w:p>
        </w:tc>
        <w:tc>
          <w:tcPr>
            <w:tcW w:w="1559" w:type="dxa"/>
          </w:tcPr>
          <w:p w:rsidR="00665020" w:rsidRDefault="00665020" w:rsidP="0066502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codeAnd</w:t>
            </w:r>
            <w:r>
              <w:rPr>
                <w:rFonts w:ascii="微软雅黑" w:eastAsia="微软雅黑" w:hAnsi="微软雅黑"/>
                <w:color w:val="000000"/>
                <w:sz w:val="18"/>
                <w:szCs w:val="18"/>
              </w:rPr>
              <w:t>Password</w:t>
            </w:r>
          </w:p>
        </w:tc>
        <w:tc>
          <w:tcPr>
            <w:tcW w:w="1296" w:type="dxa"/>
          </w:tcPr>
          <w:p w:rsidR="00665020" w:rsidRDefault="00665020" w:rsidP="00665020">
            <w:pPr>
              <w:jc w:val="center"/>
              <w:rPr>
                <w:rFonts w:ascii="微软雅黑" w:eastAsia="微软雅黑" w:hAnsi="微软雅黑"/>
                <w:color w:val="000000"/>
                <w:sz w:val="18"/>
                <w:szCs w:val="18"/>
              </w:rPr>
            </w:pPr>
            <w:r w:rsidRPr="00501433">
              <w:rPr>
                <w:rFonts w:ascii="微软雅黑" w:eastAsia="微软雅黑" w:hAnsi="微软雅黑" w:hint="eastAsia"/>
                <w:color w:val="000000"/>
                <w:sz w:val="18"/>
                <w:szCs w:val="18"/>
              </w:rPr>
              <w:t>券号与密码</w:t>
            </w:r>
          </w:p>
        </w:tc>
        <w:tc>
          <w:tcPr>
            <w:tcW w:w="1029" w:type="dxa"/>
          </w:tcPr>
          <w:p w:rsidR="00665020" w:rsidRDefault="00665020" w:rsidP="0066502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tcPr>
          <w:p w:rsidR="00665020" w:rsidRDefault="00665020" w:rsidP="00665020">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255~</w:t>
            </w:r>
          </w:p>
        </w:tc>
        <w:tc>
          <w:tcPr>
            <w:tcW w:w="1274" w:type="dxa"/>
          </w:tcPr>
          <w:p w:rsidR="00665020" w:rsidRDefault="00665020" w:rsidP="00665020">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665020" w:rsidRDefault="00665020" w:rsidP="00665020">
            <w:pPr>
              <w:rPr>
                <w:rFonts w:ascii="微软雅黑" w:eastAsia="微软雅黑" w:hAnsi="微软雅黑"/>
                <w:color w:val="000000"/>
                <w:sz w:val="18"/>
                <w:szCs w:val="18"/>
              </w:rPr>
            </w:pPr>
            <w:r w:rsidRPr="00501433">
              <w:rPr>
                <w:rFonts w:ascii="微软雅黑" w:eastAsia="微软雅黑" w:hAnsi="微软雅黑" w:hint="eastAsia"/>
                <w:color w:val="000000"/>
                <w:sz w:val="18"/>
                <w:szCs w:val="18"/>
              </w:rPr>
              <w:t>格式：券号:密码;券号;券号:密码</w:t>
            </w:r>
            <w:r w:rsidR="00DA6A48">
              <w:rPr>
                <w:rFonts w:ascii="微软雅黑" w:eastAsia="微软雅黑" w:hAnsi="微软雅黑" w:hint="eastAsia"/>
                <w:color w:val="000000"/>
                <w:sz w:val="18"/>
                <w:szCs w:val="18"/>
              </w:rPr>
              <w:t xml:space="preserve">  英文符号</w:t>
            </w:r>
          </w:p>
        </w:tc>
      </w:tr>
      <w:tr w:rsidR="00527F1B" w:rsidTr="00A60979">
        <w:trPr>
          <w:trHeight w:val="417"/>
        </w:trPr>
        <w:tc>
          <w:tcPr>
            <w:tcW w:w="851" w:type="dxa"/>
            <w:vMerge/>
          </w:tcPr>
          <w:p w:rsidR="00527F1B" w:rsidRDefault="00527F1B" w:rsidP="00A60979">
            <w:pPr>
              <w:rPr>
                <w:rFonts w:ascii="微软雅黑" w:eastAsia="微软雅黑" w:hAnsi="微软雅黑"/>
                <w:color w:val="000000"/>
                <w:sz w:val="18"/>
                <w:szCs w:val="18"/>
              </w:rPr>
            </w:pPr>
          </w:p>
        </w:tc>
        <w:tc>
          <w:tcPr>
            <w:tcW w:w="1559" w:type="dxa"/>
          </w:tcPr>
          <w:p w:rsidR="00527F1B" w:rsidRDefault="00527F1B" w:rsidP="00A60979">
            <w:pPr>
              <w:jc w:val="center"/>
              <w:rPr>
                <w:rFonts w:ascii="微软雅黑" w:eastAsia="微软雅黑" w:hAnsi="微软雅黑" w:cs="新宋体"/>
                <w:sz w:val="18"/>
                <w:szCs w:val="18"/>
              </w:rPr>
            </w:pPr>
            <w:r>
              <w:rPr>
                <w:rFonts w:ascii="微软雅黑" w:eastAsia="微软雅黑" w:hAnsi="微软雅黑" w:cs="新宋体"/>
                <w:sz w:val="18"/>
                <w:szCs w:val="18"/>
              </w:rPr>
              <w:t>business</w:t>
            </w:r>
            <w:r>
              <w:rPr>
                <w:rFonts w:ascii="微软雅黑" w:eastAsia="微软雅黑" w:hAnsi="微软雅黑" w:cs="新宋体" w:hint="eastAsia"/>
                <w:sz w:val="18"/>
                <w:szCs w:val="18"/>
              </w:rPr>
              <w:t>Type</w:t>
            </w:r>
          </w:p>
        </w:tc>
        <w:tc>
          <w:tcPr>
            <w:tcW w:w="1296" w:type="dxa"/>
          </w:tcPr>
          <w:p w:rsidR="00527F1B" w:rsidRDefault="00527F1B" w:rsidP="00A60979">
            <w:pPr>
              <w:jc w:val="center"/>
              <w:rPr>
                <w:rFonts w:ascii="微软雅黑" w:eastAsia="微软雅黑" w:hAnsi="微软雅黑"/>
                <w:color w:val="000000"/>
                <w:sz w:val="18"/>
                <w:szCs w:val="18"/>
              </w:rPr>
            </w:pPr>
            <w:r w:rsidRPr="004E4343">
              <w:rPr>
                <w:rFonts w:ascii="微软雅黑" w:eastAsia="微软雅黑" w:hAnsi="微软雅黑" w:hint="eastAsia"/>
                <w:color w:val="000000"/>
                <w:sz w:val="18"/>
                <w:szCs w:val="18"/>
              </w:rPr>
              <w:t>业务类型</w:t>
            </w:r>
          </w:p>
        </w:tc>
        <w:tc>
          <w:tcPr>
            <w:tcW w:w="1029" w:type="dxa"/>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color w:val="000000"/>
                <w:sz w:val="18"/>
                <w:szCs w:val="18"/>
              </w:rPr>
              <w:t>number</w:t>
            </w:r>
          </w:p>
        </w:tc>
        <w:tc>
          <w:tcPr>
            <w:tcW w:w="929" w:type="dxa"/>
          </w:tcPr>
          <w:p w:rsidR="00527F1B" w:rsidRDefault="00527F1B" w:rsidP="00A60979">
            <w:pPr>
              <w:ind w:firstLineChars="150" w:firstLine="270"/>
              <w:jc w:val="right"/>
              <w:rPr>
                <w:rFonts w:ascii="微软雅黑" w:eastAsia="微软雅黑" w:hAnsi="微软雅黑"/>
                <w:color w:val="000000"/>
                <w:sz w:val="18"/>
                <w:szCs w:val="18"/>
              </w:rPr>
            </w:pPr>
            <w:r>
              <w:rPr>
                <w:rFonts w:ascii="微软雅黑" w:eastAsia="微软雅黑" w:hAnsi="微软雅黑"/>
                <w:color w:val="000000"/>
                <w:sz w:val="18"/>
                <w:szCs w:val="18"/>
              </w:rPr>
              <w:t>8</w:t>
            </w:r>
          </w:p>
        </w:tc>
        <w:tc>
          <w:tcPr>
            <w:tcW w:w="1274" w:type="dxa"/>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tcPr>
          <w:p w:rsidR="00527F1B" w:rsidRDefault="00527F1B" w:rsidP="00A60979">
            <w:pPr>
              <w:rPr>
                <w:rFonts w:ascii="微软雅黑" w:eastAsia="微软雅黑" w:hAnsi="微软雅黑"/>
                <w:color w:val="000000"/>
                <w:sz w:val="18"/>
                <w:szCs w:val="18"/>
              </w:rPr>
            </w:pPr>
            <w:r w:rsidRPr="004E4343">
              <w:rPr>
                <w:rFonts w:ascii="微软雅黑" w:eastAsia="微软雅黑" w:hAnsi="微软雅黑" w:hint="eastAsia"/>
                <w:color w:val="000000"/>
                <w:sz w:val="18"/>
                <w:szCs w:val="18"/>
              </w:rPr>
              <w:t>1 B端领券</w:t>
            </w:r>
          </w:p>
        </w:tc>
      </w:tr>
    </w:tbl>
    <w:p w:rsidR="00527F1B" w:rsidRDefault="00527F1B" w:rsidP="00527F1B"/>
    <w:p w:rsidR="00527F1B" w:rsidRDefault="00527F1B" w:rsidP="00527F1B">
      <w:pPr>
        <w:pStyle w:val="30"/>
      </w:pPr>
      <w:bookmarkStart w:id="5370" w:name="_Toc508983440"/>
      <w:r>
        <w:rPr>
          <w:rFonts w:hint="eastAsia"/>
        </w:rPr>
        <w:t>响应报文</w:t>
      </w:r>
      <w:bookmarkEnd w:id="5370"/>
    </w:p>
    <w:tbl>
      <w:tblPr>
        <w:tblW w:w="9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96"/>
        <w:gridCol w:w="1029"/>
        <w:gridCol w:w="929"/>
        <w:gridCol w:w="1274"/>
        <w:gridCol w:w="2410"/>
      </w:tblGrid>
      <w:tr w:rsidR="00527F1B" w:rsidTr="00A60979">
        <w:tc>
          <w:tcPr>
            <w:tcW w:w="851" w:type="dxa"/>
            <w:shd w:val="clear" w:color="auto" w:fill="E6E6E6"/>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对象</w:t>
            </w:r>
          </w:p>
        </w:tc>
        <w:tc>
          <w:tcPr>
            <w:tcW w:w="1559" w:type="dxa"/>
            <w:shd w:val="clear" w:color="auto" w:fill="E6E6E6"/>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字段名</w:t>
            </w:r>
          </w:p>
        </w:tc>
        <w:tc>
          <w:tcPr>
            <w:tcW w:w="1296" w:type="dxa"/>
            <w:shd w:val="clear" w:color="auto" w:fill="E6E6E6"/>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数据项</w:t>
            </w:r>
          </w:p>
        </w:tc>
        <w:tc>
          <w:tcPr>
            <w:tcW w:w="1029" w:type="dxa"/>
            <w:shd w:val="clear" w:color="auto" w:fill="E6E6E6"/>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类型</w:t>
            </w:r>
          </w:p>
        </w:tc>
        <w:tc>
          <w:tcPr>
            <w:tcW w:w="929" w:type="dxa"/>
            <w:shd w:val="clear" w:color="auto" w:fill="E6E6E6"/>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长度</w:t>
            </w:r>
          </w:p>
        </w:tc>
        <w:tc>
          <w:tcPr>
            <w:tcW w:w="1274" w:type="dxa"/>
            <w:shd w:val="clear" w:color="auto" w:fill="E6E6E6"/>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是否必填</w:t>
            </w:r>
          </w:p>
        </w:tc>
        <w:tc>
          <w:tcPr>
            <w:tcW w:w="2410" w:type="dxa"/>
            <w:shd w:val="clear" w:color="auto" w:fill="E6E6E6"/>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备注</w:t>
            </w:r>
          </w:p>
        </w:tc>
      </w:tr>
      <w:tr w:rsidR="00527F1B" w:rsidTr="00A60979">
        <w:trPr>
          <w:trHeight w:val="417"/>
        </w:trPr>
        <w:tc>
          <w:tcPr>
            <w:tcW w:w="851" w:type="dxa"/>
            <w:vMerge w:val="restart"/>
            <w:shd w:val="clear" w:color="auto" w:fill="auto"/>
            <w:vAlign w:val="center"/>
          </w:tcPr>
          <w:p w:rsidR="00527F1B" w:rsidRDefault="00527F1B" w:rsidP="00A60979">
            <w:pPr>
              <w:jc w:val="center"/>
              <w:rPr>
                <w:rStyle w:val="shorttext"/>
              </w:rPr>
            </w:pPr>
            <w:r>
              <w:rPr>
                <w:rStyle w:val="shorttext"/>
              </w:rPr>
              <w:t>h</w:t>
            </w:r>
            <w:r>
              <w:rPr>
                <w:rStyle w:val="shorttext"/>
                <w:rFonts w:hint="eastAsia"/>
              </w:rPr>
              <w:t>eader</w:t>
            </w:r>
          </w:p>
        </w:tc>
        <w:tc>
          <w:tcPr>
            <w:tcW w:w="1559" w:type="dxa"/>
            <w:shd w:val="clear" w:color="auto" w:fill="auto"/>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color w:val="000000"/>
                <w:sz w:val="18"/>
                <w:szCs w:val="18"/>
              </w:rPr>
              <w:t>resCode</w:t>
            </w:r>
          </w:p>
        </w:tc>
        <w:tc>
          <w:tcPr>
            <w:tcW w:w="1296" w:type="dxa"/>
            <w:shd w:val="clear" w:color="auto" w:fill="auto"/>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w:t>
            </w:r>
          </w:p>
        </w:tc>
        <w:tc>
          <w:tcPr>
            <w:tcW w:w="1029" w:type="dxa"/>
            <w:shd w:val="clear" w:color="auto" w:fill="auto"/>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527F1B" w:rsidRDefault="00527F1B" w:rsidP="00A60979">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w:t>
            </w:r>
          </w:p>
        </w:tc>
        <w:tc>
          <w:tcPr>
            <w:tcW w:w="1274" w:type="dxa"/>
            <w:shd w:val="clear" w:color="auto" w:fill="auto"/>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M</w:t>
            </w:r>
          </w:p>
        </w:tc>
        <w:tc>
          <w:tcPr>
            <w:tcW w:w="2410" w:type="dxa"/>
            <w:shd w:val="clear" w:color="auto" w:fill="auto"/>
          </w:tcPr>
          <w:p w:rsidR="00527F1B" w:rsidRDefault="00527F1B" w:rsidP="00A60979">
            <w:pPr>
              <w:rPr>
                <w:rFonts w:ascii="微软雅黑" w:eastAsia="微软雅黑" w:hAnsi="微软雅黑"/>
                <w:sz w:val="18"/>
                <w:szCs w:val="18"/>
              </w:rPr>
            </w:pPr>
            <w:r>
              <w:rPr>
                <w:rFonts w:ascii="微软雅黑" w:eastAsia="微软雅黑" w:hAnsi="微软雅黑" w:hint="eastAsia"/>
                <w:sz w:val="18"/>
                <w:szCs w:val="18"/>
              </w:rPr>
              <w:t xml:space="preserve">0系统错误 </w:t>
            </w:r>
          </w:p>
          <w:p w:rsidR="00527F1B" w:rsidRDefault="00527F1B" w:rsidP="00A60979">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成功；</w:t>
            </w:r>
            <w:r>
              <w:rPr>
                <w:rFonts w:ascii="微软雅黑" w:eastAsia="微软雅黑" w:hAnsi="微软雅黑"/>
                <w:sz w:val="18"/>
                <w:szCs w:val="18"/>
              </w:rPr>
              <w:t xml:space="preserve"> </w:t>
            </w:r>
          </w:p>
          <w:p w:rsidR="00BD33E3" w:rsidRDefault="00527F1B" w:rsidP="00BD33E3">
            <w:pPr>
              <w:rPr>
                <w:rFonts w:ascii="微软雅黑" w:eastAsia="微软雅黑" w:hAnsi="微软雅黑"/>
                <w:color w:val="000000"/>
                <w:sz w:val="18"/>
                <w:szCs w:val="18"/>
              </w:rPr>
            </w:pPr>
            <w:r>
              <w:rPr>
                <w:rFonts w:ascii="微软雅黑" w:eastAsia="微软雅黑" w:hAnsi="微软雅黑" w:hint="eastAsia"/>
                <w:color w:val="000000"/>
                <w:sz w:val="18"/>
                <w:szCs w:val="18"/>
              </w:rPr>
              <w:t>2失败</w:t>
            </w:r>
            <w:r>
              <w:rPr>
                <w:rFonts w:ascii="微软雅黑" w:eastAsia="微软雅黑" w:hAnsi="微软雅黑"/>
                <w:color w:val="000000"/>
                <w:sz w:val="18"/>
                <w:szCs w:val="18"/>
              </w:rPr>
              <w:t xml:space="preserve"> </w:t>
            </w:r>
          </w:p>
          <w:p w:rsidR="00527F1B" w:rsidRDefault="00527F1B" w:rsidP="00A60979">
            <w:pPr>
              <w:rPr>
                <w:rFonts w:ascii="微软雅黑" w:eastAsia="微软雅黑" w:hAnsi="微软雅黑"/>
                <w:color w:val="000000"/>
                <w:sz w:val="18"/>
                <w:szCs w:val="18"/>
              </w:rPr>
            </w:pPr>
          </w:p>
        </w:tc>
      </w:tr>
      <w:tr w:rsidR="00527F1B" w:rsidTr="00A60979">
        <w:trPr>
          <w:trHeight w:val="417"/>
        </w:trPr>
        <w:tc>
          <w:tcPr>
            <w:tcW w:w="851" w:type="dxa"/>
            <w:vMerge/>
            <w:shd w:val="clear" w:color="auto" w:fill="auto"/>
          </w:tcPr>
          <w:p w:rsidR="00527F1B" w:rsidRDefault="00527F1B" w:rsidP="00A60979">
            <w:pPr>
              <w:jc w:val="center"/>
              <w:rPr>
                <w:rStyle w:val="shorttext"/>
              </w:rPr>
            </w:pPr>
          </w:p>
        </w:tc>
        <w:tc>
          <w:tcPr>
            <w:tcW w:w="1559" w:type="dxa"/>
            <w:shd w:val="clear" w:color="auto" w:fill="auto"/>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color w:val="000000"/>
                <w:sz w:val="18"/>
                <w:szCs w:val="18"/>
              </w:rPr>
              <w:t>resM</w:t>
            </w:r>
            <w:r>
              <w:rPr>
                <w:rFonts w:ascii="微软雅黑" w:eastAsia="微软雅黑" w:hAnsi="微软雅黑" w:hint="eastAsia"/>
                <w:color w:val="000000"/>
                <w:sz w:val="18"/>
                <w:szCs w:val="18"/>
              </w:rPr>
              <w:t>essage</w:t>
            </w:r>
          </w:p>
        </w:tc>
        <w:tc>
          <w:tcPr>
            <w:tcW w:w="1296" w:type="dxa"/>
            <w:shd w:val="clear" w:color="auto" w:fill="auto"/>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响应码描述</w:t>
            </w:r>
          </w:p>
        </w:tc>
        <w:tc>
          <w:tcPr>
            <w:tcW w:w="1029" w:type="dxa"/>
            <w:shd w:val="clear" w:color="auto" w:fill="auto"/>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hint="eastAsia"/>
                <w:color w:val="000000"/>
                <w:sz w:val="18"/>
                <w:szCs w:val="18"/>
              </w:rPr>
              <w:t>varchar</w:t>
            </w:r>
          </w:p>
        </w:tc>
        <w:tc>
          <w:tcPr>
            <w:tcW w:w="929" w:type="dxa"/>
            <w:shd w:val="clear" w:color="auto" w:fill="auto"/>
          </w:tcPr>
          <w:p w:rsidR="00527F1B" w:rsidRDefault="00527F1B" w:rsidP="00A60979">
            <w:pPr>
              <w:jc w:val="right"/>
              <w:rPr>
                <w:rFonts w:ascii="微软雅黑" w:eastAsia="微软雅黑" w:hAnsi="微软雅黑"/>
                <w:color w:val="000000"/>
                <w:sz w:val="18"/>
                <w:szCs w:val="18"/>
              </w:rPr>
            </w:pPr>
            <w:r>
              <w:rPr>
                <w:rFonts w:ascii="微软雅黑" w:eastAsia="微软雅黑" w:hAnsi="微软雅黑" w:hint="eastAsia"/>
                <w:color w:val="000000"/>
                <w:sz w:val="18"/>
                <w:szCs w:val="18"/>
              </w:rPr>
              <w:t>100</w:t>
            </w:r>
          </w:p>
        </w:tc>
        <w:tc>
          <w:tcPr>
            <w:tcW w:w="1274" w:type="dxa"/>
            <w:shd w:val="clear" w:color="auto" w:fill="auto"/>
          </w:tcPr>
          <w:p w:rsidR="00527F1B" w:rsidRDefault="00527F1B" w:rsidP="00A60979">
            <w:pPr>
              <w:jc w:val="center"/>
              <w:rPr>
                <w:rFonts w:ascii="微软雅黑" w:eastAsia="微软雅黑" w:hAnsi="微软雅黑"/>
                <w:color w:val="000000"/>
                <w:sz w:val="18"/>
                <w:szCs w:val="18"/>
              </w:rPr>
            </w:pPr>
            <w:r>
              <w:rPr>
                <w:rFonts w:ascii="微软雅黑" w:eastAsia="微软雅黑" w:hAnsi="微软雅黑"/>
                <w:color w:val="000000"/>
                <w:sz w:val="18"/>
                <w:szCs w:val="18"/>
              </w:rPr>
              <w:t>M</w:t>
            </w:r>
          </w:p>
        </w:tc>
        <w:tc>
          <w:tcPr>
            <w:tcW w:w="2410" w:type="dxa"/>
            <w:shd w:val="clear" w:color="auto" w:fill="auto"/>
          </w:tcPr>
          <w:p w:rsidR="00527F1B" w:rsidRDefault="00527F1B" w:rsidP="00A60979">
            <w:pPr>
              <w:rPr>
                <w:rFonts w:ascii="微软雅黑" w:eastAsia="微软雅黑" w:hAnsi="微软雅黑"/>
                <w:color w:val="000000"/>
                <w:sz w:val="18"/>
                <w:szCs w:val="18"/>
              </w:rPr>
            </w:pPr>
            <w:r>
              <w:rPr>
                <w:rFonts w:ascii="微软雅黑" w:eastAsia="微软雅黑" w:hAnsi="微软雅黑" w:hint="eastAsia"/>
                <w:color w:val="000000"/>
                <w:sz w:val="18"/>
                <w:szCs w:val="18"/>
              </w:rPr>
              <w:t>响应信息描述</w:t>
            </w:r>
          </w:p>
        </w:tc>
      </w:tr>
    </w:tbl>
    <w:p w:rsidR="00527F1B" w:rsidRDefault="00527F1B" w:rsidP="00527F1B">
      <w:pPr>
        <w:rPr>
          <w:szCs w:val="21"/>
        </w:rPr>
      </w:pPr>
    </w:p>
    <w:p w:rsidR="00CD6D7A" w:rsidRPr="00527F1B" w:rsidRDefault="00CD6D7A">
      <w:pPr>
        <w:rPr>
          <w:szCs w:val="21"/>
        </w:rPr>
      </w:pPr>
    </w:p>
    <w:sectPr w:rsidR="00CD6D7A" w:rsidRPr="00527F1B">
      <w:headerReference w:type="even" r:id="rId9"/>
      <w:headerReference w:type="default" r:id="rId10"/>
      <w:footerReference w:type="even" r:id="rId11"/>
      <w:footerReference w:type="default" r:id="rId12"/>
      <w:headerReference w:type="first" r:id="rId13"/>
      <w:footerReference w:type="first" r:id="rId14"/>
      <w:pgSz w:w="11906" w:h="16838"/>
      <w:pgMar w:top="567" w:right="720" w:bottom="567" w:left="720" w:header="227"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2C0" w:rsidRDefault="00BA12C0">
      <w:r>
        <w:separator/>
      </w:r>
    </w:p>
  </w:endnote>
  <w:endnote w:type="continuationSeparator" w:id="0">
    <w:p w:rsidR="00BA12C0" w:rsidRDefault="00BA1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Futura Hv">
    <w:altName w:val="Trebuchet MS"/>
    <w:charset w:val="00"/>
    <w:family w:val="swiss"/>
    <w:pitch w:val="default"/>
    <w:sig w:usb0="00000000" w:usb1="00000000" w:usb2="00000000" w:usb3="00000000" w:csb0="0000009F" w:csb1="00000000"/>
  </w:font>
  <w:font w:name="Futura Bk">
    <w:altName w:val="Trebuchet MS"/>
    <w:charset w:val="00"/>
    <w:family w:val="swiss"/>
    <w:pitch w:val="default"/>
    <w:sig w:usb0="00000000"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3D" w:rsidRDefault="00F9433D">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3D" w:rsidRDefault="00F9433D">
    <w:pPr>
      <w:pStyle w:val="af3"/>
      <w:pBdr>
        <w:top w:val="single" w:sz="6" w:space="1" w:color="auto"/>
      </w:pBdr>
      <w:jc w:val="center"/>
      <w:rPr>
        <w:b/>
      </w:rPr>
    </w:pPr>
    <w:r>
      <w:rPr>
        <w:rFonts w:hint="eastAsia"/>
        <w:b/>
      </w:rPr>
      <w:t xml:space="preserve">第 </w:t>
    </w:r>
    <w:r>
      <w:rPr>
        <w:b/>
      </w:rPr>
      <w:fldChar w:fldCharType="begin"/>
    </w:r>
    <w:r>
      <w:rPr>
        <w:b/>
      </w:rPr>
      <w:instrText xml:space="preserve"> PAGE </w:instrText>
    </w:r>
    <w:r>
      <w:rPr>
        <w:b/>
      </w:rPr>
      <w:fldChar w:fldCharType="separate"/>
    </w:r>
    <w:r>
      <w:rPr>
        <w:b/>
        <w:noProof/>
      </w:rPr>
      <w:t>192</w:t>
    </w:r>
    <w:r>
      <w:rPr>
        <w:b/>
      </w:rPr>
      <w:fldChar w:fldCharType="end"/>
    </w:r>
    <w:r>
      <w:rPr>
        <w:rFonts w:hint="eastAsia"/>
        <w:b/>
      </w:rPr>
      <w:t xml:space="preserve"> 页 共 </w:t>
    </w:r>
    <w:r>
      <w:rPr>
        <w:b/>
      </w:rPr>
      <w:fldChar w:fldCharType="begin"/>
    </w:r>
    <w:r>
      <w:rPr>
        <w:b/>
      </w:rPr>
      <w:instrText xml:space="preserve"> NUMPAGES </w:instrText>
    </w:r>
    <w:r>
      <w:rPr>
        <w:b/>
      </w:rPr>
      <w:fldChar w:fldCharType="separate"/>
    </w:r>
    <w:r>
      <w:rPr>
        <w:b/>
        <w:noProof/>
      </w:rPr>
      <w:t>275</w:t>
    </w:r>
    <w:r>
      <w:rPr>
        <w:b/>
      </w:rPr>
      <w:fldChar w:fldCharType="end"/>
    </w:r>
    <w:r>
      <w:rPr>
        <w:rFonts w:hint="eastAsia"/>
        <w:b/>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3D" w:rsidRDefault="00F9433D">
    <w:pPr>
      <w:pStyle w:val="af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2C0" w:rsidRDefault="00BA12C0">
      <w:r>
        <w:separator/>
      </w:r>
    </w:p>
  </w:footnote>
  <w:footnote w:type="continuationSeparator" w:id="0">
    <w:p w:rsidR="00BA12C0" w:rsidRDefault="00BA1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3D" w:rsidRDefault="00BA12C0">
    <w:pPr>
      <w:pStyle w:val="af4"/>
      <w:ind w:firstLine="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0220266" o:spid="_x0000_s3075" type="#_x0000_t75" style="position:absolute;left:0;text-align:left;margin-left:0;margin-top:0;width:267.95pt;height:70pt;z-index:-251657216;mso-position-horizontal:center;mso-position-horizontal-relative:margin;mso-position-vertical:center;mso-position-vertical-relative:margin" o:allowincell="f">
          <v:imagedata r:id="rId1" o:title="公司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3D" w:rsidRDefault="00BA12C0">
    <w:pPr>
      <w:pStyle w:val="af4"/>
      <w:jc w:val="left"/>
      <w:rPr>
        <w:rFonts w:asciiTheme="minorEastAsia" w:hAnsiTheme="minorEastAsia"/>
        <w:sz w:val="24"/>
        <w:szCs w:val="24"/>
      </w:rPr>
    </w:pPr>
    <w:r>
      <w:rPr>
        <w:rFonts w:eastAsia="宋体" w:hAnsi="Times New Roman"/>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0220267" o:spid="_x0000_s3074" type="#_x0000_t75" style="position:absolute;margin-left:0;margin-top:0;width:267.95pt;height:70pt;z-index:-251656192;mso-position-horizontal:center;mso-position-horizontal-relative:margin;mso-position-vertical:center;mso-position-vertical-relative:margin" o:allowincell="f">
          <v:imagedata r:id="rId1" o:title="公司logo" gain="19661f" blacklevel="22938f"/>
          <w10:wrap anchorx="margin" anchory="margin"/>
        </v:shape>
      </w:pict>
    </w:r>
    <w:r w:rsidR="00F9433D">
      <w:rPr>
        <w:rFonts w:hint="eastAsia"/>
      </w:rPr>
      <w:tab/>
    </w:r>
    <w:r w:rsidR="00F9433D">
      <w:rPr>
        <w:noProof/>
      </w:rPr>
      <w:drawing>
        <wp:inline distT="0" distB="0" distL="0" distR="0">
          <wp:extent cx="1384300" cy="368300"/>
          <wp:effectExtent l="0" t="0" r="0" b="0"/>
          <wp:docPr id="3" name="图片 3" descr="http://www.51points.com.cn/public/stat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51points.com.cn/public/static/images/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392307" cy="370430"/>
                  </a:xfrm>
                  <a:prstGeom prst="rect">
                    <a:avLst/>
                  </a:prstGeom>
                  <a:noFill/>
                  <a:ln>
                    <a:noFill/>
                  </a:ln>
                </pic:spPr>
              </pic:pic>
            </a:graphicData>
          </a:graphic>
        </wp:inline>
      </w:drawing>
    </w:r>
    <w:r w:rsidR="00F9433D">
      <w:rPr>
        <w:rFonts w:hint="eastAsia"/>
      </w:rPr>
      <w:t xml:space="preserve">                                                            </w:t>
    </w:r>
    <w:r w:rsidR="00F9433D">
      <w:rPr>
        <w:rFonts w:asciiTheme="minorEastAsia" w:hAnsiTheme="minorEastAsia" w:hint="eastAsia"/>
        <w:sz w:val="24"/>
        <w:szCs w:val="24"/>
      </w:rPr>
      <w:t>上海镒钡信息科技有限公司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3D" w:rsidRDefault="00BA12C0">
    <w:pPr>
      <w:pStyle w:val="af4"/>
      <w:jc w:val="left"/>
      <w:rPr>
        <w:rFonts w:asciiTheme="minorEastAsia" w:hAnsiTheme="minorEastAsia"/>
        <w:sz w:val="24"/>
        <w:szCs w:val="24"/>
      </w:rPr>
    </w:pPr>
    <w:r>
      <w:rPr>
        <w:rFonts w:eastAsia="宋体" w:hAnsi="Times New Roman"/>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0220265" o:spid="_x0000_s3073" type="#_x0000_t75" style="position:absolute;margin-left:0;margin-top:0;width:267.95pt;height:70pt;z-index:-251658240;mso-position-horizontal:center;mso-position-horizontal-relative:margin;mso-position-vertical:center;mso-position-vertical-relative:margin" o:allowincell="f">
          <v:imagedata r:id="rId1" o:title="公司logo" gain="19661f" blacklevel="22938f"/>
          <w10:wrap anchorx="margin" anchory="margin"/>
        </v:shape>
      </w:pict>
    </w:r>
    <w:r w:rsidR="00F9433D">
      <w:rPr>
        <w:rFonts w:hint="eastAsia"/>
      </w:rPr>
      <w:tab/>
    </w:r>
    <w:r w:rsidR="00F9433D">
      <w:rPr>
        <w:noProof/>
      </w:rPr>
      <w:drawing>
        <wp:inline distT="0" distB="0" distL="0" distR="0">
          <wp:extent cx="1384300" cy="368300"/>
          <wp:effectExtent l="0" t="0" r="0" b="0"/>
          <wp:docPr id="2" name="图片 2" descr="http://www.51points.com.cn/public/stat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51points.com.cn/public/static/images/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392307" cy="370430"/>
                  </a:xfrm>
                  <a:prstGeom prst="rect">
                    <a:avLst/>
                  </a:prstGeom>
                  <a:noFill/>
                  <a:ln>
                    <a:noFill/>
                  </a:ln>
                </pic:spPr>
              </pic:pic>
            </a:graphicData>
          </a:graphic>
        </wp:inline>
      </w:drawing>
    </w:r>
    <w:r w:rsidR="00F9433D">
      <w:rPr>
        <w:rFonts w:hint="eastAsia"/>
      </w:rPr>
      <w:t xml:space="preserve">                                                          </w:t>
    </w:r>
    <w:r w:rsidR="00F9433D">
      <w:t xml:space="preserve">  </w:t>
    </w:r>
    <w:r w:rsidR="00F9433D">
      <w:rPr>
        <w:rFonts w:asciiTheme="minorEastAsia" w:hAnsiTheme="minorEastAsia" w:hint="eastAsia"/>
        <w:sz w:val="24"/>
        <w:szCs w:val="24"/>
      </w:rPr>
      <w:t>上海镒钡信息科技有限公司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C7B14"/>
    <w:multiLevelType w:val="multilevel"/>
    <w:tmpl w:val="27CC7B14"/>
    <w:lvl w:ilvl="0">
      <w:start w:val="1"/>
      <w:numFmt w:val="decimal"/>
      <w:pStyle w:val="3"/>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 w15:restartNumberingAfterBreak="0">
    <w:nsid w:val="2E97240D"/>
    <w:multiLevelType w:val="singleLevel"/>
    <w:tmpl w:val="2E97240D"/>
    <w:lvl w:ilvl="0">
      <w:start w:val="1"/>
      <w:numFmt w:val="upperLetter"/>
      <w:pStyle w:val="a"/>
      <w:lvlText w:val="附录 %1  "/>
      <w:lvlJc w:val="left"/>
      <w:pPr>
        <w:tabs>
          <w:tab w:val="left" w:pos="1080"/>
        </w:tabs>
        <w:ind w:left="397" w:hanging="397"/>
      </w:pPr>
      <w:rPr>
        <w:rFonts w:ascii="Arial" w:hAnsi="Arial" w:hint="default"/>
        <w:b/>
        <w:i w:val="0"/>
        <w:sz w:val="24"/>
      </w:rPr>
    </w:lvl>
  </w:abstractNum>
  <w:abstractNum w:abstractNumId="2" w15:restartNumberingAfterBreak="0">
    <w:nsid w:val="2F21341C"/>
    <w:multiLevelType w:val="multilevel"/>
    <w:tmpl w:val="2F21341C"/>
    <w:lvl w:ilvl="0">
      <w:start w:val="1"/>
      <w:numFmt w:val="decimal"/>
      <w:lvlText w:val="%1."/>
      <w:lvlJc w:val="left"/>
      <w:pPr>
        <w:tabs>
          <w:tab w:val="left" w:pos="425"/>
        </w:tabs>
        <w:ind w:left="425" w:hanging="425"/>
      </w:pPr>
      <w:rPr>
        <w:rFonts w:hint="eastAsia"/>
      </w:rPr>
    </w:lvl>
    <w:lvl w:ilvl="1">
      <w:start w:val="1"/>
      <w:numFmt w:val="decimal"/>
      <w:pStyle w:val="2"/>
      <w:lvlText w:val="%1.%2."/>
      <w:lvlJc w:val="left"/>
      <w:pPr>
        <w:tabs>
          <w:tab w:val="left" w:pos="567"/>
        </w:tabs>
        <w:ind w:left="0" w:firstLine="0"/>
      </w:pPr>
      <w:rPr>
        <w:rFonts w:hint="eastAsia"/>
      </w:rPr>
    </w:lvl>
    <w:lvl w:ilvl="2">
      <w:start w:val="1"/>
      <w:numFmt w:val="decimal"/>
      <w:pStyle w:val="30"/>
      <w:lvlText w:val="%1.%2.%3."/>
      <w:lvlJc w:val="left"/>
      <w:pPr>
        <w:tabs>
          <w:tab w:val="left" w:pos="709"/>
        </w:tabs>
        <w:ind w:left="709" w:hanging="709"/>
      </w:pPr>
      <w:rPr>
        <w:rFonts w:ascii="华文细黑" w:eastAsia="华文细黑" w:hAnsi="华文细黑"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 w15:restartNumberingAfterBreak="0">
    <w:nsid w:val="42FB4CF0"/>
    <w:multiLevelType w:val="singleLevel"/>
    <w:tmpl w:val="42FB4CF0"/>
    <w:lvl w:ilvl="0">
      <w:start w:val="1"/>
      <w:numFmt w:val="bullet"/>
      <w:pStyle w:val="a0"/>
      <w:lvlText w:val=""/>
      <w:lvlJc w:val="left"/>
      <w:pPr>
        <w:tabs>
          <w:tab w:val="left" w:pos="425"/>
        </w:tabs>
        <w:ind w:left="425" w:hanging="425"/>
      </w:pPr>
      <w:rPr>
        <w:rFonts w:ascii="Wingdings" w:hAnsi="Wingdings" w:hint="default"/>
      </w:rPr>
    </w:lvl>
  </w:abstractNum>
  <w:abstractNum w:abstractNumId="4" w15:restartNumberingAfterBreak="0">
    <w:nsid w:val="5A3B315B"/>
    <w:multiLevelType w:val="singleLevel"/>
    <w:tmpl w:val="5A3B315B"/>
    <w:lvl w:ilvl="0">
      <w:start w:val="1"/>
      <w:numFmt w:val="decimal"/>
      <w:suff w:val="nothing"/>
      <w:lvlText w:val="%1-"/>
      <w:lvlJc w:val="left"/>
    </w:lvl>
  </w:abstractNum>
  <w:abstractNum w:abstractNumId="5" w15:restartNumberingAfterBreak="0">
    <w:nsid w:val="640272CD"/>
    <w:multiLevelType w:val="multilevel"/>
    <w:tmpl w:val="640272CD"/>
    <w:lvl w:ilvl="0">
      <w:start w:val="1"/>
      <w:numFmt w:val="decimal"/>
      <w:pStyle w:val="a1"/>
      <w:suff w:val="space"/>
      <w:lvlText w:val="%1."/>
      <w:lvlJc w:val="left"/>
      <w:pPr>
        <w:ind w:left="652" w:hanging="227"/>
      </w:pPr>
      <w:rPr>
        <w:rFonts w:hint="eastAsia"/>
      </w:rPr>
    </w:lvl>
    <w:lvl w:ilvl="1">
      <w:start w:val="1"/>
      <w:numFmt w:val="decimal"/>
      <w:suff w:val="space"/>
      <w:lvlText w:val="(%2)"/>
      <w:lvlJc w:val="left"/>
      <w:pPr>
        <w:ind w:left="992" w:hanging="340"/>
      </w:pPr>
      <w:rPr>
        <w:rFonts w:hint="eastAsia"/>
      </w:rPr>
    </w:lvl>
    <w:lvl w:ilvl="2">
      <w:start w:val="1"/>
      <w:numFmt w:val="lowerLetter"/>
      <w:suff w:val="space"/>
      <w:lvlText w:val="%3."/>
      <w:lvlJc w:val="left"/>
      <w:pPr>
        <w:ind w:left="1276" w:hanging="284"/>
      </w:pPr>
      <w:rPr>
        <w:rFonts w:hint="eastAsia"/>
      </w:rPr>
    </w:lvl>
    <w:lvl w:ilvl="3">
      <w:start w:val="1"/>
      <w:numFmt w:val="lowerLetter"/>
      <w:suff w:val="space"/>
      <w:lvlText w:val="(%4)"/>
      <w:lvlJc w:val="left"/>
      <w:pPr>
        <w:ind w:left="1559" w:hanging="283"/>
      </w:pPr>
      <w:rPr>
        <w:rFonts w:hint="eastAsia"/>
      </w:rPr>
    </w:lvl>
    <w:lvl w:ilvl="4">
      <w:start w:val="1"/>
      <w:numFmt w:val="lowerRoman"/>
      <w:suff w:val="space"/>
      <w:lvlText w:val="%5."/>
      <w:lvlJc w:val="left"/>
      <w:pPr>
        <w:ind w:left="1786" w:hanging="227"/>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6" w15:restartNumberingAfterBreak="0">
    <w:nsid w:val="68804DFB"/>
    <w:multiLevelType w:val="multilevel"/>
    <w:tmpl w:val="68804DFB"/>
    <w:lvl w:ilvl="0">
      <w:start w:val="1"/>
      <w:numFmt w:val="decimal"/>
      <w:pStyle w:val="Numberedlist21"/>
      <w:lvlText w:val="%1."/>
      <w:lvlJc w:val="left"/>
      <w:pPr>
        <w:tabs>
          <w:tab w:val="left" w:pos="360"/>
        </w:tabs>
        <w:ind w:left="360" w:hanging="360"/>
      </w:pPr>
      <w:rPr>
        <w:rFonts w:hint="default"/>
      </w:rPr>
    </w:lvl>
    <w:lvl w:ilvl="1">
      <w:start w:val="1"/>
      <w:numFmt w:val="decimal"/>
      <w:lvlText w:val="%1.%2."/>
      <w:lvlJc w:val="left"/>
      <w:pPr>
        <w:tabs>
          <w:tab w:val="left" w:pos="1080"/>
        </w:tabs>
        <w:ind w:left="720" w:hanging="360"/>
      </w:pPr>
      <w:rPr>
        <w:rFonts w:hint="default"/>
      </w:rPr>
    </w:lvl>
    <w:lvl w:ilvl="2">
      <w:start w:val="1"/>
      <w:numFmt w:val="decimal"/>
      <w:lvlText w:val="%1.%2.%3."/>
      <w:lvlJc w:val="left"/>
      <w:pPr>
        <w:tabs>
          <w:tab w:val="left" w:pos="1440"/>
        </w:tabs>
        <w:ind w:left="1080" w:hanging="360"/>
      </w:pPr>
      <w:rPr>
        <w:rFonts w:hint="default"/>
      </w:rPr>
    </w:lvl>
    <w:lvl w:ilvl="3">
      <w:start w:val="1"/>
      <w:numFmt w:val="decimal"/>
      <w:lvlText w:val="%1.%2.%3.%4."/>
      <w:lvlJc w:val="left"/>
      <w:pPr>
        <w:tabs>
          <w:tab w:val="left" w:pos="216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7" w15:restartNumberingAfterBreak="0">
    <w:nsid w:val="741B082C"/>
    <w:multiLevelType w:val="multilevel"/>
    <w:tmpl w:val="741B082C"/>
    <w:lvl w:ilvl="0">
      <w:start w:val="1"/>
      <w:numFmt w:val="decimal"/>
      <w:suff w:val="nothing"/>
      <w:lvlText w:val="(%1)"/>
      <w:lvlJc w:val="left"/>
      <w:pPr>
        <w:ind w:left="0" w:firstLine="709"/>
      </w:pPr>
      <w:rPr>
        <w:rFonts w:hint="eastAsia"/>
      </w:rPr>
    </w:lvl>
    <w:lvl w:ilvl="1">
      <w:start w:val="1"/>
      <w:numFmt w:val="lowerLetter"/>
      <w:suff w:val="nothing"/>
      <w:lvlText w:val="%2、"/>
      <w:lvlJc w:val="left"/>
      <w:pPr>
        <w:ind w:left="0" w:firstLine="709"/>
      </w:pPr>
      <w:rPr>
        <w:rFonts w:hint="default"/>
      </w:rPr>
    </w:lvl>
    <w:lvl w:ilvl="2">
      <w:start w:val="1"/>
      <w:numFmt w:val="lowerLetter"/>
      <w:suff w:val="nothing"/>
      <w:lvlText w:val="(%3)"/>
      <w:lvlJc w:val="left"/>
      <w:pPr>
        <w:ind w:left="0" w:firstLine="709"/>
      </w:pPr>
      <w:rPr>
        <w:rFonts w:hint="default"/>
      </w:rPr>
    </w:lvl>
    <w:lvl w:ilvl="3">
      <w:start w:val="1"/>
      <w:numFmt w:val="lowerRoman"/>
      <w:suff w:val="nothing"/>
      <w:lvlText w:val="%4)"/>
      <w:lvlJc w:val="left"/>
      <w:pPr>
        <w:ind w:left="0" w:firstLine="709"/>
      </w:pPr>
      <w:rPr>
        <w:rFonts w:hint="default"/>
      </w:rPr>
    </w:lvl>
    <w:lvl w:ilvl="4">
      <w:start w:val="1"/>
      <w:numFmt w:val="bullet"/>
      <w:suff w:val="nothing"/>
      <w:lvlText w:val=""/>
      <w:lvlJc w:val="left"/>
      <w:pPr>
        <w:ind w:left="0" w:firstLine="709"/>
      </w:pPr>
      <w:rPr>
        <w:rFonts w:ascii="Wingdings" w:hAnsi="Wingdings" w:hint="default"/>
      </w:rPr>
    </w:lvl>
    <w:lvl w:ilvl="5">
      <w:start w:val="1"/>
      <w:numFmt w:val="bullet"/>
      <w:lvlText w:val=""/>
      <w:lvlJc w:val="left"/>
      <w:pPr>
        <w:tabs>
          <w:tab w:val="left" w:pos="709"/>
        </w:tabs>
        <w:ind w:left="0" w:firstLine="709"/>
      </w:pPr>
      <w:rPr>
        <w:rFonts w:ascii="Wingdings" w:hAnsi="Wingdings" w:hint="default"/>
      </w:rPr>
    </w:lvl>
    <w:lvl w:ilvl="6">
      <w:start w:val="1"/>
      <w:numFmt w:val="bullet"/>
      <w:lvlText w:val=""/>
      <w:lvlJc w:val="left"/>
      <w:pPr>
        <w:tabs>
          <w:tab w:val="left" w:pos="709"/>
        </w:tabs>
        <w:ind w:left="0" w:firstLine="709"/>
      </w:pPr>
      <w:rPr>
        <w:rFonts w:ascii="Wingdings" w:hAnsi="Wingdings" w:hint="default"/>
      </w:rPr>
    </w:lvl>
    <w:lvl w:ilvl="7">
      <w:start w:val="1"/>
      <w:numFmt w:val="bullet"/>
      <w:lvlText w:val=""/>
      <w:lvlJc w:val="left"/>
      <w:pPr>
        <w:tabs>
          <w:tab w:val="left" w:pos="709"/>
        </w:tabs>
        <w:ind w:left="0" w:firstLine="709"/>
      </w:pPr>
      <w:rPr>
        <w:rFonts w:ascii="Wingdings" w:hAnsi="Wingdings" w:hint="default"/>
      </w:rPr>
    </w:lvl>
    <w:lvl w:ilvl="8">
      <w:start w:val="1"/>
      <w:numFmt w:val="bullet"/>
      <w:lvlText w:val=""/>
      <w:lvlJc w:val="left"/>
      <w:pPr>
        <w:tabs>
          <w:tab w:val="left" w:pos="709"/>
        </w:tabs>
        <w:ind w:left="0" w:firstLine="709"/>
      </w:pPr>
      <w:rPr>
        <w:rFonts w:ascii="Wingdings" w:hAnsi="Wingdings" w:hint="default"/>
      </w:rPr>
    </w:lvl>
  </w:abstractNum>
  <w:abstractNum w:abstractNumId="8" w15:restartNumberingAfterBreak="0">
    <w:nsid w:val="7EEE5310"/>
    <w:multiLevelType w:val="multilevel"/>
    <w:tmpl w:val="7EEE5310"/>
    <w:lvl w:ilvl="0">
      <w:start w:val="1"/>
      <w:numFmt w:val="decimal"/>
      <w:pStyle w:val="1"/>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996"/>
        </w:tabs>
        <w:ind w:left="1843" w:hanging="567"/>
      </w:pPr>
      <w:rPr>
        <w:rFonts w:hint="eastAsia"/>
      </w:rPr>
    </w:lvl>
    <w:lvl w:ilvl="3">
      <w:start w:val="1"/>
      <w:numFmt w:val="decimal"/>
      <w:pStyle w:val="4"/>
      <w:lvlText w:val="%1.%2.%3.%4"/>
      <w:lvlJc w:val="left"/>
      <w:pPr>
        <w:tabs>
          <w:tab w:val="left" w:pos="2356"/>
        </w:tabs>
        <w:ind w:left="1984" w:hanging="708"/>
      </w:pPr>
      <w:rPr>
        <w:rFonts w:hint="eastAsia"/>
      </w:rPr>
    </w:lvl>
    <w:lvl w:ilvl="4">
      <w:start w:val="1"/>
      <w:numFmt w:val="decimal"/>
      <w:lvlText w:val="%1.%2.%3.%4.%5"/>
      <w:lvlJc w:val="left"/>
      <w:pPr>
        <w:tabs>
          <w:tab w:val="left" w:pos="3141"/>
        </w:tabs>
        <w:ind w:left="2551" w:hanging="850"/>
      </w:pPr>
      <w:rPr>
        <w:rFonts w:hint="eastAsia"/>
      </w:rPr>
    </w:lvl>
    <w:lvl w:ilvl="5">
      <w:start w:val="1"/>
      <w:numFmt w:val="decimal"/>
      <w:lvlText w:val="%1.%2.%3.%4.%5.%6"/>
      <w:lvlJc w:val="left"/>
      <w:pPr>
        <w:tabs>
          <w:tab w:val="left" w:pos="392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5136"/>
        </w:tabs>
        <w:ind w:left="4394" w:hanging="1418"/>
      </w:pPr>
      <w:rPr>
        <w:rFonts w:hint="eastAsia"/>
      </w:rPr>
    </w:lvl>
    <w:lvl w:ilvl="8">
      <w:start w:val="1"/>
      <w:numFmt w:val="decimal"/>
      <w:lvlText w:val="%1.%2.%3.%4.%5.%6.%7.%8.%9"/>
      <w:lvlJc w:val="left"/>
      <w:pPr>
        <w:tabs>
          <w:tab w:val="left" w:pos="5922"/>
        </w:tabs>
        <w:ind w:left="5102" w:hanging="1700"/>
      </w:pPr>
      <w:rPr>
        <w:rFonts w:hint="eastAsia"/>
      </w:rPr>
    </w:lvl>
  </w:abstractNum>
  <w:num w:numId="1">
    <w:abstractNumId w:val="8"/>
  </w:num>
  <w:num w:numId="2">
    <w:abstractNumId w:val="2"/>
  </w:num>
  <w:num w:numId="3">
    <w:abstractNumId w:val="0"/>
  </w:num>
  <w:num w:numId="4">
    <w:abstractNumId w:val="5"/>
  </w:num>
  <w:num w:numId="5">
    <w:abstractNumId w:val="3"/>
  </w:num>
  <w:num w:numId="6">
    <w:abstractNumId w:val="1"/>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mp">
    <w15:presenceInfo w15:providerId="None" w15:userId="te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172A27"/>
    <w:rsid w:val="000006EA"/>
    <w:rsid w:val="0000090C"/>
    <w:rsid w:val="00000B54"/>
    <w:rsid w:val="00000D45"/>
    <w:rsid w:val="00000EE7"/>
    <w:rsid w:val="00001123"/>
    <w:rsid w:val="00001FDA"/>
    <w:rsid w:val="00002759"/>
    <w:rsid w:val="00002B3A"/>
    <w:rsid w:val="00002DB9"/>
    <w:rsid w:val="00002DBD"/>
    <w:rsid w:val="00003665"/>
    <w:rsid w:val="00003BE8"/>
    <w:rsid w:val="0000407C"/>
    <w:rsid w:val="00004F26"/>
    <w:rsid w:val="00005118"/>
    <w:rsid w:val="00005192"/>
    <w:rsid w:val="000052DD"/>
    <w:rsid w:val="000053C7"/>
    <w:rsid w:val="000057C3"/>
    <w:rsid w:val="0000608B"/>
    <w:rsid w:val="0000608F"/>
    <w:rsid w:val="00006762"/>
    <w:rsid w:val="00007C27"/>
    <w:rsid w:val="00007D8D"/>
    <w:rsid w:val="00010A66"/>
    <w:rsid w:val="00010BFA"/>
    <w:rsid w:val="00010D9F"/>
    <w:rsid w:val="0001155E"/>
    <w:rsid w:val="00011E6F"/>
    <w:rsid w:val="000128A0"/>
    <w:rsid w:val="000135B4"/>
    <w:rsid w:val="000136C9"/>
    <w:rsid w:val="000139ED"/>
    <w:rsid w:val="000139F4"/>
    <w:rsid w:val="00013A53"/>
    <w:rsid w:val="00013D29"/>
    <w:rsid w:val="00013E5F"/>
    <w:rsid w:val="0001422B"/>
    <w:rsid w:val="00014AC0"/>
    <w:rsid w:val="00014C97"/>
    <w:rsid w:val="00014E91"/>
    <w:rsid w:val="00015139"/>
    <w:rsid w:val="0001520B"/>
    <w:rsid w:val="0001527F"/>
    <w:rsid w:val="0001532A"/>
    <w:rsid w:val="000154B6"/>
    <w:rsid w:val="0001591D"/>
    <w:rsid w:val="00016475"/>
    <w:rsid w:val="0001677E"/>
    <w:rsid w:val="00016910"/>
    <w:rsid w:val="00016C74"/>
    <w:rsid w:val="0001735C"/>
    <w:rsid w:val="000173ED"/>
    <w:rsid w:val="000175A5"/>
    <w:rsid w:val="00020AC1"/>
    <w:rsid w:val="00020CF6"/>
    <w:rsid w:val="000211B8"/>
    <w:rsid w:val="00021249"/>
    <w:rsid w:val="00021376"/>
    <w:rsid w:val="000214B4"/>
    <w:rsid w:val="000214D3"/>
    <w:rsid w:val="00021AD2"/>
    <w:rsid w:val="00021E58"/>
    <w:rsid w:val="00021EDE"/>
    <w:rsid w:val="000226A7"/>
    <w:rsid w:val="00022E7E"/>
    <w:rsid w:val="0002377E"/>
    <w:rsid w:val="0002393C"/>
    <w:rsid w:val="00023E3B"/>
    <w:rsid w:val="00023F1F"/>
    <w:rsid w:val="000241AD"/>
    <w:rsid w:val="000244BB"/>
    <w:rsid w:val="000245A5"/>
    <w:rsid w:val="000247EA"/>
    <w:rsid w:val="00024B90"/>
    <w:rsid w:val="00024BD9"/>
    <w:rsid w:val="00024C38"/>
    <w:rsid w:val="00024FFF"/>
    <w:rsid w:val="00025043"/>
    <w:rsid w:val="00025DEE"/>
    <w:rsid w:val="000260CD"/>
    <w:rsid w:val="000261B3"/>
    <w:rsid w:val="00026341"/>
    <w:rsid w:val="00026485"/>
    <w:rsid w:val="00026989"/>
    <w:rsid w:val="00027258"/>
    <w:rsid w:val="000273C8"/>
    <w:rsid w:val="00027E09"/>
    <w:rsid w:val="00027FF9"/>
    <w:rsid w:val="00030B10"/>
    <w:rsid w:val="00030C99"/>
    <w:rsid w:val="00030EE4"/>
    <w:rsid w:val="00031910"/>
    <w:rsid w:val="000321D2"/>
    <w:rsid w:val="000322A3"/>
    <w:rsid w:val="00032665"/>
    <w:rsid w:val="00032AF2"/>
    <w:rsid w:val="0003303F"/>
    <w:rsid w:val="000331AE"/>
    <w:rsid w:val="00033256"/>
    <w:rsid w:val="0003346D"/>
    <w:rsid w:val="00033E1E"/>
    <w:rsid w:val="000343A1"/>
    <w:rsid w:val="00034C10"/>
    <w:rsid w:val="000357EA"/>
    <w:rsid w:val="00035E84"/>
    <w:rsid w:val="00035F76"/>
    <w:rsid w:val="000368C9"/>
    <w:rsid w:val="0003751D"/>
    <w:rsid w:val="0003779A"/>
    <w:rsid w:val="0003786E"/>
    <w:rsid w:val="00037A7D"/>
    <w:rsid w:val="00037C56"/>
    <w:rsid w:val="00037FE0"/>
    <w:rsid w:val="0004065F"/>
    <w:rsid w:val="000407F1"/>
    <w:rsid w:val="00040BDF"/>
    <w:rsid w:val="000410A6"/>
    <w:rsid w:val="00041104"/>
    <w:rsid w:val="00041A39"/>
    <w:rsid w:val="00041B8A"/>
    <w:rsid w:val="00041C21"/>
    <w:rsid w:val="00042169"/>
    <w:rsid w:val="000424AB"/>
    <w:rsid w:val="00043600"/>
    <w:rsid w:val="0004363E"/>
    <w:rsid w:val="000436FB"/>
    <w:rsid w:val="00043918"/>
    <w:rsid w:val="00044CB1"/>
    <w:rsid w:val="00045081"/>
    <w:rsid w:val="00045114"/>
    <w:rsid w:val="000452F0"/>
    <w:rsid w:val="0004555D"/>
    <w:rsid w:val="0004598A"/>
    <w:rsid w:val="00047210"/>
    <w:rsid w:val="000473AF"/>
    <w:rsid w:val="00047A9F"/>
    <w:rsid w:val="00047AD8"/>
    <w:rsid w:val="00047B12"/>
    <w:rsid w:val="00047DA5"/>
    <w:rsid w:val="00047E35"/>
    <w:rsid w:val="00047EC9"/>
    <w:rsid w:val="00050784"/>
    <w:rsid w:val="00050E34"/>
    <w:rsid w:val="000510BC"/>
    <w:rsid w:val="000510CB"/>
    <w:rsid w:val="00051D29"/>
    <w:rsid w:val="00052125"/>
    <w:rsid w:val="00052900"/>
    <w:rsid w:val="00052932"/>
    <w:rsid w:val="00052AFC"/>
    <w:rsid w:val="00052C72"/>
    <w:rsid w:val="00052CCE"/>
    <w:rsid w:val="00053440"/>
    <w:rsid w:val="00053B83"/>
    <w:rsid w:val="0005498A"/>
    <w:rsid w:val="00054EB7"/>
    <w:rsid w:val="000551EF"/>
    <w:rsid w:val="00055DB3"/>
    <w:rsid w:val="0005691A"/>
    <w:rsid w:val="000572C3"/>
    <w:rsid w:val="000574E6"/>
    <w:rsid w:val="00057543"/>
    <w:rsid w:val="00057BF5"/>
    <w:rsid w:val="00057C30"/>
    <w:rsid w:val="00057C4B"/>
    <w:rsid w:val="0006003C"/>
    <w:rsid w:val="0006064E"/>
    <w:rsid w:val="00060FA9"/>
    <w:rsid w:val="00061679"/>
    <w:rsid w:val="000617B5"/>
    <w:rsid w:val="000617D7"/>
    <w:rsid w:val="00061B22"/>
    <w:rsid w:val="00061DF3"/>
    <w:rsid w:val="00061E74"/>
    <w:rsid w:val="00062361"/>
    <w:rsid w:val="00062905"/>
    <w:rsid w:val="0006383E"/>
    <w:rsid w:val="00063CD0"/>
    <w:rsid w:val="00063CD2"/>
    <w:rsid w:val="00063E43"/>
    <w:rsid w:val="00063E7B"/>
    <w:rsid w:val="00064F8D"/>
    <w:rsid w:val="00065646"/>
    <w:rsid w:val="00065B42"/>
    <w:rsid w:val="00065BD3"/>
    <w:rsid w:val="00065DDC"/>
    <w:rsid w:val="00066678"/>
    <w:rsid w:val="00066689"/>
    <w:rsid w:val="0006672B"/>
    <w:rsid w:val="00066F7B"/>
    <w:rsid w:val="000670FB"/>
    <w:rsid w:val="00067165"/>
    <w:rsid w:val="0006767F"/>
    <w:rsid w:val="00067692"/>
    <w:rsid w:val="00067697"/>
    <w:rsid w:val="0006781A"/>
    <w:rsid w:val="00067EE4"/>
    <w:rsid w:val="000703AA"/>
    <w:rsid w:val="00070AD7"/>
    <w:rsid w:val="00071312"/>
    <w:rsid w:val="00071D36"/>
    <w:rsid w:val="00071E60"/>
    <w:rsid w:val="00071EEA"/>
    <w:rsid w:val="00072733"/>
    <w:rsid w:val="0007299D"/>
    <w:rsid w:val="00072C43"/>
    <w:rsid w:val="000730D3"/>
    <w:rsid w:val="00073715"/>
    <w:rsid w:val="000737C6"/>
    <w:rsid w:val="000741AC"/>
    <w:rsid w:val="000743E3"/>
    <w:rsid w:val="0007451E"/>
    <w:rsid w:val="000748DF"/>
    <w:rsid w:val="00074DB3"/>
    <w:rsid w:val="00074FAD"/>
    <w:rsid w:val="00074FEA"/>
    <w:rsid w:val="0007526E"/>
    <w:rsid w:val="00075527"/>
    <w:rsid w:val="00075668"/>
    <w:rsid w:val="00075738"/>
    <w:rsid w:val="00075879"/>
    <w:rsid w:val="00076929"/>
    <w:rsid w:val="00076DF4"/>
    <w:rsid w:val="000773FA"/>
    <w:rsid w:val="00077499"/>
    <w:rsid w:val="00077541"/>
    <w:rsid w:val="00077961"/>
    <w:rsid w:val="00077F35"/>
    <w:rsid w:val="000808C7"/>
    <w:rsid w:val="00080958"/>
    <w:rsid w:val="00081229"/>
    <w:rsid w:val="00081495"/>
    <w:rsid w:val="00081859"/>
    <w:rsid w:val="00081CB5"/>
    <w:rsid w:val="000830E3"/>
    <w:rsid w:val="000834BB"/>
    <w:rsid w:val="000838E7"/>
    <w:rsid w:val="0008428A"/>
    <w:rsid w:val="00084BC9"/>
    <w:rsid w:val="00084C06"/>
    <w:rsid w:val="00084C82"/>
    <w:rsid w:val="0008581C"/>
    <w:rsid w:val="00086ED0"/>
    <w:rsid w:val="00087426"/>
    <w:rsid w:val="0008743B"/>
    <w:rsid w:val="00087475"/>
    <w:rsid w:val="00087523"/>
    <w:rsid w:val="00090114"/>
    <w:rsid w:val="0009017A"/>
    <w:rsid w:val="00090256"/>
    <w:rsid w:val="000908B6"/>
    <w:rsid w:val="00090B65"/>
    <w:rsid w:val="00091DB1"/>
    <w:rsid w:val="00091E32"/>
    <w:rsid w:val="000926FB"/>
    <w:rsid w:val="00092A13"/>
    <w:rsid w:val="00092FA5"/>
    <w:rsid w:val="00093664"/>
    <w:rsid w:val="0009397F"/>
    <w:rsid w:val="00093CD6"/>
    <w:rsid w:val="00094341"/>
    <w:rsid w:val="00094743"/>
    <w:rsid w:val="0009483E"/>
    <w:rsid w:val="0009483F"/>
    <w:rsid w:val="000949D8"/>
    <w:rsid w:val="00094CE4"/>
    <w:rsid w:val="00095342"/>
    <w:rsid w:val="000955FD"/>
    <w:rsid w:val="00096D14"/>
    <w:rsid w:val="00096E87"/>
    <w:rsid w:val="0009716D"/>
    <w:rsid w:val="00097DD8"/>
    <w:rsid w:val="00097E68"/>
    <w:rsid w:val="000A012C"/>
    <w:rsid w:val="000A06EB"/>
    <w:rsid w:val="000A10EE"/>
    <w:rsid w:val="000A159F"/>
    <w:rsid w:val="000A18AA"/>
    <w:rsid w:val="000A1B1A"/>
    <w:rsid w:val="000A1D06"/>
    <w:rsid w:val="000A1D43"/>
    <w:rsid w:val="000A2A6F"/>
    <w:rsid w:val="000A2E2B"/>
    <w:rsid w:val="000A2FA2"/>
    <w:rsid w:val="000A3294"/>
    <w:rsid w:val="000A4526"/>
    <w:rsid w:val="000A4B60"/>
    <w:rsid w:val="000A4E9A"/>
    <w:rsid w:val="000A54C5"/>
    <w:rsid w:val="000A5718"/>
    <w:rsid w:val="000A63D3"/>
    <w:rsid w:val="000A6571"/>
    <w:rsid w:val="000A695C"/>
    <w:rsid w:val="000A69EE"/>
    <w:rsid w:val="000A6DBE"/>
    <w:rsid w:val="000A75A8"/>
    <w:rsid w:val="000A7C71"/>
    <w:rsid w:val="000A7E39"/>
    <w:rsid w:val="000B1841"/>
    <w:rsid w:val="000B2765"/>
    <w:rsid w:val="000B3785"/>
    <w:rsid w:val="000B3E44"/>
    <w:rsid w:val="000B42E3"/>
    <w:rsid w:val="000B4339"/>
    <w:rsid w:val="000B4AB2"/>
    <w:rsid w:val="000B5183"/>
    <w:rsid w:val="000B54E5"/>
    <w:rsid w:val="000B67CE"/>
    <w:rsid w:val="000B6AAB"/>
    <w:rsid w:val="000B6BCE"/>
    <w:rsid w:val="000B74B4"/>
    <w:rsid w:val="000B784A"/>
    <w:rsid w:val="000B7ACF"/>
    <w:rsid w:val="000B7C51"/>
    <w:rsid w:val="000C00AB"/>
    <w:rsid w:val="000C0345"/>
    <w:rsid w:val="000C0FED"/>
    <w:rsid w:val="000C1261"/>
    <w:rsid w:val="000C1C0D"/>
    <w:rsid w:val="000C1F50"/>
    <w:rsid w:val="000C2107"/>
    <w:rsid w:val="000C22C9"/>
    <w:rsid w:val="000C22F7"/>
    <w:rsid w:val="000C2E65"/>
    <w:rsid w:val="000C4184"/>
    <w:rsid w:val="000C4E29"/>
    <w:rsid w:val="000C4FCF"/>
    <w:rsid w:val="000C54F6"/>
    <w:rsid w:val="000C58E9"/>
    <w:rsid w:val="000C5A61"/>
    <w:rsid w:val="000C5C1B"/>
    <w:rsid w:val="000C5C96"/>
    <w:rsid w:val="000C5CFE"/>
    <w:rsid w:val="000C5F0F"/>
    <w:rsid w:val="000C6403"/>
    <w:rsid w:val="000C666E"/>
    <w:rsid w:val="000C78C0"/>
    <w:rsid w:val="000C7B7B"/>
    <w:rsid w:val="000C7B83"/>
    <w:rsid w:val="000C7C36"/>
    <w:rsid w:val="000D0ADC"/>
    <w:rsid w:val="000D0F5C"/>
    <w:rsid w:val="000D18F7"/>
    <w:rsid w:val="000D196C"/>
    <w:rsid w:val="000D1AC9"/>
    <w:rsid w:val="000D1BFD"/>
    <w:rsid w:val="000D20CF"/>
    <w:rsid w:val="000D220A"/>
    <w:rsid w:val="000D2ACA"/>
    <w:rsid w:val="000D2CAB"/>
    <w:rsid w:val="000D33E9"/>
    <w:rsid w:val="000D39E2"/>
    <w:rsid w:val="000D480A"/>
    <w:rsid w:val="000D4E4F"/>
    <w:rsid w:val="000D556F"/>
    <w:rsid w:val="000D5BD4"/>
    <w:rsid w:val="000D5D35"/>
    <w:rsid w:val="000D5FDA"/>
    <w:rsid w:val="000D61E5"/>
    <w:rsid w:val="000D66D1"/>
    <w:rsid w:val="000D6953"/>
    <w:rsid w:val="000D6B46"/>
    <w:rsid w:val="000D6BD0"/>
    <w:rsid w:val="000D7374"/>
    <w:rsid w:val="000D7878"/>
    <w:rsid w:val="000D7B49"/>
    <w:rsid w:val="000D7DD7"/>
    <w:rsid w:val="000D7F38"/>
    <w:rsid w:val="000E02EF"/>
    <w:rsid w:val="000E072E"/>
    <w:rsid w:val="000E134A"/>
    <w:rsid w:val="000E15C5"/>
    <w:rsid w:val="000E1980"/>
    <w:rsid w:val="000E19C2"/>
    <w:rsid w:val="000E1C0B"/>
    <w:rsid w:val="000E1DEE"/>
    <w:rsid w:val="000E2254"/>
    <w:rsid w:val="000E26B8"/>
    <w:rsid w:val="000E2A15"/>
    <w:rsid w:val="000E3928"/>
    <w:rsid w:val="000E4458"/>
    <w:rsid w:val="000E5A0A"/>
    <w:rsid w:val="000E5CE7"/>
    <w:rsid w:val="000E6107"/>
    <w:rsid w:val="000E6253"/>
    <w:rsid w:val="000E69ED"/>
    <w:rsid w:val="000E7022"/>
    <w:rsid w:val="000E7382"/>
    <w:rsid w:val="000F018E"/>
    <w:rsid w:val="000F01AA"/>
    <w:rsid w:val="000F0276"/>
    <w:rsid w:val="000F069F"/>
    <w:rsid w:val="000F0CA4"/>
    <w:rsid w:val="000F18F6"/>
    <w:rsid w:val="000F1989"/>
    <w:rsid w:val="000F1F11"/>
    <w:rsid w:val="000F203A"/>
    <w:rsid w:val="000F20AF"/>
    <w:rsid w:val="000F2A2A"/>
    <w:rsid w:val="000F2C79"/>
    <w:rsid w:val="000F2E0C"/>
    <w:rsid w:val="000F390B"/>
    <w:rsid w:val="000F3BF5"/>
    <w:rsid w:val="000F43EC"/>
    <w:rsid w:val="000F4A53"/>
    <w:rsid w:val="000F4EAF"/>
    <w:rsid w:val="000F54AC"/>
    <w:rsid w:val="000F5548"/>
    <w:rsid w:val="000F5AE1"/>
    <w:rsid w:val="000F5F60"/>
    <w:rsid w:val="000F6329"/>
    <w:rsid w:val="000F6737"/>
    <w:rsid w:val="000F7152"/>
    <w:rsid w:val="000F7366"/>
    <w:rsid w:val="000F7A5A"/>
    <w:rsid w:val="000F7A6F"/>
    <w:rsid w:val="000F7D33"/>
    <w:rsid w:val="00100FF5"/>
    <w:rsid w:val="00101525"/>
    <w:rsid w:val="001016C3"/>
    <w:rsid w:val="00102267"/>
    <w:rsid w:val="0010247C"/>
    <w:rsid w:val="001027D5"/>
    <w:rsid w:val="00102C8B"/>
    <w:rsid w:val="00102D3A"/>
    <w:rsid w:val="00103E79"/>
    <w:rsid w:val="0010440E"/>
    <w:rsid w:val="00104542"/>
    <w:rsid w:val="0010496C"/>
    <w:rsid w:val="00104A95"/>
    <w:rsid w:val="00106751"/>
    <w:rsid w:val="00106784"/>
    <w:rsid w:val="0010681B"/>
    <w:rsid w:val="00106E6E"/>
    <w:rsid w:val="00107099"/>
    <w:rsid w:val="00107DAB"/>
    <w:rsid w:val="00110088"/>
    <w:rsid w:val="00110098"/>
    <w:rsid w:val="001100D6"/>
    <w:rsid w:val="00110378"/>
    <w:rsid w:val="0011080D"/>
    <w:rsid w:val="0011093D"/>
    <w:rsid w:val="001116AF"/>
    <w:rsid w:val="001118D4"/>
    <w:rsid w:val="00111B9F"/>
    <w:rsid w:val="001128FF"/>
    <w:rsid w:val="00112D40"/>
    <w:rsid w:val="00113CC5"/>
    <w:rsid w:val="0011468C"/>
    <w:rsid w:val="00114A49"/>
    <w:rsid w:val="00114E9E"/>
    <w:rsid w:val="001160EC"/>
    <w:rsid w:val="001164EF"/>
    <w:rsid w:val="001166BB"/>
    <w:rsid w:val="00116BF1"/>
    <w:rsid w:val="00116D85"/>
    <w:rsid w:val="001170CB"/>
    <w:rsid w:val="001176BE"/>
    <w:rsid w:val="00117884"/>
    <w:rsid w:val="001213D5"/>
    <w:rsid w:val="00121FD4"/>
    <w:rsid w:val="001228D6"/>
    <w:rsid w:val="00122B57"/>
    <w:rsid w:val="00122CF7"/>
    <w:rsid w:val="001236DE"/>
    <w:rsid w:val="001238A6"/>
    <w:rsid w:val="00124024"/>
    <w:rsid w:val="0012416A"/>
    <w:rsid w:val="00124189"/>
    <w:rsid w:val="00124DFC"/>
    <w:rsid w:val="001252F9"/>
    <w:rsid w:val="001252FF"/>
    <w:rsid w:val="00125533"/>
    <w:rsid w:val="00125A52"/>
    <w:rsid w:val="00125DC8"/>
    <w:rsid w:val="00125E55"/>
    <w:rsid w:val="00126707"/>
    <w:rsid w:val="00126A40"/>
    <w:rsid w:val="00126DE9"/>
    <w:rsid w:val="00126FED"/>
    <w:rsid w:val="0012712F"/>
    <w:rsid w:val="00127A8A"/>
    <w:rsid w:val="00127B57"/>
    <w:rsid w:val="00130165"/>
    <w:rsid w:val="001304A2"/>
    <w:rsid w:val="00131073"/>
    <w:rsid w:val="001315D8"/>
    <w:rsid w:val="001322F1"/>
    <w:rsid w:val="0013244C"/>
    <w:rsid w:val="00132E98"/>
    <w:rsid w:val="00133281"/>
    <w:rsid w:val="001332D5"/>
    <w:rsid w:val="001333F6"/>
    <w:rsid w:val="001339D4"/>
    <w:rsid w:val="001346DE"/>
    <w:rsid w:val="00134912"/>
    <w:rsid w:val="00134C50"/>
    <w:rsid w:val="001351B0"/>
    <w:rsid w:val="001351F6"/>
    <w:rsid w:val="00135231"/>
    <w:rsid w:val="00135253"/>
    <w:rsid w:val="001358A7"/>
    <w:rsid w:val="00135A80"/>
    <w:rsid w:val="00135FA3"/>
    <w:rsid w:val="001360FE"/>
    <w:rsid w:val="00136327"/>
    <w:rsid w:val="001368DC"/>
    <w:rsid w:val="00136AA8"/>
    <w:rsid w:val="00136FBF"/>
    <w:rsid w:val="0013718D"/>
    <w:rsid w:val="001379AD"/>
    <w:rsid w:val="001379ED"/>
    <w:rsid w:val="00137A0A"/>
    <w:rsid w:val="00137CA0"/>
    <w:rsid w:val="00137E27"/>
    <w:rsid w:val="00140465"/>
    <w:rsid w:val="00140C57"/>
    <w:rsid w:val="00140CE1"/>
    <w:rsid w:val="0014156E"/>
    <w:rsid w:val="00141FBC"/>
    <w:rsid w:val="00142A09"/>
    <w:rsid w:val="0014306E"/>
    <w:rsid w:val="001432FF"/>
    <w:rsid w:val="001438E8"/>
    <w:rsid w:val="00144C42"/>
    <w:rsid w:val="00144D4B"/>
    <w:rsid w:val="00145CF9"/>
    <w:rsid w:val="00145F87"/>
    <w:rsid w:val="00147114"/>
    <w:rsid w:val="00147456"/>
    <w:rsid w:val="0015029E"/>
    <w:rsid w:val="00150366"/>
    <w:rsid w:val="00150554"/>
    <w:rsid w:val="00150B73"/>
    <w:rsid w:val="00150DE1"/>
    <w:rsid w:val="00151599"/>
    <w:rsid w:val="00151628"/>
    <w:rsid w:val="00151868"/>
    <w:rsid w:val="00151B5F"/>
    <w:rsid w:val="00151C42"/>
    <w:rsid w:val="0015272A"/>
    <w:rsid w:val="00152C46"/>
    <w:rsid w:val="00152EAA"/>
    <w:rsid w:val="00152FFF"/>
    <w:rsid w:val="0015314F"/>
    <w:rsid w:val="001535D2"/>
    <w:rsid w:val="00153780"/>
    <w:rsid w:val="00153936"/>
    <w:rsid w:val="00153BF3"/>
    <w:rsid w:val="0015408A"/>
    <w:rsid w:val="00154408"/>
    <w:rsid w:val="0015455E"/>
    <w:rsid w:val="00154595"/>
    <w:rsid w:val="001547EA"/>
    <w:rsid w:val="00154EFF"/>
    <w:rsid w:val="00155831"/>
    <w:rsid w:val="00155E15"/>
    <w:rsid w:val="0015646D"/>
    <w:rsid w:val="00156681"/>
    <w:rsid w:val="00156B47"/>
    <w:rsid w:val="00156DB5"/>
    <w:rsid w:val="00157253"/>
    <w:rsid w:val="00157330"/>
    <w:rsid w:val="00157967"/>
    <w:rsid w:val="0016002A"/>
    <w:rsid w:val="00160596"/>
    <w:rsid w:val="001609AD"/>
    <w:rsid w:val="001619FB"/>
    <w:rsid w:val="001621B1"/>
    <w:rsid w:val="001625FC"/>
    <w:rsid w:val="00162E96"/>
    <w:rsid w:val="00163297"/>
    <w:rsid w:val="00163D6C"/>
    <w:rsid w:val="00164FD0"/>
    <w:rsid w:val="001654BD"/>
    <w:rsid w:val="00165A80"/>
    <w:rsid w:val="001660B0"/>
    <w:rsid w:val="00166179"/>
    <w:rsid w:val="0016630F"/>
    <w:rsid w:val="0016660C"/>
    <w:rsid w:val="001666BB"/>
    <w:rsid w:val="00166883"/>
    <w:rsid w:val="0016692D"/>
    <w:rsid w:val="00166D2E"/>
    <w:rsid w:val="00166D3D"/>
    <w:rsid w:val="001672A9"/>
    <w:rsid w:val="00167E60"/>
    <w:rsid w:val="001704AE"/>
    <w:rsid w:val="001704F9"/>
    <w:rsid w:val="0017096F"/>
    <w:rsid w:val="00171548"/>
    <w:rsid w:val="001715D9"/>
    <w:rsid w:val="00172A27"/>
    <w:rsid w:val="0017385A"/>
    <w:rsid w:val="001739C4"/>
    <w:rsid w:val="0017413F"/>
    <w:rsid w:val="00174189"/>
    <w:rsid w:val="0017459C"/>
    <w:rsid w:val="001748F8"/>
    <w:rsid w:val="00174AEA"/>
    <w:rsid w:val="00174E95"/>
    <w:rsid w:val="00175541"/>
    <w:rsid w:val="0017582A"/>
    <w:rsid w:val="00175A55"/>
    <w:rsid w:val="00175DC0"/>
    <w:rsid w:val="0017611D"/>
    <w:rsid w:val="0017648E"/>
    <w:rsid w:val="00176A16"/>
    <w:rsid w:val="00176E89"/>
    <w:rsid w:val="001772FA"/>
    <w:rsid w:val="00177D04"/>
    <w:rsid w:val="00177D71"/>
    <w:rsid w:val="00180948"/>
    <w:rsid w:val="00180AAE"/>
    <w:rsid w:val="00180AB4"/>
    <w:rsid w:val="00180DF2"/>
    <w:rsid w:val="00181887"/>
    <w:rsid w:val="00181B05"/>
    <w:rsid w:val="0018231D"/>
    <w:rsid w:val="0018251D"/>
    <w:rsid w:val="0018338E"/>
    <w:rsid w:val="001836A7"/>
    <w:rsid w:val="0018388C"/>
    <w:rsid w:val="001842C4"/>
    <w:rsid w:val="001843D9"/>
    <w:rsid w:val="00184578"/>
    <w:rsid w:val="001845A1"/>
    <w:rsid w:val="0018481A"/>
    <w:rsid w:val="00184A3A"/>
    <w:rsid w:val="00184F79"/>
    <w:rsid w:val="0018529F"/>
    <w:rsid w:val="001852BE"/>
    <w:rsid w:val="001859BE"/>
    <w:rsid w:val="00185A69"/>
    <w:rsid w:val="00185AE6"/>
    <w:rsid w:val="00186057"/>
    <w:rsid w:val="0018620F"/>
    <w:rsid w:val="0018654F"/>
    <w:rsid w:val="00186758"/>
    <w:rsid w:val="001869D4"/>
    <w:rsid w:val="00186EB6"/>
    <w:rsid w:val="00187003"/>
    <w:rsid w:val="00187038"/>
    <w:rsid w:val="001874E5"/>
    <w:rsid w:val="001876C1"/>
    <w:rsid w:val="00187D9B"/>
    <w:rsid w:val="00190C4E"/>
    <w:rsid w:val="00190EDA"/>
    <w:rsid w:val="00191079"/>
    <w:rsid w:val="0019151A"/>
    <w:rsid w:val="00191E2F"/>
    <w:rsid w:val="00191E94"/>
    <w:rsid w:val="00191F52"/>
    <w:rsid w:val="0019204F"/>
    <w:rsid w:val="00192BA9"/>
    <w:rsid w:val="00192F2B"/>
    <w:rsid w:val="00193AE6"/>
    <w:rsid w:val="00193B28"/>
    <w:rsid w:val="00194022"/>
    <w:rsid w:val="0019413A"/>
    <w:rsid w:val="00194236"/>
    <w:rsid w:val="00195862"/>
    <w:rsid w:val="001959EB"/>
    <w:rsid w:val="00195FA5"/>
    <w:rsid w:val="00196314"/>
    <w:rsid w:val="00196956"/>
    <w:rsid w:val="00197B89"/>
    <w:rsid w:val="001A0124"/>
    <w:rsid w:val="001A0147"/>
    <w:rsid w:val="001A0DE8"/>
    <w:rsid w:val="001A183A"/>
    <w:rsid w:val="001A197B"/>
    <w:rsid w:val="001A19F9"/>
    <w:rsid w:val="001A1B9E"/>
    <w:rsid w:val="001A1EF6"/>
    <w:rsid w:val="001A2095"/>
    <w:rsid w:val="001A2F22"/>
    <w:rsid w:val="001A34FE"/>
    <w:rsid w:val="001A3AAF"/>
    <w:rsid w:val="001A3E5C"/>
    <w:rsid w:val="001A407E"/>
    <w:rsid w:val="001A40F6"/>
    <w:rsid w:val="001A4CBC"/>
    <w:rsid w:val="001A5567"/>
    <w:rsid w:val="001A56D6"/>
    <w:rsid w:val="001A6437"/>
    <w:rsid w:val="001A6B4E"/>
    <w:rsid w:val="001A6C2A"/>
    <w:rsid w:val="001B018D"/>
    <w:rsid w:val="001B032C"/>
    <w:rsid w:val="001B0489"/>
    <w:rsid w:val="001B04FA"/>
    <w:rsid w:val="001B121A"/>
    <w:rsid w:val="001B17AE"/>
    <w:rsid w:val="001B1C87"/>
    <w:rsid w:val="001B2145"/>
    <w:rsid w:val="001B349F"/>
    <w:rsid w:val="001B3793"/>
    <w:rsid w:val="001B3C4D"/>
    <w:rsid w:val="001B3F0A"/>
    <w:rsid w:val="001B4554"/>
    <w:rsid w:val="001B4D1E"/>
    <w:rsid w:val="001B4EB2"/>
    <w:rsid w:val="001B55AB"/>
    <w:rsid w:val="001B5CBA"/>
    <w:rsid w:val="001B5FCB"/>
    <w:rsid w:val="001B6327"/>
    <w:rsid w:val="001B67A2"/>
    <w:rsid w:val="001B6917"/>
    <w:rsid w:val="001B6E38"/>
    <w:rsid w:val="001B7A71"/>
    <w:rsid w:val="001C0229"/>
    <w:rsid w:val="001C0BAF"/>
    <w:rsid w:val="001C0E47"/>
    <w:rsid w:val="001C11FE"/>
    <w:rsid w:val="001C124E"/>
    <w:rsid w:val="001C1441"/>
    <w:rsid w:val="001C1CCC"/>
    <w:rsid w:val="001C1E4E"/>
    <w:rsid w:val="001C2414"/>
    <w:rsid w:val="001C2D1F"/>
    <w:rsid w:val="001C30AB"/>
    <w:rsid w:val="001C3782"/>
    <w:rsid w:val="001C3D80"/>
    <w:rsid w:val="001C3DF2"/>
    <w:rsid w:val="001C4023"/>
    <w:rsid w:val="001C45A9"/>
    <w:rsid w:val="001C4883"/>
    <w:rsid w:val="001C4DD2"/>
    <w:rsid w:val="001C51FB"/>
    <w:rsid w:val="001C5B28"/>
    <w:rsid w:val="001C5C64"/>
    <w:rsid w:val="001C63BB"/>
    <w:rsid w:val="001C6938"/>
    <w:rsid w:val="001C6D8C"/>
    <w:rsid w:val="001C72DE"/>
    <w:rsid w:val="001C7898"/>
    <w:rsid w:val="001D013A"/>
    <w:rsid w:val="001D0D56"/>
    <w:rsid w:val="001D2664"/>
    <w:rsid w:val="001D2A33"/>
    <w:rsid w:val="001D2D81"/>
    <w:rsid w:val="001D31C7"/>
    <w:rsid w:val="001D3E7B"/>
    <w:rsid w:val="001D44D6"/>
    <w:rsid w:val="001D44FC"/>
    <w:rsid w:val="001D4832"/>
    <w:rsid w:val="001D4ABC"/>
    <w:rsid w:val="001D5106"/>
    <w:rsid w:val="001D592E"/>
    <w:rsid w:val="001D5AF4"/>
    <w:rsid w:val="001D5F72"/>
    <w:rsid w:val="001D65E8"/>
    <w:rsid w:val="001D661E"/>
    <w:rsid w:val="001D7991"/>
    <w:rsid w:val="001E003A"/>
    <w:rsid w:val="001E0A86"/>
    <w:rsid w:val="001E0E70"/>
    <w:rsid w:val="001E1042"/>
    <w:rsid w:val="001E10C0"/>
    <w:rsid w:val="001E2082"/>
    <w:rsid w:val="001E208A"/>
    <w:rsid w:val="001E2091"/>
    <w:rsid w:val="001E22A2"/>
    <w:rsid w:val="001E29F5"/>
    <w:rsid w:val="001E345E"/>
    <w:rsid w:val="001E34BF"/>
    <w:rsid w:val="001E34FB"/>
    <w:rsid w:val="001E3910"/>
    <w:rsid w:val="001E3C87"/>
    <w:rsid w:val="001E41D0"/>
    <w:rsid w:val="001E4D82"/>
    <w:rsid w:val="001E5412"/>
    <w:rsid w:val="001E6210"/>
    <w:rsid w:val="001E6342"/>
    <w:rsid w:val="001E697B"/>
    <w:rsid w:val="001E6A76"/>
    <w:rsid w:val="001E6D81"/>
    <w:rsid w:val="001E7BA8"/>
    <w:rsid w:val="001F067C"/>
    <w:rsid w:val="001F08D4"/>
    <w:rsid w:val="001F0A11"/>
    <w:rsid w:val="001F1177"/>
    <w:rsid w:val="001F15AE"/>
    <w:rsid w:val="001F1918"/>
    <w:rsid w:val="001F1CD0"/>
    <w:rsid w:val="001F1FA0"/>
    <w:rsid w:val="001F2127"/>
    <w:rsid w:val="001F213F"/>
    <w:rsid w:val="001F290A"/>
    <w:rsid w:val="001F2A29"/>
    <w:rsid w:val="001F2A97"/>
    <w:rsid w:val="001F2F2D"/>
    <w:rsid w:val="001F333C"/>
    <w:rsid w:val="001F371B"/>
    <w:rsid w:val="001F3848"/>
    <w:rsid w:val="001F41A1"/>
    <w:rsid w:val="001F4926"/>
    <w:rsid w:val="001F4BDE"/>
    <w:rsid w:val="001F4E76"/>
    <w:rsid w:val="001F565E"/>
    <w:rsid w:val="001F5724"/>
    <w:rsid w:val="001F590F"/>
    <w:rsid w:val="001F598F"/>
    <w:rsid w:val="001F59AB"/>
    <w:rsid w:val="001F5B55"/>
    <w:rsid w:val="001F5C11"/>
    <w:rsid w:val="001F6159"/>
    <w:rsid w:val="001F65CF"/>
    <w:rsid w:val="001F790B"/>
    <w:rsid w:val="001F7FDC"/>
    <w:rsid w:val="0020030D"/>
    <w:rsid w:val="00200355"/>
    <w:rsid w:val="00200380"/>
    <w:rsid w:val="0020106E"/>
    <w:rsid w:val="0020117C"/>
    <w:rsid w:val="00201599"/>
    <w:rsid w:val="0020161A"/>
    <w:rsid w:val="002016F7"/>
    <w:rsid w:val="0020396C"/>
    <w:rsid w:val="00203E10"/>
    <w:rsid w:val="00203FE7"/>
    <w:rsid w:val="0020401F"/>
    <w:rsid w:val="00204102"/>
    <w:rsid w:val="00204AE0"/>
    <w:rsid w:val="00205007"/>
    <w:rsid w:val="00205024"/>
    <w:rsid w:val="00205983"/>
    <w:rsid w:val="00205AF0"/>
    <w:rsid w:val="00205B38"/>
    <w:rsid w:val="00205F57"/>
    <w:rsid w:val="00206214"/>
    <w:rsid w:val="0020626C"/>
    <w:rsid w:val="002064B9"/>
    <w:rsid w:val="002068B7"/>
    <w:rsid w:val="00206FBB"/>
    <w:rsid w:val="002071A0"/>
    <w:rsid w:val="00207669"/>
    <w:rsid w:val="0020770E"/>
    <w:rsid w:val="00207E00"/>
    <w:rsid w:val="00210661"/>
    <w:rsid w:val="002107C0"/>
    <w:rsid w:val="002107DC"/>
    <w:rsid w:val="00210E71"/>
    <w:rsid w:val="00211A24"/>
    <w:rsid w:val="00211B5B"/>
    <w:rsid w:val="002122A4"/>
    <w:rsid w:val="002124F8"/>
    <w:rsid w:val="00212D77"/>
    <w:rsid w:val="002133D4"/>
    <w:rsid w:val="002143D7"/>
    <w:rsid w:val="0021468F"/>
    <w:rsid w:val="00214E9D"/>
    <w:rsid w:val="002153F9"/>
    <w:rsid w:val="00215705"/>
    <w:rsid w:val="00216165"/>
    <w:rsid w:val="0021622C"/>
    <w:rsid w:val="00216AF2"/>
    <w:rsid w:val="0021731F"/>
    <w:rsid w:val="00220315"/>
    <w:rsid w:val="00221348"/>
    <w:rsid w:val="00221A46"/>
    <w:rsid w:val="00221BFC"/>
    <w:rsid w:val="00222928"/>
    <w:rsid w:val="00222E52"/>
    <w:rsid w:val="00222FAA"/>
    <w:rsid w:val="00223A42"/>
    <w:rsid w:val="00223ED4"/>
    <w:rsid w:val="0022403C"/>
    <w:rsid w:val="00224C17"/>
    <w:rsid w:val="00224ECF"/>
    <w:rsid w:val="00225582"/>
    <w:rsid w:val="00225867"/>
    <w:rsid w:val="00225C91"/>
    <w:rsid w:val="00225FC1"/>
    <w:rsid w:val="00226AE5"/>
    <w:rsid w:val="00226B2D"/>
    <w:rsid w:val="00226E37"/>
    <w:rsid w:val="002274B9"/>
    <w:rsid w:val="002277B9"/>
    <w:rsid w:val="00230184"/>
    <w:rsid w:val="002303CA"/>
    <w:rsid w:val="00230437"/>
    <w:rsid w:val="00230637"/>
    <w:rsid w:val="00230648"/>
    <w:rsid w:val="00230EDC"/>
    <w:rsid w:val="00231072"/>
    <w:rsid w:val="00231B6D"/>
    <w:rsid w:val="00232292"/>
    <w:rsid w:val="00232785"/>
    <w:rsid w:val="0023296D"/>
    <w:rsid w:val="00233714"/>
    <w:rsid w:val="002340B7"/>
    <w:rsid w:val="0023476A"/>
    <w:rsid w:val="00234E75"/>
    <w:rsid w:val="0023577E"/>
    <w:rsid w:val="00235F3A"/>
    <w:rsid w:val="002367D1"/>
    <w:rsid w:val="00236D53"/>
    <w:rsid w:val="002370ED"/>
    <w:rsid w:val="002372B5"/>
    <w:rsid w:val="00240635"/>
    <w:rsid w:val="0024084E"/>
    <w:rsid w:val="002411D2"/>
    <w:rsid w:val="002418EB"/>
    <w:rsid w:val="0024191F"/>
    <w:rsid w:val="00242616"/>
    <w:rsid w:val="00242923"/>
    <w:rsid w:val="00243511"/>
    <w:rsid w:val="00243EE4"/>
    <w:rsid w:val="002448AC"/>
    <w:rsid w:val="00245092"/>
    <w:rsid w:val="002456F1"/>
    <w:rsid w:val="00245D47"/>
    <w:rsid w:val="002467FF"/>
    <w:rsid w:val="002475E0"/>
    <w:rsid w:val="0024764C"/>
    <w:rsid w:val="00250ADF"/>
    <w:rsid w:val="00250BFE"/>
    <w:rsid w:val="00250D62"/>
    <w:rsid w:val="00250E2F"/>
    <w:rsid w:val="00250FB1"/>
    <w:rsid w:val="002510E5"/>
    <w:rsid w:val="002512B2"/>
    <w:rsid w:val="0025186B"/>
    <w:rsid w:val="00251C54"/>
    <w:rsid w:val="00251CAD"/>
    <w:rsid w:val="00251E1F"/>
    <w:rsid w:val="00251FC0"/>
    <w:rsid w:val="00251FFA"/>
    <w:rsid w:val="002524CB"/>
    <w:rsid w:val="002526DB"/>
    <w:rsid w:val="002533AB"/>
    <w:rsid w:val="00253569"/>
    <w:rsid w:val="00253BFB"/>
    <w:rsid w:val="00254224"/>
    <w:rsid w:val="002548D5"/>
    <w:rsid w:val="00254B18"/>
    <w:rsid w:val="00254B5B"/>
    <w:rsid w:val="00254C56"/>
    <w:rsid w:val="00255020"/>
    <w:rsid w:val="002554C0"/>
    <w:rsid w:val="0025562A"/>
    <w:rsid w:val="002568BD"/>
    <w:rsid w:val="00256C6A"/>
    <w:rsid w:val="00257311"/>
    <w:rsid w:val="002575E6"/>
    <w:rsid w:val="00257B5A"/>
    <w:rsid w:val="00257E80"/>
    <w:rsid w:val="00260036"/>
    <w:rsid w:val="00260481"/>
    <w:rsid w:val="00260575"/>
    <w:rsid w:val="0026080A"/>
    <w:rsid w:val="002615A2"/>
    <w:rsid w:val="002616C6"/>
    <w:rsid w:val="00261807"/>
    <w:rsid w:val="002618F4"/>
    <w:rsid w:val="00261CB2"/>
    <w:rsid w:val="00261E16"/>
    <w:rsid w:val="0026234C"/>
    <w:rsid w:val="00262F6C"/>
    <w:rsid w:val="00263013"/>
    <w:rsid w:val="00263212"/>
    <w:rsid w:val="00263A90"/>
    <w:rsid w:val="00263CC4"/>
    <w:rsid w:val="002640D4"/>
    <w:rsid w:val="00264336"/>
    <w:rsid w:val="00264764"/>
    <w:rsid w:val="00264901"/>
    <w:rsid w:val="0026519B"/>
    <w:rsid w:val="0026537C"/>
    <w:rsid w:val="00265AB4"/>
    <w:rsid w:val="00266BE0"/>
    <w:rsid w:val="00266DCC"/>
    <w:rsid w:val="0026705E"/>
    <w:rsid w:val="002674D5"/>
    <w:rsid w:val="002676CA"/>
    <w:rsid w:val="002677B5"/>
    <w:rsid w:val="00267BE3"/>
    <w:rsid w:val="00270F21"/>
    <w:rsid w:val="0027140C"/>
    <w:rsid w:val="002716B5"/>
    <w:rsid w:val="002720AE"/>
    <w:rsid w:val="002721D8"/>
    <w:rsid w:val="00272403"/>
    <w:rsid w:val="00272A4F"/>
    <w:rsid w:val="00272FA2"/>
    <w:rsid w:val="002732F9"/>
    <w:rsid w:val="00273311"/>
    <w:rsid w:val="002740D4"/>
    <w:rsid w:val="00274F5C"/>
    <w:rsid w:val="00275407"/>
    <w:rsid w:val="00275544"/>
    <w:rsid w:val="00275801"/>
    <w:rsid w:val="00275CD2"/>
    <w:rsid w:val="002769F2"/>
    <w:rsid w:val="00276CB2"/>
    <w:rsid w:val="00280361"/>
    <w:rsid w:val="00280680"/>
    <w:rsid w:val="00281CD7"/>
    <w:rsid w:val="00281D7E"/>
    <w:rsid w:val="00281FE2"/>
    <w:rsid w:val="0028206A"/>
    <w:rsid w:val="002821F3"/>
    <w:rsid w:val="00282943"/>
    <w:rsid w:val="00282C39"/>
    <w:rsid w:val="00283380"/>
    <w:rsid w:val="00283440"/>
    <w:rsid w:val="002837B0"/>
    <w:rsid w:val="0028385D"/>
    <w:rsid w:val="00283ABE"/>
    <w:rsid w:val="00283CC0"/>
    <w:rsid w:val="00283D43"/>
    <w:rsid w:val="0028463C"/>
    <w:rsid w:val="00284644"/>
    <w:rsid w:val="002848C7"/>
    <w:rsid w:val="00285297"/>
    <w:rsid w:val="002854F1"/>
    <w:rsid w:val="00285C95"/>
    <w:rsid w:val="00286B47"/>
    <w:rsid w:val="00287205"/>
    <w:rsid w:val="00287279"/>
    <w:rsid w:val="00290A59"/>
    <w:rsid w:val="0029118A"/>
    <w:rsid w:val="00291408"/>
    <w:rsid w:val="0029186C"/>
    <w:rsid w:val="002928E6"/>
    <w:rsid w:val="002929AF"/>
    <w:rsid w:val="002933E2"/>
    <w:rsid w:val="002937EB"/>
    <w:rsid w:val="00293ECA"/>
    <w:rsid w:val="002942D1"/>
    <w:rsid w:val="0029465A"/>
    <w:rsid w:val="0029567F"/>
    <w:rsid w:val="002958CB"/>
    <w:rsid w:val="00295C48"/>
    <w:rsid w:val="00295DD6"/>
    <w:rsid w:val="0029616A"/>
    <w:rsid w:val="00296CCA"/>
    <w:rsid w:val="002971A0"/>
    <w:rsid w:val="00297889"/>
    <w:rsid w:val="00297F22"/>
    <w:rsid w:val="002A020C"/>
    <w:rsid w:val="002A07F5"/>
    <w:rsid w:val="002A0A94"/>
    <w:rsid w:val="002A0CE5"/>
    <w:rsid w:val="002A0D43"/>
    <w:rsid w:val="002A100D"/>
    <w:rsid w:val="002A11BD"/>
    <w:rsid w:val="002A172C"/>
    <w:rsid w:val="002A1E9F"/>
    <w:rsid w:val="002A2371"/>
    <w:rsid w:val="002A2503"/>
    <w:rsid w:val="002A2F10"/>
    <w:rsid w:val="002A3359"/>
    <w:rsid w:val="002A35EA"/>
    <w:rsid w:val="002A366D"/>
    <w:rsid w:val="002A37F8"/>
    <w:rsid w:val="002A4141"/>
    <w:rsid w:val="002A44A4"/>
    <w:rsid w:val="002A4916"/>
    <w:rsid w:val="002A4D6D"/>
    <w:rsid w:val="002A4DF4"/>
    <w:rsid w:val="002A52DA"/>
    <w:rsid w:val="002A5BD0"/>
    <w:rsid w:val="002A61C0"/>
    <w:rsid w:val="002A62D7"/>
    <w:rsid w:val="002A64EA"/>
    <w:rsid w:val="002A6596"/>
    <w:rsid w:val="002A662D"/>
    <w:rsid w:val="002A704E"/>
    <w:rsid w:val="002A7056"/>
    <w:rsid w:val="002A72E7"/>
    <w:rsid w:val="002A7373"/>
    <w:rsid w:val="002A7661"/>
    <w:rsid w:val="002A7D9F"/>
    <w:rsid w:val="002A7E0E"/>
    <w:rsid w:val="002B0670"/>
    <w:rsid w:val="002B07E4"/>
    <w:rsid w:val="002B0850"/>
    <w:rsid w:val="002B0956"/>
    <w:rsid w:val="002B18FD"/>
    <w:rsid w:val="002B1B8D"/>
    <w:rsid w:val="002B2C5A"/>
    <w:rsid w:val="002B2FE5"/>
    <w:rsid w:val="002B3D27"/>
    <w:rsid w:val="002B3F46"/>
    <w:rsid w:val="002B439E"/>
    <w:rsid w:val="002B4A55"/>
    <w:rsid w:val="002B4B78"/>
    <w:rsid w:val="002B4BC3"/>
    <w:rsid w:val="002B4C8B"/>
    <w:rsid w:val="002B5122"/>
    <w:rsid w:val="002B55BB"/>
    <w:rsid w:val="002B56EE"/>
    <w:rsid w:val="002B5D0A"/>
    <w:rsid w:val="002B5F10"/>
    <w:rsid w:val="002B647B"/>
    <w:rsid w:val="002B6BAB"/>
    <w:rsid w:val="002B6BC9"/>
    <w:rsid w:val="002B6F25"/>
    <w:rsid w:val="002B7093"/>
    <w:rsid w:val="002B715F"/>
    <w:rsid w:val="002B7326"/>
    <w:rsid w:val="002B75FD"/>
    <w:rsid w:val="002B7CD5"/>
    <w:rsid w:val="002C0E34"/>
    <w:rsid w:val="002C193B"/>
    <w:rsid w:val="002C1D78"/>
    <w:rsid w:val="002C1E79"/>
    <w:rsid w:val="002C2BB6"/>
    <w:rsid w:val="002C2EBC"/>
    <w:rsid w:val="002C361B"/>
    <w:rsid w:val="002C363C"/>
    <w:rsid w:val="002C3654"/>
    <w:rsid w:val="002C3D65"/>
    <w:rsid w:val="002C3EEA"/>
    <w:rsid w:val="002C3F86"/>
    <w:rsid w:val="002C3FB2"/>
    <w:rsid w:val="002C4224"/>
    <w:rsid w:val="002C4AB8"/>
    <w:rsid w:val="002C4F04"/>
    <w:rsid w:val="002C59C9"/>
    <w:rsid w:val="002C6571"/>
    <w:rsid w:val="002C7474"/>
    <w:rsid w:val="002C75B5"/>
    <w:rsid w:val="002D0678"/>
    <w:rsid w:val="002D0B14"/>
    <w:rsid w:val="002D0D7A"/>
    <w:rsid w:val="002D1293"/>
    <w:rsid w:val="002D1616"/>
    <w:rsid w:val="002D1694"/>
    <w:rsid w:val="002D31F3"/>
    <w:rsid w:val="002D32F6"/>
    <w:rsid w:val="002D34E1"/>
    <w:rsid w:val="002D375C"/>
    <w:rsid w:val="002D3B3B"/>
    <w:rsid w:val="002D3B51"/>
    <w:rsid w:val="002D3E59"/>
    <w:rsid w:val="002D3E82"/>
    <w:rsid w:val="002D409F"/>
    <w:rsid w:val="002D4EDB"/>
    <w:rsid w:val="002D541E"/>
    <w:rsid w:val="002D544C"/>
    <w:rsid w:val="002D5605"/>
    <w:rsid w:val="002D6094"/>
    <w:rsid w:val="002D6B0A"/>
    <w:rsid w:val="002D6D7D"/>
    <w:rsid w:val="002D6EB9"/>
    <w:rsid w:val="002D6F1D"/>
    <w:rsid w:val="002D7520"/>
    <w:rsid w:val="002E0444"/>
    <w:rsid w:val="002E045D"/>
    <w:rsid w:val="002E0721"/>
    <w:rsid w:val="002E1354"/>
    <w:rsid w:val="002E169F"/>
    <w:rsid w:val="002E2B27"/>
    <w:rsid w:val="002E2C9A"/>
    <w:rsid w:val="002E2CAE"/>
    <w:rsid w:val="002E2D77"/>
    <w:rsid w:val="002E2E0E"/>
    <w:rsid w:val="002E2EBD"/>
    <w:rsid w:val="002E31E7"/>
    <w:rsid w:val="002E3567"/>
    <w:rsid w:val="002E3785"/>
    <w:rsid w:val="002E39AD"/>
    <w:rsid w:val="002E3B3A"/>
    <w:rsid w:val="002E3B84"/>
    <w:rsid w:val="002E3C45"/>
    <w:rsid w:val="002E3E9A"/>
    <w:rsid w:val="002E42C6"/>
    <w:rsid w:val="002E455A"/>
    <w:rsid w:val="002E4C78"/>
    <w:rsid w:val="002E5429"/>
    <w:rsid w:val="002E57BC"/>
    <w:rsid w:val="002E57D0"/>
    <w:rsid w:val="002E5A5B"/>
    <w:rsid w:val="002E5D68"/>
    <w:rsid w:val="002E6051"/>
    <w:rsid w:val="002E64DB"/>
    <w:rsid w:val="002E6534"/>
    <w:rsid w:val="002E65A6"/>
    <w:rsid w:val="002E699F"/>
    <w:rsid w:val="002E6C1A"/>
    <w:rsid w:val="002E6DC4"/>
    <w:rsid w:val="002E6F9D"/>
    <w:rsid w:val="002E7044"/>
    <w:rsid w:val="002E708C"/>
    <w:rsid w:val="002E71E6"/>
    <w:rsid w:val="002E751A"/>
    <w:rsid w:val="002E7FA3"/>
    <w:rsid w:val="002F0627"/>
    <w:rsid w:val="002F08A5"/>
    <w:rsid w:val="002F1C46"/>
    <w:rsid w:val="002F2526"/>
    <w:rsid w:val="002F2A6D"/>
    <w:rsid w:val="002F3000"/>
    <w:rsid w:val="002F35D3"/>
    <w:rsid w:val="002F3A8B"/>
    <w:rsid w:val="002F3F8E"/>
    <w:rsid w:val="002F434E"/>
    <w:rsid w:val="002F45F0"/>
    <w:rsid w:val="002F46B7"/>
    <w:rsid w:val="002F4826"/>
    <w:rsid w:val="002F4979"/>
    <w:rsid w:val="002F4E55"/>
    <w:rsid w:val="002F4F3A"/>
    <w:rsid w:val="002F5CE0"/>
    <w:rsid w:val="002F62D5"/>
    <w:rsid w:val="002F6764"/>
    <w:rsid w:val="002F6938"/>
    <w:rsid w:val="002F7078"/>
    <w:rsid w:val="002F7145"/>
    <w:rsid w:val="003000BD"/>
    <w:rsid w:val="00300D6A"/>
    <w:rsid w:val="00300FE1"/>
    <w:rsid w:val="0030164F"/>
    <w:rsid w:val="00301E4B"/>
    <w:rsid w:val="00302B92"/>
    <w:rsid w:val="00303116"/>
    <w:rsid w:val="00303215"/>
    <w:rsid w:val="003033C1"/>
    <w:rsid w:val="00303B54"/>
    <w:rsid w:val="00303C17"/>
    <w:rsid w:val="00303C83"/>
    <w:rsid w:val="003044E9"/>
    <w:rsid w:val="00304763"/>
    <w:rsid w:val="003049E8"/>
    <w:rsid w:val="00304C28"/>
    <w:rsid w:val="003059B2"/>
    <w:rsid w:val="00305B47"/>
    <w:rsid w:val="00305C6D"/>
    <w:rsid w:val="00306338"/>
    <w:rsid w:val="003067B6"/>
    <w:rsid w:val="003071CC"/>
    <w:rsid w:val="00307393"/>
    <w:rsid w:val="00307785"/>
    <w:rsid w:val="003106A3"/>
    <w:rsid w:val="003106C0"/>
    <w:rsid w:val="00310AD7"/>
    <w:rsid w:val="00310D3B"/>
    <w:rsid w:val="00311021"/>
    <w:rsid w:val="00311560"/>
    <w:rsid w:val="003115F4"/>
    <w:rsid w:val="00311A85"/>
    <w:rsid w:val="00311A89"/>
    <w:rsid w:val="00312669"/>
    <w:rsid w:val="00312E27"/>
    <w:rsid w:val="003139B8"/>
    <w:rsid w:val="00313B8C"/>
    <w:rsid w:val="00313D01"/>
    <w:rsid w:val="0031417E"/>
    <w:rsid w:val="00314401"/>
    <w:rsid w:val="003148F2"/>
    <w:rsid w:val="00315624"/>
    <w:rsid w:val="003156E2"/>
    <w:rsid w:val="003159AB"/>
    <w:rsid w:val="00315BD1"/>
    <w:rsid w:val="00315C97"/>
    <w:rsid w:val="0031615D"/>
    <w:rsid w:val="00316699"/>
    <w:rsid w:val="003177A7"/>
    <w:rsid w:val="00317D11"/>
    <w:rsid w:val="00317F60"/>
    <w:rsid w:val="00321136"/>
    <w:rsid w:val="0032184D"/>
    <w:rsid w:val="003219C1"/>
    <w:rsid w:val="00321EE9"/>
    <w:rsid w:val="00322585"/>
    <w:rsid w:val="00322853"/>
    <w:rsid w:val="00322A21"/>
    <w:rsid w:val="00322AAA"/>
    <w:rsid w:val="00323200"/>
    <w:rsid w:val="00323610"/>
    <w:rsid w:val="00323BDF"/>
    <w:rsid w:val="00323F9C"/>
    <w:rsid w:val="0032414B"/>
    <w:rsid w:val="00324386"/>
    <w:rsid w:val="003246FE"/>
    <w:rsid w:val="00324AF3"/>
    <w:rsid w:val="00324CB6"/>
    <w:rsid w:val="00324F96"/>
    <w:rsid w:val="0032554F"/>
    <w:rsid w:val="00325D6F"/>
    <w:rsid w:val="0032631E"/>
    <w:rsid w:val="0032664A"/>
    <w:rsid w:val="00326DC1"/>
    <w:rsid w:val="00326E1A"/>
    <w:rsid w:val="00327325"/>
    <w:rsid w:val="00327E0A"/>
    <w:rsid w:val="00327E32"/>
    <w:rsid w:val="003304E9"/>
    <w:rsid w:val="00330A2F"/>
    <w:rsid w:val="00330D71"/>
    <w:rsid w:val="00330E0E"/>
    <w:rsid w:val="0033104A"/>
    <w:rsid w:val="00331444"/>
    <w:rsid w:val="00331A44"/>
    <w:rsid w:val="00332185"/>
    <w:rsid w:val="003321B6"/>
    <w:rsid w:val="003323CB"/>
    <w:rsid w:val="003327AB"/>
    <w:rsid w:val="00332D46"/>
    <w:rsid w:val="0033354D"/>
    <w:rsid w:val="003345E6"/>
    <w:rsid w:val="00335770"/>
    <w:rsid w:val="00336BCD"/>
    <w:rsid w:val="00336DD5"/>
    <w:rsid w:val="00336EF2"/>
    <w:rsid w:val="0033702A"/>
    <w:rsid w:val="00337F7E"/>
    <w:rsid w:val="003412D8"/>
    <w:rsid w:val="00341405"/>
    <w:rsid w:val="003415DC"/>
    <w:rsid w:val="0034192A"/>
    <w:rsid w:val="00341FD6"/>
    <w:rsid w:val="00342494"/>
    <w:rsid w:val="00343106"/>
    <w:rsid w:val="003431C7"/>
    <w:rsid w:val="0034331B"/>
    <w:rsid w:val="003434C6"/>
    <w:rsid w:val="00343853"/>
    <w:rsid w:val="00343B85"/>
    <w:rsid w:val="00344780"/>
    <w:rsid w:val="00344B56"/>
    <w:rsid w:val="00346252"/>
    <w:rsid w:val="00346372"/>
    <w:rsid w:val="003465AB"/>
    <w:rsid w:val="00346674"/>
    <w:rsid w:val="00346E10"/>
    <w:rsid w:val="003475C3"/>
    <w:rsid w:val="00347C76"/>
    <w:rsid w:val="00350127"/>
    <w:rsid w:val="00350394"/>
    <w:rsid w:val="00350BA2"/>
    <w:rsid w:val="003511A9"/>
    <w:rsid w:val="003511B0"/>
    <w:rsid w:val="0035132E"/>
    <w:rsid w:val="00351444"/>
    <w:rsid w:val="00351567"/>
    <w:rsid w:val="003516F3"/>
    <w:rsid w:val="00351BEE"/>
    <w:rsid w:val="003521FE"/>
    <w:rsid w:val="0035234E"/>
    <w:rsid w:val="00352520"/>
    <w:rsid w:val="00353247"/>
    <w:rsid w:val="00353C2C"/>
    <w:rsid w:val="003542EE"/>
    <w:rsid w:val="003547FC"/>
    <w:rsid w:val="003549C7"/>
    <w:rsid w:val="003553B7"/>
    <w:rsid w:val="0035569D"/>
    <w:rsid w:val="00355D2A"/>
    <w:rsid w:val="0035675E"/>
    <w:rsid w:val="00356C24"/>
    <w:rsid w:val="00356FAE"/>
    <w:rsid w:val="0035751B"/>
    <w:rsid w:val="0036012C"/>
    <w:rsid w:val="00360363"/>
    <w:rsid w:val="00360453"/>
    <w:rsid w:val="003607AD"/>
    <w:rsid w:val="00360B51"/>
    <w:rsid w:val="00360EC2"/>
    <w:rsid w:val="00361322"/>
    <w:rsid w:val="003617A2"/>
    <w:rsid w:val="003619B3"/>
    <w:rsid w:val="00361C36"/>
    <w:rsid w:val="00361DBF"/>
    <w:rsid w:val="00361F3E"/>
    <w:rsid w:val="00363E29"/>
    <w:rsid w:val="003653AD"/>
    <w:rsid w:val="003657EE"/>
    <w:rsid w:val="00365E55"/>
    <w:rsid w:val="003662FB"/>
    <w:rsid w:val="00366710"/>
    <w:rsid w:val="00366737"/>
    <w:rsid w:val="00367328"/>
    <w:rsid w:val="00367EF5"/>
    <w:rsid w:val="0037179F"/>
    <w:rsid w:val="003723DE"/>
    <w:rsid w:val="003724DE"/>
    <w:rsid w:val="0037274B"/>
    <w:rsid w:val="003730C1"/>
    <w:rsid w:val="0037332A"/>
    <w:rsid w:val="003734FC"/>
    <w:rsid w:val="00373F99"/>
    <w:rsid w:val="003741D3"/>
    <w:rsid w:val="003743AD"/>
    <w:rsid w:val="0037459B"/>
    <w:rsid w:val="00375951"/>
    <w:rsid w:val="00376165"/>
    <w:rsid w:val="00376A88"/>
    <w:rsid w:val="00376BFC"/>
    <w:rsid w:val="0037729D"/>
    <w:rsid w:val="0038085B"/>
    <w:rsid w:val="00380B6D"/>
    <w:rsid w:val="00380B76"/>
    <w:rsid w:val="003823E6"/>
    <w:rsid w:val="003832B8"/>
    <w:rsid w:val="00383859"/>
    <w:rsid w:val="00384954"/>
    <w:rsid w:val="00384E02"/>
    <w:rsid w:val="00385696"/>
    <w:rsid w:val="003859A7"/>
    <w:rsid w:val="00385DE9"/>
    <w:rsid w:val="0038697F"/>
    <w:rsid w:val="00386CC8"/>
    <w:rsid w:val="0038734D"/>
    <w:rsid w:val="00387ACC"/>
    <w:rsid w:val="00387DBB"/>
    <w:rsid w:val="003901AC"/>
    <w:rsid w:val="00390372"/>
    <w:rsid w:val="003907CF"/>
    <w:rsid w:val="00390918"/>
    <w:rsid w:val="00390972"/>
    <w:rsid w:val="00390E3B"/>
    <w:rsid w:val="00391028"/>
    <w:rsid w:val="00391A4A"/>
    <w:rsid w:val="003924C3"/>
    <w:rsid w:val="00392E88"/>
    <w:rsid w:val="00393670"/>
    <w:rsid w:val="00393B97"/>
    <w:rsid w:val="003940CD"/>
    <w:rsid w:val="00394721"/>
    <w:rsid w:val="003951DF"/>
    <w:rsid w:val="00395439"/>
    <w:rsid w:val="003957EC"/>
    <w:rsid w:val="00395B1C"/>
    <w:rsid w:val="00395F66"/>
    <w:rsid w:val="0039645D"/>
    <w:rsid w:val="0039693F"/>
    <w:rsid w:val="00396C17"/>
    <w:rsid w:val="00397F4D"/>
    <w:rsid w:val="003A0295"/>
    <w:rsid w:val="003A044E"/>
    <w:rsid w:val="003A04A9"/>
    <w:rsid w:val="003A1163"/>
    <w:rsid w:val="003A12F1"/>
    <w:rsid w:val="003A1CCC"/>
    <w:rsid w:val="003A1E16"/>
    <w:rsid w:val="003A1E5A"/>
    <w:rsid w:val="003A24FA"/>
    <w:rsid w:val="003A26D0"/>
    <w:rsid w:val="003A2850"/>
    <w:rsid w:val="003A2987"/>
    <w:rsid w:val="003A2ADD"/>
    <w:rsid w:val="003A2B6C"/>
    <w:rsid w:val="003A2D16"/>
    <w:rsid w:val="003A36C5"/>
    <w:rsid w:val="003A3832"/>
    <w:rsid w:val="003A3E39"/>
    <w:rsid w:val="003A4518"/>
    <w:rsid w:val="003A45B6"/>
    <w:rsid w:val="003A49CA"/>
    <w:rsid w:val="003A4B1E"/>
    <w:rsid w:val="003A4EAF"/>
    <w:rsid w:val="003A4F2F"/>
    <w:rsid w:val="003A59C9"/>
    <w:rsid w:val="003A63A7"/>
    <w:rsid w:val="003A6557"/>
    <w:rsid w:val="003A659D"/>
    <w:rsid w:val="003A678C"/>
    <w:rsid w:val="003A7090"/>
    <w:rsid w:val="003B0872"/>
    <w:rsid w:val="003B0971"/>
    <w:rsid w:val="003B1488"/>
    <w:rsid w:val="003B14CB"/>
    <w:rsid w:val="003B17D9"/>
    <w:rsid w:val="003B1945"/>
    <w:rsid w:val="003B1DA3"/>
    <w:rsid w:val="003B1F39"/>
    <w:rsid w:val="003B25FD"/>
    <w:rsid w:val="003B2A1B"/>
    <w:rsid w:val="003B2CE3"/>
    <w:rsid w:val="003B3D93"/>
    <w:rsid w:val="003B496F"/>
    <w:rsid w:val="003B4A93"/>
    <w:rsid w:val="003B4D5B"/>
    <w:rsid w:val="003B4DE8"/>
    <w:rsid w:val="003B50CD"/>
    <w:rsid w:val="003B512F"/>
    <w:rsid w:val="003B59D0"/>
    <w:rsid w:val="003B59DF"/>
    <w:rsid w:val="003B5A44"/>
    <w:rsid w:val="003B6395"/>
    <w:rsid w:val="003B6815"/>
    <w:rsid w:val="003B6F69"/>
    <w:rsid w:val="003B70C3"/>
    <w:rsid w:val="003B789A"/>
    <w:rsid w:val="003B7B26"/>
    <w:rsid w:val="003B7D02"/>
    <w:rsid w:val="003C0475"/>
    <w:rsid w:val="003C0886"/>
    <w:rsid w:val="003C09C4"/>
    <w:rsid w:val="003C140B"/>
    <w:rsid w:val="003C16C1"/>
    <w:rsid w:val="003C1961"/>
    <w:rsid w:val="003C1968"/>
    <w:rsid w:val="003C2439"/>
    <w:rsid w:val="003C2C65"/>
    <w:rsid w:val="003C32A3"/>
    <w:rsid w:val="003C3364"/>
    <w:rsid w:val="003C381D"/>
    <w:rsid w:val="003C3BB0"/>
    <w:rsid w:val="003C40B8"/>
    <w:rsid w:val="003C411D"/>
    <w:rsid w:val="003C42EA"/>
    <w:rsid w:val="003C433C"/>
    <w:rsid w:val="003C4904"/>
    <w:rsid w:val="003C4DCB"/>
    <w:rsid w:val="003C5A7D"/>
    <w:rsid w:val="003C5CBB"/>
    <w:rsid w:val="003C60AE"/>
    <w:rsid w:val="003C618E"/>
    <w:rsid w:val="003C682A"/>
    <w:rsid w:val="003C6A9E"/>
    <w:rsid w:val="003C6FB6"/>
    <w:rsid w:val="003C70C5"/>
    <w:rsid w:val="003C7880"/>
    <w:rsid w:val="003C78F7"/>
    <w:rsid w:val="003C7D29"/>
    <w:rsid w:val="003C7DE2"/>
    <w:rsid w:val="003C7F67"/>
    <w:rsid w:val="003D086B"/>
    <w:rsid w:val="003D0AF6"/>
    <w:rsid w:val="003D0DE9"/>
    <w:rsid w:val="003D1174"/>
    <w:rsid w:val="003D1854"/>
    <w:rsid w:val="003D1E2C"/>
    <w:rsid w:val="003D1F1B"/>
    <w:rsid w:val="003D22D9"/>
    <w:rsid w:val="003D235C"/>
    <w:rsid w:val="003D27A7"/>
    <w:rsid w:val="003D2A25"/>
    <w:rsid w:val="003D2F2B"/>
    <w:rsid w:val="003D36EA"/>
    <w:rsid w:val="003D40FE"/>
    <w:rsid w:val="003D4250"/>
    <w:rsid w:val="003D4624"/>
    <w:rsid w:val="003D4A2A"/>
    <w:rsid w:val="003D52B3"/>
    <w:rsid w:val="003D579C"/>
    <w:rsid w:val="003D7247"/>
    <w:rsid w:val="003D727B"/>
    <w:rsid w:val="003D7A29"/>
    <w:rsid w:val="003D7AD8"/>
    <w:rsid w:val="003E0167"/>
    <w:rsid w:val="003E056D"/>
    <w:rsid w:val="003E08E2"/>
    <w:rsid w:val="003E0D82"/>
    <w:rsid w:val="003E113D"/>
    <w:rsid w:val="003E16DC"/>
    <w:rsid w:val="003E18C2"/>
    <w:rsid w:val="003E239A"/>
    <w:rsid w:val="003E2982"/>
    <w:rsid w:val="003E30FB"/>
    <w:rsid w:val="003E3175"/>
    <w:rsid w:val="003E38B3"/>
    <w:rsid w:val="003E4467"/>
    <w:rsid w:val="003E4D7D"/>
    <w:rsid w:val="003E5204"/>
    <w:rsid w:val="003E57D7"/>
    <w:rsid w:val="003E58E8"/>
    <w:rsid w:val="003E5A2A"/>
    <w:rsid w:val="003E608E"/>
    <w:rsid w:val="003E63B2"/>
    <w:rsid w:val="003E665D"/>
    <w:rsid w:val="003E6AC8"/>
    <w:rsid w:val="003E7559"/>
    <w:rsid w:val="003E7603"/>
    <w:rsid w:val="003F0126"/>
    <w:rsid w:val="003F1336"/>
    <w:rsid w:val="003F14B9"/>
    <w:rsid w:val="003F154B"/>
    <w:rsid w:val="003F1960"/>
    <w:rsid w:val="003F1B2B"/>
    <w:rsid w:val="003F1BF0"/>
    <w:rsid w:val="003F2FFB"/>
    <w:rsid w:val="003F31D3"/>
    <w:rsid w:val="003F39B5"/>
    <w:rsid w:val="003F3F8D"/>
    <w:rsid w:val="003F5030"/>
    <w:rsid w:val="003F510C"/>
    <w:rsid w:val="003F525E"/>
    <w:rsid w:val="003F55EF"/>
    <w:rsid w:val="003F5782"/>
    <w:rsid w:val="003F58CF"/>
    <w:rsid w:val="003F5BCE"/>
    <w:rsid w:val="003F62E1"/>
    <w:rsid w:val="003F6BA0"/>
    <w:rsid w:val="003F6CC9"/>
    <w:rsid w:val="003F71B3"/>
    <w:rsid w:val="003F76A5"/>
    <w:rsid w:val="00400129"/>
    <w:rsid w:val="004004C8"/>
    <w:rsid w:val="00400746"/>
    <w:rsid w:val="00400B10"/>
    <w:rsid w:val="00400F8C"/>
    <w:rsid w:val="004013CA"/>
    <w:rsid w:val="00401853"/>
    <w:rsid w:val="004019D6"/>
    <w:rsid w:val="00401BF8"/>
    <w:rsid w:val="00402007"/>
    <w:rsid w:val="0040230B"/>
    <w:rsid w:val="004024B5"/>
    <w:rsid w:val="00402B1A"/>
    <w:rsid w:val="00402BBF"/>
    <w:rsid w:val="00402D39"/>
    <w:rsid w:val="00402F98"/>
    <w:rsid w:val="0040319E"/>
    <w:rsid w:val="004038D6"/>
    <w:rsid w:val="004039CB"/>
    <w:rsid w:val="00403BCB"/>
    <w:rsid w:val="00403C42"/>
    <w:rsid w:val="004040BD"/>
    <w:rsid w:val="0040481B"/>
    <w:rsid w:val="0040486B"/>
    <w:rsid w:val="00405669"/>
    <w:rsid w:val="00405A82"/>
    <w:rsid w:val="00406192"/>
    <w:rsid w:val="00406218"/>
    <w:rsid w:val="004062BE"/>
    <w:rsid w:val="00406401"/>
    <w:rsid w:val="004064FC"/>
    <w:rsid w:val="00406B59"/>
    <w:rsid w:val="00406BC1"/>
    <w:rsid w:val="00406E61"/>
    <w:rsid w:val="004076A6"/>
    <w:rsid w:val="00407CC5"/>
    <w:rsid w:val="004107C4"/>
    <w:rsid w:val="004107C6"/>
    <w:rsid w:val="004108CF"/>
    <w:rsid w:val="004109D3"/>
    <w:rsid w:val="00410BF5"/>
    <w:rsid w:val="00410C24"/>
    <w:rsid w:val="00410CFE"/>
    <w:rsid w:val="004110FF"/>
    <w:rsid w:val="00411BC2"/>
    <w:rsid w:val="00411D71"/>
    <w:rsid w:val="0041202C"/>
    <w:rsid w:val="00412171"/>
    <w:rsid w:val="004129B5"/>
    <w:rsid w:val="004132CC"/>
    <w:rsid w:val="00413834"/>
    <w:rsid w:val="00413DF8"/>
    <w:rsid w:val="00414060"/>
    <w:rsid w:val="004143AE"/>
    <w:rsid w:val="0041450C"/>
    <w:rsid w:val="004145B3"/>
    <w:rsid w:val="00415562"/>
    <w:rsid w:val="0041572E"/>
    <w:rsid w:val="0041597F"/>
    <w:rsid w:val="00415AF8"/>
    <w:rsid w:val="00415E43"/>
    <w:rsid w:val="00416109"/>
    <w:rsid w:val="00416A8D"/>
    <w:rsid w:val="00416B5F"/>
    <w:rsid w:val="00416DA9"/>
    <w:rsid w:val="0041741B"/>
    <w:rsid w:val="00417462"/>
    <w:rsid w:val="004175DE"/>
    <w:rsid w:val="004177B8"/>
    <w:rsid w:val="004200C4"/>
    <w:rsid w:val="00420372"/>
    <w:rsid w:val="004207B0"/>
    <w:rsid w:val="00420C6D"/>
    <w:rsid w:val="00420F7C"/>
    <w:rsid w:val="0042196A"/>
    <w:rsid w:val="0042222A"/>
    <w:rsid w:val="0042243E"/>
    <w:rsid w:val="00422994"/>
    <w:rsid w:val="004236EB"/>
    <w:rsid w:val="004237EA"/>
    <w:rsid w:val="00423B63"/>
    <w:rsid w:val="00423C26"/>
    <w:rsid w:val="004242A3"/>
    <w:rsid w:val="004246AB"/>
    <w:rsid w:val="004246CB"/>
    <w:rsid w:val="00424DFB"/>
    <w:rsid w:val="004250DE"/>
    <w:rsid w:val="0042581C"/>
    <w:rsid w:val="0042618B"/>
    <w:rsid w:val="00426816"/>
    <w:rsid w:val="004269E7"/>
    <w:rsid w:val="00426C06"/>
    <w:rsid w:val="004272FF"/>
    <w:rsid w:val="004273BD"/>
    <w:rsid w:val="00427CE1"/>
    <w:rsid w:val="0043005D"/>
    <w:rsid w:val="00430D28"/>
    <w:rsid w:val="00430E80"/>
    <w:rsid w:val="00430FE0"/>
    <w:rsid w:val="00431358"/>
    <w:rsid w:val="004314F1"/>
    <w:rsid w:val="004317DC"/>
    <w:rsid w:val="00431AAA"/>
    <w:rsid w:val="00431B6C"/>
    <w:rsid w:val="004327CD"/>
    <w:rsid w:val="00432C5D"/>
    <w:rsid w:val="00433137"/>
    <w:rsid w:val="004335CA"/>
    <w:rsid w:val="00433600"/>
    <w:rsid w:val="0043378C"/>
    <w:rsid w:val="00433C51"/>
    <w:rsid w:val="00434EA7"/>
    <w:rsid w:val="00434EAF"/>
    <w:rsid w:val="004351DA"/>
    <w:rsid w:val="00435795"/>
    <w:rsid w:val="00435AAB"/>
    <w:rsid w:val="004367CA"/>
    <w:rsid w:val="0043692B"/>
    <w:rsid w:val="00436A1E"/>
    <w:rsid w:val="00436C46"/>
    <w:rsid w:val="00436C4E"/>
    <w:rsid w:val="00436CFB"/>
    <w:rsid w:val="00436F6C"/>
    <w:rsid w:val="00437306"/>
    <w:rsid w:val="00437353"/>
    <w:rsid w:val="004405D9"/>
    <w:rsid w:val="00440C3F"/>
    <w:rsid w:val="004417BA"/>
    <w:rsid w:val="00441F8B"/>
    <w:rsid w:val="00443A86"/>
    <w:rsid w:val="00443CB3"/>
    <w:rsid w:val="00443DB7"/>
    <w:rsid w:val="0044446F"/>
    <w:rsid w:val="004449D0"/>
    <w:rsid w:val="0044578F"/>
    <w:rsid w:val="00445EE0"/>
    <w:rsid w:val="00446ACB"/>
    <w:rsid w:val="00446B18"/>
    <w:rsid w:val="0044767C"/>
    <w:rsid w:val="00447D08"/>
    <w:rsid w:val="00447DBA"/>
    <w:rsid w:val="00450300"/>
    <w:rsid w:val="00450348"/>
    <w:rsid w:val="0045036C"/>
    <w:rsid w:val="00451AC4"/>
    <w:rsid w:val="00451CB7"/>
    <w:rsid w:val="00452C0B"/>
    <w:rsid w:val="00452C58"/>
    <w:rsid w:val="00452EBA"/>
    <w:rsid w:val="00452EC4"/>
    <w:rsid w:val="00453553"/>
    <w:rsid w:val="00453DC6"/>
    <w:rsid w:val="00454106"/>
    <w:rsid w:val="00454553"/>
    <w:rsid w:val="0045499D"/>
    <w:rsid w:val="00454DB8"/>
    <w:rsid w:val="00455595"/>
    <w:rsid w:val="00455666"/>
    <w:rsid w:val="00455879"/>
    <w:rsid w:val="004561D3"/>
    <w:rsid w:val="0045642E"/>
    <w:rsid w:val="00456561"/>
    <w:rsid w:val="00456BBD"/>
    <w:rsid w:val="00456C86"/>
    <w:rsid w:val="00457219"/>
    <w:rsid w:val="004572E3"/>
    <w:rsid w:val="0045763F"/>
    <w:rsid w:val="00457675"/>
    <w:rsid w:val="00457934"/>
    <w:rsid w:val="00457991"/>
    <w:rsid w:val="00460713"/>
    <w:rsid w:val="0046094A"/>
    <w:rsid w:val="00460EF3"/>
    <w:rsid w:val="0046149D"/>
    <w:rsid w:val="004615B2"/>
    <w:rsid w:val="00462276"/>
    <w:rsid w:val="00462392"/>
    <w:rsid w:val="00462894"/>
    <w:rsid w:val="00462A46"/>
    <w:rsid w:val="00462AB6"/>
    <w:rsid w:val="00462E13"/>
    <w:rsid w:val="004630AC"/>
    <w:rsid w:val="004635EA"/>
    <w:rsid w:val="004638E7"/>
    <w:rsid w:val="00464499"/>
    <w:rsid w:val="00464A48"/>
    <w:rsid w:val="0046592E"/>
    <w:rsid w:val="004659A1"/>
    <w:rsid w:val="00466EFC"/>
    <w:rsid w:val="0046762F"/>
    <w:rsid w:val="004677D7"/>
    <w:rsid w:val="004703E9"/>
    <w:rsid w:val="0047071F"/>
    <w:rsid w:val="00470FFC"/>
    <w:rsid w:val="004710B4"/>
    <w:rsid w:val="00471262"/>
    <w:rsid w:val="00471690"/>
    <w:rsid w:val="00471D73"/>
    <w:rsid w:val="00472207"/>
    <w:rsid w:val="00472411"/>
    <w:rsid w:val="004724D8"/>
    <w:rsid w:val="00472969"/>
    <w:rsid w:val="00472997"/>
    <w:rsid w:val="0047428A"/>
    <w:rsid w:val="00474BA8"/>
    <w:rsid w:val="00475215"/>
    <w:rsid w:val="00475447"/>
    <w:rsid w:val="00475CD6"/>
    <w:rsid w:val="00475D4E"/>
    <w:rsid w:val="0047636B"/>
    <w:rsid w:val="0047695F"/>
    <w:rsid w:val="00476ABA"/>
    <w:rsid w:val="00477521"/>
    <w:rsid w:val="00477BE8"/>
    <w:rsid w:val="00477D3A"/>
    <w:rsid w:val="00477E24"/>
    <w:rsid w:val="00480B79"/>
    <w:rsid w:val="00481A07"/>
    <w:rsid w:val="00481D47"/>
    <w:rsid w:val="00481F1D"/>
    <w:rsid w:val="0048242E"/>
    <w:rsid w:val="00482841"/>
    <w:rsid w:val="004829A6"/>
    <w:rsid w:val="00482A07"/>
    <w:rsid w:val="00482F83"/>
    <w:rsid w:val="004837F2"/>
    <w:rsid w:val="004837F8"/>
    <w:rsid w:val="004840E4"/>
    <w:rsid w:val="004844A0"/>
    <w:rsid w:val="004844C4"/>
    <w:rsid w:val="00484695"/>
    <w:rsid w:val="00484A4F"/>
    <w:rsid w:val="00484CD6"/>
    <w:rsid w:val="00485943"/>
    <w:rsid w:val="00485AE5"/>
    <w:rsid w:val="00485D89"/>
    <w:rsid w:val="00486328"/>
    <w:rsid w:val="00486B38"/>
    <w:rsid w:val="004873A7"/>
    <w:rsid w:val="00487B40"/>
    <w:rsid w:val="00490700"/>
    <w:rsid w:val="00490B4A"/>
    <w:rsid w:val="00490C53"/>
    <w:rsid w:val="00490DE3"/>
    <w:rsid w:val="00490E8E"/>
    <w:rsid w:val="00491041"/>
    <w:rsid w:val="00491363"/>
    <w:rsid w:val="00491675"/>
    <w:rsid w:val="004918EB"/>
    <w:rsid w:val="004925C5"/>
    <w:rsid w:val="00492999"/>
    <w:rsid w:val="00493111"/>
    <w:rsid w:val="00493A4C"/>
    <w:rsid w:val="00493E91"/>
    <w:rsid w:val="00494935"/>
    <w:rsid w:val="004950E0"/>
    <w:rsid w:val="004952D8"/>
    <w:rsid w:val="00495E32"/>
    <w:rsid w:val="00495FD4"/>
    <w:rsid w:val="00496774"/>
    <w:rsid w:val="004A0B54"/>
    <w:rsid w:val="004A0D16"/>
    <w:rsid w:val="004A1952"/>
    <w:rsid w:val="004A1A8F"/>
    <w:rsid w:val="004A21F3"/>
    <w:rsid w:val="004A3ADD"/>
    <w:rsid w:val="004A3F79"/>
    <w:rsid w:val="004A49F6"/>
    <w:rsid w:val="004A5592"/>
    <w:rsid w:val="004A56C3"/>
    <w:rsid w:val="004A5922"/>
    <w:rsid w:val="004A596A"/>
    <w:rsid w:val="004A748F"/>
    <w:rsid w:val="004A7612"/>
    <w:rsid w:val="004A7A2B"/>
    <w:rsid w:val="004A7F96"/>
    <w:rsid w:val="004B006B"/>
    <w:rsid w:val="004B0322"/>
    <w:rsid w:val="004B10E6"/>
    <w:rsid w:val="004B13E7"/>
    <w:rsid w:val="004B1579"/>
    <w:rsid w:val="004B1EB0"/>
    <w:rsid w:val="004B31D0"/>
    <w:rsid w:val="004B34F9"/>
    <w:rsid w:val="004B35FC"/>
    <w:rsid w:val="004B376F"/>
    <w:rsid w:val="004B3A47"/>
    <w:rsid w:val="004B3FA2"/>
    <w:rsid w:val="004B41D6"/>
    <w:rsid w:val="004B45D3"/>
    <w:rsid w:val="004B4D38"/>
    <w:rsid w:val="004B4F05"/>
    <w:rsid w:val="004B4F9A"/>
    <w:rsid w:val="004B5A8D"/>
    <w:rsid w:val="004B5E7B"/>
    <w:rsid w:val="004B5F82"/>
    <w:rsid w:val="004B6322"/>
    <w:rsid w:val="004B66A3"/>
    <w:rsid w:val="004B6784"/>
    <w:rsid w:val="004B6AAC"/>
    <w:rsid w:val="004B6F79"/>
    <w:rsid w:val="004B72C0"/>
    <w:rsid w:val="004B7B99"/>
    <w:rsid w:val="004B7C62"/>
    <w:rsid w:val="004C022B"/>
    <w:rsid w:val="004C0DF4"/>
    <w:rsid w:val="004C1363"/>
    <w:rsid w:val="004C1556"/>
    <w:rsid w:val="004C21B5"/>
    <w:rsid w:val="004C25AF"/>
    <w:rsid w:val="004C29F1"/>
    <w:rsid w:val="004C2D22"/>
    <w:rsid w:val="004C2E23"/>
    <w:rsid w:val="004C32AE"/>
    <w:rsid w:val="004C331C"/>
    <w:rsid w:val="004C3D3E"/>
    <w:rsid w:val="004C4CF5"/>
    <w:rsid w:val="004C4ED6"/>
    <w:rsid w:val="004C4F06"/>
    <w:rsid w:val="004C5463"/>
    <w:rsid w:val="004C548B"/>
    <w:rsid w:val="004C5A86"/>
    <w:rsid w:val="004C6811"/>
    <w:rsid w:val="004C6987"/>
    <w:rsid w:val="004C71DB"/>
    <w:rsid w:val="004C7B1E"/>
    <w:rsid w:val="004D041A"/>
    <w:rsid w:val="004D0B66"/>
    <w:rsid w:val="004D0B7E"/>
    <w:rsid w:val="004D0CB1"/>
    <w:rsid w:val="004D1E7C"/>
    <w:rsid w:val="004D1FAC"/>
    <w:rsid w:val="004D245C"/>
    <w:rsid w:val="004D24C3"/>
    <w:rsid w:val="004D2626"/>
    <w:rsid w:val="004D2692"/>
    <w:rsid w:val="004D2CEE"/>
    <w:rsid w:val="004D307D"/>
    <w:rsid w:val="004D3102"/>
    <w:rsid w:val="004D37E6"/>
    <w:rsid w:val="004D3D2D"/>
    <w:rsid w:val="004D42A3"/>
    <w:rsid w:val="004D5099"/>
    <w:rsid w:val="004D5146"/>
    <w:rsid w:val="004D57DD"/>
    <w:rsid w:val="004D5AAC"/>
    <w:rsid w:val="004D5F17"/>
    <w:rsid w:val="004D665D"/>
    <w:rsid w:val="004D66AB"/>
    <w:rsid w:val="004D6956"/>
    <w:rsid w:val="004D793F"/>
    <w:rsid w:val="004D7E4A"/>
    <w:rsid w:val="004E076C"/>
    <w:rsid w:val="004E09C1"/>
    <w:rsid w:val="004E0F1B"/>
    <w:rsid w:val="004E1393"/>
    <w:rsid w:val="004E1790"/>
    <w:rsid w:val="004E22D9"/>
    <w:rsid w:val="004E25BF"/>
    <w:rsid w:val="004E2942"/>
    <w:rsid w:val="004E33BB"/>
    <w:rsid w:val="004E35D8"/>
    <w:rsid w:val="004E38D7"/>
    <w:rsid w:val="004E39CC"/>
    <w:rsid w:val="004E39DA"/>
    <w:rsid w:val="004E3CEF"/>
    <w:rsid w:val="004E3EAE"/>
    <w:rsid w:val="004E3F87"/>
    <w:rsid w:val="004E3F8A"/>
    <w:rsid w:val="004E3FA6"/>
    <w:rsid w:val="004E4343"/>
    <w:rsid w:val="004E4578"/>
    <w:rsid w:val="004E4689"/>
    <w:rsid w:val="004E4BA8"/>
    <w:rsid w:val="004E5090"/>
    <w:rsid w:val="004E5381"/>
    <w:rsid w:val="004E5ABE"/>
    <w:rsid w:val="004E5E74"/>
    <w:rsid w:val="004E6770"/>
    <w:rsid w:val="004E677C"/>
    <w:rsid w:val="004E6840"/>
    <w:rsid w:val="004E7227"/>
    <w:rsid w:val="004E7FAE"/>
    <w:rsid w:val="004F000D"/>
    <w:rsid w:val="004F04DF"/>
    <w:rsid w:val="004F0A55"/>
    <w:rsid w:val="004F0E09"/>
    <w:rsid w:val="004F1049"/>
    <w:rsid w:val="004F1483"/>
    <w:rsid w:val="004F1CA0"/>
    <w:rsid w:val="004F2240"/>
    <w:rsid w:val="004F2475"/>
    <w:rsid w:val="004F2732"/>
    <w:rsid w:val="004F2AD5"/>
    <w:rsid w:val="004F2D43"/>
    <w:rsid w:val="004F2DDC"/>
    <w:rsid w:val="004F3EF2"/>
    <w:rsid w:val="004F4974"/>
    <w:rsid w:val="004F543E"/>
    <w:rsid w:val="004F55C8"/>
    <w:rsid w:val="004F5BCE"/>
    <w:rsid w:val="004F5F32"/>
    <w:rsid w:val="004F65E9"/>
    <w:rsid w:val="004F6CE4"/>
    <w:rsid w:val="004F6E67"/>
    <w:rsid w:val="004F75E7"/>
    <w:rsid w:val="004F76A8"/>
    <w:rsid w:val="004F7A3E"/>
    <w:rsid w:val="004F7AA1"/>
    <w:rsid w:val="004F7E65"/>
    <w:rsid w:val="0050039C"/>
    <w:rsid w:val="0050081E"/>
    <w:rsid w:val="0050087A"/>
    <w:rsid w:val="00500D62"/>
    <w:rsid w:val="00501433"/>
    <w:rsid w:val="005014D0"/>
    <w:rsid w:val="00501D66"/>
    <w:rsid w:val="005021A8"/>
    <w:rsid w:val="005028BE"/>
    <w:rsid w:val="00503364"/>
    <w:rsid w:val="00503C14"/>
    <w:rsid w:val="00503E6C"/>
    <w:rsid w:val="0050444E"/>
    <w:rsid w:val="005048E9"/>
    <w:rsid w:val="00504A88"/>
    <w:rsid w:val="005052FF"/>
    <w:rsid w:val="00505430"/>
    <w:rsid w:val="00505CC0"/>
    <w:rsid w:val="00505E7A"/>
    <w:rsid w:val="00505F00"/>
    <w:rsid w:val="005064BB"/>
    <w:rsid w:val="005067E2"/>
    <w:rsid w:val="00506E14"/>
    <w:rsid w:val="00506F9D"/>
    <w:rsid w:val="0051050E"/>
    <w:rsid w:val="00510764"/>
    <w:rsid w:val="005109AA"/>
    <w:rsid w:val="00510C57"/>
    <w:rsid w:val="00510F0D"/>
    <w:rsid w:val="00511C2B"/>
    <w:rsid w:val="00512051"/>
    <w:rsid w:val="00512069"/>
    <w:rsid w:val="0051217F"/>
    <w:rsid w:val="00512D98"/>
    <w:rsid w:val="005130D7"/>
    <w:rsid w:val="005133F7"/>
    <w:rsid w:val="00513AB8"/>
    <w:rsid w:val="00514ADF"/>
    <w:rsid w:val="00514EE2"/>
    <w:rsid w:val="0051578E"/>
    <w:rsid w:val="00515BF3"/>
    <w:rsid w:val="00515CD8"/>
    <w:rsid w:val="00515F6A"/>
    <w:rsid w:val="00515FE6"/>
    <w:rsid w:val="00516485"/>
    <w:rsid w:val="00516820"/>
    <w:rsid w:val="00516F58"/>
    <w:rsid w:val="005175DE"/>
    <w:rsid w:val="00517617"/>
    <w:rsid w:val="00517D16"/>
    <w:rsid w:val="00517DD1"/>
    <w:rsid w:val="00517E36"/>
    <w:rsid w:val="00520478"/>
    <w:rsid w:val="005206BB"/>
    <w:rsid w:val="00520B53"/>
    <w:rsid w:val="00520E7B"/>
    <w:rsid w:val="0052193D"/>
    <w:rsid w:val="00522335"/>
    <w:rsid w:val="0052248A"/>
    <w:rsid w:val="00522523"/>
    <w:rsid w:val="0052257D"/>
    <w:rsid w:val="0052276B"/>
    <w:rsid w:val="00523104"/>
    <w:rsid w:val="00524464"/>
    <w:rsid w:val="005255BD"/>
    <w:rsid w:val="00526593"/>
    <w:rsid w:val="00526960"/>
    <w:rsid w:val="00526DA6"/>
    <w:rsid w:val="005272F1"/>
    <w:rsid w:val="00527993"/>
    <w:rsid w:val="00527B2E"/>
    <w:rsid w:val="00527D81"/>
    <w:rsid w:val="00527EEB"/>
    <w:rsid w:val="00527F1B"/>
    <w:rsid w:val="0053002D"/>
    <w:rsid w:val="005301CC"/>
    <w:rsid w:val="00530262"/>
    <w:rsid w:val="005308E0"/>
    <w:rsid w:val="005309B6"/>
    <w:rsid w:val="00530AF6"/>
    <w:rsid w:val="00530F16"/>
    <w:rsid w:val="00531405"/>
    <w:rsid w:val="0053156A"/>
    <w:rsid w:val="00531C7B"/>
    <w:rsid w:val="00531F01"/>
    <w:rsid w:val="005323E0"/>
    <w:rsid w:val="00532C5A"/>
    <w:rsid w:val="0053341F"/>
    <w:rsid w:val="0053345A"/>
    <w:rsid w:val="00533749"/>
    <w:rsid w:val="005337E7"/>
    <w:rsid w:val="0053408B"/>
    <w:rsid w:val="00534A65"/>
    <w:rsid w:val="00535383"/>
    <w:rsid w:val="00535823"/>
    <w:rsid w:val="00535C58"/>
    <w:rsid w:val="00535D21"/>
    <w:rsid w:val="00536780"/>
    <w:rsid w:val="00536894"/>
    <w:rsid w:val="00537853"/>
    <w:rsid w:val="0054092C"/>
    <w:rsid w:val="00541524"/>
    <w:rsid w:val="0054176A"/>
    <w:rsid w:val="005428E2"/>
    <w:rsid w:val="00542AF1"/>
    <w:rsid w:val="00542CB8"/>
    <w:rsid w:val="0054320F"/>
    <w:rsid w:val="005438A1"/>
    <w:rsid w:val="00543B99"/>
    <w:rsid w:val="00544009"/>
    <w:rsid w:val="00544170"/>
    <w:rsid w:val="00545210"/>
    <w:rsid w:val="0054555E"/>
    <w:rsid w:val="005456A5"/>
    <w:rsid w:val="0054574F"/>
    <w:rsid w:val="0054599B"/>
    <w:rsid w:val="00545A6F"/>
    <w:rsid w:val="00545B62"/>
    <w:rsid w:val="0054630C"/>
    <w:rsid w:val="00546600"/>
    <w:rsid w:val="00546B52"/>
    <w:rsid w:val="00546C58"/>
    <w:rsid w:val="005471F2"/>
    <w:rsid w:val="00550C6F"/>
    <w:rsid w:val="00550EE7"/>
    <w:rsid w:val="00550FA9"/>
    <w:rsid w:val="005510D6"/>
    <w:rsid w:val="005519DC"/>
    <w:rsid w:val="005528DD"/>
    <w:rsid w:val="005529EE"/>
    <w:rsid w:val="00552C90"/>
    <w:rsid w:val="005535D2"/>
    <w:rsid w:val="0055371A"/>
    <w:rsid w:val="005539C9"/>
    <w:rsid w:val="00553DEF"/>
    <w:rsid w:val="005542BD"/>
    <w:rsid w:val="005544FD"/>
    <w:rsid w:val="00554828"/>
    <w:rsid w:val="00554A57"/>
    <w:rsid w:val="00554F3A"/>
    <w:rsid w:val="0055506A"/>
    <w:rsid w:val="005554A2"/>
    <w:rsid w:val="00555929"/>
    <w:rsid w:val="00555AE0"/>
    <w:rsid w:val="00556156"/>
    <w:rsid w:val="00556378"/>
    <w:rsid w:val="005563C9"/>
    <w:rsid w:val="0055648D"/>
    <w:rsid w:val="00556498"/>
    <w:rsid w:val="00556759"/>
    <w:rsid w:val="0055694C"/>
    <w:rsid w:val="00556BE0"/>
    <w:rsid w:val="00556F9B"/>
    <w:rsid w:val="00557307"/>
    <w:rsid w:val="0055778C"/>
    <w:rsid w:val="00557A5D"/>
    <w:rsid w:val="005604D1"/>
    <w:rsid w:val="0056059F"/>
    <w:rsid w:val="005605F0"/>
    <w:rsid w:val="00560EE0"/>
    <w:rsid w:val="005611D6"/>
    <w:rsid w:val="00561773"/>
    <w:rsid w:val="00561C17"/>
    <w:rsid w:val="0056207B"/>
    <w:rsid w:val="005622BF"/>
    <w:rsid w:val="00562D43"/>
    <w:rsid w:val="0056320C"/>
    <w:rsid w:val="00563963"/>
    <w:rsid w:val="005639F8"/>
    <w:rsid w:val="00563CE8"/>
    <w:rsid w:val="00563E31"/>
    <w:rsid w:val="00563EAB"/>
    <w:rsid w:val="00564627"/>
    <w:rsid w:val="00564812"/>
    <w:rsid w:val="0056485B"/>
    <w:rsid w:val="00564DBC"/>
    <w:rsid w:val="00565434"/>
    <w:rsid w:val="00566437"/>
    <w:rsid w:val="00567148"/>
    <w:rsid w:val="005705AC"/>
    <w:rsid w:val="005705B7"/>
    <w:rsid w:val="00570657"/>
    <w:rsid w:val="005709C9"/>
    <w:rsid w:val="005709E3"/>
    <w:rsid w:val="0057104A"/>
    <w:rsid w:val="005711C0"/>
    <w:rsid w:val="00571411"/>
    <w:rsid w:val="00571931"/>
    <w:rsid w:val="00571AC4"/>
    <w:rsid w:val="00571C7E"/>
    <w:rsid w:val="005721E6"/>
    <w:rsid w:val="005721F8"/>
    <w:rsid w:val="00572282"/>
    <w:rsid w:val="0057291E"/>
    <w:rsid w:val="005731DD"/>
    <w:rsid w:val="005754DF"/>
    <w:rsid w:val="005761CA"/>
    <w:rsid w:val="00576670"/>
    <w:rsid w:val="00576E93"/>
    <w:rsid w:val="00577448"/>
    <w:rsid w:val="005777CE"/>
    <w:rsid w:val="00577F71"/>
    <w:rsid w:val="00577F7B"/>
    <w:rsid w:val="00580078"/>
    <w:rsid w:val="005800B5"/>
    <w:rsid w:val="00580836"/>
    <w:rsid w:val="00581242"/>
    <w:rsid w:val="0058190B"/>
    <w:rsid w:val="00581A31"/>
    <w:rsid w:val="00582511"/>
    <w:rsid w:val="00582BCA"/>
    <w:rsid w:val="00582BCC"/>
    <w:rsid w:val="00582F12"/>
    <w:rsid w:val="005831C9"/>
    <w:rsid w:val="0058352C"/>
    <w:rsid w:val="00583767"/>
    <w:rsid w:val="005837D2"/>
    <w:rsid w:val="00584086"/>
    <w:rsid w:val="005844F1"/>
    <w:rsid w:val="00584535"/>
    <w:rsid w:val="00584BFC"/>
    <w:rsid w:val="00584E82"/>
    <w:rsid w:val="00584F1B"/>
    <w:rsid w:val="0058558E"/>
    <w:rsid w:val="005857BC"/>
    <w:rsid w:val="00585ADD"/>
    <w:rsid w:val="00585E03"/>
    <w:rsid w:val="00586362"/>
    <w:rsid w:val="00586CBC"/>
    <w:rsid w:val="00586D80"/>
    <w:rsid w:val="00586FCE"/>
    <w:rsid w:val="00587158"/>
    <w:rsid w:val="005872CA"/>
    <w:rsid w:val="0058760B"/>
    <w:rsid w:val="0058799A"/>
    <w:rsid w:val="00587B28"/>
    <w:rsid w:val="005903E5"/>
    <w:rsid w:val="00590BEB"/>
    <w:rsid w:val="0059120A"/>
    <w:rsid w:val="00592AA6"/>
    <w:rsid w:val="00592E18"/>
    <w:rsid w:val="005932CC"/>
    <w:rsid w:val="0059388F"/>
    <w:rsid w:val="0059392D"/>
    <w:rsid w:val="0059394D"/>
    <w:rsid w:val="00593EC7"/>
    <w:rsid w:val="0059433C"/>
    <w:rsid w:val="0059472D"/>
    <w:rsid w:val="00594923"/>
    <w:rsid w:val="005949DB"/>
    <w:rsid w:val="00594B07"/>
    <w:rsid w:val="00594DDE"/>
    <w:rsid w:val="005953AE"/>
    <w:rsid w:val="00595A68"/>
    <w:rsid w:val="00596B63"/>
    <w:rsid w:val="00596B9F"/>
    <w:rsid w:val="00596F7A"/>
    <w:rsid w:val="00597973"/>
    <w:rsid w:val="00597F28"/>
    <w:rsid w:val="00597F78"/>
    <w:rsid w:val="005A01FD"/>
    <w:rsid w:val="005A0810"/>
    <w:rsid w:val="005A1296"/>
    <w:rsid w:val="005A154A"/>
    <w:rsid w:val="005A15DB"/>
    <w:rsid w:val="005A21F5"/>
    <w:rsid w:val="005A2597"/>
    <w:rsid w:val="005A264F"/>
    <w:rsid w:val="005A28C7"/>
    <w:rsid w:val="005A3911"/>
    <w:rsid w:val="005A3C6E"/>
    <w:rsid w:val="005A4071"/>
    <w:rsid w:val="005A447C"/>
    <w:rsid w:val="005A51AA"/>
    <w:rsid w:val="005A5490"/>
    <w:rsid w:val="005A54BC"/>
    <w:rsid w:val="005A5581"/>
    <w:rsid w:val="005A60F4"/>
    <w:rsid w:val="005A615F"/>
    <w:rsid w:val="005A7079"/>
    <w:rsid w:val="005A7779"/>
    <w:rsid w:val="005A777D"/>
    <w:rsid w:val="005A7C1F"/>
    <w:rsid w:val="005A7CD4"/>
    <w:rsid w:val="005A7D36"/>
    <w:rsid w:val="005B0048"/>
    <w:rsid w:val="005B00F7"/>
    <w:rsid w:val="005B1941"/>
    <w:rsid w:val="005B1D31"/>
    <w:rsid w:val="005B2BE8"/>
    <w:rsid w:val="005B30EE"/>
    <w:rsid w:val="005B38BE"/>
    <w:rsid w:val="005B3F9F"/>
    <w:rsid w:val="005B4202"/>
    <w:rsid w:val="005B442E"/>
    <w:rsid w:val="005B496C"/>
    <w:rsid w:val="005B549A"/>
    <w:rsid w:val="005B577E"/>
    <w:rsid w:val="005B585F"/>
    <w:rsid w:val="005B603D"/>
    <w:rsid w:val="005B694D"/>
    <w:rsid w:val="005B6C9A"/>
    <w:rsid w:val="005B76D4"/>
    <w:rsid w:val="005B7714"/>
    <w:rsid w:val="005B77CC"/>
    <w:rsid w:val="005C003E"/>
    <w:rsid w:val="005C0163"/>
    <w:rsid w:val="005C0512"/>
    <w:rsid w:val="005C0EC0"/>
    <w:rsid w:val="005C191A"/>
    <w:rsid w:val="005C1BF0"/>
    <w:rsid w:val="005C1C9B"/>
    <w:rsid w:val="005C23A4"/>
    <w:rsid w:val="005C2890"/>
    <w:rsid w:val="005C2988"/>
    <w:rsid w:val="005C2D6A"/>
    <w:rsid w:val="005C3F3E"/>
    <w:rsid w:val="005C4388"/>
    <w:rsid w:val="005C44E8"/>
    <w:rsid w:val="005C45E4"/>
    <w:rsid w:val="005C4648"/>
    <w:rsid w:val="005C49CC"/>
    <w:rsid w:val="005C5637"/>
    <w:rsid w:val="005C6054"/>
    <w:rsid w:val="005C65BF"/>
    <w:rsid w:val="005C6D66"/>
    <w:rsid w:val="005C72ED"/>
    <w:rsid w:val="005C7768"/>
    <w:rsid w:val="005C795B"/>
    <w:rsid w:val="005C79EA"/>
    <w:rsid w:val="005C7A1E"/>
    <w:rsid w:val="005D015D"/>
    <w:rsid w:val="005D025B"/>
    <w:rsid w:val="005D0278"/>
    <w:rsid w:val="005D078D"/>
    <w:rsid w:val="005D07C1"/>
    <w:rsid w:val="005D082F"/>
    <w:rsid w:val="005D1128"/>
    <w:rsid w:val="005D1EF4"/>
    <w:rsid w:val="005D24CF"/>
    <w:rsid w:val="005D2509"/>
    <w:rsid w:val="005D2CF6"/>
    <w:rsid w:val="005D30DA"/>
    <w:rsid w:val="005D3D0F"/>
    <w:rsid w:val="005D3D66"/>
    <w:rsid w:val="005D3E7B"/>
    <w:rsid w:val="005D45CC"/>
    <w:rsid w:val="005D45DD"/>
    <w:rsid w:val="005D4851"/>
    <w:rsid w:val="005D4F7B"/>
    <w:rsid w:val="005D52C0"/>
    <w:rsid w:val="005D56B0"/>
    <w:rsid w:val="005D5A72"/>
    <w:rsid w:val="005D5B8D"/>
    <w:rsid w:val="005D5DB4"/>
    <w:rsid w:val="005D7006"/>
    <w:rsid w:val="005D7088"/>
    <w:rsid w:val="005D7418"/>
    <w:rsid w:val="005D76D5"/>
    <w:rsid w:val="005D78ED"/>
    <w:rsid w:val="005D7B36"/>
    <w:rsid w:val="005E01B0"/>
    <w:rsid w:val="005E0BC0"/>
    <w:rsid w:val="005E1047"/>
    <w:rsid w:val="005E1347"/>
    <w:rsid w:val="005E170A"/>
    <w:rsid w:val="005E1794"/>
    <w:rsid w:val="005E2294"/>
    <w:rsid w:val="005E2C2B"/>
    <w:rsid w:val="005E3B5F"/>
    <w:rsid w:val="005E40CE"/>
    <w:rsid w:val="005E42D8"/>
    <w:rsid w:val="005E47C7"/>
    <w:rsid w:val="005E4A99"/>
    <w:rsid w:val="005E4FBB"/>
    <w:rsid w:val="005E56A6"/>
    <w:rsid w:val="005E5B97"/>
    <w:rsid w:val="005E6099"/>
    <w:rsid w:val="005E6E10"/>
    <w:rsid w:val="005E6FB7"/>
    <w:rsid w:val="005E71DF"/>
    <w:rsid w:val="005E77EB"/>
    <w:rsid w:val="005E7B63"/>
    <w:rsid w:val="005E7D98"/>
    <w:rsid w:val="005F01F3"/>
    <w:rsid w:val="005F0339"/>
    <w:rsid w:val="005F0404"/>
    <w:rsid w:val="005F08F5"/>
    <w:rsid w:val="005F0E67"/>
    <w:rsid w:val="005F12D8"/>
    <w:rsid w:val="005F1686"/>
    <w:rsid w:val="005F1FC2"/>
    <w:rsid w:val="005F2026"/>
    <w:rsid w:val="005F20E9"/>
    <w:rsid w:val="005F2E18"/>
    <w:rsid w:val="005F2EF6"/>
    <w:rsid w:val="005F351D"/>
    <w:rsid w:val="005F44FD"/>
    <w:rsid w:val="005F4689"/>
    <w:rsid w:val="005F529B"/>
    <w:rsid w:val="005F5CB0"/>
    <w:rsid w:val="005F612C"/>
    <w:rsid w:val="005F66EA"/>
    <w:rsid w:val="005F6FB8"/>
    <w:rsid w:val="005F713A"/>
    <w:rsid w:val="005F7391"/>
    <w:rsid w:val="005F7A8B"/>
    <w:rsid w:val="005F7EC7"/>
    <w:rsid w:val="00600564"/>
    <w:rsid w:val="0060058E"/>
    <w:rsid w:val="006009D3"/>
    <w:rsid w:val="00600FCE"/>
    <w:rsid w:val="00601262"/>
    <w:rsid w:val="00601903"/>
    <w:rsid w:val="00602179"/>
    <w:rsid w:val="00602D4F"/>
    <w:rsid w:val="0060393A"/>
    <w:rsid w:val="00604301"/>
    <w:rsid w:val="006045E6"/>
    <w:rsid w:val="0060526A"/>
    <w:rsid w:val="0060598B"/>
    <w:rsid w:val="00605D71"/>
    <w:rsid w:val="00605D82"/>
    <w:rsid w:val="00606B57"/>
    <w:rsid w:val="006073C1"/>
    <w:rsid w:val="00607772"/>
    <w:rsid w:val="006109AD"/>
    <w:rsid w:val="00611060"/>
    <w:rsid w:val="0061108D"/>
    <w:rsid w:val="006115C8"/>
    <w:rsid w:val="006119B0"/>
    <w:rsid w:val="00612266"/>
    <w:rsid w:val="0061239A"/>
    <w:rsid w:val="006129D8"/>
    <w:rsid w:val="00612AA0"/>
    <w:rsid w:val="00612B27"/>
    <w:rsid w:val="00613908"/>
    <w:rsid w:val="006144B8"/>
    <w:rsid w:val="006147E5"/>
    <w:rsid w:val="006148E9"/>
    <w:rsid w:val="00614F6C"/>
    <w:rsid w:val="00615398"/>
    <w:rsid w:val="00615A96"/>
    <w:rsid w:val="006162C2"/>
    <w:rsid w:val="00616498"/>
    <w:rsid w:val="00616814"/>
    <w:rsid w:val="00616A32"/>
    <w:rsid w:val="00616BDA"/>
    <w:rsid w:val="00616C9C"/>
    <w:rsid w:val="00617D05"/>
    <w:rsid w:val="00620574"/>
    <w:rsid w:val="00620CBE"/>
    <w:rsid w:val="006213E9"/>
    <w:rsid w:val="00621573"/>
    <w:rsid w:val="006215D9"/>
    <w:rsid w:val="0062197D"/>
    <w:rsid w:val="00621A3B"/>
    <w:rsid w:val="00621A61"/>
    <w:rsid w:val="00621BEA"/>
    <w:rsid w:val="00621CD3"/>
    <w:rsid w:val="00622294"/>
    <w:rsid w:val="006224AA"/>
    <w:rsid w:val="00622853"/>
    <w:rsid w:val="00622B1F"/>
    <w:rsid w:val="00622E05"/>
    <w:rsid w:val="00623208"/>
    <w:rsid w:val="006234EC"/>
    <w:rsid w:val="00623D13"/>
    <w:rsid w:val="00623E95"/>
    <w:rsid w:val="0062556E"/>
    <w:rsid w:val="0062583C"/>
    <w:rsid w:val="00625F8F"/>
    <w:rsid w:val="0062643A"/>
    <w:rsid w:val="00626882"/>
    <w:rsid w:val="00626E7F"/>
    <w:rsid w:val="00626FB3"/>
    <w:rsid w:val="006272B5"/>
    <w:rsid w:val="00627C1D"/>
    <w:rsid w:val="006303BC"/>
    <w:rsid w:val="00630873"/>
    <w:rsid w:val="0063098F"/>
    <w:rsid w:val="006316B3"/>
    <w:rsid w:val="00631A28"/>
    <w:rsid w:val="00631B0E"/>
    <w:rsid w:val="00631DBB"/>
    <w:rsid w:val="00632263"/>
    <w:rsid w:val="00632362"/>
    <w:rsid w:val="00633E55"/>
    <w:rsid w:val="0063429D"/>
    <w:rsid w:val="0063479C"/>
    <w:rsid w:val="006348B9"/>
    <w:rsid w:val="00634C5D"/>
    <w:rsid w:val="00634C67"/>
    <w:rsid w:val="00634D38"/>
    <w:rsid w:val="006350DE"/>
    <w:rsid w:val="00635453"/>
    <w:rsid w:val="006358BE"/>
    <w:rsid w:val="00635BB5"/>
    <w:rsid w:val="00635F88"/>
    <w:rsid w:val="006366DD"/>
    <w:rsid w:val="006369E8"/>
    <w:rsid w:val="0063708F"/>
    <w:rsid w:val="00637329"/>
    <w:rsid w:val="00637415"/>
    <w:rsid w:val="00637B87"/>
    <w:rsid w:val="00640D35"/>
    <w:rsid w:val="00640DE6"/>
    <w:rsid w:val="00641BD9"/>
    <w:rsid w:val="00641F8B"/>
    <w:rsid w:val="00642027"/>
    <w:rsid w:val="006425A8"/>
    <w:rsid w:val="006425D3"/>
    <w:rsid w:val="00642B5E"/>
    <w:rsid w:val="00642C63"/>
    <w:rsid w:val="0064315F"/>
    <w:rsid w:val="006436BE"/>
    <w:rsid w:val="006443FC"/>
    <w:rsid w:val="0064469D"/>
    <w:rsid w:val="006450DC"/>
    <w:rsid w:val="006453ED"/>
    <w:rsid w:val="00645E52"/>
    <w:rsid w:val="00646403"/>
    <w:rsid w:val="00646D1A"/>
    <w:rsid w:val="00647127"/>
    <w:rsid w:val="00647163"/>
    <w:rsid w:val="00647E13"/>
    <w:rsid w:val="006505F5"/>
    <w:rsid w:val="0065060F"/>
    <w:rsid w:val="006508F5"/>
    <w:rsid w:val="00650B3F"/>
    <w:rsid w:val="00651B2C"/>
    <w:rsid w:val="00651BF4"/>
    <w:rsid w:val="00651F88"/>
    <w:rsid w:val="00651F9B"/>
    <w:rsid w:val="006521F4"/>
    <w:rsid w:val="0065229A"/>
    <w:rsid w:val="006524BE"/>
    <w:rsid w:val="00652642"/>
    <w:rsid w:val="00652CA6"/>
    <w:rsid w:val="00652FBA"/>
    <w:rsid w:val="00653639"/>
    <w:rsid w:val="0065366D"/>
    <w:rsid w:val="0065387D"/>
    <w:rsid w:val="00653B1F"/>
    <w:rsid w:val="00653C12"/>
    <w:rsid w:val="00654309"/>
    <w:rsid w:val="00654D6C"/>
    <w:rsid w:val="00654DC1"/>
    <w:rsid w:val="00654E5B"/>
    <w:rsid w:val="00655011"/>
    <w:rsid w:val="00655855"/>
    <w:rsid w:val="006561EE"/>
    <w:rsid w:val="006563EF"/>
    <w:rsid w:val="0065646F"/>
    <w:rsid w:val="00656D5B"/>
    <w:rsid w:val="0065726F"/>
    <w:rsid w:val="0065735D"/>
    <w:rsid w:val="00657413"/>
    <w:rsid w:val="00657B7C"/>
    <w:rsid w:val="006600D9"/>
    <w:rsid w:val="00660365"/>
    <w:rsid w:val="00660563"/>
    <w:rsid w:val="00660D0C"/>
    <w:rsid w:val="006614C7"/>
    <w:rsid w:val="00661CED"/>
    <w:rsid w:val="00662325"/>
    <w:rsid w:val="006627F6"/>
    <w:rsid w:val="006631C2"/>
    <w:rsid w:val="006632BB"/>
    <w:rsid w:val="0066407F"/>
    <w:rsid w:val="00664810"/>
    <w:rsid w:val="00664D90"/>
    <w:rsid w:val="00665020"/>
    <w:rsid w:val="006659EB"/>
    <w:rsid w:val="00665DA2"/>
    <w:rsid w:val="00665EA0"/>
    <w:rsid w:val="00666883"/>
    <w:rsid w:val="00666AC3"/>
    <w:rsid w:val="00666B60"/>
    <w:rsid w:val="00666F28"/>
    <w:rsid w:val="0066757B"/>
    <w:rsid w:val="00667649"/>
    <w:rsid w:val="00667CC3"/>
    <w:rsid w:val="00670006"/>
    <w:rsid w:val="006700E9"/>
    <w:rsid w:val="0067020E"/>
    <w:rsid w:val="006704C2"/>
    <w:rsid w:val="00670856"/>
    <w:rsid w:val="00671152"/>
    <w:rsid w:val="00671493"/>
    <w:rsid w:val="006719C7"/>
    <w:rsid w:val="00671BD6"/>
    <w:rsid w:val="006721C4"/>
    <w:rsid w:val="00672578"/>
    <w:rsid w:val="00672E08"/>
    <w:rsid w:val="00673617"/>
    <w:rsid w:val="006738E7"/>
    <w:rsid w:val="00674484"/>
    <w:rsid w:val="0067471C"/>
    <w:rsid w:val="006747C4"/>
    <w:rsid w:val="00674A2D"/>
    <w:rsid w:val="006752FC"/>
    <w:rsid w:val="00675477"/>
    <w:rsid w:val="00675A7B"/>
    <w:rsid w:val="00676948"/>
    <w:rsid w:val="0067723A"/>
    <w:rsid w:val="006772DB"/>
    <w:rsid w:val="0067788A"/>
    <w:rsid w:val="006779DD"/>
    <w:rsid w:val="006779E0"/>
    <w:rsid w:val="00677BF4"/>
    <w:rsid w:val="00677C84"/>
    <w:rsid w:val="006800EE"/>
    <w:rsid w:val="00681123"/>
    <w:rsid w:val="006817D6"/>
    <w:rsid w:val="00681D3D"/>
    <w:rsid w:val="0068256C"/>
    <w:rsid w:val="00682774"/>
    <w:rsid w:val="00682A4E"/>
    <w:rsid w:val="00682B7E"/>
    <w:rsid w:val="00682C83"/>
    <w:rsid w:val="00682CDB"/>
    <w:rsid w:val="00682DA0"/>
    <w:rsid w:val="00682FB6"/>
    <w:rsid w:val="006834CF"/>
    <w:rsid w:val="00683D1A"/>
    <w:rsid w:val="00684298"/>
    <w:rsid w:val="00684630"/>
    <w:rsid w:val="00684CA6"/>
    <w:rsid w:val="00684DC0"/>
    <w:rsid w:val="00684F00"/>
    <w:rsid w:val="0068522B"/>
    <w:rsid w:val="00685515"/>
    <w:rsid w:val="006859BD"/>
    <w:rsid w:val="006860AB"/>
    <w:rsid w:val="006863DE"/>
    <w:rsid w:val="0068670C"/>
    <w:rsid w:val="0068675C"/>
    <w:rsid w:val="00686999"/>
    <w:rsid w:val="0068738A"/>
    <w:rsid w:val="00687C6B"/>
    <w:rsid w:val="00690416"/>
    <w:rsid w:val="00690546"/>
    <w:rsid w:val="006906DB"/>
    <w:rsid w:val="0069072E"/>
    <w:rsid w:val="006907EA"/>
    <w:rsid w:val="006909A9"/>
    <w:rsid w:val="00690A98"/>
    <w:rsid w:val="0069148C"/>
    <w:rsid w:val="006916E0"/>
    <w:rsid w:val="00691AA9"/>
    <w:rsid w:val="00692723"/>
    <w:rsid w:val="006927D2"/>
    <w:rsid w:val="0069283C"/>
    <w:rsid w:val="00692C75"/>
    <w:rsid w:val="006939DF"/>
    <w:rsid w:val="00693A08"/>
    <w:rsid w:val="00693C05"/>
    <w:rsid w:val="00693DC3"/>
    <w:rsid w:val="00694012"/>
    <w:rsid w:val="00694174"/>
    <w:rsid w:val="00694732"/>
    <w:rsid w:val="00694873"/>
    <w:rsid w:val="00694D61"/>
    <w:rsid w:val="00695603"/>
    <w:rsid w:val="00695B7E"/>
    <w:rsid w:val="0069673C"/>
    <w:rsid w:val="00696810"/>
    <w:rsid w:val="0069699A"/>
    <w:rsid w:val="00696B55"/>
    <w:rsid w:val="00696DCC"/>
    <w:rsid w:val="00697852"/>
    <w:rsid w:val="00697A38"/>
    <w:rsid w:val="006A0873"/>
    <w:rsid w:val="006A12D7"/>
    <w:rsid w:val="006A133A"/>
    <w:rsid w:val="006A1362"/>
    <w:rsid w:val="006A1692"/>
    <w:rsid w:val="006A18AB"/>
    <w:rsid w:val="006A1DAD"/>
    <w:rsid w:val="006A3688"/>
    <w:rsid w:val="006A385A"/>
    <w:rsid w:val="006A397E"/>
    <w:rsid w:val="006A3D06"/>
    <w:rsid w:val="006A40C8"/>
    <w:rsid w:val="006A498C"/>
    <w:rsid w:val="006A4C27"/>
    <w:rsid w:val="006A4CFE"/>
    <w:rsid w:val="006A4D53"/>
    <w:rsid w:val="006A4D7C"/>
    <w:rsid w:val="006A5DB4"/>
    <w:rsid w:val="006A60C1"/>
    <w:rsid w:val="006A6605"/>
    <w:rsid w:val="006A6F6C"/>
    <w:rsid w:val="006A6F92"/>
    <w:rsid w:val="006A73B3"/>
    <w:rsid w:val="006A7AD0"/>
    <w:rsid w:val="006A7B46"/>
    <w:rsid w:val="006A7BA8"/>
    <w:rsid w:val="006B001A"/>
    <w:rsid w:val="006B017F"/>
    <w:rsid w:val="006B02AB"/>
    <w:rsid w:val="006B0C82"/>
    <w:rsid w:val="006B1526"/>
    <w:rsid w:val="006B1769"/>
    <w:rsid w:val="006B20B7"/>
    <w:rsid w:val="006B26AB"/>
    <w:rsid w:val="006B2F1E"/>
    <w:rsid w:val="006B35C8"/>
    <w:rsid w:val="006B3B81"/>
    <w:rsid w:val="006B400D"/>
    <w:rsid w:val="006B4522"/>
    <w:rsid w:val="006B4683"/>
    <w:rsid w:val="006B4A6C"/>
    <w:rsid w:val="006B4ED0"/>
    <w:rsid w:val="006B508B"/>
    <w:rsid w:val="006B644F"/>
    <w:rsid w:val="006B6662"/>
    <w:rsid w:val="006B6A15"/>
    <w:rsid w:val="006B6E09"/>
    <w:rsid w:val="006B70A5"/>
    <w:rsid w:val="006B738C"/>
    <w:rsid w:val="006B74F3"/>
    <w:rsid w:val="006B78D5"/>
    <w:rsid w:val="006B7981"/>
    <w:rsid w:val="006B7EFC"/>
    <w:rsid w:val="006C00C9"/>
    <w:rsid w:val="006C0C78"/>
    <w:rsid w:val="006C1492"/>
    <w:rsid w:val="006C17D5"/>
    <w:rsid w:val="006C1BB2"/>
    <w:rsid w:val="006C260F"/>
    <w:rsid w:val="006C2720"/>
    <w:rsid w:val="006C27B0"/>
    <w:rsid w:val="006C2E4F"/>
    <w:rsid w:val="006C3364"/>
    <w:rsid w:val="006C39C7"/>
    <w:rsid w:val="006C3BB2"/>
    <w:rsid w:val="006C3E32"/>
    <w:rsid w:val="006C4563"/>
    <w:rsid w:val="006C469A"/>
    <w:rsid w:val="006C48BB"/>
    <w:rsid w:val="006C496C"/>
    <w:rsid w:val="006C4A28"/>
    <w:rsid w:val="006C4A69"/>
    <w:rsid w:val="006C5298"/>
    <w:rsid w:val="006C537E"/>
    <w:rsid w:val="006C5518"/>
    <w:rsid w:val="006C576B"/>
    <w:rsid w:val="006C59E5"/>
    <w:rsid w:val="006C5BE3"/>
    <w:rsid w:val="006C5EE8"/>
    <w:rsid w:val="006C5F70"/>
    <w:rsid w:val="006C601B"/>
    <w:rsid w:val="006C604C"/>
    <w:rsid w:val="006C6447"/>
    <w:rsid w:val="006C665B"/>
    <w:rsid w:val="006C763F"/>
    <w:rsid w:val="006C7AE9"/>
    <w:rsid w:val="006C7CAC"/>
    <w:rsid w:val="006D10BB"/>
    <w:rsid w:val="006D19AE"/>
    <w:rsid w:val="006D1B0F"/>
    <w:rsid w:val="006D1DCF"/>
    <w:rsid w:val="006D26F4"/>
    <w:rsid w:val="006D26FD"/>
    <w:rsid w:val="006D2780"/>
    <w:rsid w:val="006D3463"/>
    <w:rsid w:val="006D370A"/>
    <w:rsid w:val="006D3B9A"/>
    <w:rsid w:val="006D3DAA"/>
    <w:rsid w:val="006D3E5E"/>
    <w:rsid w:val="006D432D"/>
    <w:rsid w:val="006D485C"/>
    <w:rsid w:val="006D4FB5"/>
    <w:rsid w:val="006D5278"/>
    <w:rsid w:val="006D5621"/>
    <w:rsid w:val="006D59BD"/>
    <w:rsid w:val="006D5F26"/>
    <w:rsid w:val="006D6008"/>
    <w:rsid w:val="006D66DC"/>
    <w:rsid w:val="006D68AE"/>
    <w:rsid w:val="006D6AC0"/>
    <w:rsid w:val="006D6BAB"/>
    <w:rsid w:val="006D6E0C"/>
    <w:rsid w:val="006D714B"/>
    <w:rsid w:val="006D7321"/>
    <w:rsid w:val="006D7644"/>
    <w:rsid w:val="006D7B1A"/>
    <w:rsid w:val="006E04AB"/>
    <w:rsid w:val="006E08F8"/>
    <w:rsid w:val="006E0B6D"/>
    <w:rsid w:val="006E11E7"/>
    <w:rsid w:val="006E12C9"/>
    <w:rsid w:val="006E1420"/>
    <w:rsid w:val="006E14F4"/>
    <w:rsid w:val="006E1D09"/>
    <w:rsid w:val="006E1DD0"/>
    <w:rsid w:val="006E1FF2"/>
    <w:rsid w:val="006E273A"/>
    <w:rsid w:val="006E32D4"/>
    <w:rsid w:val="006E331E"/>
    <w:rsid w:val="006E3D69"/>
    <w:rsid w:val="006E49DB"/>
    <w:rsid w:val="006E4DBF"/>
    <w:rsid w:val="006E4DEE"/>
    <w:rsid w:val="006E4F3C"/>
    <w:rsid w:val="006E5036"/>
    <w:rsid w:val="006E5B69"/>
    <w:rsid w:val="006E6258"/>
    <w:rsid w:val="006E6AF9"/>
    <w:rsid w:val="006E6D79"/>
    <w:rsid w:val="006E74F8"/>
    <w:rsid w:val="006E7590"/>
    <w:rsid w:val="006E7740"/>
    <w:rsid w:val="006E7A07"/>
    <w:rsid w:val="006F00AC"/>
    <w:rsid w:val="006F02CD"/>
    <w:rsid w:val="006F0409"/>
    <w:rsid w:val="006F0BC3"/>
    <w:rsid w:val="006F0D7A"/>
    <w:rsid w:val="006F108A"/>
    <w:rsid w:val="006F1626"/>
    <w:rsid w:val="006F1809"/>
    <w:rsid w:val="006F194B"/>
    <w:rsid w:val="006F20B0"/>
    <w:rsid w:val="006F2D81"/>
    <w:rsid w:val="006F2E1C"/>
    <w:rsid w:val="006F3CBA"/>
    <w:rsid w:val="006F3DA6"/>
    <w:rsid w:val="006F45ED"/>
    <w:rsid w:val="006F4692"/>
    <w:rsid w:val="006F49A7"/>
    <w:rsid w:val="006F4BFF"/>
    <w:rsid w:val="006F5D29"/>
    <w:rsid w:val="006F603D"/>
    <w:rsid w:val="006F6220"/>
    <w:rsid w:val="006F652E"/>
    <w:rsid w:val="006F69C1"/>
    <w:rsid w:val="006F73DD"/>
    <w:rsid w:val="006F7460"/>
    <w:rsid w:val="006F76F4"/>
    <w:rsid w:val="006F7756"/>
    <w:rsid w:val="006F7E57"/>
    <w:rsid w:val="006F7F5F"/>
    <w:rsid w:val="00700891"/>
    <w:rsid w:val="00700A22"/>
    <w:rsid w:val="00700A9F"/>
    <w:rsid w:val="007011FE"/>
    <w:rsid w:val="00701611"/>
    <w:rsid w:val="0070176C"/>
    <w:rsid w:val="0070189E"/>
    <w:rsid w:val="00701AB0"/>
    <w:rsid w:val="007021D5"/>
    <w:rsid w:val="00702659"/>
    <w:rsid w:val="00702928"/>
    <w:rsid w:val="00702A31"/>
    <w:rsid w:val="00703374"/>
    <w:rsid w:val="00703DA5"/>
    <w:rsid w:val="00703F27"/>
    <w:rsid w:val="007041EF"/>
    <w:rsid w:val="00704404"/>
    <w:rsid w:val="00704A57"/>
    <w:rsid w:val="007052F8"/>
    <w:rsid w:val="007054E3"/>
    <w:rsid w:val="007055A4"/>
    <w:rsid w:val="00705636"/>
    <w:rsid w:val="00705A92"/>
    <w:rsid w:val="00706334"/>
    <w:rsid w:val="007067BC"/>
    <w:rsid w:val="00706804"/>
    <w:rsid w:val="00706894"/>
    <w:rsid w:val="00706FFB"/>
    <w:rsid w:val="00707647"/>
    <w:rsid w:val="00707BD8"/>
    <w:rsid w:val="00711196"/>
    <w:rsid w:val="00711664"/>
    <w:rsid w:val="007121D8"/>
    <w:rsid w:val="00712D60"/>
    <w:rsid w:val="00712EF6"/>
    <w:rsid w:val="00712F88"/>
    <w:rsid w:val="007130F9"/>
    <w:rsid w:val="00714613"/>
    <w:rsid w:val="00714E80"/>
    <w:rsid w:val="00715341"/>
    <w:rsid w:val="00715953"/>
    <w:rsid w:val="007171A4"/>
    <w:rsid w:val="00717699"/>
    <w:rsid w:val="00717D2D"/>
    <w:rsid w:val="00717EE9"/>
    <w:rsid w:val="0072054F"/>
    <w:rsid w:val="007206D2"/>
    <w:rsid w:val="00720D07"/>
    <w:rsid w:val="00721023"/>
    <w:rsid w:val="007212E6"/>
    <w:rsid w:val="00721814"/>
    <w:rsid w:val="007220D1"/>
    <w:rsid w:val="007221CC"/>
    <w:rsid w:val="00723329"/>
    <w:rsid w:val="0072345C"/>
    <w:rsid w:val="00723555"/>
    <w:rsid w:val="007235A4"/>
    <w:rsid w:val="007235B7"/>
    <w:rsid w:val="0072365E"/>
    <w:rsid w:val="007242D2"/>
    <w:rsid w:val="00724C27"/>
    <w:rsid w:val="007250A1"/>
    <w:rsid w:val="00725594"/>
    <w:rsid w:val="00725E9A"/>
    <w:rsid w:val="00725FD7"/>
    <w:rsid w:val="00726062"/>
    <w:rsid w:val="007262FB"/>
    <w:rsid w:val="00726DD4"/>
    <w:rsid w:val="007270D3"/>
    <w:rsid w:val="00727203"/>
    <w:rsid w:val="007272AD"/>
    <w:rsid w:val="00727846"/>
    <w:rsid w:val="00730333"/>
    <w:rsid w:val="0073175F"/>
    <w:rsid w:val="00731C49"/>
    <w:rsid w:val="007323D2"/>
    <w:rsid w:val="00732A6E"/>
    <w:rsid w:val="00732F81"/>
    <w:rsid w:val="00733084"/>
    <w:rsid w:val="00733311"/>
    <w:rsid w:val="00733EDD"/>
    <w:rsid w:val="00734A8A"/>
    <w:rsid w:val="00734B4E"/>
    <w:rsid w:val="00734D4B"/>
    <w:rsid w:val="00734F08"/>
    <w:rsid w:val="0073582C"/>
    <w:rsid w:val="00735A04"/>
    <w:rsid w:val="007368B7"/>
    <w:rsid w:val="00736AAE"/>
    <w:rsid w:val="0073725D"/>
    <w:rsid w:val="0073756A"/>
    <w:rsid w:val="0073762A"/>
    <w:rsid w:val="0074015D"/>
    <w:rsid w:val="007405AC"/>
    <w:rsid w:val="00740780"/>
    <w:rsid w:val="00740E99"/>
    <w:rsid w:val="00741498"/>
    <w:rsid w:val="007419CC"/>
    <w:rsid w:val="00741FBA"/>
    <w:rsid w:val="00742661"/>
    <w:rsid w:val="007426D9"/>
    <w:rsid w:val="0074280C"/>
    <w:rsid w:val="00742814"/>
    <w:rsid w:val="0074282A"/>
    <w:rsid w:val="00742B4E"/>
    <w:rsid w:val="00743362"/>
    <w:rsid w:val="0074350C"/>
    <w:rsid w:val="007438C0"/>
    <w:rsid w:val="00743ACC"/>
    <w:rsid w:val="00743C29"/>
    <w:rsid w:val="00744B50"/>
    <w:rsid w:val="00744C27"/>
    <w:rsid w:val="0074514D"/>
    <w:rsid w:val="00745325"/>
    <w:rsid w:val="00745EE5"/>
    <w:rsid w:val="00746022"/>
    <w:rsid w:val="00746692"/>
    <w:rsid w:val="00746864"/>
    <w:rsid w:val="0074699D"/>
    <w:rsid w:val="00746C25"/>
    <w:rsid w:val="0074710A"/>
    <w:rsid w:val="0074720B"/>
    <w:rsid w:val="007473A9"/>
    <w:rsid w:val="0074795C"/>
    <w:rsid w:val="00747B0D"/>
    <w:rsid w:val="00747C02"/>
    <w:rsid w:val="00747CAC"/>
    <w:rsid w:val="00747DF2"/>
    <w:rsid w:val="00750153"/>
    <w:rsid w:val="00750340"/>
    <w:rsid w:val="007504C2"/>
    <w:rsid w:val="00750F32"/>
    <w:rsid w:val="00750FEC"/>
    <w:rsid w:val="007515EE"/>
    <w:rsid w:val="0075174F"/>
    <w:rsid w:val="00752B48"/>
    <w:rsid w:val="00753EB4"/>
    <w:rsid w:val="00753EE7"/>
    <w:rsid w:val="00754CAC"/>
    <w:rsid w:val="007559B9"/>
    <w:rsid w:val="00756AA0"/>
    <w:rsid w:val="00756D33"/>
    <w:rsid w:val="00756E4F"/>
    <w:rsid w:val="007571CF"/>
    <w:rsid w:val="0075731C"/>
    <w:rsid w:val="0075758E"/>
    <w:rsid w:val="007576EE"/>
    <w:rsid w:val="00757A6A"/>
    <w:rsid w:val="00757C1F"/>
    <w:rsid w:val="00760834"/>
    <w:rsid w:val="0076133C"/>
    <w:rsid w:val="007614BF"/>
    <w:rsid w:val="0076249F"/>
    <w:rsid w:val="0076281C"/>
    <w:rsid w:val="00762994"/>
    <w:rsid w:val="00762D61"/>
    <w:rsid w:val="00763129"/>
    <w:rsid w:val="00763506"/>
    <w:rsid w:val="00763D56"/>
    <w:rsid w:val="00764252"/>
    <w:rsid w:val="00764C88"/>
    <w:rsid w:val="0076526D"/>
    <w:rsid w:val="0076537E"/>
    <w:rsid w:val="00765D06"/>
    <w:rsid w:val="00765D5E"/>
    <w:rsid w:val="00765F78"/>
    <w:rsid w:val="007663DC"/>
    <w:rsid w:val="00766560"/>
    <w:rsid w:val="00766DB0"/>
    <w:rsid w:val="00767116"/>
    <w:rsid w:val="00767E16"/>
    <w:rsid w:val="007700C7"/>
    <w:rsid w:val="00770476"/>
    <w:rsid w:val="007704CB"/>
    <w:rsid w:val="00770530"/>
    <w:rsid w:val="00770588"/>
    <w:rsid w:val="00770EFA"/>
    <w:rsid w:val="00771A7B"/>
    <w:rsid w:val="00772049"/>
    <w:rsid w:val="00772144"/>
    <w:rsid w:val="007726F0"/>
    <w:rsid w:val="007728D8"/>
    <w:rsid w:val="0077291C"/>
    <w:rsid w:val="00772956"/>
    <w:rsid w:val="007741A5"/>
    <w:rsid w:val="00774560"/>
    <w:rsid w:val="00774C13"/>
    <w:rsid w:val="00775199"/>
    <w:rsid w:val="00775656"/>
    <w:rsid w:val="0077571D"/>
    <w:rsid w:val="00775B48"/>
    <w:rsid w:val="00776722"/>
    <w:rsid w:val="00776EEA"/>
    <w:rsid w:val="00777C05"/>
    <w:rsid w:val="00777E65"/>
    <w:rsid w:val="007810A5"/>
    <w:rsid w:val="00781B68"/>
    <w:rsid w:val="00781CB0"/>
    <w:rsid w:val="00781D77"/>
    <w:rsid w:val="00781F18"/>
    <w:rsid w:val="00782452"/>
    <w:rsid w:val="00782728"/>
    <w:rsid w:val="00782E67"/>
    <w:rsid w:val="007831BB"/>
    <w:rsid w:val="00783A96"/>
    <w:rsid w:val="00783D07"/>
    <w:rsid w:val="00783FAA"/>
    <w:rsid w:val="007845C5"/>
    <w:rsid w:val="00785B1E"/>
    <w:rsid w:val="00785D67"/>
    <w:rsid w:val="0078605F"/>
    <w:rsid w:val="007862AD"/>
    <w:rsid w:val="0078668A"/>
    <w:rsid w:val="00786FAB"/>
    <w:rsid w:val="00787039"/>
    <w:rsid w:val="0078713A"/>
    <w:rsid w:val="00787D5D"/>
    <w:rsid w:val="00790A68"/>
    <w:rsid w:val="007911C3"/>
    <w:rsid w:val="007920AA"/>
    <w:rsid w:val="0079220A"/>
    <w:rsid w:val="0079255E"/>
    <w:rsid w:val="007927A3"/>
    <w:rsid w:val="007927DE"/>
    <w:rsid w:val="00792993"/>
    <w:rsid w:val="00793008"/>
    <w:rsid w:val="0079320A"/>
    <w:rsid w:val="00793336"/>
    <w:rsid w:val="00793452"/>
    <w:rsid w:val="0079359B"/>
    <w:rsid w:val="0079365E"/>
    <w:rsid w:val="007936AB"/>
    <w:rsid w:val="007937D2"/>
    <w:rsid w:val="00793BBF"/>
    <w:rsid w:val="00793D27"/>
    <w:rsid w:val="00793E6E"/>
    <w:rsid w:val="0079424F"/>
    <w:rsid w:val="00794B59"/>
    <w:rsid w:val="00794E71"/>
    <w:rsid w:val="00794F5C"/>
    <w:rsid w:val="00794F69"/>
    <w:rsid w:val="007954AB"/>
    <w:rsid w:val="00795D2D"/>
    <w:rsid w:val="00796249"/>
    <w:rsid w:val="00796384"/>
    <w:rsid w:val="00796E7B"/>
    <w:rsid w:val="007976D1"/>
    <w:rsid w:val="007978D3"/>
    <w:rsid w:val="007A0CDF"/>
    <w:rsid w:val="007A1679"/>
    <w:rsid w:val="007A2672"/>
    <w:rsid w:val="007A2E19"/>
    <w:rsid w:val="007A335C"/>
    <w:rsid w:val="007A3488"/>
    <w:rsid w:val="007A3ED5"/>
    <w:rsid w:val="007A42DB"/>
    <w:rsid w:val="007A4397"/>
    <w:rsid w:val="007A449D"/>
    <w:rsid w:val="007A4C66"/>
    <w:rsid w:val="007A4D34"/>
    <w:rsid w:val="007A4E53"/>
    <w:rsid w:val="007A5D41"/>
    <w:rsid w:val="007A6043"/>
    <w:rsid w:val="007A63AE"/>
    <w:rsid w:val="007A656F"/>
    <w:rsid w:val="007A6665"/>
    <w:rsid w:val="007A73BD"/>
    <w:rsid w:val="007A7692"/>
    <w:rsid w:val="007A7929"/>
    <w:rsid w:val="007A7A2C"/>
    <w:rsid w:val="007A7D4E"/>
    <w:rsid w:val="007A7ED8"/>
    <w:rsid w:val="007A7F41"/>
    <w:rsid w:val="007B04C7"/>
    <w:rsid w:val="007B054A"/>
    <w:rsid w:val="007B06E9"/>
    <w:rsid w:val="007B084F"/>
    <w:rsid w:val="007B0876"/>
    <w:rsid w:val="007B0AC8"/>
    <w:rsid w:val="007B0B10"/>
    <w:rsid w:val="007B17E1"/>
    <w:rsid w:val="007B2018"/>
    <w:rsid w:val="007B2672"/>
    <w:rsid w:val="007B2693"/>
    <w:rsid w:val="007B2B96"/>
    <w:rsid w:val="007B2D4C"/>
    <w:rsid w:val="007B2DAC"/>
    <w:rsid w:val="007B3055"/>
    <w:rsid w:val="007B392C"/>
    <w:rsid w:val="007B3A5A"/>
    <w:rsid w:val="007B3A9F"/>
    <w:rsid w:val="007B3C1D"/>
    <w:rsid w:val="007B3E71"/>
    <w:rsid w:val="007B418E"/>
    <w:rsid w:val="007B439A"/>
    <w:rsid w:val="007B4626"/>
    <w:rsid w:val="007B4D89"/>
    <w:rsid w:val="007B4E33"/>
    <w:rsid w:val="007B57B1"/>
    <w:rsid w:val="007B5C45"/>
    <w:rsid w:val="007B6307"/>
    <w:rsid w:val="007B637D"/>
    <w:rsid w:val="007B6642"/>
    <w:rsid w:val="007B666B"/>
    <w:rsid w:val="007B6C73"/>
    <w:rsid w:val="007B7003"/>
    <w:rsid w:val="007B7219"/>
    <w:rsid w:val="007B7283"/>
    <w:rsid w:val="007B77C5"/>
    <w:rsid w:val="007B7807"/>
    <w:rsid w:val="007B7F22"/>
    <w:rsid w:val="007C012B"/>
    <w:rsid w:val="007C04C6"/>
    <w:rsid w:val="007C05CE"/>
    <w:rsid w:val="007C19A0"/>
    <w:rsid w:val="007C1B7A"/>
    <w:rsid w:val="007C1BF3"/>
    <w:rsid w:val="007C1F10"/>
    <w:rsid w:val="007C20D9"/>
    <w:rsid w:val="007C2854"/>
    <w:rsid w:val="007C289E"/>
    <w:rsid w:val="007C2DB1"/>
    <w:rsid w:val="007C2E6A"/>
    <w:rsid w:val="007C43BD"/>
    <w:rsid w:val="007C4BA2"/>
    <w:rsid w:val="007C4E8E"/>
    <w:rsid w:val="007C5660"/>
    <w:rsid w:val="007C593B"/>
    <w:rsid w:val="007C5A6A"/>
    <w:rsid w:val="007C5E0F"/>
    <w:rsid w:val="007C6244"/>
    <w:rsid w:val="007C6CC3"/>
    <w:rsid w:val="007C7E00"/>
    <w:rsid w:val="007D00CE"/>
    <w:rsid w:val="007D073D"/>
    <w:rsid w:val="007D0834"/>
    <w:rsid w:val="007D095D"/>
    <w:rsid w:val="007D0A78"/>
    <w:rsid w:val="007D0BC2"/>
    <w:rsid w:val="007D11DA"/>
    <w:rsid w:val="007D1352"/>
    <w:rsid w:val="007D15DB"/>
    <w:rsid w:val="007D1731"/>
    <w:rsid w:val="007D220C"/>
    <w:rsid w:val="007D25FE"/>
    <w:rsid w:val="007D2627"/>
    <w:rsid w:val="007D2AA2"/>
    <w:rsid w:val="007D2B08"/>
    <w:rsid w:val="007D32DD"/>
    <w:rsid w:val="007D3D6B"/>
    <w:rsid w:val="007D4877"/>
    <w:rsid w:val="007D4D73"/>
    <w:rsid w:val="007D4E7F"/>
    <w:rsid w:val="007D4FBE"/>
    <w:rsid w:val="007D50F7"/>
    <w:rsid w:val="007D513E"/>
    <w:rsid w:val="007D534F"/>
    <w:rsid w:val="007D54C6"/>
    <w:rsid w:val="007D5D25"/>
    <w:rsid w:val="007D6847"/>
    <w:rsid w:val="007D6A99"/>
    <w:rsid w:val="007D6D0D"/>
    <w:rsid w:val="007D7152"/>
    <w:rsid w:val="007D7BB6"/>
    <w:rsid w:val="007E028A"/>
    <w:rsid w:val="007E028F"/>
    <w:rsid w:val="007E0717"/>
    <w:rsid w:val="007E0C6C"/>
    <w:rsid w:val="007E1D00"/>
    <w:rsid w:val="007E1DFA"/>
    <w:rsid w:val="007E2528"/>
    <w:rsid w:val="007E328C"/>
    <w:rsid w:val="007E3A21"/>
    <w:rsid w:val="007E4917"/>
    <w:rsid w:val="007E497D"/>
    <w:rsid w:val="007E4A40"/>
    <w:rsid w:val="007E4B0E"/>
    <w:rsid w:val="007E4F48"/>
    <w:rsid w:val="007E50EB"/>
    <w:rsid w:val="007E52B1"/>
    <w:rsid w:val="007E585E"/>
    <w:rsid w:val="007E5B7E"/>
    <w:rsid w:val="007E5BEB"/>
    <w:rsid w:val="007E5DC1"/>
    <w:rsid w:val="007E6271"/>
    <w:rsid w:val="007E6322"/>
    <w:rsid w:val="007E6889"/>
    <w:rsid w:val="007E6E71"/>
    <w:rsid w:val="007E6F66"/>
    <w:rsid w:val="007E7767"/>
    <w:rsid w:val="007F079C"/>
    <w:rsid w:val="007F07F6"/>
    <w:rsid w:val="007F081A"/>
    <w:rsid w:val="007F09BD"/>
    <w:rsid w:val="007F0E11"/>
    <w:rsid w:val="007F1212"/>
    <w:rsid w:val="007F144F"/>
    <w:rsid w:val="007F148B"/>
    <w:rsid w:val="007F164C"/>
    <w:rsid w:val="007F1D5E"/>
    <w:rsid w:val="007F269C"/>
    <w:rsid w:val="007F2B7D"/>
    <w:rsid w:val="007F39B3"/>
    <w:rsid w:val="007F39ED"/>
    <w:rsid w:val="007F3CEC"/>
    <w:rsid w:val="007F3FF6"/>
    <w:rsid w:val="007F418C"/>
    <w:rsid w:val="007F4BE1"/>
    <w:rsid w:val="007F4C5C"/>
    <w:rsid w:val="007F5205"/>
    <w:rsid w:val="007F59A2"/>
    <w:rsid w:val="007F5D26"/>
    <w:rsid w:val="007F633D"/>
    <w:rsid w:val="007F6612"/>
    <w:rsid w:val="007F6774"/>
    <w:rsid w:val="007F6B92"/>
    <w:rsid w:val="008001D8"/>
    <w:rsid w:val="0080062C"/>
    <w:rsid w:val="00800E00"/>
    <w:rsid w:val="00801ED2"/>
    <w:rsid w:val="008020E6"/>
    <w:rsid w:val="008032CC"/>
    <w:rsid w:val="008032E6"/>
    <w:rsid w:val="00803DFA"/>
    <w:rsid w:val="008040ED"/>
    <w:rsid w:val="00804835"/>
    <w:rsid w:val="008051B4"/>
    <w:rsid w:val="00806033"/>
    <w:rsid w:val="00806487"/>
    <w:rsid w:val="00806E42"/>
    <w:rsid w:val="0080724B"/>
    <w:rsid w:val="00807494"/>
    <w:rsid w:val="00807E24"/>
    <w:rsid w:val="00810157"/>
    <w:rsid w:val="00810C04"/>
    <w:rsid w:val="00810C48"/>
    <w:rsid w:val="00811A28"/>
    <w:rsid w:val="00811E32"/>
    <w:rsid w:val="00812BDF"/>
    <w:rsid w:val="00812C97"/>
    <w:rsid w:val="00812D9B"/>
    <w:rsid w:val="00813EF9"/>
    <w:rsid w:val="00814228"/>
    <w:rsid w:val="00814712"/>
    <w:rsid w:val="00814F0D"/>
    <w:rsid w:val="008152BD"/>
    <w:rsid w:val="008161FB"/>
    <w:rsid w:val="008163AB"/>
    <w:rsid w:val="00816553"/>
    <w:rsid w:val="00816F40"/>
    <w:rsid w:val="00820302"/>
    <w:rsid w:val="00820798"/>
    <w:rsid w:val="00821AD2"/>
    <w:rsid w:val="0082233B"/>
    <w:rsid w:val="008224E7"/>
    <w:rsid w:val="008228F3"/>
    <w:rsid w:val="008229A5"/>
    <w:rsid w:val="00823637"/>
    <w:rsid w:val="008239A1"/>
    <w:rsid w:val="00823A7E"/>
    <w:rsid w:val="00824377"/>
    <w:rsid w:val="008243D2"/>
    <w:rsid w:val="00824A53"/>
    <w:rsid w:val="008251F6"/>
    <w:rsid w:val="00825513"/>
    <w:rsid w:val="00826025"/>
    <w:rsid w:val="00826375"/>
    <w:rsid w:val="0082677D"/>
    <w:rsid w:val="00827263"/>
    <w:rsid w:val="00827855"/>
    <w:rsid w:val="00830D74"/>
    <w:rsid w:val="008310CF"/>
    <w:rsid w:val="0083158A"/>
    <w:rsid w:val="00831819"/>
    <w:rsid w:val="00831A29"/>
    <w:rsid w:val="00832092"/>
    <w:rsid w:val="00832723"/>
    <w:rsid w:val="008328ED"/>
    <w:rsid w:val="00832EDC"/>
    <w:rsid w:val="008331A1"/>
    <w:rsid w:val="00833403"/>
    <w:rsid w:val="0083351C"/>
    <w:rsid w:val="00833FD2"/>
    <w:rsid w:val="00834324"/>
    <w:rsid w:val="00834D9A"/>
    <w:rsid w:val="008353E2"/>
    <w:rsid w:val="00836394"/>
    <w:rsid w:val="00837555"/>
    <w:rsid w:val="008375F0"/>
    <w:rsid w:val="00837892"/>
    <w:rsid w:val="00837C78"/>
    <w:rsid w:val="0084063F"/>
    <w:rsid w:val="00840B0A"/>
    <w:rsid w:val="00840B4E"/>
    <w:rsid w:val="00840CFE"/>
    <w:rsid w:val="00840F78"/>
    <w:rsid w:val="008426D6"/>
    <w:rsid w:val="00842807"/>
    <w:rsid w:val="0084295E"/>
    <w:rsid w:val="00842EC3"/>
    <w:rsid w:val="008434D9"/>
    <w:rsid w:val="008438E0"/>
    <w:rsid w:val="00843E8B"/>
    <w:rsid w:val="00843F8C"/>
    <w:rsid w:val="008441E0"/>
    <w:rsid w:val="00845112"/>
    <w:rsid w:val="00845450"/>
    <w:rsid w:val="008459A7"/>
    <w:rsid w:val="00845BFF"/>
    <w:rsid w:val="00845EAB"/>
    <w:rsid w:val="00845F99"/>
    <w:rsid w:val="00845FAC"/>
    <w:rsid w:val="00846384"/>
    <w:rsid w:val="008465F4"/>
    <w:rsid w:val="00847D7F"/>
    <w:rsid w:val="00850013"/>
    <w:rsid w:val="008506E2"/>
    <w:rsid w:val="00850D0D"/>
    <w:rsid w:val="00850D70"/>
    <w:rsid w:val="00850E26"/>
    <w:rsid w:val="008512D9"/>
    <w:rsid w:val="00851629"/>
    <w:rsid w:val="008519C2"/>
    <w:rsid w:val="008519EE"/>
    <w:rsid w:val="00852370"/>
    <w:rsid w:val="00852A10"/>
    <w:rsid w:val="0085330F"/>
    <w:rsid w:val="00853E42"/>
    <w:rsid w:val="00854A3B"/>
    <w:rsid w:val="0085526F"/>
    <w:rsid w:val="0085536B"/>
    <w:rsid w:val="008554BB"/>
    <w:rsid w:val="00855DCF"/>
    <w:rsid w:val="00856296"/>
    <w:rsid w:val="00856B9F"/>
    <w:rsid w:val="008574CB"/>
    <w:rsid w:val="00857988"/>
    <w:rsid w:val="0086009A"/>
    <w:rsid w:val="00860629"/>
    <w:rsid w:val="0086084D"/>
    <w:rsid w:val="00860D3D"/>
    <w:rsid w:val="00861449"/>
    <w:rsid w:val="0086175B"/>
    <w:rsid w:val="00861A46"/>
    <w:rsid w:val="00861A6C"/>
    <w:rsid w:val="00861B14"/>
    <w:rsid w:val="00861C6C"/>
    <w:rsid w:val="00861CC9"/>
    <w:rsid w:val="008625AA"/>
    <w:rsid w:val="008626FC"/>
    <w:rsid w:val="008630C3"/>
    <w:rsid w:val="008638BC"/>
    <w:rsid w:val="008638D5"/>
    <w:rsid w:val="00863BC4"/>
    <w:rsid w:val="00863C05"/>
    <w:rsid w:val="00863C14"/>
    <w:rsid w:val="00863E1E"/>
    <w:rsid w:val="00864435"/>
    <w:rsid w:val="00864605"/>
    <w:rsid w:val="00864CC3"/>
    <w:rsid w:val="0086558F"/>
    <w:rsid w:val="00865768"/>
    <w:rsid w:val="00865CE2"/>
    <w:rsid w:val="008660E8"/>
    <w:rsid w:val="00866135"/>
    <w:rsid w:val="00866136"/>
    <w:rsid w:val="0086621C"/>
    <w:rsid w:val="00866A52"/>
    <w:rsid w:val="00866F6B"/>
    <w:rsid w:val="00867354"/>
    <w:rsid w:val="0086772E"/>
    <w:rsid w:val="0086791C"/>
    <w:rsid w:val="00867AA6"/>
    <w:rsid w:val="00867B1F"/>
    <w:rsid w:val="00867BCD"/>
    <w:rsid w:val="0087027C"/>
    <w:rsid w:val="0087038D"/>
    <w:rsid w:val="00870E97"/>
    <w:rsid w:val="008712E1"/>
    <w:rsid w:val="0087131D"/>
    <w:rsid w:val="00871355"/>
    <w:rsid w:val="008717FA"/>
    <w:rsid w:val="00871A34"/>
    <w:rsid w:val="0087217C"/>
    <w:rsid w:val="00872C05"/>
    <w:rsid w:val="00873802"/>
    <w:rsid w:val="0087393B"/>
    <w:rsid w:val="0087396D"/>
    <w:rsid w:val="008741D5"/>
    <w:rsid w:val="00874B57"/>
    <w:rsid w:val="0087588A"/>
    <w:rsid w:val="00875D4F"/>
    <w:rsid w:val="008766BF"/>
    <w:rsid w:val="00876CB1"/>
    <w:rsid w:val="00876DC1"/>
    <w:rsid w:val="00876FF5"/>
    <w:rsid w:val="0087721D"/>
    <w:rsid w:val="00877293"/>
    <w:rsid w:val="008777B3"/>
    <w:rsid w:val="00877A68"/>
    <w:rsid w:val="00877D58"/>
    <w:rsid w:val="008806DC"/>
    <w:rsid w:val="00880746"/>
    <w:rsid w:val="00880909"/>
    <w:rsid w:val="00880B59"/>
    <w:rsid w:val="00880BDF"/>
    <w:rsid w:val="00881742"/>
    <w:rsid w:val="008818C1"/>
    <w:rsid w:val="00881DBF"/>
    <w:rsid w:val="00881DD2"/>
    <w:rsid w:val="00882812"/>
    <w:rsid w:val="00882A16"/>
    <w:rsid w:val="00882ABE"/>
    <w:rsid w:val="00882B14"/>
    <w:rsid w:val="00882F28"/>
    <w:rsid w:val="008832A5"/>
    <w:rsid w:val="00883551"/>
    <w:rsid w:val="008835BB"/>
    <w:rsid w:val="008839DC"/>
    <w:rsid w:val="00883A39"/>
    <w:rsid w:val="00883D24"/>
    <w:rsid w:val="00883FE7"/>
    <w:rsid w:val="008845D8"/>
    <w:rsid w:val="00884D23"/>
    <w:rsid w:val="00884DD8"/>
    <w:rsid w:val="0088505E"/>
    <w:rsid w:val="008853EA"/>
    <w:rsid w:val="00885727"/>
    <w:rsid w:val="0088706D"/>
    <w:rsid w:val="0088707E"/>
    <w:rsid w:val="008901DF"/>
    <w:rsid w:val="0089054D"/>
    <w:rsid w:val="00890CB1"/>
    <w:rsid w:val="00891B80"/>
    <w:rsid w:val="00891E9E"/>
    <w:rsid w:val="00892121"/>
    <w:rsid w:val="0089212E"/>
    <w:rsid w:val="008927E5"/>
    <w:rsid w:val="00892908"/>
    <w:rsid w:val="008929C3"/>
    <w:rsid w:val="00892B81"/>
    <w:rsid w:val="0089342D"/>
    <w:rsid w:val="0089364C"/>
    <w:rsid w:val="008936A3"/>
    <w:rsid w:val="00893752"/>
    <w:rsid w:val="008939FF"/>
    <w:rsid w:val="00893E5D"/>
    <w:rsid w:val="00893F51"/>
    <w:rsid w:val="00894966"/>
    <w:rsid w:val="00894A02"/>
    <w:rsid w:val="00894EFD"/>
    <w:rsid w:val="00895062"/>
    <w:rsid w:val="0089508A"/>
    <w:rsid w:val="0089573F"/>
    <w:rsid w:val="008968B2"/>
    <w:rsid w:val="00897380"/>
    <w:rsid w:val="008976A2"/>
    <w:rsid w:val="0089776F"/>
    <w:rsid w:val="00897B87"/>
    <w:rsid w:val="008A000A"/>
    <w:rsid w:val="008A02A9"/>
    <w:rsid w:val="008A03AC"/>
    <w:rsid w:val="008A05E9"/>
    <w:rsid w:val="008A09FE"/>
    <w:rsid w:val="008A13CF"/>
    <w:rsid w:val="008A1D5B"/>
    <w:rsid w:val="008A2334"/>
    <w:rsid w:val="008A28AC"/>
    <w:rsid w:val="008A2995"/>
    <w:rsid w:val="008A4258"/>
    <w:rsid w:val="008A4580"/>
    <w:rsid w:val="008A4729"/>
    <w:rsid w:val="008A4B15"/>
    <w:rsid w:val="008A58FC"/>
    <w:rsid w:val="008A5F4C"/>
    <w:rsid w:val="008A6616"/>
    <w:rsid w:val="008A6797"/>
    <w:rsid w:val="008A69E1"/>
    <w:rsid w:val="008A6A0D"/>
    <w:rsid w:val="008A6B8B"/>
    <w:rsid w:val="008A6CD0"/>
    <w:rsid w:val="008A7021"/>
    <w:rsid w:val="008A7086"/>
    <w:rsid w:val="008A71EB"/>
    <w:rsid w:val="008A76A1"/>
    <w:rsid w:val="008A78C9"/>
    <w:rsid w:val="008B023E"/>
    <w:rsid w:val="008B0749"/>
    <w:rsid w:val="008B13D7"/>
    <w:rsid w:val="008B2060"/>
    <w:rsid w:val="008B2061"/>
    <w:rsid w:val="008B2238"/>
    <w:rsid w:val="008B26F4"/>
    <w:rsid w:val="008B2829"/>
    <w:rsid w:val="008B2893"/>
    <w:rsid w:val="008B322A"/>
    <w:rsid w:val="008B379C"/>
    <w:rsid w:val="008B3C44"/>
    <w:rsid w:val="008B4791"/>
    <w:rsid w:val="008B4A02"/>
    <w:rsid w:val="008B4A19"/>
    <w:rsid w:val="008B5AC4"/>
    <w:rsid w:val="008B5DA7"/>
    <w:rsid w:val="008B627F"/>
    <w:rsid w:val="008B694F"/>
    <w:rsid w:val="008B6A2F"/>
    <w:rsid w:val="008B72BF"/>
    <w:rsid w:val="008B7FE2"/>
    <w:rsid w:val="008C025D"/>
    <w:rsid w:val="008C09CA"/>
    <w:rsid w:val="008C1004"/>
    <w:rsid w:val="008C1612"/>
    <w:rsid w:val="008C17B0"/>
    <w:rsid w:val="008C1A87"/>
    <w:rsid w:val="008C1C46"/>
    <w:rsid w:val="008C1F1A"/>
    <w:rsid w:val="008C22EA"/>
    <w:rsid w:val="008C2566"/>
    <w:rsid w:val="008C3348"/>
    <w:rsid w:val="008C3696"/>
    <w:rsid w:val="008C38BE"/>
    <w:rsid w:val="008C3DBE"/>
    <w:rsid w:val="008C3FA1"/>
    <w:rsid w:val="008C40C7"/>
    <w:rsid w:val="008C42AC"/>
    <w:rsid w:val="008C43FE"/>
    <w:rsid w:val="008C4A66"/>
    <w:rsid w:val="008C4CA4"/>
    <w:rsid w:val="008C4F65"/>
    <w:rsid w:val="008C572E"/>
    <w:rsid w:val="008C5822"/>
    <w:rsid w:val="008C5BDA"/>
    <w:rsid w:val="008C5FB5"/>
    <w:rsid w:val="008C6981"/>
    <w:rsid w:val="008C72E3"/>
    <w:rsid w:val="008C760D"/>
    <w:rsid w:val="008C7809"/>
    <w:rsid w:val="008C7FE7"/>
    <w:rsid w:val="008D01CC"/>
    <w:rsid w:val="008D086D"/>
    <w:rsid w:val="008D14E1"/>
    <w:rsid w:val="008D14ED"/>
    <w:rsid w:val="008D1C40"/>
    <w:rsid w:val="008D1CF8"/>
    <w:rsid w:val="008D1D7F"/>
    <w:rsid w:val="008D1E60"/>
    <w:rsid w:val="008D2737"/>
    <w:rsid w:val="008D2CDC"/>
    <w:rsid w:val="008D3A3F"/>
    <w:rsid w:val="008D3A50"/>
    <w:rsid w:val="008D3C2F"/>
    <w:rsid w:val="008D44F0"/>
    <w:rsid w:val="008D45EB"/>
    <w:rsid w:val="008D4678"/>
    <w:rsid w:val="008D4852"/>
    <w:rsid w:val="008D4D1C"/>
    <w:rsid w:val="008D5152"/>
    <w:rsid w:val="008D5935"/>
    <w:rsid w:val="008D6003"/>
    <w:rsid w:val="008D6012"/>
    <w:rsid w:val="008D625C"/>
    <w:rsid w:val="008D69EE"/>
    <w:rsid w:val="008D71DB"/>
    <w:rsid w:val="008D7234"/>
    <w:rsid w:val="008D7A0D"/>
    <w:rsid w:val="008D7B68"/>
    <w:rsid w:val="008E0052"/>
    <w:rsid w:val="008E0073"/>
    <w:rsid w:val="008E0341"/>
    <w:rsid w:val="008E0447"/>
    <w:rsid w:val="008E0C5E"/>
    <w:rsid w:val="008E0D6F"/>
    <w:rsid w:val="008E1469"/>
    <w:rsid w:val="008E1C52"/>
    <w:rsid w:val="008E25EF"/>
    <w:rsid w:val="008E2681"/>
    <w:rsid w:val="008E2BD0"/>
    <w:rsid w:val="008E2DD7"/>
    <w:rsid w:val="008E30AD"/>
    <w:rsid w:val="008E329D"/>
    <w:rsid w:val="008E3726"/>
    <w:rsid w:val="008E3AF6"/>
    <w:rsid w:val="008E3D69"/>
    <w:rsid w:val="008E3E3C"/>
    <w:rsid w:val="008E4508"/>
    <w:rsid w:val="008E45F3"/>
    <w:rsid w:val="008E4912"/>
    <w:rsid w:val="008E494A"/>
    <w:rsid w:val="008E4A01"/>
    <w:rsid w:val="008E4B4D"/>
    <w:rsid w:val="008E554B"/>
    <w:rsid w:val="008E5ECA"/>
    <w:rsid w:val="008E727B"/>
    <w:rsid w:val="008E7396"/>
    <w:rsid w:val="008E7A60"/>
    <w:rsid w:val="008E7E4D"/>
    <w:rsid w:val="008F095A"/>
    <w:rsid w:val="008F0A81"/>
    <w:rsid w:val="008F0D50"/>
    <w:rsid w:val="008F14E1"/>
    <w:rsid w:val="008F1DBB"/>
    <w:rsid w:val="008F20DD"/>
    <w:rsid w:val="008F213D"/>
    <w:rsid w:val="008F21AE"/>
    <w:rsid w:val="008F22C5"/>
    <w:rsid w:val="008F2A12"/>
    <w:rsid w:val="008F3009"/>
    <w:rsid w:val="008F3013"/>
    <w:rsid w:val="008F3075"/>
    <w:rsid w:val="008F32B1"/>
    <w:rsid w:val="008F34E4"/>
    <w:rsid w:val="008F3575"/>
    <w:rsid w:val="008F35DC"/>
    <w:rsid w:val="008F3856"/>
    <w:rsid w:val="008F390A"/>
    <w:rsid w:val="008F4A15"/>
    <w:rsid w:val="008F4E6A"/>
    <w:rsid w:val="008F5138"/>
    <w:rsid w:val="008F6315"/>
    <w:rsid w:val="008F63BD"/>
    <w:rsid w:val="008F7288"/>
    <w:rsid w:val="008F74C7"/>
    <w:rsid w:val="008F7DF2"/>
    <w:rsid w:val="009004DD"/>
    <w:rsid w:val="00900857"/>
    <w:rsid w:val="0090092A"/>
    <w:rsid w:val="00900C65"/>
    <w:rsid w:val="009014B2"/>
    <w:rsid w:val="00901D2C"/>
    <w:rsid w:val="0090248A"/>
    <w:rsid w:val="0090266C"/>
    <w:rsid w:val="00902BAD"/>
    <w:rsid w:val="00902FD6"/>
    <w:rsid w:val="00903017"/>
    <w:rsid w:val="0090497B"/>
    <w:rsid w:val="00904F9A"/>
    <w:rsid w:val="00905314"/>
    <w:rsid w:val="00905A5B"/>
    <w:rsid w:val="00905D1A"/>
    <w:rsid w:val="0090604B"/>
    <w:rsid w:val="00906157"/>
    <w:rsid w:val="009063E6"/>
    <w:rsid w:val="00906429"/>
    <w:rsid w:val="00906765"/>
    <w:rsid w:val="00906D63"/>
    <w:rsid w:val="00906DAF"/>
    <w:rsid w:val="009076EE"/>
    <w:rsid w:val="009100C5"/>
    <w:rsid w:val="009101B8"/>
    <w:rsid w:val="0091123D"/>
    <w:rsid w:val="009118C8"/>
    <w:rsid w:val="009121DE"/>
    <w:rsid w:val="00912C11"/>
    <w:rsid w:val="00913440"/>
    <w:rsid w:val="00913C2A"/>
    <w:rsid w:val="00914509"/>
    <w:rsid w:val="009147E5"/>
    <w:rsid w:val="009149CB"/>
    <w:rsid w:val="00914ACF"/>
    <w:rsid w:val="00914C76"/>
    <w:rsid w:val="00914E1B"/>
    <w:rsid w:val="00914FCE"/>
    <w:rsid w:val="00915145"/>
    <w:rsid w:val="0091563A"/>
    <w:rsid w:val="00915E25"/>
    <w:rsid w:val="00916EC9"/>
    <w:rsid w:val="009170C9"/>
    <w:rsid w:val="00917309"/>
    <w:rsid w:val="00917B46"/>
    <w:rsid w:val="00917DA9"/>
    <w:rsid w:val="00921428"/>
    <w:rsid w:val="0092194B"/>
    <w:rsid w:val="009220F4"/>
    <w:rsid w:val="009224D2"/>
    <w:rsid w:val="0092265D"/>
    <w:rsid w:val="0092265F"/>
    <w:rsid w:val="009237FE"/>
    <w:rsid w:val="0092408D"/>
    <w:rsid w:val="009241A8"/>
    <w:rsid w:val="00925C90"/>
    <w:rsid w:val="00926130"/>
    <w:rsid w:val="009262FF"/>
    <w:rsid w:val="00926430"/>
    <w:rsid w:val="0092676E"/>
    <w:rsid w:val="00926A4E"/>
    <w:rsid w:val="0092764A"/>
    <w:rsid w:val="00927DB1"/>
    <w:rsid w:val="00927DC1"/>
    <w:rsid w:val="00930E92"/>
    <w:rsid w:val="00931202"/>
    <w:rsid w:val="009312E3"/>
    <w:rsid w:val="00931522"/>
    <w:rsid w:val="00931642"/>
    <w:rsid w:val="009320BC"/>
    <w:rsid w:val="0093214D"/>
    <w:rsid w:val="00932201"/>
    <w:rsid w:val="009323C8"/>
    <w:rsid w:val="00932A24"/>
    <w:rsid w:val="00932C8B"/>
    <w:rsid w:val="00933072"/>
    <w:rsid w:val="00933117"/>
    <w:rsid w:val="00933217"/>
    <w:rsid w:val="00933F96"/>
    <w:rsid w:val="00933FA4"/>
    <w:rsid w:val="0093469F"/>
    <w:rsid w:val="009346C4"/>
    <w:rsid w:val="00935BC9"/>
    <w:rsid w:val="009360F9"/>
    <w:rsid w:val="00936B55"/>
    <w:rsid w:val="00936BC2"/>
    <w:rsid w:val="00936C38"/>
    <w:rsid w:val="00937006"/>
    <w:rsid w:val="0093719C"/>
    <w:rsid w:val="00937270"/>
    <w:rsid w:val="009375AC"/>
    <w:rsid w:val="009376B8"/>
    <w:rsid w:val="00937A54"/>
    <w:rsid w:val="00937A83"/>
    <w:rsid w:val="0094038D"/>
    <w:rsid w:val="00940AE3"/>
    <w:rsid w:val="00940DEA"/>
    <w:rsid w:val="00940E7A"/>
    <w:rsid w:val="009410DE"/>
    <w:rsid w:val="009417C8"/>
    <w:rsid w:val="00941D9B"/>
    <w:rsid w:val="00941E9F"/>
    <w:rsid w:val="009427E8"/>
    <w:rsid w:val="009428E2"/>
    <w:rsid w:val="009429B6"/>
    <w:rsid w:val="00942C58"/>
    <w:rsid w:val="00943455"/>
    <w:rsid w:val="00943770"/>
    <w:rsid w:val="00943ACC"/>
    <w:rsid w:val="00943ACE"/>
    <w:rsid w:val="00943CC3"/>
    <w:rsid w:val="00944468"/>
    <w:rsid w:val="00944B7D"/>
    <w:rsid w:val="009450FD"/>
    <w:rsid w:val="00945831"/>
    <w:rsid w:val="009459D2"/>
    <w:rsid w:val="00945F1D"/>
    <w:rsid w:val="00946D35"/>
    <w:rsid w:val="00947BFC"/>
    <w:rsid w:val="00947CCF"/>
    <w:rsid w:val="00947F52"/>
    <w:rsid w:val="00950341"/>
    <w:rsid w:val="00950931"/>
    <w:rsid w:val="00951454"/>
    <w:rsid w:val="00951FBE"/>
    <w:rsid w:val="00952363"/>
    <w:rsid w:val="00952A9B"/>
    <w:rsid w:val="00953010"/>
    <w:rsid w:val="00953492"/>
    <w:rsid w:val="00953717"/>
    <w:rsid w:val="0095384B"/>
    <w:rsid w:val="00953A59"/>
    <w:rsid w:val="00953A8D"/>
    <w:rsid w:val="00953C7A"/>
    <w:rsid w:val="00953F2D"/>
    <w:rsid w:val="00954421"/>
    <w:rsid w:val="009564F8"/>
    <w:rsid w:val="00956A09"/>
    <w:rsid w:val="00956DE8"/>
    <w:rsid w:val="00957019"/>
    <w:rsid w:val="00957137"/>
    <w:rsid w:val="00957454"/>
    <w:rsid w:val="00957A23"/>
    <w:rsid w:val="00957C38"/>
    <w:rsid w:val="009604F9"/>
    <w:rsid w:val="00960A42"/>
    <w:rsid w:val="00960A7D"/>
    <w:rsid w:val="00961423"/>
    <w:rsid w:val="0096178D"/>
    <w:rsid w:val="00961B9D"/>
    <w:rsid w:val="009625A6"/>
    <w:rsid w:val="00962782"/>
    <w:rsid w:val="00962925"/>
    <w:rsid w:val="0096303F"/>
    <w:rsid w:val="009634C9"/>
    <w:rsid w:val="0096441C"/>
    <w:rsid w:val="0096444E"/>
    <w:rsid w:val="0096451B"/>
    <w:rsid w:val="009648E9"/>
    <w:rsid w:val="00965362"/>
    <w:rsid w:val="00966147"/>
    <w:rsid w:val="00966552"/>
    <w:rsid w:val="00966894"/>
    <w:rsid w:val="0096717A"/>
    <w:rsid w:val="00967218"/>
    <w:rsid w:val="00967272"/>
    <w:rsid w:val="00967C55"/>
    <w:rsid w:val="009702F8"/>
    <w:rsid w:val="00970686"/>
    <w:rsid w:val="00970F9F"/>
    <w:rsid w:val="0097116C"/>
    <w:rsid w:val="009711D1"/>
    <w:rsid w:val="0097209D"/>
    <w:rsid w:val="00972387"/>
    <w:rsid w:val="00972790"/>
    <w:rsid w:val="00972AE4"/>
    <w:rsid w:val="009743A8"/>
    <w:rsid w:val="00974447"/>
    <w:rsid w:val="00975B6F"/>
    <w:rsid w:val="00975B9A"/>
    <w:rsid w:val="00975D83"/>
    <w:rsid w:val="00975F7B"/>
    <w:rsid w:val="009760B5"/>
    <w:rsid w:val="009761E1"/>
    <w:rsid w:val="00976549"/>
    <w:rsid w:val="00976A4A"/>
    <w:rsid w:val="00977238"/>
    <w:rsid w:val="009776BE"/>
    <w:rsid w:val="009803AC"/>
    <w:rsid w:val="009808F2"/>
    <w:rsid w:val="00980952"/>
    <w:rsid w:val="00980F6E"/>
    <w:rsid w:val="00981B91"/>
    <w:rsid w:val="00981BC6"/>
    <w:rsid w:val="00981D88"/>
    <w:rsid w:val="009821B6"/>
    <w:rsid w:val="00982264"/>
    <w:rsid w:val="009823AF"/>
    <w:rsid w:val="00982901"/>
    <w:rsid w:val="00982AA5"/>
    <w:rsid w:val="009830D6"/>
    <w:rsid w:val="00983696"/>
    <w:rsid w:val="009836D5"/>
    <w:rsid w:val="009837EC"/>
    <w:rsid w:val="00983820"/>
    <w:rsid w:val="00983908"/>
    <w:rsid w:val="00983B25"/>
    <w:rsid w:val="00983F0E"/>
    <w:rsid w:val="009842C7"/>
    <w:rsid w:val="00984476"/>
    <w:rsid w:val="00984EE9"/>
    <w:rsid w:val="00985161"/>
    <w:rsid w:val="00986003"/>
    <w:rsid w:val="009862DB"/>
    <w:rsid w:val="009863F8"/>
    <w:rsid w:val="00986818"/>
    <w:rsid w:val="0098741D"/>
    <w:rsid w:val="00987556"/>
    <w:rsid w:val="00987594"/>
    <w:rsid w:val="009905D6"/>
    <w:rsid w:val="00991349"/>
    <w:rsid w:val="00991359"/>
    <w:rsid w:val="00991493"/>
    <w:rsid w:val="009914A6"/>
    <w:rsid w:val="009917B8"/>
    <w:rsid w:val="009919C8"/>
    <w:rsid w:val="0099204D"/>
    <w:rsid w:val="009927DD"/>
    <w:rsid w:val="00992859"/>
    <w:rsid w:val="00992A88"/>
    <w:rsid w:val="00992BA7"/>
    <w:rsid w:val="0099371D"/>
    <w:rsid w:val="00993749"/>
    <w:rsid w:val="009938B2"/>
    <w:rsid w:val="00993C5E"/>
    <w:rsid w:val="009947BC"/>
    <w:rsid w:val="00994EA9"/>
    <w:rsid w:val="009952DC"/>
    <w:rsid w:val="009953A1"/>
    <w:rsid w:val="009955DF"/>
    <w:rsid w:val="009959C1"/>
    <w:rsid w:val="00995EC7"/>
    <w:rsid w:val="00995F1A"/>
    <w:rsid w:val="00996C01"/>
    <w:rsid w:val="00997E60"/>
    <w:rsid w:val="009A0255"/>
    <w:rsid w:val="009A0458"/>
    <w:rsid w:val="009A08C3"/>
    <w:rsid w:val="009A0A46"/>
    <w:rsid w:val="009A0B2A"/>
    <w:rsid w:val="009A0D4D"/>
    <w:rsid w:val="009A0F9F"/>
    <w:rsid w:val="009A14EA"/>
    <w:rsid w:val="009A18FB"/>
    <w:rsid w:val="009A1A4F"/>
    <w:rsid w:val="009A24A9"/>
    <w:rsid w:val="009A2A0C"/>
    <w:rsid w:val="009A3630"/>
    <w:rsid w:val="009A39A6"/>
    <w:rsid w:val="009A3FCD"/>
    <w:rsid w:val="009A414C"/>
    <w:rsid w:val="009A4437"/>
    <w:rsid w:val="009A45E4"/>
    <w:rsid w:val="009A4648"/>
    <w:rsid w:val="009A4E6A"/>
    <w:rsid w:val="009A50C7"/>
    <w:rsid w:val="009A54C1"/>
    <w:rsid w:val="009A5A26"/>
    <w:rsid w:val="009A6050"/>
    <w:rsid w:val="009A615C"/>
    <w:rsid w:val="009A6C49"/>
    <w:rsid w:val="009A6C9E"/>
    <w:rsid w:val="009A6E7E"/>
    <w:rsid w:val="009A72BA"/>
    <w:rsid w:val="009A7860"/>
    <w:rsid w:val="009A79D2"/>
    <w:rsid w:val="009A7AEF"/>
    <w:rsid w:val="009A7DD8"/>
    <w:rsid w:val="009A7FBD"/>
    <w:rsid w:val="009B0678"/>
    <w:rsid w:val="009B0BE6"/>
    <w:rsid w:val="009B12BF"/>
    <w:rsid w:val="009B12E9"/>
    <w:rsid w:val="009B1729"/>
    <w:rsid w:val="009B1ADF"/>
    <w:rsid w:val="009B20CD"/>
    <w:rsid w:val="009B245E"/>
    <w:rsid w:val="009B25D2"/>
    <w:rsid w:val="009B2F91"/>
    <w:rsid w:val="009B340E"/>
    <w:rsid w:val="009B381E"/>
    <w:rsid w:val="009B3936"/>
    <w:rsid w:val="009B4D81"/>
    <w:rsid w:val="009B5049"/>
    <w:rsid w:val="009B50FE"/>
    <w:rsid w:val="009B56BF"/>
    <w:rsid w:val="009B5C95"/>
    <w:rsid w:val="009B6209"/>
    <w:rsid w:val="009B6619"/>
    <w:rsid w:val="009B6877"/>
    <w:rsid w:val="009B6A75"/>
    <w:rsid w:val="009B72DA"/>
    <w:rsid w:val="009B74DA"/>
    <w:rsid w:val="009B79C5"/>
    <w:rsid w:val="009C020C"/>
    <w:rsid w:val="009C05B1"/>
    <w:rsid w:val="009C0B17"/>
    <w:rsid w:val="009C12EE"/>
    <w:rsid w:val="009C2012"/>
    <w:rsid w:val="009C26FF"/>
    <w:rsid w:val="009C2A89"/>
    <w:rsid w:val="009C2BA4"/>
    <w:rsid w:val="009C3C45"/>
    <w:rsid w:val="009C3D48"/>
    <w:rsid w:val="009C5004"/>
    <w:rsid w:val="009C50A1"/>
    <w:rsid w:val="009C54EC"/>
    <w:rsid w:val="009C558A"/>
    <w:rsid w:val="009C6480"/>
    <w:rsid w:val="009C6D1B"/>
    <w:rsid w:val="009C740E"/>
    <w:rsid w:val="009C7B27"/>
    <w:rsid w:val="009C7B51"/>
    <w:rsid w:val="009D00A9"/>
    <w:rsid w:val="009D0A97"/>
    <w:rsid w:val="009D0BDE"/>
    <w:rsid w:val="009D0FE5"/>
    <w:rsid w:val="009D1677"/>
    <w:rsid w:val="009D17C5"/>
    <w:rsid w:val="009D1F6E"/>
    <w:rsid w:val="009D1F81"/>
    <w:rsid w:val="009D21A8"/>
    <w:rsid w:val="009D2339"/>
    <w:rsid w:val="009D27A9"/>
    <w:rsid w:val="009D31C4"/>
    <w:rsid w:val="009D4AEF"/>
    <w:rsid w:val="009D518A"/>
    <w:rsid w:val="009D5944"/>
    <w:rsid w:val="009D6552"/>
    <w:rsid w:val="009D66C7"/>
    <w:rsid w:val="009D7C0A"/>
    <w:rsid w:val="009D7D8B"/>
    <w:rsid w:val="009E0804"/>
    <w:rsid w:val="009E0A96"/>
    <w:rsid w:val="009E1320"/>
    <w:rsid w:val="009E1471"/>
    <w:rsid w:val="009E16E6"/>
    <w:rsid w:val="009E205A"/>
    <w:rsid w:val="009E2090"/>
    <w:rsid w:val="009E3994"/>
    <w:rsid w:val="009E3CAB"/>
    <w:rsid w:val="009E3E44"/>
    <w:rsid w:val="009E3EA3"/>
    <w:rsid w:val="009E428F"/>
    <w:rsid w:val="009E4371"/>
    <w:rsid w:val="009E4A1F"/>
    <w:rsid w:val="009E5348"/>
    <w:rsid w:val="009E5495"/>
    <w:rsid w:val="009E5597"/>
    <w:rsid w:val="009E5B4A"/>
    <w:rsid w:val="009E6604"/>
    <w:rsid w:val="009E6AE4"/>
    <w:rsid w:val="009E6FFA"/>
    <w:rsid w:val="009E73CC"/>
    <w:rsid w:val="009E78FE"/>
    <w:rsid w:val="009F15D4"/>
    <w:rsid w:val="009F1B41"/>
    <w:rsid w:val="009F2439"/>
    <w:rsid w:val="009F2966"/>
    <w:rsid w:val="009F31D9"/>
    <w:rsid w:val="009F3D33"/>
    <w:rsid w:val="009F4B16"/>
    <w:rsid w:val="009F4F42"/>
    <w:rsid w:val="009F4FA0"/>
    <w:rsid w:val="009F5C5F"/>
    <w:rsid w:val="009F5DC9"/>
    <w:rsid w:val="009F61A9"/>
    <w:rsid w:val="009F61F4"/>
    <w:rsid w:val="009F6D12"/>
    <w:rsid w:val="009F6D1F"/>
    <w:rsid w:val="009F713F"/>
    <w:rsid w:val="009F73FE"/>
    <w:rsid w:val="009F75A3"/>
    <w:rsid w:val="009F79A9"/>
    <w:rsid w:val="009F7C10"/>
    <w:rsid w:val="009F7DC8"/>
    <w:rsid w:val="009F7E13"/>
    <w:rsid w:val="00A00D4F"/>
    <w:rsid w:val="00A0157F"/>
    <w:rsid w:val="00A0268B"/>
    <w:rsid w:val="00A0268D"/>
    <w:rsid w:val="00A02900"/>
    <w:rsid w:val="00A03087"/>
    <w:rsid w:val="00A036A9"/>
    <w:rsid w:val="00A03702"/>
    <w:rsid w:val="00A045CF"/>
    <w:rsid w:val="00A04C11"/>
    <w:rsid w:val="00A04D7D"/>
    <w:rsid w:val="00A053F3"/>
    <w:rsid w:val="00A05DD3"/>
    <w:rsid w:val="00A065A9"/>
    <w:rsid w:val="00A067D4"/>
    <w:rsid w:val="00A06B00"/>
    <w:rsid w:val="00A0722A"/>
    <w:rsid w:val="00A07A37"/>
    <w:rsid w:val="00A1034B"/>
    <w:rsid w:val="00A10404"/>
    <w:rsid w:val="00A1046D"/>
    <w:rsid w:val="00A107DE"/>
    <w:rsid w:val="00A108E6"/>
    <w:rsid w:val="00A10AC0"/>
    <w:rsid w:val="00A10B6F"/>
    <w:rsid w:val="00A112A7"/>
    <w:rsid w:val="00A1133F"/>
    <w:rsid w:val="00A125D9"/>
    <w:rsid w:val="00A1266D"/>
    <w:rsid w:val="00A12E7C"/>
    <w:rsid w:val="00A13E9B"/>
    <w:rsid w:val="00A1418C"/>
    <w:rsid w:val="00A14632"/>
    <w:rsid w:val="00A14787"/>
    <w:rsid w:val="00A14912"/>
    <w:rsid w:val="00A149F5"/>
    <w:rsid w:val="00A14E8B"/>
    <w:rsid w:val="00A14FDB"/>
    <w:rsid w:val="00A153C9"/>
    <w:rsid w:val="00A15767"/>
    <w:rsid w:val="00A1580E"/>
    <w:rsid w:val="00A15CC6"/>
    <w:rsid w:val="00A15DE8"/>
    <w:rsid w:val="00A16337"/>
    <w:rsid w:val="00A16E6A"/>
    <w:rsid w:val="00A17050"/>
    <w:rsid w:val="00A17456"/>
    <w:rsid w:val="00A17533"/>
    <w:rsid w:val="00A17AF4"/>
    <w:rsid w:val="00A17B36"/>
    <w:rsid w:val="00A2072E"/>
    <w:rsid w:val="00A21065"/>
    <w:rsid w:val="00A210C8"/>
    <w:rsid w:val="00A21C72"/>
    <w:rsid w:val="00A21CBC"/>
    <w:rsid w:val="00A220A0"/>
    <w:rsid w:val="00A22654"/>
    <w:rsid w:val="00A241F3"/>
    <w:rsid w:val="00A24F3C"/>
    <w:rsid w:val="00A250F0"/>
    <w:rsid w:val="00A25E9F"/>
    <w:rsid w:val="00A265AA"/>
    <w:rsid w:val="00A26984"/>
    <w:rsid w:val="00A26A1F"/>
    <w:rsid w:val="00A26C08"/>
    <w:rsid w:val="00A26FDA"/>
    <w:rsid w:val="00A2736C"/>
    <w:rsid w:val="00A27CD8"/>
    <w:rsid w:val="00A27CE2"/>
    <w:rsid w:val="00A27D35"/>
    <w:rsid w:val="00A27F47"/>
    <w:rsid w:val="00A27FFE"/>
    <w:rsid w:val="00A300CA"/>
    <w:rsid w:val="00A302C4"/>
    <w:rsid w:val="00A30359"/>
    <w:rsid w:val="00A30476"/>
    <w:rsid w:val="00A30BFD"/>
    <w:rsid w:val="00A316DF"/>
    <w:rsid w:val="00A31874"/>
    <w:rsid w:val="00A31A9D"/>
    <w:rsid w:val="00A3221E"/>
    <w:rsid w:val="00A325B9"/>
    <w:rsid w:val="00A32DD1"/>
    <w:rsid w:val="00A339F6"/>
    <w:rsid w:val="00A33F41"/>
    <w:rsid w:val="00A34454"/>
    <w:rsid w:val="00A34C59"/>
    <w:rsid w:val="00A3538F"/>
    <w:rsid w:val="00A357E2"/>
    <w:rsid w:val="00A35DC9"/>
    <w:rsid w:val="00A36260"/>
    <w:rsid w:val="00A3647E"/>
    <w:rsid w:val="00A3648A"/>
    <w:rsid w:val="00A36586"/>
    <w:rsid w:val="00A369D3"/>
    <w:rsid w:val="00A36AE0"/>
    <w:rsid w:val="00A36BF0"/>
    <w:rsid w:val="00A3730F"/>
    <w:rsid w:val="00A37B8D"/>
    <w:rsid w:val="00A37E5E"/>
    <w:rsid w:val="00A40244"/>
    <w:rsid w:val="00A40579"/>
    <w:rsid w:val="00A40F19"/>
    <w:rsid w:val="00A40FD0"/>
    <w:rsid w:val="00A4129C"/>
    <w:rsid w:val="00A412FB"/>
    <w:rsid w:val="00A426A4"/>
    <w:rsid w:val="00A426CC"/>
    <w:rsid w:val="00A435C9"/>
    <w:rsid w:val="00A4409B"/>
    <w:rsid w:val="00A44543"/>
    <w:rsid w:val="00A44563"/>
    <w:rsid w:val="00A4494A"/>
    <w:rsid w:val="00A45479"/>
    <w:rsid w:val="00A45835"/>
    <w:rsid w:val="00A45F55"/>
    <w:rsid w:val="00A4617F"/>
    <w:rsid w:val="00A467CD"/>
    <w:rsid w:val="00A46899"/>
    <w:rsid w:val="00A46AD1"/>
    <w:rsid w:val="00A475B0"/>
    <w:rsid w:val="00A47639"/>
    <w:rsid w:val="00A47E19"/>
    <w:rsid w:val="00A509F1"/>
    <w:rsid w:val="00A51274"/>
    <w:rsid w:val="00A5131A"/>
    <w:rsid w:val="00A516C8"/>
    <w:rsid w:val="00A519C6"/>
    <w:rsid w:val="00A51EE1"/>
    <w:rsid w:val="00A525B8"/>
    <w:rsid w:val="00A5288C"/>
    <w:rsid w:val="00A535C7"/>
    <w:rsid w:val="00A53B44"/>
    <w:rsid w:val="00A54158"/>
    <w:rsid w:val="00A54196"/>
    <w:rsid w:val="00A54387"/>
    <w:rsid w:val="00A543AC"/>
    <w:rsid w:val="00A547F3"/>
    <w:rsid w:val="00A54A28"/>
    <w:rsid w:val="00A54E5A"/>
    <w:rsid w:val="00A551FF"/>
    <w:rsid w:val="00A555BF"/>
    <w:rsid w:val="00A55C38"/>
    <w:rsid w:val="00A56289"/>
    <w:rsid w:val="00A56A37"/>
    <w:rsid w:val="00A57775"/>
    <w:rsid w:val="00A57A9F"/>
    <w:rsid w:val="00A6048D"/>
    <w:rsid w:val="00A60979"/>
    <w:rsid w:val="00A61CE5"/>
    <w:rsid w:val="00A62C10"/>
    <w:rsid w:val="00A6328B"/>
    <w:rsid w:val="00A653C3"/>
    <w:rsid w:val="00A654FE"/>
    <w:rsid w:val="00A6565E"/>
    <w:rsid w:val="00A657EA"/>
    <w:rsid w:val="00A658C5"/>
    <w:rsid w:val="00A65D8C"/>
    <w:rsid w:val="00A65F0B"/>
    <w:rsid w:val="00A65FF2"/>
    <w:rsid w:val="00A66F58"/>
    <w:rsid w:val="00A67057"/>
    <w:rsid w:val="00A67404"/>
    <w:rsid w:val="00A67E7F"/>
    <w:rsid w:val="00A70C00"/>
    <w:rsid w:val="00A70E41"/>
    <w:rsid w:val="00A71045"/>
    <w:rsid w:val="00A7160A"/>
    <w:rsid w:val="00A71C2C"/>
    <w:rsid w:val="00A71DFD"/>
    <w:rsid w:val="00A72454"/>
    <w:rsid w:val="00A72542"/>
    <w:rsid w:val="00A7279D"/>
    <w:rsid w:val="00A72B22"/>
    <w:rsid w:val="00A72E5E"/>
    <w:rsid w:val="00A72F37"/>
    <w:rsid w:val="00A7318B"/>
    <w:rsid w:val="00A73CEE"/>
    <w:rsid w:val="00A7408E"/>
    <w:rsid w:val="00A74488"/>
    <w:rsid w:val="00A7459E"/>
    <w:rsid w:val="00A7483C"/>
    <w:rsid w:val="00A74E60"/>
    <w:rsid w:val="00A7531F"/>
    <w:rsid w:val="00A754D5"/>
    <w:rsid w:val="00A7553E"/>
    <w:rsid w:val="00A758B5"/>
    <w:rsid w:val="00A76139"/>
    <w:rsid w:val="00A77069"/>
    <w:rsid w:val="00A779A7"/>
    <w:rsid w:val="00A77D6D"/>
    <w:rsid w:val="00A808C1"/>
    <w:rsid w:val="00A81240"/>
    <w:rsid w:val="00A8218E"/>
    <w:rsid w:val="00A83615"/>
    <w:rsid w:val="00A84927"/>
    <w:rsid w:val="00A852AB"/>
    <w:rsid w:val="00A852DA"/>
    <w:rsid w:val="00A85517"/>
    <w:rsid w:val="00A855F1"/>
    <w:rsid w:val="00A856CD"/>
    <w:rsid w:val="00A85C70"/>
    <w:rsid w:val="00A86BED"/>
    <w:rsid w:val="00A871F4"/>
    <w:rsid w:val="00A87517"/>
    <w:rsid w:val="00A87755"/>
    <w:rsid w:val="00A877A6"/>
    <w:rsid w:val="00A87A91"/>
    <w:rsid w:val="00A87EBD"/>
    <w:rsid w:val="00A904E3"/>
    <w:rsid w:val="00A90504"/>
    <w:rsid w:val="00A90F84"/>
    <w:rsid w:val="00A9130E"/>
    <w:rsid w:val="00A91528"/>
    <w:rsid w:val="00A91A36"/>
    <w:rsid w:val="00A91EEE"/>
    <w:rsid w:val="00A91EF6"/>
    <w:rsid w:val="00A92B25"/>
    <w:rsid w:val="00A93797"/>
    <w:rsid w:val="00A93E91"/>
    <w:rsid w:val="00A93F01"/>
    <w:rsid w:val="00A942FE"/>
    <w:rsid w:val="00A944B0"/>
    <w:rsid w:val="00A946E2"/>
    <w:rsid w:val="00A94FB1"/>
    <w:rsid w:val="00A956DD"/>
    <w:rsid w:val="00A95A0D"/>
    <w:rsid w:val="00A95B31"/>
    <w:rsid w:val="00A962DC"/>
    <w:rsid w:val="00A96964"/>
    <w:rsid w:val="00A970A0"/>
    <w:rsid w:val="00A97567"/>
    <w:rsid w:val="00A97FBC"/>
    <w:rsid w:val="00AA0035"/>
    <w:rsid w:val="00AA022E"/>
    <w:rsid w:val="00AA04FC"/>
    <w:rsid w:val="00AA074A"/>
    <w:rsid w:val="00AA1038"/>
    <w:rsid w:val="00AA209F"/>
    <w:rsid w:val="00AA22DC"/>
    <w:rsid w:val="00AA26DB"/>
    <w:rsid w:val="00AA26EE"/>
    <w:rsid w:val="00AA3524"/>
    <w:rsid w:val="00AA373C"/>
    <w:rsid w:val="00AA495B"/>
    <w:rsid w:val="00AA55A1"/>
    <w:rsid w:val="00AA60B6"/>
    <w:rsid w:val="00AA647D"/>
    <w:rsid w:val="00AA6FED"/>
    <w:rsid w:val="00AA7ACD"/>
    <w:rsid w:val="00AA7FE2"/>
    <w:rsid w:val="00AB08CF"/>
    <w:rsid w:val="00AB0B04"/>
    <w:rsid w:val="00AB0BFE"/>
    <w:rsid w:val="00AB119A"/>
    <w:rsid w:val="00AB1D10"/>
    <w:rsid w:val="00AB2139"/>
    <w:rsid w:val="00AB218F"/>
    <w:rsid w:val="00AB2501"/>
    <w:rsid w:val="00AB2991"/>
    <w:rsid w:val="00AB29B1"/>
    <w:rsid w:val="00AB2B6E"/>
    <w:rsid w:val="00AB35A3"/>
    <w:rsid w:val="00AB369B"/>
    <w:rsid w:val="00AB3700"/>
    <w:rsid w:val="00AB3DC0"/>
    <w:rsid w:val="00AB42DB"/>
    <w:rsid w:val="00AB49AD"/>
    <w:rsid w:val="00AB4F4F"/>
    <w:rsid w:val="00AB546E"/>
    <w:rsid w:val="00AB5BD7"/>
    <w:rsid w:val="00AB5C63"/>
    <w:rsid w:val="00AB612E"/>
    <w:rsid w:val="00AB66AD"/>
    <w:rsid w:val="00AB67D7"/>
    <w:rsid w:val="00AB6AEE"/>
    <w:rsid w:val="00AB6EDF"/>
    <w:rsid w:val="00AB7D82"/>
    <w:rsid w:val="00AC0F02"/>
    <w:rsid w:val="00AC1A3A"/>
    <w:rsid w:val="00AC1AC0"/>
    <w:rsid w:val="00AC234D"/>
    <w:rsid w:val="00AC29B9"/>
    <w:rsid w:val="00AC300C"/>
    <w:rsid w:val="00AC37BC"/>
    <w:rsid w:val="00AC3D5A"/>
    <w:rsid w:val="00AC3DB7"/>
    <w:rsid w:val="00AC3F3B"/>
    <w:rsid w:val="00AC45BF"/>
    <w:rsid w:val="00AC474F"/>
    <w:rsid w:val="00AC4C6F"/>
    <w:rsid w:val="00AC4C9C"/>
    <w:rsid w:val="00AC54D1"/>
    <w:rsid w:val="00AC55CD"/>
    <w:rsid w:val="00AC5BBE"/>
    <w:rsid w:val="00AC64F9"/>
    <w:rsid w:val="00AC6C2C"/>
    <w:rsid w:val="00AC6E91"/>
    <w:rsid w:val="00AC72F6"/>
    <w:rsid w:val="00AC7415"/>
    <w:rsid w:val="00AC74ED"/>
    <w:rsid w:val="00AC75C9"/>
    <w:rsid w:val="00AC7ED6"/>
    <w:rsid w:val="00AC7FDB"/>
    <w:rsid w:val="00AD1055"/>
    <w:rsid w:val="00AD206D"/>
    <w:rsid w:val="00AD2296"/>
    <w:rsid w:val="00AD22A6"/>
    <w:rsid w:val="00AD238B"/>
    <w:rsid w:val="00AD29DB"/>
    <w:rsid w:val="00AD2C7F"/>
    <w:rsid w:val="00AD2EF5"/>
    <w:rsid w:val="00AD373F"/>
    <w:rsid w:val="00AD3BE7"/>
    <w:rsid w:val="00AD4879"/>
    <w:rsid w:val="00AD49AC"/>
    <w:rsid w:val="00AD5BE2"/>
    <w:rsid w:val="00AD5FAB"/>
    <w:rsid w:val="00AD643B"/>
    <w:rsid w:val="00AD645B"/>
    <w:rsid w:val="00AD701E"/>
    <w:rsid w:val="00AD752C"/>
    <w:rsid w:val="00AD7DB2"/>
    <w:rsid w:val="00AD7E4B"/>
    <w:rsid w:val="00AE0290"/>
    <w:rsid w:val="00AE0959"/>
    <w:rsid w:val="00AE137A"/>
    <w:rsid w:val="00AE1675"/>
    <w:rsid w:val="00AE1B26"/>
    <w:rsid w:val="00AE1E4F"/>
    <w:rsid w:val="00AE2153"/>
    <w:rsid w:val="00AE2C9B"/>
    <w:rsid w:val="00AE30F9"/>
    <w:rsid w:val="00AE3AD2"/>
    <w:rsid w:val="00AE3CDF"/>
    <w:rsid w:val="00AE449A"/>
    <w:rsid w:val="00AE4611"/>
    <w:rsid w:val="00AE4DE3"/>
    <w:rsid w:val="00AE4E84"/>
    <w:rsid w:val="00AE4F8F"/>
    <w:rsid w:val="00AE51BB"/>
    <w:rsid w:val="00AE5789"/>
    <w:rsid w:val="00AE57D9"/>
    <w:rsid w:val="00AE5DAA"/>
    <w:rsid w:val="00AE60D2"/>
    <w:rsid w:val="00AE649E"/>
    <w:rsid w:val="00AE64E1"/>
    <w:rsid w:val="00AE69B2"/>
    <w:rsid w:val="00AE6B9B"/>
    <w:rsid w:val="00AE6BAA"/>
    <w:rsid w:val="00AE7A30"/>
    <w:rsid w:val="00AF00A6"/>
    <w:rsid w:val="00AF05BC"/>
    <w:rsid w:val="00AF0655"/>
    <w:rsid w:val="00AF0A5E"/>
    <w:rsid w:val="00AF0B30"/>
    <w:rsid w:val="00AF0B6E"/>
    <w:rsid w:val="00AF106D"/>
    <w:rsid w:val="00AF1325"/>
    <w:rsid w:val="00AF18A2"/>
    <w:rsid w:val="00AF1A74"/>
    <w:rsid w:val="00AF1D1A"/>
    <w:rsid w:val="00AF1EC4"/>
    <w:rsid w:val="00AF2187"/>
    <w:rsid w:val="00AF27BE"/>
    <w:rsid w:val="00AF2F3F"/>
    <w:rsid w:val="00AF2FB1"/>
    <w:rsid w:val="00AF32FE"/>
    <w:rsid w:val="00AF334C"/>
    <w:rsid w:val="00AF35C9"/>
    <w:rsid w:val="00AF387F"/>
    <w:rsid w:val="00AF3D52"/>
    <w:rsid w:val="00AF5E6D"/>
    <w:rsid w:val="00AF66D7"/>
    <w:rsid w:val="00AF67B5"/>
    <w:rsid w:val="00AF6B05"/>
    <w:rsid w:val="00AF706B"/>
    <w:rsid w:val="00AF72B8"/>
    <w:rsid w:val="00AF76DB"/>
    <w:rsid w:val="00AF7E9D"/>
    <w:rsid w:val="00B00D14"/>
    <w:rsid w:val="00B00E21"/>
    <w:rsid w:val="00B01374"/>
    <w:rsid w:val="00B014FE"/>
    <w:rsid w:val="00B01884"/>
    <w:rsid w:val="00B019CA"/>
    <w:rsid w:val="00B01B6C"/>
    <w:rsid w:val="00B01E8F"/>
    <w:rsid w:val="00B02096"/>
    <w:rsid w:val="00B0270C"/>
    <w:rsid w:val="00B02F06"/>
    <w:rsid w:val="00B02FC8"/>
    <w:rsid w:val="00B0309D"/>
    <w:rsid w:val="00B03548"/>
    <w:rsid w:val="00B0388A"/>
    <w:rsid w:val="00B03AEF"/>
    <w:rsid w:val="00B045AE"/>
    <w:rsid w:val="00B04874"/>
    <w:rsid w:val="00B04C79"/>
    <w:rsid w:val="00B04E94"/>
    <w:rsid w:val="00B05133"/>
    <w:rsid w:val="00B0556A"/>
    <w:rsid w:val="00B059E1"/>
    <w:rsid w:val="00B05CA5"/>
    <w:rsid w:val="00B05E07"/>
    <w:rsid w:val="00B065F7"/>
    <w:rsid w:val="00B07C69"/>
    <w:rsid w:val="00B07CF8"/>
    <w:rsid w:val="00B1045F"/>
    <w:rsid w:val="00B104C0"/>
    <w:rsid w:val="00B10901"/>
    <w:rsid w:val="00B1175E"/>
    <w:rsid w:val="00B119AB"/>
    <w:rsid w:val="00B11F70"/>
    <w:rsid w:val="00B121CF"/>
    <w:rsid w:val="00B128E2"/>
    <w:rsid w:val="00B12F0C"/>
    <w:rsid w:val="00B130EB"/>
    <w:rsid w:val="00B133E9"/>
    <w:rsid w:val="00B13930"/>
    <w:rsid w:val="00B13C3C"/>
    <w:rsid w:val="00B142C7"/>
    <w:rsid w:val="00B146F1"/>
    <w:rsid w:val="00B151E7"/>
    <w:rsid w:val="00B15C4B"/>
    <w:rsid w:val="00B15F17"/>
    <w:rsid w:val="00B15F72"/>
    <w:rsid w:val="00B16321"/>
    <w:rsid w:val="00B16822"/>
    <w:rsid w:val="00B16910"/>
    <w:rsid w:val="00B17ABE"/>
    <w:rsid w:val="00B17CBF"/>
    <w:rsid w:val="00B201C5"/>
    <w:rsid w:val="00B215BA"/>
    <w:rsid w:val="00B216BB"/>
    <w:rsid w:val="00B21C9F"/>
    <w:rsid w:val="00B22286"/>
    <w:rsid w:val="00B22825"/>
    <w:rsid w:val="00B22A4C"/>
    <w:rsid w:val="00B231FF"/>
    <w:rsid w:val="00B23250"/>
    <w:rsid w:val="00B235BF"/>
    <w:rsid w:val="00B239EF"/>
    <w:rsid w:val="00B23F1E"/>
    <w:rsid w:val="00B24863"/>
    <w:rsid w:val="00B248C0"/>
    <w:rsid w:val="00B24EF9"/>
    <w:rsid w:val="00B256E0"/>
    <w:rsid w:val="00B25F56"/>
    <w:rsid w:val="00B262CB"/>
    <w:rsid w:val="00B264B7"/>
    <w:rsid w:val="00B26730"/>
    <w:rsid w:val="00B27093"/>
    <w:rsid w:val="00B274B8"/>
    <w:rsid w:val="00B278F3"/>
    <w:rsid w:val="00B27FDD"/>
    <w:rsid w:val="00B30174"/>
    <w:rsid w:val="00B308E3"/>
    <w:rsid w:val="00B30EDB"/>
    <w:rsid w:val="00B315C0"/>
    <w:rsid w:val="00B3229A"/>
    <w:rsid w:val="00B323F8"/>
    <w:rsid w:val="00B32B34"/>
    <w:rsid w:val="00B33263"/>
    <w:rsid w:val="00B3328E"/>
    <w:rsid w:val="00B336C7"/>
    <w:rsid w:val="00B337C3"/>
    <w:rsid w:val="00B339A7"/>
    <w:rsid w:val="00B33B4F"/>
    <w:rsid w:val="00B33E4C"/>
    <w:rsid w:val="00B34B68"/>
    <w:rsid w:val="00B34F6C"/>
    <w:rsid w:val="00B34FFA"/>
    <w:rsid w:val="00B3523F"/>
    <w:rsid w:val="00B35972"/>
    <w:rsid w:val="00B35B46"/>
    <w:rsid w:val="00B36374"/>
    <w:rsid w:val="00B37164"/>
    <w:rsid w:val="00B375AA"/>
    <w:rsid w:val="00B3776C"/>
    <w:rsid w:val="00B40295"/>
    <w:rsid w:val="00B40542"/>
    <w:rsid w:val="00B408D2"/>
    <w:rsid w:val="00B40AC9"/>
    <w:rsid w:val="00B4162E"/>
    <w:rsid w:val="00B424F0"/>
    <w:rsid w:val="00B4267E"/>
    <w:rsid w:val="00B42E3D"/>
    <w:rsid w:val="00B42EE1"/>
    <w:rsid w:val="00B4388E"/>
    <w:rsid w:val="00B43FB4"/>
    <w:rsid w:val="00B4420C"/>
    <w:rsid w:val="00B44273"/>
    <w:rsid w:val="00B4430D"/>
    <w:rsid w:val="00B448ED"/>
    <w:rsid w:val="00B45461"/>
    <w:rsid w:val="00B45E59"/>
    <w:rsid w:val="00B46311"/>
    <w:rsid w:val="00B46801"/>
    <w:rsid w:val="00B47459"/>
    <w:rsid w:val="00B47731"/>
    <w:rsid w:val="00B478AA"/>
    <w:rsid w:val="00B47E2C"/>
    <w:rsid w:val="00B47F8D"/>
    <w:rsid w:val="00B50072"/>
    <w:rsid w:val="00B500BF"/>
    <w:rsid w:val="00B50224"/>
    <w:rsid w:val="00B50998"/>
    <w:rsid w:val="00B50B3C"/>
    <w:rsid w:val="00B51259"/>
    <w:rsid w:val="00B51A36"/>
    <w:rsid w:val="00B51ABC"/>
    <w:rsid w:val="00B5255F"/>
    <w:rsid w:val="00B52ADF"/>
    <w:rsid w:val="00B52F34"/>
    <w:rsid w:val="00B532C7"/>
    <w:rsid w:val="00B5336E"/>
    <w:rsid w:val="00B54144"/>
    <w:rsid w:val="00B54656"/>
    <w:rsid w:val="00B546E4"/>
    <w:rsid w:val="00B54A02"/>
    <w:rsid w:val="00B5513B"/>
    <w:rsid w:val="00B55767"/>
    <w:rsid w:val="00B55864"/>
    <w:rsid w:val="00B55F01"/>
    <w:rsid w:val="00B57561"/>
    <w:rsid w:val="00B60194"/>
    <w:rsid w:val="00B60738"/>
    <w:rsid w:val="00B6077E"/>
    <w:rsid w:val="00B60A93"/>
    <w:rsid w:val="00B60DF4"/>
    <w:rsid w:val="00B612A4"/>
    <w:rsid w:val="00B61838"/>
    <w:rsid w:val="00B62079"/>
    <w:rsid w:val="00B62568"/>
    <w:rsid w:val="00B638BC"/>
    <w:rsid w:val="00B63F10"/>
    <w:rsid w:val="00B6414F"/>
    <w:rsid w:val="00B643E2"/>
    <w:rsid w:val="00B6475D"/>
    <w:rsid w:val="00B656C5"/>
    <w:rsid w:val="00B66AA3"/>
    <w:rsid w:val="00B66ACC"/>
    <w:rsid w:val="00B6701B"/>
    <w:rsid w:val="00B67127"/>
    <w:rsid w:val="00B676A9"/>
    <w:rsid w:val="00B67930"/>
    <w:rsid w:val="00B67F0A"/>
    <w:rsid w:val="00B7019E"/>
    <w:rsid w:val="00B71B4B"/>
    <w:rsid w:val="00B72B7E"/>
    <w:rsid w:val="00B72D0C"/>
    <w:rsid w:val="00B748A9"/>
    <w:rsid w:val="00B74E5C"/>
    <w:rsid w:val="00B75029"/>
    <w:rsid w:val="00B753BE"/>
    <w:rsid w:val="00B75BB5"/>
    <w:rsid w:val="00B76009"/>
    <w:rsid w:val="00B76253"/>
    <w:rsid w:val="00B76C4D"/>
    <w:rsid w:val="00B77490"/>
    <w:rsid w:val="00B77536"/>
    <w:rsid w:val="00B777E0"/>
    <w:rsid w:val="00B77842"/>
    <w:rsid w:val="00B77EDA"/>
    <w:rsid w:val="00B80431"/>
    <w:rsid w:val="00B80498"/>
    <w:rsid w:val="00B80E16"/>
    <w:rsid w:val="00B8175F"/>
    <w:rsid w:val="00B81CA8"/>
    <w:rsid w:val="00B81DD5"/>
    <w:rsid w:val="00B8207F"/>
    <w:rsid w:val="00B8211A"/>
    <w:rsid w:val="00B8246B"/>
    <w:rsid w:val="00B8305E"/>
    <w:rsid w:val="00B830B0"/>
    <w:rsid w:val="00B8355B"/>
    <w:rsid w:val="00B83A5F"/>
    <w:rsid w:val="00B83E89"/>
    <w:rsid w:val="00B84567"/>
    <w:rsid w:val="00B84578"/>
    <w:rsid w:val="00B84AA3"/>
    <w:rsid w:val="00B84BFD"/>
    <w:rsid w:val="00B84E3B"/>
    <w:rsid w:val="00B84FA3"/>
    <w:rsid w:val="00B85BB6"/>
    <w:rsid w:val="00B862A1"/>
    <w:rsid w:val="00B865C4"/>
    <w:rsid w:val="00B86C4F"/>
    <w:rsid w:val="00B87E56"/>
    <w:rsid w:val="00B90218"/>
    <w:rsid w:val="00B9048B"/>
    <w:rsid w:val="00B90B9E"/>
    <w:rsid w:val="00B90FBA"/>
    <w:rsid w:val="00B91405"/>
    <w:rsid w:val="00B91596"/>
    <w:rsid w:val="00B915C9"/>
    <w:rsid w:val="00B91C5E"/>
    <w:rsid w:val="00B91FE2"/>
    <w:rsid w:val="00B920EE"/>
    <w:rsid w:val="00B92711"/>
    <w:rsid w:val="00B92DA8"/>
    <w:rsid w:val="00B93411"/>
    <w:rsid w:val="00B93B1D"/>
    <w:rsid w:val="00B93B8A"/>
    <w:rsid w:val="00B94126"/>
    <w:rsid w:val="00B94165"/>
    <w:rsid w:val="00B94447"/>
    <w:rsid w:val="00B94495"/>
    <w:rsid w:val="00B94775"/>
    <w:rsid w:val="00B94818"/>
    <w:rsid w:val="00B9496A"/>
    <w:rsid w:val="00B95557"/>
    <w:rsid w:val="00B9564F"/>
    <w:rsid w:val="00B956D9"/>
    <w:rsid w:val="00B95787"/>
    <w:rsid w:val="00B958AE"/>
    <w:rsid w:val="00B95F44"/>
    <w:rsid w:val="00B9635C"/>
    <w:rsid w:val="00B96691"/>
    <w:rsid w:val="00B96A8D"/>
    <w:rsid w:val="00B97432"/>
    <w:rsid w:val="00B975AE"/>
    <w:rsid w:val="00B97914"/>
    <w:rsid w:val="00B97C8E"/>
    <w:rsid w:val="00BA0B94"/>
    <w:rsid w:val="00BA0EB3"/>
    <w:rsid w:val="00BA1070"/>
    <w:rsid w:val="00BA12C0"/>
    <w:rsid w:val="00BA14B3"/>
    <w:rsid w:val="00BA1D6B"/>
    <w:rsid w:val="00BA2017"/>
    <w:rsid w:val="00BA204C"/>
    <w:rsid w:val="00BA28F7"/>
    <w:rsid w:val="00BA29F9"/>
    <w:rsid w:val="00BA2E05"/>
    <w:rsid w:val="00BA39ED"/>
    <w:rsid w:val="00BA3C13"/>
    <w:rsid w:val="00BA3E79"/>
    <w:rsid w:val="00BA4583"/>
    <w:rsid w:val="00BA4882"/>
    <w:rsid w:val="00BA4F73"/>
    <w:rsid w:val="00BA585E"/>
    <w:rsid w:val="00BA5B53"/>
    <w:rsid w:val="00BA6191"/>
    <w:rsid w:val="00BA6C6A"/>
    <w:rsid w:val="00BA6CC2"/>
    <w:rsid w:val="00BA6D80"/>
    <w:rsid w:val="00BA6FF0"/>
    <w:rsid w:val="00BA716C"/>
    <w:rsid w:val="00BA7227"/>
    <w:rsid w:val="00BA76B7"/>
    <w:rsid w:val="00BA7954"/>
    <w:rsid w:val="00BA7DD8"/>
    <w:rsid w:val="00BA7F6C"/>
    <w:rsid w:val="00BB01E7"/>
    <w:rsid w:val="00BB03D2"/>
    <w:rsid w:val="00BB144A"/>
    <w:rsid w:val="00BB1631"/>
    <w:rsid w:val="00BB189E"/>
    <w:rsid w:val="00BB19D6"/>
    <w:rsid w:val="00BB2F2A"/>
    <w:rsid w:val="00BB30FA"/>
    <w:rsid w:val="00BB343D"/>
    <w:rsid w:val="00BB3877"/>
    <w:rsid w:val="00BB3889"/>
    <w:rsid w:val="00BB420B"/>
    <w:rsid w:val="00BB44AB"/>
    <w:rsid w:val="00BB4C73"/>
    <w:rsid w:val="00BB4EC7"/>
    <w:rsid w:val="00BB5003"/>
    <w:rsid w:val="00BB5BA6"/>
    <w:rsid w:val="00BB602B"/>
    <w:rsid w:val="00BB61A4"/>
    <w:rsid w:val="00BB68E6"/>
    <w:rsid w:val="00BB6B9B"/>
    <w:rsid w:val="00BB7598"/>
    <w:rsid w:val="00BB78C6"/>
    <w:rsid w:val="00BB7DA9"/>
    <w:rsid w:val="00BC034A"/>
    <w:rsid w:val="00BC04B6"/>
    <w:rsid w:val="00BC0707"/>
    <w:rsid w:val="00BC10B8"/>
    <w:rsid w:val="00BC2B6B"/>
    <w:rsid w:val="00BC2ED0"/>
    <w:rsid w:val="00BC30CB"/>
    <w:rsid w:val="00BC3242"/>
    <w:rsid w:val="00BC332C"/>
    <w:rsid w:val="00BC35F7"/>
    <w:rsid w:val="00BC3CF1"/>
    <w:rsid w:val="00BC3D53"/>
    <w:rsid w:val="00BC412B"/>
    <w:rsid w:val="00BC45F2"/>
    <w:rsid w:val="00BC58CD"/>
    <w:rsid w:val="00BC5952"/>
    <w:rsid w:val="00BC5BFE"/>
    <w:rsid w:val="00BC5F05"/>
    <w:rsid w:val="00BC5F09"/>
    <w:rsid w:val="00BC5FFD"/>
    <w:rsid w:val="00BC6031"/>
    <w:rsid w:val="00BC6905"/>
    <w:rsid w:val="00BC6B3D"/>
    <w:rsid w:val="00BC6C0C"/>
    <w:rsid w:val="00BC77DD"/>
    <w:rsid w:val="00BD0951"/>
    <w:rsid w:val="00BD09B5"/>
    <w:rsid w:val="00BD0A73"/>
    <w:rsid w:val="00BD0E58"/>
    <w:rsid w:val="00BD171E"/>
    <w:rsid w:val="00BD1984"/>
    <w:rsid w:val="00BD1C02"/>
    <w:rsid w:val="00BD1D99"/>
    <w:rsid w:val="00BD21D0"/>
    <w:rsid w:val="00BD22C7"/>
    <w:rsid w:val="00BD2C30"/>
    <w:rsid w:val="00BD33E1"/>
    <w:rsid w:val="00BD33E3"/>
    <w:rsid w:val="00BD34C6"/>
    <w:rsid w:val="00BD3546"/>
    <w:rsid w:val="00BD3F00"/>
    <w:rsid w:val="00BD502B"/>
    <w:rsid w:val="00BD52CB"/>
    <w:rsid w:val="00BD52ED"/>
    <w:rsid w:val="00BD53BD"/>
    <w:rsid w:val="00BD5474"/>
    <w:rsid w:val="00BD5D2B"/>
    <w:rsid w:val="00BD5D6A"/>
    <w:rsid w:val="00BD5ED9"/>
    <w:rsid w:val="00BD613C"/>
    <w:rsid w:val="00BD6535"/>
    <w:rsid w:val="00BD67B9"/>
    <w:rsid w:val="00BD6BE9"/>
    <w:rsid w:val="00BD6C6F"/>
    <w:rsid w:val="00BD7604"/>
    <w:rsid w:val="00BD79FA"/>
    <w:rsid w:val="00BE0065"/>
    <w:rsid w:val="00BE0A16"/>
    <w:rsid w:val="00BE1343"/>
    <w:rsid w:val="00BE1BA6"/>
    <w:rsid w:val="00BE1C68"/>
    <w:rsid w:val="00BE1D1F"/>
    <w:rsid w:val="00BE1E81"/>
    <w:rsid w:val="00BE23BD"/>
    <w:rsid w:val="00BE2606"/>
    <w:rsid w:val="00BE28E3"/>
    <w:rsid w:val="00BE2DEC"/>
    <w:rsid w:val="00BE3222"/>
    <w:rsid w:val="00BE32BF"/>
    <w:rsid w:val="00BE39FB"/>
    <w:rsid w:val="00BE3CE6"/>
    <w:rsid w:val="00BE4101"/>
    <w:rsid w:val="00BE4478"/>
    <w:rsid w:val="00BE4812"/>
    <w:rsid w:val="00BE484F"/>
    <w:rsid w:val="00BE4F4C"/>
    <w:rsid w:val="00BE553D"/>
    <w:rsid w:val="00BE5910"/>
    <w:rsid w:val="00BE5970"/>
    <w:rsid w:val="00BE59A6"/>
    <w:rsid w:val="00BE5A37"/>
    <w:rsid w:val="00BE62DC"/>
    <w:rsid w:val="00BE67B5"/>
    <w:rsid w:val="00BE735E"/>
    <w:rsid w:val="00BE7531"/>
    <w:rsid w:val="00BE7E21"/>
    <w:rsid w:val="00BF05E9"/>
    <w:rsid w:val="00BF0B11"/>
    <w:rsid w:val="00BF0D28"/>
    <w:rsid w:val="00BF17EA"/>
    <w:rsid w:val="00BF21CD"/>
    <w:rsid w:val="00BF225F"/>
    <w:rsid w:val="00BF22E1"/>
    <w:rsid w:val="00BF2611"/>
    <w:rsid w:val="00BF262B"/>
    <w:rsid w:val="00BF33CB"/>
    <w:rsid w:val="00BF34E0"/>
    <w:rsid w:val="00BF3737"/>
    <w:rsid w:val="00BF3AC6"/>
    <w:rsid w:val="00BF3B2E"/>
    <w:rsid w:val="00BF43C1"/>
    <w:rsid w:val="00BF43F1"/>
    <w:rsid w:val="00BF4469"/>
    <w:rsid w:val="00BF4517"/>
    <w:rsid w:val="00BF490A"/>
    <w:rsid w:val="00BF4D85"/>
    <w:rsid w:val="00BF5177"/>
    <w:rsid w:val="00BF593A"/>
    <w:rsid w:val="00BF59BD"/>
    <w:rsid w:val="00BF5F06"/>
    <w:rsid w:val="00BF66AC"/>
    <w:rsid w:val="00BF6F28"/>
    <w:rsid w:val="00BF748E"/>
    <w:rsid w:val="00BF7CB3"/>
    <w:rsid w:val="00C0149F"/>
    <w:rsid w:val="00C0156E"/>
    <w:rsid w:val="00C0176D"/>
    <w:rsid w:val="00C01B41"/>
    <w:rsid w:val="00C01FD3"/>
    <w:rsid w:val="00C02D8C"/>
    <w:rsid w:val="00C035EF"/>
    <w:rsid w:val="00C03718"/>
    <w:rsid w:val="00C03C8A"/>
    <w:rsid w:val="00C03EAC"/>
    <w:rsid w:val="00C04037"/>
    <w:rsid w:val="00C045A1"/>
    <w:rsid w:val="00C05198"/>
    <w:rsid w:val="00C05620"/>
    <w:rsid w:val="00C05CDF"/>
    <w:rsid w:val="00C063EE"/>
    <w:rsid w:val="00C06C39"/>
    <w:rsid w:val="00C06DB4"/>
    <w:rsid w:val="00C07147"/>
    <w:rsid w:val="00C0789C"/>
    <w:rsid w:val="00C1038A"/>
    <w:rsid w:val="00C10538"/>
    <w:rsid w:val="00C10B39"/>
    <w:rsid w:val="00C11860"/>
    <w:rsid w:val="00C11F1E"/>
    <w:rsid w:val="00C13320"/>
    <w:rsid w:val="00C13634"/>
    <w:rsid w:val="00C138A8"/>
    <w:rsid w:val="00C13D2A"/>
    <w:rsid w:val="00C14358"/>
    <w:rsid w:val="00C153C8"/>
    <w:rsid w:val="00C15743"/>
    <w:rsid w:val="00C15D5A"/>
    <w:rsid w:val="00C15D5E"/>
    <w:rsid w:val="00C15E5E"/>
    <w:rsid w:val="00C15FB9"/>
    <w:rsid w:val="00C16417"/>
    <w:rsid w:val="00C16D5B"/>
    <w:rsid w:val="00C171F8"/>
    <w:rsid w:val="00C1726F"/>
    <w:rsid w:val="00C17EAA"/>
    <w:rsid w:val="00C2039A"/>
    <w:rsid w:val="00C21088"/>
    <w:rsid w:val="00C217BE"/>
    <w:rsid w:val="00C21BD0"/>
    <w:rsid w:val="00C21EBF"/>
    <w:rsid w:val="00C22140"/>
    <w:rsid w:val="00C2223B"/>
    <w:rsid w:val="00C222E2"/>
    <w:rsid w:val="00C22582"/>
    <w:rsid w:val="00C22A66"/>
    <w:rsid w:val="00C22D68"/>
    <w:rsid w:val="00C22DA7"/>
    <w:rsid w:val="00C23A52"/>
    <w:rsid w:val="00C23A67"/>
    <w:rsid w:val="00C23EFE"/>
    <w:rsid w:val="00C2472E"/>
    <w:rsid w:val="00C24913"/>
    <w:rsid w:val="00C24A4C"/>
    <w:rsid w:val="00C25131"/>
    <w:rsid w:val="00C25623"/>
    <w:rsid w:val="00C25B5A"/>
    <w:rsid w:val="00C2621E"/>
    <w:rsid w:val="00C26320"/>
    <w:rsid w:val="00C27160"/>
    <w:rsid w:val="00C271EC"/>
    <w:rsid w:val="00C274CE"/>
    <w:rsid w:val="00C275FD"/>
    <w:rsid w:val="00C27604"/>
    <w:rsid w:val="00C27620"/>
    <w:rsid w:val="00C276CD"/>
    <w:rsid w:val="00C27C4F"/>
    <w:rsid w:val="00C27C6B"/>
    <w:rsid w:val="00C27FD1"/>
    <w:rsid w:val="00C30C7D"/>
    <w:rsid w:val="00C30FAB"/>
    <w:rsid w:val="00C31036"/>
    <w:rsid w:val="00C3177B"/>
    <w:rsid w:val="00C31A22"/>
    <w:rsid w:val="00C31D4F"/>
    <w:rsid w:val="00C31D80"/>
    <w:rsid w:val="00C320AF"/>
    <w:rsid w:val="00C320DB"/>
    <w:rsid w:val="00C3237B"/>
    <w:rsid w:val="00C3238E"/>
    <w:rsid w:val="00C32453"/>
    <w:rsid w:val="00C327CA"/>
    <w:rsid w:val="00C32E58"/>
    <w:rsid w:val="00C33734"/>
    <w:rsid w:val="00C33F6E"/>
    <w:rsid w:val="00C33FCA"/>
    <w:rsid w:val="00C34C5A"/>
    <w:rsid w:val="00C34E89"/>
    <w:rsid w:val="00C34F7D"/>
    <w:rsid w:val="00C3518A"/>
    <w:rsid w:val="00C356C3"/>
    <w:rsid w:val="00C359D8"/>
    <w:rsid w:val="00C35D35"/>
    <w:rsid w:val="00C35F07"/>
    <w:rsid w:val="00C36238"/>
    <w:rsid w:val="00C366D4"/>
    <w:rsid w:val="00C36AA0"/>
    <w:rsid w:val="00C37469"/>
    <w:rsid w:val="00C378A2"/>
    <w:rsid w:val="00C37AC3"/>
    <w:rsid w:val="00C400A8"/>
    <w:rsid w:val="00C403FF"/>
    <w:rsid w:val="00C40A55"/>
    <w:rsid w:val="00C40C1F"/>
    <w:rsid w:val="00C42707"/>
    <w:rsid w:val="00C435DD"/>
    <w:rsid w:val="00C44B92"/>
    <w:rsid w:val="00C44C8B"/>
    <w:rsid w:val="00C44CF3"/>
    <w:rsid w:val="00C4556A"/>
    <w:rsid w:val="00C4586E"/>
    <w:rsid w:val="00C45974"/>
    <w:rsid w:val="00C4599D"/>
    <w:rsid w:val="00C462EC"/>
    <w:rsid w:val="00C46625"/>
    <w:rsid w:val="00C46AE8"/>
    <w:rsid w:val="00C46FD0"/>
    <w:rsid w:val="00C47116"/>
    <w:rsid w:val="00C47A4B"/>
    <w:rsid w:val="00C47E1B"/>
    <w:rsid w:val="00C47F19"/>
    <w:rsid w:val="00C50405"/>
    <w:rsid w:val="00C5046E"/>
    <w:rsid w:val="00C509EC"/>
    <w:rsid w:val="00C5119C"/>
    <w:rsid w:val="00C51808"/>
    <w:rsid w:val="00C5217B"/>
    <w:rsid w:val="00C5296D"/>
    <w:rsid w:val="00C52BD8"/>
    <w:rsid w:val="00C5340C"/>
    <w:rsid w:val="00C534B6"/>
    <w:rsid w:val="00C537E0"/>
    <w:rsid w:val="00C53AE0"/>
    <w:rsid w:val="00C53B97"/>
    <w:rsid w:val="00C53FF5"/>
    <w:rsid w:val="00C54002"/>
    <w:rsid w:val="00C549C5"/>
    <w:rsid w:val="00C54FE6"/>
    <w:rsid w:val="00C54FED"/>
    <w:rsid w:val="00C5523A"/>
    <w:rsid w:val="00C5572C"/>
    <w:rsid w:val="00C55D2C"/>
    <w:rsid w:val="00C55E77"/>
    <w:rsid w:val="00C55FDB"/>
    <w:rsid w:val="00C56384"/>
    <w:rsid w:val="00C575AA"/>
    <w:rsid w:val="00C6029C"/>
    <w:rsid w:val="00C6131B"/>
    <w:rsid w:val="00C61436"/>
    <w:rsid w:val="00C61D00"/>
    <w:rsid w:val="00C61F91"/>
    <w:rsid w:val="00C62B58"/>
    <w:rsid w:val="00C62EB9"/>
    <w:rsid w:val="00C63031"/>
    <w:rsid w:val="00C63260"/>
    <w:rsid w:val="00C636CC"/>
    <w:rsid w:val="00C63925"/>
    <w:rsid w:val="00C6441A"/>
    <w:rsid w:val="00C64F1D"/>
    <w:rsid w:val="00C65071"/>
    <w:rsid w:val="00C6509C"/>
    <w:rsid w:val="00C65C26"/>
    <w:rsid w:val="00C662CB"/>
    <w:rsid w:val="00C66BB0"/>
    <w:rsid w:val="00C6737C"/>
    <w:rsid w:val="00C67EC0"/>
    <w:rsid w:val="00C70559"/>
    <w:rsid w:val="00C70DFF"/>
    <w:rsid w:val="00C71123"/>
    <w:rsid w:val="00C712F8"/>
    <w:rsid w:val="00C71451"/>
    <w:rsid w:val="00C717C6"/>
    <w:rsid w:val="00C71EA6"/>
    <w:rsid w:val="00C722D7"/>
    <w:rsid w:val="00C7236C"/>
    <w:rsid w:val="00C72C93"/>
    <w:rsid w:val="00C72CE1"/>
    <w:rsid w:val="00C73B3A"/>
    <w:rsid w:val="00C74902"/>
    <w:rsid w:val="00C74DB4"/>
    <w:rsid w:val="00C75406"/>
    <w:rsid w:val="00C757A4"/>
    <w:rsid w:val="00C75BE8"/>
    <w:rsid w:val="00C75C35"/>
    <w:rsid w:val="00C75F04"/>
    <w:rsid w:val="00C76CBF"/>
    <w:rsid w:val="00C77380"/>
    <w:rsid w:val="00C77AAA"/>
    <w:rsid w:val="00C803CE"/>
    <w:rsid w:val="00C81315"/>
    <w:rsid w:val="00C817AA"/>
    <w:rsid w:val="00C81B86"/>
    <w:rsid w:val="00C8215D"/>
    <w:rsid w:val="00C8272C"/>
    <w:rsid w:val="00C8351D"/>
    <w:rsid w:val="00C8380F"/>
    <w:rsid w:val="00C83AEB"/>
    <w:rsid w:val="00C83CE3"/>
    <w:rsid w:val="00C8401F"/>
    <w:rsid w:val="00C840B5"/>
    <w:rsid w:val="00C841A9"/>
    <w:rsid w:val="00C84823"/>
    <w:rsid w:val="00C853A9"/>
    <w:rsid w:val="00C858EA"/>
    <w:rsid w:val="00C85B9F"/>
    <w:rsid w:val="00C85D27"/>
    <w:rsid w:val="00C86542"/>
    <w:rsid w:val="00C865B9"/>
    <w:rsid w:val="00C86802"/>
    <w:rsid w:val="00C86983"/>
    <w:rsid w:val="00C86D50"/>
    <w:rsid w:val="00C86DF1"/>
    <w:rsid w:val="00C86E0B"/>
    <w:rsid w:val="00C86F32"/>
    <w:rsid w:val="00C874EB"/>
    <w:rsid w:val="00C879C2"/>
    <w:rsid w:val="00C87A51"/>
    <w:rsid w:val="00C87C9D"/>
    <w:rsid w:val="00C90256"/>
    <w:rsid w:val="00C90C18"/>
    <w:rsid w:val="00C90C89"/>
    <w:rsid w:val="00C91180"/>
    <w:rsid w:val="00C9153E"/>
    <w:rsid w:val="00C916BC"/>
    <w:rsid w:val="00C91995"/>
    <w:rsid w:val="00C92079"/>
    <w:rsid w:val="00C92847"/>
    <w:rsid w:val="00C92E73"/>
    <w:rsid w:val="00C933DE"/>
    <w:rsid w:val="00C9392D"/>
    <w:rsid w:val="00C93C54"/>
    <w:rsid w:val="00C93FCD"/>
    <w:rsid w:val="00C9456C"/>
    <w:rsid w:val="00C9494D"/>
    <w:rsid w:val="00C957A7"/>
    <w:rsid w:val="00C95CB3"/>
    <w:rsid w:val="00C96461"/>
    <w:rsid w:val="00C969F4"/>
    <w:rsid w:val="00C9708E"/>
    <w:rsid w:val="00C97108"/>
    <w:rsid w:val="00C97A09"/>
    <w:rsid w:val="00C97F1A"/>
    <w:rsid w:val="00CA0320"/>
    <w:rsid w:val="00CA102E"/>
    <w:rsid w:val="00CA1344"/>
    <w:rsid w:val="00CA1A4F"/>
    <w:rsid w:val="00CA1D98"/>
    <w:rsid w:val="00CA25CA"/>
    <w:rsid w:val="00CA2784"/>
    <w:rsid w:val="00CA3000"/>
    <w:rsid w:val="00CA409C"/>
    <w:rsid w:val="00CA40AF"/>
    <w:rsid w:val="00CA4104"/>
    <w:rsid w:val="00CA4246"/>
    <w:rsid w:val="00CA4849"/>
    <w:rsid w:val="00CA6921"/>
    <w:rsid w:val="00CA6967"/>
    <w:rsid w:val="00CA6B4F"/>
    <w:rsid w:val="00CA6C12"/>
    <w:rsid w:val="00CA72EE"/>
    <w:rsid w:val="00CA7392"/>
    <w:rsid w:val="00CA7E17"/>
    <w:rsid w:val="00CB0581"/>
    <w:rsid w:val="00CB1ABE"/>
    <w:rsid w:val="00CB250A"/>
    <w:rsid w:val="00CB2861"/>
    <w:rsid w:val="00CB29EF"/>
    <w:rsid w:val="00CB2C3E"/>
    <w:rsid w:val="00CB3163"/>
    <w:rsid w:val="00CB33EF"/>
    <w:rsid w:val="00CB365C"/>
    <w:rsid w:val="00CB3C85"/>
    <w:rsid w:val="00CB422E"/>
    <w:rsid w:val="00CB4687"/>
    <w:rsid w:val="00CB49E0"/>
    <w:rsid w:val="00CB4A32"/>
    <w:rsid w:val="00CB5403"/>
    <w:rsid w:val="00CB614A"/>
    <w:rsid w:val="00CB62DF"/>
    <w:rsid w:val="00CB6871"/>
    <w:rsid w:val="00CB7836"/>
    <w:rsid w:val="00CB7B62"/>
    <w:rsid w:val="00CB7ED9"/>
    <w:rsid w:val="00CC0031"/>
    <w:rsid w:val="00CC02E5"/>
    <w:rsid w:val="00CC0646"/>
    <w:rsid w:val="00CC0AB1"/>
    <w:rsid w:val="00CC0C3A"/>
    <w:rsid w:val="00CC12A1"/>
    <w:rsid w:val="00CC18C1"/>
    <w:rsid w:val="00CC1916"/>
    <w:rsid w:val="00CC285F"/>
    <w:rsid w:val="00CC2D3B"/>
    <w:rsid w:val="00CC32C0"/>
    <w:rsid w:val="00CC34BE"/>
    <w:rsid w:val="00CC3786"/>
    <w:rsid w:val="00CC3AA1"/>
    <w:rsid w:val="00CC3F4E"/>
    <w:rsid w:val="00CC4807"/>
    <w:rsid w:val="00CC4CC4"/>
    <w:rsid w:val="00CC4F0C"/>
    <w:rsid w:val="00CC4F40"/>
    <w:rsid w:val="00CC501F"/>
    <w:rsid w:val="00CC56BA"/>
    <w:rsid w:val="00CC5C0D"/>
    <w:rsid w:val="00CC5EE8"/>
    <w:rsid w:val="00CC5FB3"/>
    <w:rsid w:val="00CC6150"/>
    <w:rsid w:val="00CC6766"/>
    <w:rsid w:val="00CC6B60"/>
    <w:rsid w:val="00CC7825"/>
    <w:rsid w:val="00CC79D6"/>
    <w:rsid w:val="00CD03F1"/>
    <w:rsid w:val="00CD0464"/>
    <w:rsid w:val="00CD0982"/>
    <w:rsid w:val="00CD0D86"/>
    <w:rsid w:val="00CD0FB6"/>
    <w:rsid w:val="00CD103D"/>
    <w:rsid w:val="00CD1C50"/>
    <w:rsid w:val="00CD1E21"/>
    <w:rsid w:val="00CD20FB"/>
    <w:rsid w:val="00CD2997"/>
    <w:rsid w:val="00CD30E6"/>
    <w:rsid w:val="00CD348B"/>
    <w:rsid w:val="00CD35E6"/>
    <w:rsid w:val="00CD363F"/>
    <w:rsid w:val="00CD4347"/>
    <w:rsid w:val="00CD43D8"/>
    <w:rsid w:val="00CD45EB"/>
    <w:rsid w:val="00CD4CBD"/>
    <w:rsid w:val="00CD4D85"/>
    <w:rsid w:val="00CD509C"/>
    <w:rsid w:val="00CD6403"/>
    <w:rsid w:val="00CD6612"/>
    <w:rsid w:val="00CD69C9"/>
    <w:rsid w:val="00CD6B0F"/>
    <w:rsid w:val="00CD6D7A"/>
    <w:rsid w:val="00CD74B3"/>
    <w:rsid w:val="00CD7C67"/>
    <w:rsid w:val="00CE004F"/>
    <w:rsid w:val="00CE0194"/>
    <w:rsid w:val="00CE021B"/>
    <w:rsid w:val="00CE0458"/>
    <w:rsid w:val="00CE0521"/>
    <w:rsid w:val="00CE0AB2"/>
    <w:rsid w:val="00CE127D"/>
    <w:rsid w:val="00CE178B"/>
    <w:rsid w:val="00CE193C"/>
    <w:rsid w:val="00CE2B53"/>
    <w:rsid w:val="00CE358F"/>
    <w:rsid w:val="00CE4C38"/>
    <w:rsid w:val="00CE66FD"/>
    <w:rsid w:val="00CE6755"/>
    <w:rsid w:val="00CE67F3"/>
    <w:rsid w:val="00CE6842"/>
    <w:rsid w:val="00CE68C4"/>
    <w:rsid w:val="00CE6DC1"/>
    <w:rsid w:val="00CE73B7"/>
    <w:rsid w:val="00CE79F8"/>
    <w:rsid w:val="00CF00E4"/>
    <w:rsid w:val="00CF0840"/>
    <w:rsid w:val="00CF09BA"/>
    <w:rsid w:val="00CF112F"/>
    <w:rsid w:val="00CF1692"/>
    <w:rsid w:val="00CF1DBB"/>
    <w:rsid w:val="00CF2677"/>
    <w:rsid w:val="00CF2B01"/>
    <w:rsid w:val="00CF3164"/>
    <w:rsid w:val="00CF3C55"/>
    <w:rsid w:val="00CF3CD5"/>
    <w:rsid w:val="00CF4121"/>
    <w:rsid w:val="00CF42C6"/>
    <w:rsid w:val="00CF4399"/>
    <w:rsid w:val="00CF494E"/>
    <w:rsid w:val="00CF4B10"/>
    <w:rsid w:val="00CF4D0F"/>
    <w:rsid w:val="00CF4DA5"/>
    <w:rsid w:val="00CF4EC6"/>
    <w:rsid w:val="00CF608D"/>
    <w:rsid w:val="00CF6196"/>
    <w:rsid w:val="00CF6A6C"/>
    <w:rsid w:val="00CF6D21"/>
    <w:rsid w:val="00CF6E28"/>
    <w:rsid w:val="00CF71C4"/>
    <w:rsid w:val="00CF7653"/>
    <w:rsid w:val="00CF794F"/>
    <w:rsid w:val="00CF79FE"/>
    <w:rsid w:val="00CF7D15"/>
    <w:rsid w:val="00D002AE"/>
    <w:rsid w:val="00D00464"/>
    <w:rsid w:val="00D00897"/>
    <w:rsid w:val="00D00918"/>
    <w:rsid w:val="00D0096A"/>
    <w:rsid w:val="00D00C71"/>
    <w:rsid w:val="00D01FA4"/>
    <w:rsid w:val="00D020EC"/>
    <w:rsid w:val="00D02397"/>
    <w:rsid w:val="00D02F5D"/>
    <w:rsid w:val="00D0331E"/>
    <w:rsid w:val="00D036D7"/>
    <w:rsid w:val="00D036FE"/>
    <w:rsid w:val="00D037D0"/>
    <w:rsid w:val="00D04847"/>
    <w:rsid w:val="00D04A50"/>
    <w:rsid w:val="00D05559"/>
    <w:rsid w:val="00D0599D"/>
    <w:rsid w:val="00D059E0"/>
    <w:rsid w:val="00D05CF6"/>
    <w:rsid w:val="00D05D81"/>
    <w:rsid w:val="00D06D86"/>
    <w:rsid w:val="00D06E70"/>
    <w:rsid w:val="00D07134"/>
    <w:rsid w:val="00D07B32"/>
    <w:rsid w:val="00D07E83"/>
    <w:rsid w:val="00D102B5"/>
    <w:rsid w:val="00D109F6"/>
    <w:rsid w:val="00D11A45"/>
    <w:rsid w:val="00D12450"/>
    <w:rsid w:val="00D12CC5"/>
    <w:rsid w:val="00D136E2"/>
    <w:rsid w:val="00D13AAE"/>
    <w:rsid w:val="00D13C96"/>
    <w:rsid w:val="00D141D9"/>
    <w:rsid w:val="00D14754"/>
    <w:rsid w:val="00D156CC"/>
    <w:rsid w:val="00D159B0"/>
    <w:rsid w:val="00D15DCD"/>
    <w:rsid w:val="00D1627F"/>
    <w:rsid w:val="00D16304"/>
    <w:rsid w:val="00D1708F"/>
    <w:rsid w:val="00D173BB"/>
    <w:rsid w:val="00D1780F"/>
    <w:rsid w:val="00D17AD6"/>
    <w:rsid w:val="00D21077"/>
    <w:rsid w:val="00D2126D"/>
    <w:rsid w:val="00D2255C"/>
    <w:rsid w:val="00D22675"/>
    <w:rsid w:val="00D237B4"/>
    <w:rsid w:val="00D2456D"/>
    <w:rsid w:val="00D260B2"/>
    <w:rsid w:val="00D26BBF"/>
    <w:rsid w:val="00D3045A"/>
    <w:rsid w:val="00D30472"/>
    <w:rsid w:val="00D305C2"/>
    <w:rsid w:val="00D30736"/>
    <w:rsid w:val="00D30D2E"/>
    <w:rsid w:val="00D31707"/>
    <w:rsid w:val="00D31D28"/>
    <w:rsid w:val="00D324F4"/>
    <w:rsid w:val="00D32BBA"/>
    <w:rsid w:val="00D32DC8"/>
    <w:rsid w:val="00D3322E"/>
    <w:rsid w:val="00D33938"/>
    <w:rsid w:val="00D341B5"/>
    <w:rsid w:val="00D34BD8"/>
    <w:rsid w:val="00D34BF3"/>
    <w:rsid w:val="00D34F7F"/>
    <w:rsid w:val="00D35175"/>
    <w:rsid w:val="00D35178"/>
    <w:rsid w:val="00D36260"/>
    <w:rsid w:val="00D369DD"/>
    <w:rsid w:val="00D376BD"/>
    <w:rsid w:val="00D40220"/>
    <w:rsid w:val="00D4054B"/>
    <w:rsid w:val="00D40922"/>
    <w:rsid w:val="00D409CE"/>
    <w:rsid w:val="00D41799"/>
    <w:rsid w:val="00D41B8E"/>
    <w:rsid w:val="00D41E65"/>
    <w:rsid w:val="00D4260C"/>
    <w:rsid w:val="00D42949"/>
    <w:rsid w:val="00D4295A"/>
    <w:rsid w:val="00D43BF6"/>
    <w:rsid w:val="00D43C15"/>
    <w:rsid w:val="00D44347"/>
    <w:rsid w:val="00D446C9"/>
    <w:rsid w:val="00D44E22"/>
    <w:rsid w:val="00D44F8B"/>
    <w:rsid w:val="00D452A2"/>
    <w:rsid w:val="00D45B1A"/>
    <w:rsid w:val="00D45E61"/>
    <w:rsid w:val="00D46C22"/>
    <w:rsid w:val="00D47037"/>
    <w:rsid w:val="00D471C4"/>
    <w:rsid w:val="00D506F5"/>
    <w:rsid w:val="00D50846"/>
    <w:rsid w:val="00D508B0"/>
    <w:rsid w:val="00D5123F"/>
    <w:rsid w:val="00D5151F"/>
    <w:rsid w:val="00D51A26"/>
    <w:rsid w:val="00D51BE3"/>
    <w:rsid w:val="00D51EA8"/>
    <w:rsid w:val="00D52491"/>
    <w:rsid w:val="00D52796"/>
    <w:rsid w:val="00D52A3A"/>
    <w:rsid w:val="00D52B53"/>
    <w:rsid w:val="00D533A4"/>
    <w:rsid w:val="00D53778"/>
    <w:rsid w:val="00D539DB"/>
    <w:rsid w:val="00D53A07"/>
    <w:rsid w:val="00D5413F"/>
    <w:rsid w:val="00D54274"/>
    <w:rsid w:val="00D542E3"/>
    <w:rsid w:val="00D5492C"/>
    <w:rsid w:val="00D54C4F"/>
    <w:rsid w:val="00D55156"/>
    <w:rsid w:val="00D5560F"/>
    <w:rsid w:val="00D55898"/>
    <w:rsid w:val="00D55DFD"/>
    <w:rsid w:val="00D569DF"/>
    <w:rsid w:val="00D56C46"/>
    <w:rsid w:val="00D57087"/>
    <w:rsid w:val="00D575CA"/>
    <w:rsid w:val="00D5761E"/>
    <w:rsid w:val="00D576BC"/>
    <w:rsid w:val="00D5797E"/>
    <w:rsid w:val="00D57D00"/>
    <w:rsid w:val="00D6023C"/>
    <w:rsid w:val="00D602CF"/>
    <w:rsid w:val="00D60507"/>
    <w:rsid w:val="00D60671"/>
    <w:rsid w:val="00D6085D"/>
    <w:rsid w:val="00D608D0"/>
    <w:rsid w:val="00D60B76"/>
    <w:rsid w:val="00D61426"/>
    <w:rsid w:val="00D61ED5"/>
    <w:rsid w:val="00D62A7A"/>
    <w:rsid w:val="00D630C1"/>
    <w:rsid w:val="00D63395"/>
    <w:rsid w:val="00D63993"/>
    <w:rsid w:val="00D643FA"/>
    <w:rsid w:val="00D6524E"/>
    <w:rsid w:val="00D6525C"/>
    <w:rsid w:val="00D65901"/>
    <w:rsid w:val="00D65BFD"/>
    <w:rsid w:val="00D66732"/>
    <w:rsid w:val="00D66958"/>
    <w:rsid w:val="00D66D07"/>
    <w:rsid w:val="00D66E51"/>
    <w:rsid w:val="00D67115"/>
    <w:rsid w:val="00D67524"/>
    <w:rsid w:val="00D67F6E"/>
    <w:rsid w:val="00D67FA6"/>
    <w:rsid w:val="00D70378"/>
    <w:rsid w:val="00D70AF8"/>
    <w:rsid w:val="00D70C6E"/>
    <w:rsid w:val="00D70E7F"/>
    <w:rsid w:val="00D70F5D"/>
    <w:rsid w:val="00D71BB1"/>
    <w:rsid w:val="00D71CA0"/>
    <w:rsid w:val="00D724A7"/>
    <w:rsid w:val="00D72A27"/>
    <w:rsid w:val="00D7361D"/>
    <w:rsid w:val="00D739A0"/>
    <w:rsid w:val="00D739C0"/>
    <w:rsid w:val="00D74A31"/>
    <w:rsid w:val="00D74DBC"/>
    <w:rsid w:val="00D75147"/>
    <w:rsid w:val="00D75A08"/>
    <w:rsid w:val="00D75A4A"/>
    <w:rsid w:val="00D75B0E"/>
    <w:rsid w:val="00D76515"/>
    <w:rsid w:val="00D767C5"/>
    <w:rsid w:val="00D76A65"/>
    <w:rsid w:val="00D76C64"/>
    <w:rsid w:val="00D76FE9"/>
    <w:rsid w:val="00D770A0"/>
    <w:rsid w:val="00D77261"/>
    <w:rsid w:val="00D773B3"/>
    <w:rsid w:val="00D7746E"/>
    <w:rsid w:val="00D777D2"/>
    <w:rsid w:val="00D7793A"/>
    <w:rsid w:val="00D77F3D"/>
    <w:rsid w:val="00D80850"/>
    <w:rsid w:val="00D80B75"/>
    <w:rsid w:val="00D8112E"/>
    <w:rsid w:val="00D813F0"/>
    <w:rsid w:val="00D82588"/>
    <w:rsid w:val="00D82AC7"/>
    <w:rsid w:val="00D83807"/>
    <w:rsid w:val="00D83D73"/>
    <w:rsid w:val="00D8423A"/>
    <w:rsid w:val="00D8455A"/>
    <w:rsid w:val="00D84586"/>
    <w:rsid w:val="00D8463F"/>
    <w:rsid w:val="00D84CD3"/>
    <w:rsid w:val="00D85751"/>
    <w:rsid w:val="00D85FF1"/>
    <w:rsid w:val="00D862F7"/>
    <w:rsid w:val="00D86472"/>
    <w:rsid w:val="00D869CA"/>
    <w:rsid w:val="00D87303"/>
    <w:rsid w:val="00D87802"/>
    <w:rsid w:val="00D87DB0"/>
    <w:rsid w:val="00D901E6"/>
    <w:rsid w:val="00D90266"/>
    <w:rsid w:val="00D90386"/>
    <w:rsid w:val="00D907D9"/>
    <w:rsid w:val="00D907F5"/>
    <w:rsid w:val="00D90A96"/>
    <w:rsid w:val="00D90C00"/>
    <w:rsid w:val="00D91015"/>
    <w:rsid w:val="00D9238B"/>
    <w:rsid w:val="00D92435"/>
    <w:rsid w:val="00D9280E"/>
    <w:rsid w:val="00D930E4"/>
    <w:rsid w:val="00D94082"/>
    <w:rsid w:val="00D94250"/>
    <w:rsid w:val="00D9433B"/>
    <w:rsid w:val="00D943B1"/>
    <w:rsid w:val="00D94989"/>
    <w:rsid w:val="00D95497"/>
    <w:rsid w:val="00D955D4"/>
    <w:rsid w:val="00D95D05"/>
    <w:rsid w:val="00D96B94"/>
    <w:rsid w:val="00D96B95"/>
    <w:rsid w:val="00D96BA1"/>
    <w:rsid w:val="00D9790D"/>
    <w:rsid w:val="00D97D1B"/>
    <w:rsid w:val="00DA0679"/>
    <w:rsid w:val="00DA141A"/>
    <w:rsid w:val="00DA16A8"/>
    <w:rsid w:val="00DA176A"/>
    <w:rsid w:val="00DA17F8"/>
    <w:rsid w:val="00DA1AD7"/>
    <w:rsid w:val="00DA1BF9"/>
    <w:rsid w:val="00DA1F07"/>
    <w:rsid w:val="00DA2707"/>
    <w:rsid w:val="00DA2FF3"/>
    <w:rsid w:val="00DA3221"/>
    <w:rsid w:val="00DA3DEC"/>
    <w:rsid w:val="00DA4422"/>
    <w:rsid w:val="00DA4634"/>
    <w:rsid w:val="00DA4B32"/>
    <w:rsid w:val="00DA4DB1"/>
    <w:rsid w:val="00DA51C8"/>
    <w:rsid w:val="00DA5668"/>
    <w:rsid w:val="00DA6613"/>
    <w:rsid w:val="00DA6699"/>
    <w:rsid w:val="00DA6A48"/>
    <w:rsid w:val="00DA6B85"/>
    <w:rsid w:val="00DA7413"/>
    <w:rsid w:val="00DA78BF"/>
    <w:rsid w:val="00DA7917"/>
    <w:rsid w:val="00DA797C"/>
    <w:rsid w:val="00DA79B7"/>
    <w:rsid w:val="00DB027A"/>
    <w:rsid w:val="00DB0FFE"/>
    <w:rsid w:val="00DB10FA"/>
    <w:rsid w:val="00DB1455"/>
    <w:rsid w:val="00DB1547"/>
    <w:rsid w:val="00DB1AE7"/>
    <w:rsid w:val="00DB338A"/>
    <w:rsid w:val="00DB383E"/>
    <w:rsid w:val="00DB38F4"/>
    <w:rsid w:val="00DB413D"/>
    <w:rsid w:val="00DB486E"/>
    <w:rsid w:val="00DB4D14"/>
    <w:rsid w:val="00DB516D"/>
    <w:rsid w:val="00DB525B"/>
    <w:rsid w:val="00DB55EC"/>
    <w:rsid w:val="00DB5F55"/>
    <w:rsid w:val="00DB6154"/>
    <w:rsid w:val="00DB65EE"/>
    <w:rsid w:val="00DB6CC5"/>
    <w:rsid w:val="00DB6E33"/>
    <w:rsid w:val="00DB6E7D"/>
    <w:rsid w:val="00DB72A8"/>
    <w:rsid w:val="00DB7A91"/>
    <w:rsid w:val="00DB7C4B"/>
    <w:rsid w:val="00DC05E9"/>
    <w:rsid w:val="00DC0D7A"/>
    <w:rsid w:val="00DC0DFE"/>
    <w:rsid w:val="00DC1297"/>
    <w:rsid w:val="00DC1578"/>
    <w:rsid w:val="00DC18B4"/>
    <w:rsid w:val="00DC1CDB"/>
    <w:rsid w:val="00DC226C"/>
    <w:rsid w:val="00DC2499"/>
    <w:rsid w:val="00DC24F8"/>
    <w:rsid w:val="00DC2653"/>
    <w:rsid w:val="00DC266F"/>
    <w:rsid w:val="00DC2C15"/>
    <w:rsid w:val="00DC3204"/>
    <w:rsid w:val="00DC38C6"/>
    <w:rsid w:val="00DC3AFD"/>
    <w:rsid w:val="00DC3E48"/>
    <w:rsid w:val="00DC3E78"/>
    <w:rsid w:val="00DC42F2"/>
    <w:rsid w:val="00DC4E4D"/>
    <w:rsid w:val="00DC5346"/>
    <w:rsid w:val="00DC5A12"/>
    <w:rsid w:val="00DC5EA3"/>
    <w:rsid w:val="00DC69F1"/>
    <w:rsid w:val="00DC6B99"/>
    <w:rsid w:val="00DC6D14"/>
    <w:rsid w:val="00DC75F3"/>
    <w:rsid w:val="00DC77E6"/>
    <w:rsid w:val="00DC7A99"/>
    <w:rsid w:val="00DC7FAB"/>
    <w:rsid w:val="00DD0B26"/>
    <w:rsid w:val="00DD0FE7"/>
    <w:rsid w:val="00DD136B"/>
    <w:rsid w:val="00DD14FD"/>
    <w:rsid w:val="00DD16DA"/>
    <w:rsid w:val="00DD1C33"/>
    <w:rsid w:val="00DD2224"/>
    <w:rsid w:val="00DD229D"/>
    <w:rsid w:val="00DD24A2"/>
    <w:rsid w:val="00DD2ABE"/>
    <w:rsid w:val="00DD2B69"/>
    <w:rsid w:val="00DD2EDC"/>
    <w:rsid w:val="00DD2FE9"/>
    <w:rsid w:val="00DD3132"/>
    <w:rsid w:val="00DD332C"/>
    <w:rsid w:val="00DD3DB5"/>
    <w:rsid w:val="00DD3DCC"/>
    <w:rsid w:val="00DD3E39"/>
    <w:rsid w:val="00DD3F0E"/>
    <w:rsid w:val="00DD4363"/>
    <w:rsid w:val="00DD4652"/>
    <w:rsid w:val="00DD5558"/>
    <w:rsid w:val="00DD5953"/>
    <w:rsid w:val="00DD67D4"/>
    <w:rsid w:val="00DD6A8B"/>
    <w:rsid w:val="00DD6C4B"/>
    <w:rsid w:val="00DD7599"/>
    <w:rsid w:val="00DD7873"/>
    <w:rsid w:val="00DE028C"/>
    <w:rsid w:val="00DE0831"/>
    <w:rsid w:val="00DE0F4D"/>
    <w:rsid w:val="00DE0FAA"/>
    <w:rsid w:val="00DE10FA"/>
    <w:rsid w:val="00DE1217"/>
    <w:rsid w:val="00DE1545"/>
    <w:rsid w:val="00DE2693"/>
    <w:rsid w:val="00DE292D"/>
    <w:rsid w:val="00DE38EB"/>
    <w:rsid w:val="00DE3B67"/>
    <w:rsid w:val="00DE492A"/>
    <w:rsid w:val="00DE4D4A"/>
    <w:rsid w:val="00DE4E65"/>
    <w:rsid w:val="00DE5313"/>
    <w:rsid w:val="00DE59A4"/>
    <w:rsid w:val="00DE5AB1"/>
    <w:rsid w:val="00DE5E32"/>
    <w:rsid w:val="00DE61CD"/>
    <w:rsid w:val="00DE639B"/>
    <w:rsid w:val="00DE640E"/>
    <w:rsid w:val="00DE6D74"/>
    <w:rsid w:val="00DE7D26"/>
    <w:rsid w:val="00DF05B3"/>
    <w:rsid w:val="00DF06FF"/>
    <w:rsid w:val="00DF0953"/>
    <w:rsid w:val="00DF1212"/>
    <w:rsid w:val="00DF1390"/>
    <w:rsid w:val="00DF209E"/>
    <w:rsid w:val="00DF247D"/>
    <w:rsid w:val="00DF27BF"/>
    <w:rsid w:val="00DF4164"/>
    <w:rsid w:val="00DF41E6"/>
    <w:rsid w:val="00DF4380"/>
    <w:rsid w:val="00DF4649"/>
    <w:rsid w:val="00DF4D99"/>
    <w:rsid w:val="00DF4EE9"/>
    <w:rsid w:val="00DF5C0C"/>
    <w:rsid w:val="00DF5C4E"/>
    <w:rsid w:val="00DF6688"/>
    <w:rsid w:val="00DF692E"/>
    <w:rsid w:val="00DF6C15"/>
    <w:rsid w:val="00DF6DCF"/>
    <w:rsid w:val="00DF6F73"/>
    <w:rsid w:val="00DF73B3"/>
    <w:rsid w:val="00DF7EA9"/>
    <w:rsid w:val="00DF7EC7"/>
    <w:rsid w:val="00DF7FDF"/>
    <w:rsid w:val="00E004B7"/>
    <w:rsid w:val="00E00EE2"/>
    <w:rsid w:val="00E01581"/>
    <w:rsid w:val="00E01692"/>
    <w:rsid w:val="00E0229F"/>
    <w:rsid w:val="00E02365"/>
    <w:rsid w:val="00E02407"/>
    <w:rsid w:val="00E03C3A"/>
    <w:rsid w:val="00E03DDA"/>
    <w:rsid w:val="00E04950"/>
    <w:rsid w:val="00E04EA0"/>
    <w:rsid w:val="00E0525D"/>
    <w:rsid w:val="00E05488"/>
    <w:rsid w:val="00E05880"/>
    <w:rsid w:val="00E059F3"/>
    <w:rsid w:val="00E05D29"/>
    <w:rsid w:val="00E06A34"/>
    <w:rsid w:val="00E06FD8"/>
    <w:rsid w:val="00E07863"/>
    <w:rsid w:val="00E07C32"/>
    <w:rsid w:val="00E07D28"/>
    <w:rsid w:val="00E1064F"/>
    <w:rsid w:val="00E10716"/>
    <w:rsid w:val="00E10A0A"/>
    <w:rsid w:val="00E10EBF"/>
    <w:rsid w:val="00E116D2"/>
    <w:rsid w:val="00E11BCB"/>
    <w:rsid w:val="00E125C0"/>
    <w:rsid w:val="00E12B6F"/>
    <w:rsid w:val="00E12CD4"/>
    <w:rsid w:val="00E12DAC"/>
    <w:rsid w:val="00E12EA2"/>
    <w:rsid w:val="00E13376"/>
    <w:rsid w:val="00E13953"/>
    <w:rsid w:val="00E13F15"/>
    <w:rsid w:val="00E14067"/>
    <w:rsid w:val="00E15107"/>
    <w:rsid w:val="00E1532D"/>
    <w:rsid w:val="00E15A86"/>
    <w:rsid w:val="00E15B5F"/>
    <w:rsid w:val="00E160BD"/>
    <w:rsid w:val="00E1698D"/>
    <w:rsid w:val="00E17BBE"/>
    <w:rsid w:val="00E20257"/>
    <w:rsid w:val="00E2040F"/>
    <w:rsid w:val="00E205B0"/>
    <w:rsid w:val="00E206A2"/>
    <w:rsid w:val="00E207A2"/>
    <w:rsid w:val="00E20854"/>
    <w:rsid w:val="00E20ADE"/>
    <w:rsid w:val="00E20AEA"/>
    <w:rsid w:val="00E20BC0"/>
    <w:rsid w:val="00E21ED8"/>
    <w:rsid w:val="00E2209F"/>
    <w:rsid w:val="00E225D9"/>
    <w:rsid w:val="00E227AF"/>
    <w:rsid w:val="00E2326C"/>
    <w:rsid w:val="00E236E2"/>
    <w:rsid w:val="00E23C27"/>
    <w:rsid w:val="00E23D6B"/>
    <w:rsid w:val="00E23DFA"/>
    <w:rsid w:val="00E240E7"/>
    <w:rsid w:val="00E243E0"/>
    <w:rsid w:val="00E244BF"/>
    <w:rsid w:val="00E244D6"/>
    <w:rsid w:val="00E25102"/>
    <w:rsid w:val="00E2549C"/>
    <w:rsid w:val="00E25A49"/>
    <w:rsid w:val="00E25DD3"/>
    <w:rsid w:val="00E264BB"/>
    <w:rsid w:val="00E26F25"/>
    <w:rsid w:val="00E270F0"/>
    <w:rsid w:val="00E27AFB"/>
    <w:rsid w:val="00E27BCE"/>
    <w:rsid w:val="00E30ACA"/>
    <w:rsid w:val="00E30FBB"/>
    <w:rsid w:val="00E3115D"/>
    <w:rsid w:val="00E313A5"/>
    <w:rsid w:val="00E31467"/>
    <w:rsid w:val="00E317D8"/>
    <w:rsid w:val="00E31AA6"/>
    <w:rsid w:val="00E31BC0"/>
    <w:rsid w:val="00E31D86"/>
    <w:rsid w:val="00E331FA"/>
    <w:rsid w:val="00E336D2"/>
    <w:rsid w:val="00E33C1E"/>
    <w:rsid w:val="00E33E63"/>
    <w:rsid w:val="00E34338"/>
    <w:rsid w:val="00E34771"/>
    <w:rsid w:val="00E34C8F"/>
    <w:rsid w:val="00E34C96"/>
    <w:rsid w:val="00E3501B"/>
    <w:rsid w:val="00E3517F"/>
    <w:rsid w:val="00E36AFD"/>
    <w:rsid w:val="00E37463"/>
    <w:rsid w:val="00E3796D"/>
    <w:rsid w:val="00E40591"/>
    <w:rsid w:val="00E4078D"/>
    <w:rsid w:val="00E40E35"/>
    <w:rsid w:val="00E40E50"/>
    <w:rsid w:val="00E41073"/>
    <w:rsid w:val="00E41CE8"/>
    <w:rsid w:val="00E41F46"/>
    <w:rsid w:val="00E4238E"/>
    <w:rsid w:val="00E42F46"/>
    <w:rsid w:val="00E43361"/>
    <w:rsid w:val="00E43919"/>
    <w:rsid w:val="00E43C10"/>
    <w:rsid w:val="00E43C2A"/>
    <w:rsid w:val="00E43E89"/>
    <w:rsid w:val="00E44ABD"/>
    <w:rsid w:val="00E456FC"/>
    <w:rsid w:val="00E45802"/>
    <w:rsid w:val="00E458F1"/>
    <w:rsid w:val="00E45A86"/>
    <w:rsid w:val="00E467F5"/>
    <w:rsid w:val="00E46F5B"/>
    <w:rsid w:val="00E47F38"/>
    <w:rsid w:val="00E5021B"/>
    <w:rsid w:val="00E5082E"/>
    <w:rsid w:val="00E50D2F"/>
    <w:rsid w:val="00E50EC7"/>
    <w:rsid w:val="00E5105C"/>
    <w:rsid w:val="00E51149"/>
    <w:rsid w:val="00E51611"/>
    <w:rsid w:val="00E51743"/>
    <w:rsid w:val="00E51B10"/>
    <w:rsid w:val="00E51E27"/>
    <w:rsid w:val="00E528B7"/>
    <w:rsid w:val="00E530E5"/>
    <w:rsid w:val="00E5329B"/>
    <w:rsid w:val="00E5368D"/>
    <w:rsid w:val="00E5370B"/>
    <w:rsid w:val="00E53A4F"/>
    <w:rsid w:val="00E53B0D"/>
    <w:rsid w:val="00E53E9D"/>
    <w:rsid w:val="00E53F73"/>
    <w:rsid w:val="00E548EF"/>
    <w:rsid w:val="00E55018"/>
    <w:rsid w:val="00E5548A"/>
    <w:rsid w:val="00E554E1"/>
    <w:rsid w:val="00E55993"/>
    <w:rsid w:val="00E56175"/>
    <w:rsid w:val="00E56211"/>
    <w:rsid w:val="00E565B3"/>
    <w:rsid w:val="00E565C6"/>
    <w:rsid w:val="00E567F0"/>
    <w:rsid w:val="00E57833"/>
    <w:rsid w:val="00E57AA3"/>
    <w:rsid w:val="00E57B1A"/>
    <w:rsid w:val="00E57EDF"/>
    <w:rsid w:val="00E60EDA"/>
    <w:rsid w:val="00E6103E"/>
    <w:rsid w:val="00E61731"/>
    <w:rsid w:val="00E62B30"/>
    <w:rsid w:val="00E62C4C"/>
    <w:rsid w:val="00E6315D"/>
    <w:rsid w:val="00E633A0"/>
    <w:rsid w:val="00E636BE"/>
    <w:rsid w:val="00E64065"/>
    <w:rsid w:val="00E64D6A"/>
    <w:rsid w:val="00E64D87"/>
    <w:rsid w:val="00E65102"/>
    <w:rsid w:val="00E65144"/>
    <w:rsid w:val="00E65303"/>
    <w:rsid w:val="00E6537E"/>
    <w:rsid w:val="00E6593D"/>
    <w:rsid w:val="00E65976"/>
    <w:rsid w:val="00E65990"/>
    <w:rsid w:val="00E65A75"/>
    <w:rsid w:val="00E65C8E"/>
    <w:rsid w:val="00E65ED3"/>
    <w:rsid w:val="00E660FC"/>
    <w:rsid w:val="00E66651"/>
    <w:rsid w:val="00E667C0"/>
    <w:rsid w:val="00E66B3D"/>
    <w:rsid w:val="00E67E5F"/>
    <w:rsid w:val="00E67E7F"/>
    <w:rsid w:val="00E706A1"/>
    <w:rsid w:val="00E70963"/>
    <w:rsid w:val="00E70C38"/>
    <w:rsid w:val="00E712D7"/>
    <w:rsid w:val="00E71345"/>
    <w:rsid w:val="00E713C5"/>
    <w:rsid w:val="00E717C9"/>
    <w:rsid w:val="00E7224A"/>
    <w:rsid w:val="00E72AB1"/>
    <w:rsid w:val="00E74F40"/>
    <w:rsid w:val="00E754C6"/>
    <w:rsid w:val="00E75E6F"/>
    <w:rsid w:val="00E76256"/>
    <w:rsid w:val="00E76369"/>
    <w:rsid w:val="00E7642C"/>
    <w:rsid w:val="00E76959"/>
    <w:rsid w:val="00E772DC"/>
    <w:rsid w:val="00E777F9"/>
    <w:rsid w:val="00E77A85"/>
    <w:rsid w:val="00E77CAA"/>
    <w:rsid w:val="00E77EB6"/>
    <w:rsid w:val="00E77FCE"/>
    <w:rsid w:val="00E80440"/>
    <w:rsid w:val="00E80848"/>
    <w:rsid w:val="00E80B1A"/>
    <w:rsid w:val="00E81238"/>
    <w:rsid w:val="00E816A2"/>
    <w:rsid w:val="00E81804"/>
    <w:rsid w:val="00E81902"/>
    <w:rsid w:val="00E82A10"/>
    <w:rsid w:val="00E82A69"/>
    <w:rsid w:val="00E82B87"/>
    <w:rsid w:val="00E82CBA"/>
    <w:rsid w:val="00E82D3F"/>
    <w:rsid w:val="00E831B1"/>
    <w:rsid w:val="00E836B7"/>
    <w:rsid w:val="00E83854"/>
    <w:rsid w:val="00E84B9A"/>
    <w:rsid w:val="00E84CDD"/>
    <w:rsid w:val="00E85301"/>
    <w:rsid w:val="00E8585C"/>
    <w:rsid w:val="00E85E65"/>
    <w:rsid w:val="00E86CEA"/>
    <w:rsid w:val="00E87E14"/>
    <w:rsid w:val="00E90336"/>
    <w:rsid w:val="00E905E0"/>
    <w:rsid w:val="00E91068"/>
    <w:rsid w:val="00E91125"/>
    <w:rsid w:val="00E91723"/>
    <w:rsid w:val="00E917D6"/>
    <w:rsid w:val="00E923B0"/>
    <w:rsid w:val="00E92D6B"/>
    <w:rsid w:val="00E92D8A"/>
    <w:rsid w:val="00E9347A"/>
    <w:rsid w:val="00E93E82"/>
    <w:rsid w:val="00E94863"/>
    <w:rsid w:val="00E94B30"/>
    <w:rsid w:val="00E95013"/>
    <w:rsid w:val="00E95B06"/>
    <w:rsid w:val="00E95B62"/>
    <w:rsid w:val="00E960F2"/>
    <w:rsid w:val="00E9642D"/>
    <w:rsid w:val="00E96950"/>
    <w:rsid w:val="00E976C5"/>
    <w:rsid w:val="00E97CBF"/>
    <w:rsid w:val="00E97DC5"/>
    <w:rsid w:val="00E97E85"/>
    <w:rsid w:val="00EA0098"/>
    <w:rsid w:val="00EA04E6"/>
    <w:rsid w:val="00EA069B"/>
    <w:rsid w:val="00EA0C73"/>
    <w:rsid w:val="00EA25CD"/>
    <w:rsid w:val="00EA3549"/>
    <w:rsid w:val="00EA3859"/>
    <w:rsid w:val="00EA39C8"/>
    <w:rsid w:val="00EA3A20"/>
    <w:rsid w:val="00EA3A3C"/>
    <w:rsid w:val="00EA3E23"/>
    <w:rsid w:val="00EA3FFE"/>
    <w:rsid w:val="00EA4135"/>
    <w:rsid w:val="00EA44A4"/>
    <w:rsid w:val="00EA4AD5"/>
    <w:rsid w:val="00EA4B3B"/>
    <w:rsid w:val="00EA55D9"/>
    <w:rsid w:val="00EA5674"/>
    <w:rsid w:val="00EA6005"/>
    <w:rsid w:val="00EA624E"/>
    <w:rsid w:val="00EA62A2"/>
    <w:rsid w:val="00EA695C"/>
    <w:rsid w:val="00EA7002"/>
    <w:rsid w:val="00EA746E"/>
    <w:rsid w:val="00EB010D"/>
    <w:rsid w:val="00EB1AFF"/>
    <w:rsid w:val="00EB2658"/>
    <w:rsid w:val="00EB347C"/>
    <w:rsid w:val="00EB389A"/>
    <w:rsid w:val="00EB3A19"/>
    <w:rsid w:val="00EB3A88"/>
    <w:rsid w:val="00EB3D80"/>
    <w:rsid w:val="00EB4568"/>
    <w:rsid w:val="00EB4AFE"/>
    <w:rsid w:val="00EB549F"/>
    <w:rsid w:val="00EB5616"/>
    <w:rsid w:val="00EB58E9"/>
    <w:rsid w:val="00EB5D82"/>
    <w:rsid w:val="00EB6A63"/>
    <w:rsid w:val="00EB6AB6"/>
    <w:rsid w:val="00EB7B49"/>
    <w:rsid w:val="00EB7FD8"/>
    <w:rsid w:val="00EC077F"/>
    <w:rsid w:val="00EC11DB"/>
    <w:rsid w:val="00EC1736"/>
    <w:rsid w:val="00EC1A98"/>
    <w:rsid w:val="00EC1B04"/>
    <w:rsid w:val="00EC316A"/>
    <w:rsid w:val="00EC3C4E"/>
    <w:rsid w:val="00EC44E5"/>
    <w:rsid w:val="00EC5389"/>
    <w:rsid w:val="00EC5A75"/>
    <w:rsid w:val="00EC5B2A"/>
    <w:rsid w:val="00EC5D12"/>
    <w:rsid w:val="00EC5F53"/>
    <w:rsid w:val="00EC68CB"/>
    <w:rsid w:val="00EC6B01"/>
    <w:rsid w:val="00EC6B73"/>
    <w:rsid w:val="00EC73DC"/>
    <w:rsid w:val="00ED025E"/>
    <w:rsid w:val="00ED0265"/>
    <w:rsid w:val="00ED05A0"/>
    <w:rsid w:val="00ED0CC6"/>
    <w:rsid w:val="00ED0D06"/>
    <w:rsid w:val="00ED0D88"/>
    <w:rsid w:val="00ED0F01"/>
    <w:rsid w:val="00ED1099"/>
    <w:rsid w:val="00ED1704"/>
    <w:rsid w:val="00ED28F2"/>
    <w:rsid w:val="00ED2A7C"/>
    <w:rsid w:val="00ED2BF0"/>
    <w:rsid w:val="00ED2C67"/>
    <w:rsid w:val="00ED3620"/>
    <w:rsid w:val="00ED3C80"/>
    <w:rsid w:val="00ED3D6D"/>
    <w:rsid w:val="00ED425E"/>
    <w:rsid w:val="00ED42AE"/>
    <w:rsid w:val="00ED4367"/>
    <w:rsid w:val="00ED4470"/>
    <w:rsid w:val="00ED470E"/>
    <w:rsid w:val="00ED47E6"/>
    <w:rsid w:val="00ED484D"/>
    <w:rsid w:val="00ED4A44"/>
    <w:rsid w:val="00ED4EF5"/>
    <w:rsid w:val="00ED51AF"/>
    <w:rsid w:val="00ED51D7"/>
    <w:rsid w:val="00ED5429"/>
    <w:rsid w:val="00ED55FA"/>
    <w:rsid w:val="00ED5908"/>
    <w:rsid w:val="00ED5D96"/>
    <w:rsid w:val="00ED60DF"/>
    <w:rsid w:val="00ED62D4"/>
    <w:rsid w:val="00ED6637"/>
    <w:rsid w:val="00ED6F9F"/>
    <w:rsid w:val="00ED733D"/>
    <w:rsid w:val="00ED73BC"/>
    <w:rsid w:val="00ED7904"/>
    <w:rsid w:val="00ED79F1"/>
    <w:rsid w:val="00ED7EF1"/>
    <w:rsid w:val="00EE0285"/>
    <w:rsid w:val="00EE0510"/>
    <w:rsid w:val="00EE05AB"/>
    <w:rsid w:val="00EE0BB4"/>
    <w:rsid w:val="00EE0FD5"/>
    <w:rsid w:val="00EE128F"/>
    <w:rsid w:val="00EE222E"/>
    <w:rsid w:val="00EE25F8"/>
    <w:rsid w:val="00EE2711"/>
    <w:rsid w:val="00EE2FB1"/>
    <w:rsid w:val="00EE3408"/>
    <w:rsid w:val="00EE3AE1"/>
    <w:rsid w:val="00EE3C46"/>
    <w:rsid w:val="00EE3C99"/>
    <w:rsid w:val="00EE4035"/>
    <w:rsid w:val="00EE45FF"/>
    <w:rsid w:val="00EE5297"/>
    <w:rsid w:val="00EE5B1D"/>
    <w:rsid w:val="00EE5F45"/>
    <w:rsid w:val="00EE5F7F"/>
    <w:rsid w:val="00EE69F6"/>
    <w:rsid w:val="00EE6D57"/>
    <w:rsid w:val="00EE75EC"/>
    <w:rsid w:val="00EE7720"/>
    <w:rsid w:val="00EF10EE"/>
    <w:rsid w:val="00EF11E6"/>
    <w:rsid w:val="00EF2460"/>
    <w:rsid w:val="00EF2857"/>
    <w:rsid w:val="00EF2AF8"/>
    <w:rsid w:val="00EF2BE8"/>
    <w:rsid w:val="00EF2E03"/>
    <w:rsid w:val="00EF3374"/>
    <w:rsid w:val="00EF3375"/>
    <w:rsid w:val="00EF3F8C"/>
    <w:rsid w:val="00EF443E"/>
    <w:rsid w:val="00EF46AB"/>
    <w:rsid w:val="00EF488B"/>
    <w:rsid w:val="00EF58D1"/>
    <w:rsid w:val="00EF63E4"/>
    <w:rsid w:val="00EF652C"/>
    <w:rsid w:val="00EF699B"/>
    <w:rsid w:val="00EF78D5"/>
    <w:rsid w:val="00EF791D"/>
    <w:rsid w:val="00EF7A34"/>
    <w:rsid w:val="00EF7B84"/>
    <w:rsid w:val="00EF7BE5"/>
    <w:rsid w:val="00F00741"/>
    <w:rsid w:val="00F00B3C"/>
    <w:rsid w:val="00F014AB"/>
    <w:rsid w:val="00F0153D"/>
    <w:rsid w:val="00F019C4"/>
    <w:rsid w:val="00F01A97"/>
    <w:rsid w:val="00F0213A"/>
    <w:rsid w:val="00F022DE"/>
    <w:rsid w:val="00F02EDF"/>
    <w:rsid w:val="00F02F1B"/>
    <w:rsid w:val="00F02FED"/>
    <w:rsid w:val="00F04273"/>
    <w:rsid w:val="00F04A1E"/>
    <w:rsid w:val="00F04D95"/>
    <w:rsid w:val="00F04F2D"/>
    <w:rsid w:val="00F051D7"/>
    <w:rsid w:val="00F05352"/>
    <w:rsid w:val="00F057A6"/>
    <w:rsid w:val="00F05982"/>
    <w:rsid w:val="00F05A6C"/>
    <w:rsid w:val="00F05BDF"/>
    <w:rsid w:val="00F06215"/>
    <w:rsid w:val="00F07F13"/>
    <w:rsid w:val="00F1037B"/>
    <w:rsid w:val="00F104A7"/>
    <w:rsid w:val="00F10C1D"/>
    <w:rsid w:val="00F112C1"/>
    <w:rsid w:val="00F12A10"/>
    <w:rsid w:val="00F12CA5"/>
    <w:rsid w:val="00F12CD1"/>
    <w:rsid w:val="00F1325A"/>
    <w:rsid w:val="00F13FFA"/>
    <w:rsid w:val="00F14223"/>
    <w:rsid w:val="00F1563A"/>
    <w:rsid w:val="00F15731"/>
    <w:rsid w:val="00F159E3"/>
    <w:rsid w:val="00F15B2A"/>
    <w:rsid w:val="00F15B30"/>
    <w:rsid w:val="00F15E79"/>
    <w:rsid w:val="00F1635B"/>
    <w:rsid w:val="00F16871"/>
    <w:rsid w:val="00F168FE"/>
    <w:rsid w:val="00F16E87"/>
    <w:rsid w:val="00F16F32"/>
    <w:rsid w:val="00F17665"/>
    <w:rsid w:val="00F20064"/>
    <w:rsid w:val="00F20374"/>
    <w:rsid w:val="00F2080A"/>
    <w:rsid w:val="00F20CC7"/>
    <w:rsid w:val="00F21058"/>
    <w:rsid w:val="00F2136C"/>
    <w:rsid w:val="00F21F41"/>
    <w:rsid w:val="00F2263A"/>
    <w:rsid w:val="00F2349D"/>
    <w:rsid w:val="00F23C77"/>
    <w:rsid w:val="00F23F3A"/>
    <w:rsid w:val="00F249FC"/>
    <w:rsid w:val="00F2582B"/>
    <w:rsid w:val="00F259A9"/>
    <w:rsid w:val="00F259F0"/>
    <w:rsid w:val="00F25A33"/>
    <w:rsid w:val="00F2614F"/>
    <w:rsid w:val="00F26FA3"/>
    <w:rsid w:val="00F27169"/>
    <w:rsid w:val="00F27565"/>
    <w:rsid w:val="00F27773"/>
    <w:rsid w:val="00F27AF8"/>
    <w:rsid w:val="00F27C4A"/>
    <w:rsid w:val="00F3088E"/>
    <w:rsid w:val="00F30C17"/>
    <w:rsid w:val="00F30E8C"/>
    <w:rsid w:val="00F30FAB"/>
    <w:rsid w:val="00F313B5"/>
    <w:rsid w:val="00F314F5"/>
    <w:rsid w:val="00F31792"/>
    <w:rsid w:val="00F32127"/>
    <w:rsid w:val="00F321EC"/>
    <w:rsid w:val="00F32A3E"/>
    <w:rsid w:val="00F33039"/>
    <w:rsid w:val="00F331D4"/>
    <w:rsid w:val="00F3362B"/>
    <w:rsid w:val="00F33758"/>
    <w:rsid w:val="00F345DE"/>
    <w:rsid w:val="00F34DBF"/>
    <w:rsid w:val="00F35307"/>
    <w:rsid w:val="00F353B9"/>
    <w:rsid w:val="00F35434"/>
    <w:rsid w:val="00F35985"/>
    <w:rsid w:val="00F35A14"/>
    <w:rsid w:val="00F36E9C"/>
    <w:rsid w:val="00F37937"/>
    <w:rsid w:val="00F37982"/>
    <w:rsid w:val="00F4031C"/>
    <w:rsid w:val="00F405EE"/>
    <w:rsid w:val="00F40A52"/>
    <w:rsid w:val="00F41DA4"/>
    <w:rsid w:val="00F4213E"/>
    <w:rsid w:val="00F425D6"/>
    <w:rsid w:val="00F42EEE"/>
    <w:rsid w:val="00F431CE"/>
    <w:rsid w:val="00F43555"/>
    <w:rsid w:val="00F43606"/>
    <w:rsid w:val="00F4383C"/>
    <w:rsid w:val="00F43847"/>
    <w:rsid w:val="00F44119"/>
    <w:rsid w:val="00F446EC"/>
    <w:rsid w:val="00F44B64"/>
    <w:rsid w:val="00F44DF0"/>
    <w:rsid w:val="00F45576"/>
    <w:rsid w:val="00F45B02"/>
    <w:rsid w:val="00F463D8"/>
    <w:rsid w:val="00F465AF"/>
    <w:rsid w:val="00F46615"/>
    <w:rsid w:val="00F4663D"/>
    <w:rsid w:val="00F4725B"/>
    <w:rsid w:val="00F47509"/>
    <w:rsid w:val="00F5001D"/>
    <w:rsid w:val="00F50132"/>
    <w:rsid w:val="00F50281"/>
    <w:rsid w:val="00F50526"/>
    <w:rsid w:val="00F505FD"/>
    <w:rsid w:val="00F50A40"/>
    <w:rsid w:val="00F50D37"/>
    <w:rsid w:val="00F50D46"/>
    <w:rsid w:val="00F515D7"/>
    <w:rsid w:val="00F51DA3"/>
    <w:rsid w:val="00F51EA8"/>
    <w:rsid w:val="00F52175"/>
    <w:rsid w:val="00F52806"/>
    <w:rsid w:val="00F528EC"/>
    <w:rsid w:val="00F535BD"/>
    <w:rsid w:val="00F536EC"/>
    <w:rsid w:val="00F53BE6"/>
    <w:rsid w:val="00F54073"/>
    <w:rsid w:val="00F54320"/>
    <w:rsid w:val="00F5432A"/>
    <w:rsid w:val="00F54336"/>
    <w:rsid w:val="00F54380"/>
    <w:rsid w:val="00F54E4B"/>
    <w:rsid w:val="00F550EE"/>
    <w:rsid w:val="00F55142"/>
    <w:rsid w:val="00F556E5"/>
    <w:rsid w:val="00F55B3B"/>
    <w:rsid w:val="00F56311"/>
    <w:rsid w:val="00F567C9"/>
    <w:rsid w:val="00F56E15"/>
    <w:rsid w:val="00F56FB9"/>
    <w:rsid w:val="00F577F7"/>
    <w:rsid w:val="00F57A94"/>
    <w:rsid w:val="00F6044A"/>
    <w:rsid w:val="00F605EE"/>
    <w:rsid w:val="00F60C90"/>
    <w:rsid w:val="00F61006"/>
    <w:rsid w:val="00F610F8"/>
    <w:rsid w:val="00F614BB"/>
    <w:rsid w:val="00F617D4"/>
    <w:rsid w:val="00F61C08"/>
    <w:rsid w:val="00F62070"/>
    <w:rsid w:val="00F62FFE"/>
    <w:rsid w:val="00F6307D"/>
    <w:rsid w:val="00F63EE0"/>
    <w:rsid w:val="00F63F52"/>
    <w:rsid w:val="00F63F5E"/>
    <w:rsid w:val="00F6423F"/>
    <w:rsid w:val="00F65089"/>
    <w:rsid w:val="00F65249"/>
    <w:rsid w:val="00F652A9"/>
    <w:rsid w:val="00F65D7F"/>
    <w:rsid w:val="00F6657C"/>
    <w:rsid w:val="00F66F35"/>
    <w:rsid w:val="00F6716D"/>
    <w:rsid w:val="00F67574"/>
    <w:rsid w:val="00F67C40"/>
    <w:rsid w:val="00F67FDD"/>
    <w:rsid w:val="00F7041E"/>
    <w:rsid w:val="00F70B96"/>
    <w:rsid w:val="00F70E4A"/>
    <w:rsid w:val="00F71539"/>
    <w:rsid w:val="00F71EDD"/>
    <w:rsid w:val="00F72117"/>
    <w:rsid w:val="00F724A6"/>
    <w:rsid w:val="00F72A39"/>
    <w:rsid w:val="00F73086"/>
    <w:rsid w:val="00F73200"/>
    <w:rsid w:val="00F73491"/>
    <w:rsid w:val="00F736E2"/>
    <w:rsid w:val="00F73866"/>
    <w:rsid w:val="00F73872"/>
    <w:rsid w:val="00F73ED2"/>
    <w:rsid w:val="00F73EF6"/>
    <w:rsid w:val="00F74299"/>
    <w:rsid w:val="00F743AD"/>
    <w:rsid w:val="00F74744"/>
    <w:rsid w:val="00F75F48"/>
    <w:rsid w:val="00F75FD5"/>
    <w:rsid w:val="00F761BD"/>
    <w:rsid w:val="00F76544"/>
    <w:rsid w:val="00F76575"/>
    <w:rsid w:val="00F76841"/>
    <w:rsid w:val="00F770B2"/>
    <w:rsid w:val="00F7711C"/>
    <w:rsid w:val="00F773C9"/>
    <w:rsid w:val="00F77450"/>
    <w:rsid w:val="00F77568"/>
    <w:rsid w:val="00F77A1C"/>
    <w:rsid w:val="00F77F71"/>
    <w:rsid w:val="00F77FB9"/>
    <w:rsid w:val="00F808F0"/>
    <w:rsid w:val="00F80D1E"/>
    <w:rsid w:val="00F810ED"/>
    <w:rsid w:val="00F81100"/>
    <w:rsid w:val="00F81ADA"/>
    <w:rsid w:val="00F81B46"/>
    <w:rsid w:val="00F8200F"/>
    <w:rsid w:val="00F8260F"/>
    <w:rsid w:val="00F826AD"/>
    <w:rsid w:val="00F82889"/>
    <w:rsid w:val="00F82E70"/>
    <w:rsid w:val="00F83282"/>
    <w:rsid w:val="00F842A3"/>
    <w:rsid w:val="00F84413"/>
    <w:rsid w:val="00F8465C"/>
    <w:rsid w:val="00F84B17"/>
    <w:rsid w:val="00F84B31"/>
    <w:rsid w:val="00F84D07"/>
    <w:rsid w:val="00F852B5"/>
    <w:rsid w:val="00F853BE"/>
    <w:rsid w:val="00F853FE"/>
    <w:rsid w:val="00F85536"/>
    <w:rsid w:val="00F85704"/>
    <w:rsid w:val="00F85891"/>
    <w:rsid w:val="00F859E9"/>
    <w:rsid w:val="00F85B28"/>
    <w:rsid w:val="00F85B52"/>
    <w:rsid w:val="00F85B68"/>
    <w:rsid w:val="00F85D51"/>
    <w:rsid w:val="00F86152"/>
    <w:rsid w:val="00F86E3C"/>
    <w:rsid w:val="00F871AA"/>
    <w:rsid w:val="00F87398"/>
    <w:rsid w:val="00F90502"/>
    <w:rsid w:val="00F90A4C"/>
    <w:rsid w:val="00F90EA6"/>
    <w:rsid w:val="00F912DB"/>
    <w:rsid w:val="00F912DD"/>
    <w:rsid w:val="00F913B3"/>
    <w:rsid w:val="00F921DF"/>
    <w:rsid w:val="00F92433"/>
    <w:rsid w:val="00F92F2D"/>
    <w:rsid w:val="00F93125"/>
    <w:rsid w:val="00F93303"/>
    <w:rsid w:val="00F9354B"/>
    <w:rsid w:val="00F93631"/>
    <w:rsid w:val="00F93803"/>
    <w:rsid w:val="00F93AF4"/>
    <w:rsid w:val="00F93E4D"/>
    <w:rsid w:val="00F940CB"/>
    <w:rsid w:val="00F9433D"/>
    <w:rsid w:val="00F94638"/>
    <w:rsid w:val="00F94DE8"/>
    <w:rsid w:val="00F94F4F"/>
    <w:rsid w:val="00F95143"/>
    <w:rsid w:val="00F954AA"/>
    <w:rsid w:val="00F95F22"/>
    <w:rsid w:val="00F9682C"/>
    <w:rsid w:val="00F96E48"/>
    <w:rsid w:val="00F9759E"/>
    <w:rsid w:val="00F97BB4"/>
    <w:rsid w:val="00F97D1C"/>
    <w:rsid w:val="00FA1270"/>
    <w:rsid w:val="00FA1435"/>
    <w:rsid w:val="00FA1633"/>
    <w:rsid w:val="00FA1C6D"/>
    <w:rsid w:val="00FA2813"/>
    <w:rsid w:val="00FA2A0A"/>
    <w:rsid w:val="00FA2DC9"/>
    <w:rsid w:val="00FA2EDF"/>
    <w:rsid w:val="00FA35D4"/>
    <w:rsid w:val="00FA388A"/>
    <w:rsid w:val="00FA38B5"/>
    <w:rsid w:val="00FA3A7E"/>
    <w:rsid w:val="00FA3CD5"/>
    <w:rsid w:val="00FA40EF"/>
    <w:rsid w:val="00FA4A82"/>
    <w:rsid w:val="00FA4DBD"/>
    <w:rsid w:val="00FA4FCA"/>
    <w:rsid w:val="00FA5CA3"/>
    <w:rsid w:val="00FA5F1C"/>
    <w:rsid w:val="00FA65E7"/>
    <w:rsid w:val="00FA6849"/>
    <w:rsid w:val="00FA6C1B"/>
    <w:rsid w:val="00FA732E"/>
    <w:rsid w:val="00FA785C"/>
    <w:rsid w:val="00FB05F1"/>
    <w:rsid w:val="00FB0603"/>
    <w:rsid w:val="00FB086C"/>
    <w:rsid w:val="00FB0CD6"/>
    <w:rsid w:val="00FB1225"/>
    <w:rsid w:val="00FB1739"/>
    <w:rsid w:val="00FB1A14"/>
    <w:rsid w:val="00FB1A65"/>
    <w:rsid w:val="00FB1BD6"/>
    <w:rsid w:val="00FB29D2"/>
    <w:rsid w:val="00FB2E17"/>
    <w:rsid w:val="00FB342D"/>
    <w:rsid w:val="00FB34AE"/>
    <w:rsid w:val="00FB397C"/>
    <w:rsid w:val="00FB4002"/>
    <w:rsid w:val="00FB45A5"/>
    <w:rsid w:val="00FB4EB0"/>
    <w:rsid w:val="00FB531D"/>
    <w:rsid w:val="00FB5CC5"/>
    <w:rsid w:val="00FB5F2A"/>
    <w:rsid w:val="00FB6F97"/>
    <w:rsid w:val="00FB70B4"/>
    <w:rsid w:val="00FB797A"/>
    <w:rsid w:val="00FC0652"/>
    <w:rsid w:val="00FC0730"/>
    <w:rsid w:val="00FC0B60"/>
    <w:rsid w:val="00FC0BD0"/>
    <w:rsid w:val="00FC1062"/>
    <w:rsid w:val="00FC15BB"/>
    <w:rsid w:val="00FC1783"/>
    <w:rsid w:val="00FC17F5"/>
    <w:rsid w:val="00FC2329"/>
    <w:rsid w:val="00FC303A"/>
    <w:rsid w:val="00FC35B9"/>
    <w:rsid w:val="00FC3A50"/>
    <w:rsid w:val="00FC3C5E"/>
    <w:rsid w:val="00FC47C4"/>
    <w:rsid w:val="00FC4B69"/>
    <w:rsid w:val="00FC4E75"/>
    <w:rsid w:val="00FC583C"/>
    <w:rsid w:val="00FC593D"/>
    <w:rsid w:val="00FC5EBA"/>
    <w:rsid w:val="00FC61A9"/>
    <w:rsid w:val="00FC6C89"/>
    <w:rsid w:val="00FC70E1"/>
    <w:rsid w:val="00FC7231"/>
    <w:rsid w:val="00FD007F"/>
    <w:rsid w:val="00FD0698"/>
    <w:rsid w:val="00FD123E"/>
    <w:rsid w:val="00FD125B"/>
    <w:rsid w:val="00FD19B8"/>
    <w:rsid w:val="00FD1E0A"/>
    <w:rsid w:val="00FD277A"/>
    <w:rsid w:val="00FD2954"/>
    <w:rsid w:val="00FD29EF"/>
    <w:rsid w:val="00FD2C46"/>
    <w:rsid w:val="00FD2E6A"/>
    <w:rsid w:val="00FD2EA5"/>
    <w:rsid w:val="00FD308B"/>
    <w:rsid w:val="00FD3102"/>
    <w:rsid w:val="00FD33AE"/>
    <w:rsid w:val="00FD35E3"/>
    <w:rsid w:val="00FD3D03"/>
    <w:rsid w:val="00FD3E6F"/>
    <w:rsid w:val="00FD3F90"/>
    <w:rsid w:val="00FD4422"/>
    <w:rsid w:val="00FD4940"/>
    <w:rsid w:val="00FD55BB"/>
    <w:rsid w:val="00FD5665"/>
    <w:rsid w:val="00FD5884"/>
    <w:rsid w:val="00FD59EF"/>
    <w:rsid w:val="00FD64F4"/>
    <w:rsid w:val="00FD6DFC"/>
    <w:rsid w:val="00FD7065"/>
    <w:rsid w:val="00FD73C2"/>
    <w:rsid w:val="00FD7556"/>
    <w:rsid w:val="00FD79D1"/>
    <w:rsid w:val="00FD7E7E"/>
    <w:rsid w:val="00FD7F18"/>
    <w:rsid w:val="00FE0044"/>
    <w:rsid w:val="00FE042B"/>
    <w:rsid w:val="00FE0635"/>
    <w:rsid w:val="00FE0C6E"/>
    <w:rsid w:val="00FE11B9"/>
    <w:rsid w:val="00FE1A28"/>
    <w:rsid w:val="00FE1FA0"/>
    <w:rsid w:val="00FE243D"/>
    <w:rsid w:val="00FE28F5"/>
    <w:rsid w:val="00FE3285"/>
    <w:rsid w:val="00FE47E0"/>
    <w:rsid w:val="00FE4ABE"/>
    <w:rsid w:val="00FE52D0"/>
    <w:rsid w:val="00FE5863"/>
    <w:rsid w:val="00FE5868"/>
    <w:rsid w:val="00FE62C2"/>
    <w:rsid w:val="00FE63D8"/>
    <w:rsid w:val="00FE7062"/>
    <w:rsid w:val="00FE717A"/>
    <w:rsid w:val="00FE73D2"/>
    <w:rsid w:val="00FE75CF"/>
    <w:rsid w:val="00FE7931"/>
    <w:rsid w:val="00FF0265"/>
    <w:rsid w:val="00FF0A48"/>
    <w:rsid w:val="00FF0B71"/>
    <w:rsid w:val="00FF119C"/>
    <w:rsid w:val="00FF1593"/>
    <w:rsid w:val="00FF17CB"/>
    <w:rsid w:val="00FF23C3"/>
    <w:rsid w:val="00FF2477"/>
    <w:rsid w:val="00FF29B3"/>
    <w:rsid w:val="00FF2C4E"/>
    <w:rsid w:val="00FF2DDB"/>
    <w:rsid w:val="00FF31DF"/>
    <w:rsid w:val="00FF3454"/>
    <w:rsid w:val="00FF3831"/>
    <w:rsid w:val="00FF3A1D"/>
    <w:rsid w:val="00FF4022"/>
    <w:rsid w:val="00FF54A9"/>
    <w:rsid w:val="00FF577F"/>
    <w:rsid w:val="00FF6125"/>
    <w:rsid w:val="00FF65E3"/>
    <w:rsid w:val="00FF6682"/>
    <w:rsid w:val="00FF6DDB"/>
    <w:rsid w:val="00FF71F2"/>
    <w:rsid w:val="00FF73E8"/>
    <w:rsid w:val="00FF73F1"/>
    <w:rsid w:val="00FF76A6"/>
    <w:rsid w:val="00FF7DD1"/>
    <w:rsid w:val="00FF7ED7"/>
    <w:rsid w:val="07193A1F"/>
    <w:rsid w:val="07ED5309"/>
    <w:rsid w:val="08374EB7"/>
    <w:rsid w:val="0B6A14F9"/>
    <w:rsid w:val="0C4D71F0"/>
    <w:rsid w:val="0CDC0C5A"/>
    <w:rsid w:val="0D7F77CC"/>
    <w:rsid w:val="11E44ED1"/>
    <w:rsid w:val="138142DA"/>
    <w:rsid w:val="138B10D2"/>
    <w:rsid w:val="14954624"/>
    <w:rsid w:val="14C1766C"/>
    <w:rsid w:val="15D97AAE"/>
    <w:rsid w:val="16D86792"/>
    <w:rsid w:val="174A082F"/>
    <w:rsid w:val="19384276"/>
    <w:rsid w:val="19AA27A0"/>
    <w:rsid w:val="1A126D63"/>
    <w:rsid w:val="1B3D5A0E"/>
    <w:rsid w:val="1CE87956"/>
    <w:rsid w:val="1E0A4410"/>
    <w:rsid w:val="1E6E696D"/>
    <w:rsid w:val="20420664"/>
    <w:rsid w:val="219D0CE1"/>
    <w:rsid w:val="22BA7B1B"/>
    <w:rsid w:val="23B636C0"/>
    <w:rsid w:val="24A424A5"/>
    <w:rsid w:val="25982472"/>
    <w:rsid w:val="28E267A3"/>
    <w:rsid w:val="29716B9D"/>
    <w:rsid w:val="2EC6746E"/>
    <w:rsid w:val="302B1C7A"/>
    <w:rsid w:val="30943173"/>
    <w:rsid w:val="30B24B75"/>
    <w:rsid w:val="317C5EAE"/>
    <w:rsid w:val="31E1437B"/>
    <w:rsid w:val="32E04771"/>
    <w:rsid w:val="33715F0A"/>
    <w:rsid w:val="344D04DF"/>
    <w:rsid w:val="35530EFF"/>
    <w:rsid w:val="358973C8"/>
    <w:rsid w:val="35A769D9"/>
    <w:rsid w:val="35F511D3"/>
    <w:rsid w:val="37755FE9"/>
    <w:rsid w:val="37A25D42"/>
    <w:rsid w:val="37F730ED"/>
    <w:rsid w:val="38D026C8"/>
    <w:rsid w:val="38E429E4"/>
    <w:rsid w:val="3B6912FD"/>
    <w:rsid w:val="3D5A5C93"/>
    <w:rsid w:val="40F75F80"/>
    <w:rsid w:val="416F2C78"/>
    <w:rsid w:val="41E663A0"/>
    <w:rsid w:val="42BD268D"/>
    <w:rsid w:val="44A079F8"/>
    <w:rsid w:val="46566643"/>
    <w:rsid w:val="48845934"/>
    <w:rsid w:val="49AA0B43"/>
    <w:rsid w:val="49FB776D"/>
    <w:rsid w:val="4B9C5BD7"/>
    <w:rsid w:val="4CD01AFE"/>
    <w:rsid w:val="4E081576"/>
    <w:rsid w:val="4E724B9F"/>
    <w:rsid w:val="4EE059BB"/>
    <w:rsid w:val="4F634492"/>
    <w:rsid w:val="50802C0B"/>
    <w:rsid w:val="5186219E"/>
    <w:rsid w:val="51DC3111"/>
    <w:rsid w:val="52E17C83"/>
    <w:rsid w:val="533D78F2"/>
    <w:rsid w:val="538154BD"/>
    <w:rsid w:val="548A14E6"/>
    <w:rsid w:val="54914DDB"/>
    <w:rsid w:val="54B40F05"/>
    <w:rsid w:val="57EE7119"/>
    <w:rsid w:val="57F22DF9"/>
    <w:rsid w:val="583E3382"/>
    <w:rsid w:val="5A833AFC"/>
    <w:rsid w:val="5AAD4D5A"/>
    <w:rsid w:val="5AB77017"/>
    <w:rsid w:val="5B324930"/>
    <w:rsid w:val="5B7F3BF1"/>
    <w:rsid w:val="60891A99"/>
    <w:rsid w:val="61F84416"/>
    <w:rsid w:val="62942B74"/>
    <w:rsid w:val="6335456D"/>
    <w:rsid w:val="63FF23F7"/>
    <w:rsid w:val="64477643"/>
    <w:rsid w:val="6670177F"/>
    <w:rsid w:val="6683750B"/>
    <w:rsid w:val="69AC52A7"/>
    <w:rsid w:val="6B9120C2"/>
    <w:rsid w:val="6BC2039B"/>
    <w:rsid w:val="6BEE7EED"/>
    <w:rsid w:val="6C777A9A"/>
    <w:rsid w:val="6CBE58FB"/>
    <w:rsid w:val="6CD214FB"/>
    <w:rsid w:val="6EFD43FD"/>
    <w:rsid w:val="6F752C37"/>
    <w:rsid w:val="6FB043B9"/>
    <w:rsid w:val="6FD966C2"/>
    <w:rsid w:val="70FF6A53"/>
    <w:rsid w:val="72632CD8"/>
    <w:rsid w:val="73B70AD2"/>
    <w:rsid w:val="74544884"/>
    <w:rsid w:val="7480173E"/>
    <w:rsid w:val="7A183949"/>
    <w:rsid w:val="7A3A0F74"/>
    <w:rsid w:val="7A536407"/>
    <w:rsid w:val="7C9C4347"/>
    <w:rsid w:val="7D5C5247"/>
    <w:rsid w:val="7DAB4B6A"/>
    <w:rsid w:val="7E2C5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5:docId w15:val="{6F94702E-1166-44BD-A6DA-AAB9805B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qFormat="1"/>
    <w:lsdException w:name="annotation text" w:semiHidden="1"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Number" w:qFormat="1"/>
    <w:lsdException w:name="List 2" w:semiHidden="1" w:unhideWhenUsed="1"/>
    <w:lsdException w:name="List 3"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lsdException w:name="List Number 3" w:qFormat="1"/>
    <w:lsdException w:name="List Number 4" w:qFormat="1"/>
    <w:lsdException w:name="List Number 5" w:qFormat="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BD52ED"/>
    <w:pPr>
      <w:widowControl w:val="0"/>
      <w:jc w:val="both"/>
    </w:pPr>
    <w:rPr>
      <w:rFonts w:asciiTheme="minorHAnsi" w:eastAsiaTheme="minorEastAsia" w:hAnsiTheme="minorHAnsi" w:cstheme="minorBidi"/>
      <w:kern w:val="2"/>
      <w:sz w:val="21"/>
      <w:szCs w:val="22"/>
    </w:rPr>
  </w:style>
  <w:style w:type="paragraph" w:styleId="1">
    <w:name w:val="heading 1"/>
    <w:basedOn w:val="a2"/>
    <w:next w:val="a2"/>
    <w:qFormat/>
    <w:pPr>
      <w:keepNext/>
      <w:keepLines/>
      <w:numPr>
        <w:numId w:val="1"/>
      </w:numPr>
      <w:spacing w:before="340" w:after="330" w:line="578" w:lineRule="atLeast"/>
      <w:outlineLvl w:val="0"/>
    </w:pPr>
    <w:rPr>
      <w:rFonts w:ascii="微软雅黑" w:eastAsia="微软雅黑" w:hAnsi="微软雅黑"/>
      <w:b/>
      <w:kern w:val="44"/>
      <w:sz w:val="32"/>
    </w:rPr>
  </w:style>
  <w:style w:type="paragraph" w:styleId="2">
    <w:name w:val="heading 2"/>
    <w:basedOn w:val="a2"/>
    <w:next w:val="a2"/>
    <w:qFormat/>
    <w:pPr>
      <w:keepNext/>
      <w:keepLines/>
      <w:numPr>
        <w:ilvl w:val="1"/>
        <w:numId w:val="2"/>
      </w:numPr>
      <w:tabs>
        <w:tab w:val="left" w:pos="425"/>
        <w:tab w:val="left" w:pos="1418"/>
      </w:tabs>
      <w:spacing w:before="260" w:after="260" w:line="413" w:lineRule="auto"/>
      <w:outlineLvl w:val="1"/>
    </w:pPr>
    <w:rPr>
      <w:rFonts w:ascii="黑体" w:eastAsia="黑体" w:hAnsi="华文细黑"/>
      <w:b/>
      <w:sz w:val="30"/>
      <w:szCs w:val="30"/>
    </w:rPr>
  </w:style>
  <w:style w:type="paragraph" w:styleId="30">
    <w:name w:val="heading 3"/>
    <w:basedOn w:val="a2"/>
    <w:next w:val="a2"/>
    <w:qFormat/>
    <w:pPr>
      <w:keepNext/>
      <w:keepLines/>
      <w:numPr>
        <w:ilvl w:val="2"/>
        <w:numId w:val="2"/>
      </w:numPr>
      <w:tabs>
        <w:tab w:val="left" w:pos="425"/>
      </w:tabs>
      <w:spacing w:before="260" w:after="260" w:line="416" w:lineRule="atLeast"/>
      <w:outlineLvl w:val="2"/>
    </w:pPr>
    <w:rPr>
      <w:rFonts w:ascii="宋体" w:hAnsi="宋体"/>
      <w:b/>
      <w:sz w:val="24"/>
    </w:rPr>
  </w:style>
  <w:style w:type="paragraph" w:styleId="4">
    <w:name w:val="heading 4"/>
    <w:basedOn w:val="a2"/>
    <w:next w:val="a2"/>
    <w:qFormat/>
    <w:pPr>
      <w:numPr>
        <w:ilvl w:val="3"/>
        <w:numId w:val="1"/>
      </w:numPr>
      <w:outlineLvl w:val="3"/>
    </w:pPr>
    <w:rPr>
      <w:rFonts w:ascii="黑体" w:eastAsia="黑体" w:hAnsi="Arial"/>
      <w:b/>
    </w:rPr>
  </w:style>
  <w:style w:type="paragraph" w:styleId="5">
    <w:name w:val="heading 5"/>
    <w:basedOn w:val="a2"/>
    <w:next w:val="a2"/>
    <w:qFormat/>
    <w:pPr>
      <w:keepNext/>
      <w:keepLines/>
      <w:spacing w:before="280" w:after="290" w:line="376" w:lineRule="atLeast"/>
      <w:outlineLvl w:val="4"/>
    </w:pPr>
    <w:rPr>
      <w:rFonts w:ascii="黑体" w:eastAsia="黑体"/>
      <w:b/>
      <w:sz w:val="28"/>
    </w:rPr>
  </w:style>
  <w:style w:type="paragraph" w:styleId="6">
    <w:name w:val="heading 6"/>
    <w:basedOn w:val="a2"/>
    <w:next w:val="a2"/>
    <w:qFormat/>
    <w:pPr>
      <w:keepNext/>
      <w:keepLines/>
      <w:spacing w:before="240" w:after="64" w:line="320" w:lineRule="auto"/>
      <w:outlineLvl w:val="5"/>
    </w:pPr>
    <w:rPr>
      <w:rFonts w:ascii="Arial" w:eastAsia="黑体" w:hAnsi="Arial"/>
      <w:b/>
      <w:bCs/>
      <w:sz w:val="24"/>
      <w:szCs w:val="24"/>
    </w:rPr>
  </w:style>
  <w:style w:type="paragraph" w:styleId="7">
    <w:name w:val="heading 7"/>
    <w:basedOn w:val="a2"/>
    <w:next w:val="a2"/>
    <w:qFormat/>
    <w:pPr>
      <w:keepNext/>
      <w:keepLines/>
      <w:spacing w:before="240" w:after="64" w:line="320" w:lineRule="auto"/>
      <w:outlineLvl w:val="6"/>
    </w:pPr>
    <w:rPr>
      <w:b/>
      <w:bCs/>
      <w:sz w:val="24"/>
      <w:szCs w:val="24"/>
    </w:rPr>
  </w:style>
  <w:style w:type="paragraph" w:styleId="8">
    <w:name w:val="heading 8"/>
    <w:basedOn w:val="a2"/>
    <w:next w:val="a2"/>
    <w:qFormat/>
    <w:pPr>
      <w:keepNext/>
      <w:keepLines/>
      <w:spacing w:before="240" w:after="64" w:line="320" w:lineRule="auto"/>
      <w:outlineLvl w:val="7"/>
    </w:pPr>
    <w:rPr>
      <w:rFonts w:ascii="Arial" w:eastAsia="黑体" w:hAnsi="Arial"/>
      <w:sz w:val="24"/>
      <w:szCs w:val="24"/>
    </w:rPr>
  </w:style>
  <w:style w:type="paragraph" w:styleId="9">
    <w:name w:val="heading 9"/>
    <w:basedOn w:val="a2"/>
    <w:next w:val="a2"/>
    <w:qFormat/>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rsid w:val="00BD52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rsid w:val="00BD52ED"/>
  </w:style>
  <w:style w:type="paragraph" w:styleId="3">
    <w:name w:val="List 3"/>
    <w:basedOn w:val="a2"/>
    <w:qFormat/>
    <w:pPr>
      <w:numPr>
        <w:numId w:val="3"/>
      </w:numPr>
      <w:tabs>
        <w:tab w:val="left" w:pos="1080"/>
      </w:tabs>
      <w:ind w:left="1080" w:hanging="360"/>
    </w:pPr>
  </w:style>
  <w:style w:type="paragraph" w:styleId="a6">
    <w:name w:val="annotation subject"/>
    <w:basedOn w:val="a7"/>
    <w:next w:val="a7"/>
    <w:link w:val="a8"/>
    <w:qFormat/>
    <w:pPr>
      <w:adjustRightInd w:val="0"/>
      <w:spacing w:line="360" w:lineRule="atLeast"/>
      <w:textAlignment w:val="baseline"/>
    </w:pPr>
    <w:rPr>
      <w:b/>
      <w:bCs/>
      <w:kern w:val="0"/>
    </w:rPr>
  </w:style>
  <w:style w:type="paragraph" w:styleId="a7">
    <w:name w:val="annotation text"/>
    <w:basedOn w:val="a2"/>
    <w:link w:val="a9"/>
    <w:semiHidden/>
    <w:qFormat/>
  </w:style>
  <w:style w:type="character" w:customStyle="1" w:styleId="a9">
    <w:name w:val="批注文字 字符"/>
    <w:basedOn w:val="a3"/>
    <w:link w:val="a7"/>
    <w:semiHidden/>
    <w:qFormat/>
    <w:rPr>
      <w:kern w:val="2"/>
      <w:sz w:val="21"/>
    </w:rPr>
  </w:style>
  <w:style w:type="character" w:customStyle="1" w:styleId="a8">
    <w:name w:val="批注主题 字符"/>
    <w:basedOn w:val="a9"/>
    <w:link w:val="a6"/>
    <w:qFormat/>
    <w:rPr>
      <w:b/>
      <w:bCs/>
      <w:kern w:val="2"/>
      <w:sz w:val="21"/>
    </w:rPr>
  </w:style>
  <w:style w:type="paragraph" w:styleId="70">
    <w:name w:val="toc 7"/>
    <w:basedOn w:val="a2"/>
    <w:next w:val="a2"/>
    <w:uiPriority w:val="39"/>
    <w:qFormat/>
    <w:pPr>
      <w:ind w:left="1260"/>
    </w:pPr>
    <w:rPr>
      <w:sz w:val="18"/>
    </w:rPr>
  </w:style>
  <w:style w:type="paragraph" w:styleId="aa">
    <w:name w:val="Body Text First Indent"/>
    <w:basedOn w:val="a2"/>
    <w:qFormat/>
    <w:pPr>
      <w:widowControl/>
      <w:spacing w:after="120" w:line="264" w:lineRule="auto"/>
      <w:ind w:firstLine="425"/>
    </w:pPr>
    <w:rPr>
      <w:sz w:val="24"/>
    </w:rPr>
  </w:style>
  <w:style w:type="paragraph" w:styleId="20">
    <w:name w:val="List Number 2"/>
    <w:basedOn w:val="aa"/>
    <w:qFormat/>
    <w:pPr>
      <w:ind w:left="992" w:hanging="340"/>
    </w:pPr>
  </w:style>
  <w:style w:type="paragraph" w:styleId="a1">
    <w:name w:val="List Number"/>
    <w:basedOn w:val="aa"/>
    <w:qFormat/>
    <w:pPr>
      <w:numPr>
        <w:numId w:val="4"/>
      </w:numPr>
    </w:pPr>
  </w:style>
  <w:style w:type="paragraph" w:styleId="ab">
    <w:name w:val="Normal Indent"/>
    <w:basedOn w:val="a2"/>
    <w:qFormat/>
    <w:pPr>
      <w:ind w:firstLine="420"/>
    </w:pPr>
    <w:rPr>
      <w:rFonts w:ascii="宋体"/>
    </w:rPr>
  </w:style>
  <w:style w:type="paragraph" w:styleId="ac">
    <w:name w:val="Document Map"/>
    <w:basedOn w:val="a2"/>
    <w:semiHidden/>
    <w:qFormat/>
    <w:pPr>
      <w:shd w:val="clear" w:color="auto" w:fill="000080"/>
    </w:pPr>
  </w:style>
  <w:style w:type="paragraph" w:styleId="ad">
    <w:name w:val="Body Text"/>
    <w:basedOn w:val="a2"/>
    <w:qFormat/>
    <w:pPr>
      <w:autoSpaceDE w:val="0"/>
      <w:autoSpaceDN w:val="0"/>
      <w:jc w:val="center"/>
    </w:pPr>
    <w:rPr>
      <w:rFonts w:ascii="Arial" w:hAnsi="Arial"/>
      <w:b/>
      <w:bCs/>
      <w:color w:val="000000"/>
      <w:szCs w:val="24"/>
    </w:rPr>
  </w:style>
  <w:style w:type="paragraph" w:styleId="ae">
    <w:name w:val="Body Text Indent"/>
    <w:basedOn w:val="a2"/>
    <w:qFormat/>
    <w:pPr>
      <w:ind w:left="425"/>
    </w:pPr>
  </w:style>
  <w:style w:type="paragraph" w:styleId="31">
    <w:name w:val="List Number 3"/>
    <w:basedOn w:val="aa"/>
    <w:qFormat/>
    <w:pPr>
      <w:ind w:firstLine="0"/>
    </w:pPr>
  </w:style>
  <w:style w:type="paragraph" w:styleId="50">
    <w:name w:val="toc 5"/>
    <w:basedOn w:val="a2"/>
    <w:next w:val="a2"/>
    <w:uiPriority w:val="39"/>
    <w:qFormat/>
    <w:pPr>
      <w:ind w:left="840"/>
    </w:pPr>
    <w:rPr>
      <w:sz w:val="18"/>
    </w:rPr>
  </w:style>
  <w:style w:type="paragraph" w:styleId="32">
    <w:name w:val="toc 3"/>
    <w:basedOn w:val="a2"/>
    <w:next w:val="a2"/>
    <w:uiPriority w:val="39"/>
    <w:qFormat/>
    <w:pPr>
      <w:ind w:left="420"/>
    </w:pPr>
    <w:rPr>
      <w:i/>
      <w:sz w:val="20"/>
    </w:rPr>
  </w:style>
  <w:style w:type="paragraph" w:styleId="af">
    <w:name w:val="Plain Text"/>
    <w:basedOn w:val="a2"/>
    <w:qFormat/>
    <w:rPr>
      <w:rFonts w:ascii="宋体" w:hAnsi="Courier New" w:cs="Courier New"/>
      <w:szCs w:val="21"/>
    </w:rPr>
  </w:style>
  <w:style w:type="paragraph" w:styleId="40">
    <w:name w:val="List Number 4"/>
    <w:basedOn w:val="aa"/>
    <w:qFormat/>
    <w:pPr>
      <w:ind w:firstLine="0"/>
    </w:pPr>
  </w:style>
  <w:style w:type="paragraph" w:styleId="80">
    <w:name w:val="toc 8"/>
    <w:basedOn w:val="a2"/>
    <w:next w:val="a2"/>
    <w:uiPriority w:val="39"/>
    <w:qFormat/>
    <w:pPr>
      <w:ind w:left="1470"/>
    </w:pPr>
    <w:rPr>
      <w:sz w:val="18"/>
    </w:rPr>
  </w:style>
  <w:style w:type="paragraph" w:styleId="af0">
    <w:name w:val="Date"/>
    <w:basedOn w:val="a2"/>
    <w:next w:val="a2"/>
    <w:link w:val="af1"/>
    <w:qFormat/>
    <w:pPr>
      <w:ind w:leftChars="2500" w:left="100"/>
    </w:pPr>
  </w:style>
  <w:style w:type="character" w:customStyle="1" w:styleId="af1">
    <w:name w:val="日期 字符"/>
    <w:basedOn w:val="a3"/>
    <w:link w:val="af0"/>
    <w:qFormat/>
    <w:rPr>
      <w:sz w:val="21"/>
    </w:rPr>
  </w:style>
  <w:style w:type="paragraph" w:styleId="21">
    <w:name w:val="Body Text Indent 2"/>
    <w:basedOn w:val="a2"/>
    <w:qFormat/>
    <w:pPr>
      <w:spacing w:line="360" w:lineRule="auto"/>
      <w:ind w:firstLine="510"/>
    </w:pPr>
    <w:rPr>
      <w:rFonts w:ascii="宋体" w:hAnsi="宋体"/>
    </w:rPr>
  </w:style>
  <w:style w:type="paragraph" w:styleId="af2">
    <w:name w:val="Balloon Text"/>
    <w:basedOn w:val="a2"/>
    <w:semiHidden/>
    <w:qFormat/>
    <w:rPr>
      <w:sz w:val="18"/>
      <w:szCs w:val="18"/>
    </w:rPr>
  </w:style>
  <w:style w:type="paragraph" w:styleId="af3">
    <w:name w:val="footer"/>
    <w:basedOn w:val="a2"/>
    <w:qFormat/>
    <w:pPr>
      <w:tabs>
        <w:tab w:val="center" w:pos="4153"/>
        <w:tab w:val="right" w:pos="8306"/>
      </w:tabs>
      <w:spacing w:line="240" w:lineRule="atLeast"/>
    </w:pPr>
    <w:rPr>
      <w:rFonts w:ascii="宋体"/>
      <w:sz w:val="18"/>
    </w:rPr>
  </w:style>
  <w:style w:type="paragraph" w:styleId="af4">
    <w:name w:val="header"/>
    <w:basedOn w:val="a2"/>
    <w:link w:val="af5"/>
    <w:uiPriority w:val="99"/>
    <w:qFormat/>
    <w:pPr>
      <w:pBdr>
        <w:bottom w:val="single" w:sz="6" w:space="1" w:color="auto"/>
      </w:pBdr>
      <w:tabs>
        <w:tab w:val="center" w:pos="4153"/>
        <w:tab w:val="right" w:pos="8306"/>
      </w:tabs>
      <w:spacing w:line="240" w:lineRule="atLeast"/>
      <w:jc w:val="center"/>
    </w:pPr>
    <w:rPr>
      <w:rFonts w:ascii="宋体"/>
      <w:sz w:val="18"/>
    </w:rPr>
  </w:style>
  <w:style w:type="character" w:customStyle="1" w:styleId="af5">
    <w:name w:val="页眉 字符"/>
    <w:basedOn w:val="a3"/>
    <w:link w:val="af4"/>
    <w:uiPriority w:val="99"/>
    <w:qFormat/>
    <w:rPr>
      <w:rFonts w:ascii="宋体"/>
      <w:sz w:val="18"/>
    </w:rPr>
  </w:style>
  <w:style w:type="paragraph" w:styleId="10">
    <w:name w:val="toc 1"/>
    <w:basedOn w:val="a2"/>
    <w:next w:val="a2"/>
    <w:uiPriority w:val="39"/>
    <w:qFormat/>
    <w:pPr>
      <w:spacing w:before="120" w:after="120"/>
    </w:pPr>
    <w:rPr>
      <w:b/>
      <w:caps/>
      <w:sz w:val="20"/>
    </w:rPr>
  </w:style>
  <w:style w:type="paragraph" w:styleId="41">
    <w:name w:val="toc 4"/>
    <w:basedOn w:val="a2"/>
    <w:next w:val="a2"/>
    <w:uiPriority w:val="39"/>
    <w:qFormat/>
    <w:pPr>
      <w:ind w:left="630"/>
    </w:pPr>
    <w:rPr>
      <w:sz w:val="18"/>
    </w:rPr>
  </w:style>
  <w:style w:type="paragraph" w:styleId="51">
    <w:name w:val="List Number 5"/>
    <w:basedOn w:val="aa"/>
    <w:qFormat/>
    <w:pPr>
      <w:ind w:firstLine="0"/>
    </w:pPr>
  </w:style>
  <w:style w:type="paragraph" w:styleId="a0">
    <w:name w:val="List"/>
    <w:basedOn w:val="a2"/>
    <w:qFormat/>
    <w:pPr>
      <w:numPr>
        <w:numId w:val="5"/>
      </w:numPr>
    </w:pPr>
  </w:style>
  <w:style w:type="paragraph" w:styleId="af6">
    <w:name w:val="footnote text"/>
    <w:basedOn w:val="a2"/>
    <w:semiHidden/>
    <w:qFormat/>
    <w:pPr>
      <w:snapToGrid w:val="0"/>
    </w:pPr>
    <w:rPr>
      <w:sz w:val="18"/>
    </w:rPr>
  </w:style>
  <w:style w:type="paragraph" w:styleId="60">
    <w:name w:val="toc 6"/>
    <w:basedOn w:val="a2"/>
    <w:next w:val="a2"/>
    <w:uiPriority w:val="39"/>
    <w:qFormat/>
    <w:pPr>
      <w:ind w:left="1050"/>
    </w:pPr>
    <w:rPr>
      <w:sz w:val="18"/>
    </w:rPr>
  </w:style>
  <w:style w:type="paragraph" w:styleId="33">
    <w:name w:val="Body Text Indent 3"/>
    <w:basedOn w:val="a2"/>
    <w:qFormat/>
    <w:pPr>
      <w:ind w:firstLineChars="200" w:firstLine="420"/>
    </w:pPr>
  </w:style>
  <w:style w:type="paragraph" w:styleId="22">
    <w:name w:val="toc 2"/>
    <w:basedOn w:val="a2"/>
    <w:next w:val="a2"/>
    <w:uiPriority w:val="39"/>
    <w:qFormat/>
    <w:pPr>
      <w:ind w:left="210"/>
    </w:pPr>
    <w:rPr>
      <w:smallCaps/>
      <w:sz w:val="20"/>
    </w:rPr>
  </w:style>
  <w:style w:type="paragraph" w:styleId="90">
    <w:name w:val="toc 9"/>
    <w:basedOn w:val="a2"/>
    <w:next w:val="a2"/>
    <w:uiPriority w:val="39"/>
    <w:qFormat/>
    <w:pPr>
      <w:ind w:left="1680"/>
    </w:pPr>
    <w:rPr>
      <w:sz w:val="18"/>
    </w:rPr>
  </w:style>
  <w:style w:type="paragraph" w:styleId="af7">
    <w:name w:val="Normal (Web)"/>
    <w:basedOn w:val="a2"/>
    <w:qFormat/>
    <w:pPr>
      <w:widowControl/>
      <w:spacing w:before="100" w:beforeAutospacing="1" w:after="100" w:afterAutospacing="1"/>
    </w:pPr>
    <w:rPr>
      <w:rFonts w:ascii="宋体" w:hAnsi="宋体"/>
      <w:sz w:val="24"/>
      <w:szCs w:val="24"/>
    </w:rPr>
  </w:style>
  <w:style w:type="paragraph" w:styleId="11">
    <w:name w:val="index 1"/>
    <w:basedOn w:val="a2"/>
    <w:next w:val="a2"/>
    <w:semiHidden/>
    <w:qFormat/>
  </w:style>
  <w:style w:type="character" w:styleId="af8">
    <w:name w:val="page number"/>
    <w:basedOn w:val="a3"/>
    <w:qFormat/>
  </w:style>
  <w:style w:type="character" w:styleId="af9">
    <w:name w:val="FollowedHyperlink"/>
    <w:basedOn w:val="a3"/>
    <w:qFormat/>
    <w:rPr>
      <w:color w:val="800080"/>
      <w:u w:val="single"/>
    </w:rPr>
  </w:style>
  <w:style w:type="character" w:styleId="afa">
    <w:name w:val="Hyperlink"/>
    <w:basedOn w:val="a3"/>
    <w:uiPriority w:val="99"/>
    <w:qFormat/>
    <w:rPr>
      <w:color w:val="0000FF"/>
      <w:u w:val="single"/>
    </w:rPr>
  </w:style>
  <w:style w:type="character" w:styleId="afb">
    <w:name w:val="annotation reference"/>
    <w:basedOn w:val="a3"/>
    <w:qFormat/>
    <w:rPr>
      <w:sz w:val="21"/>
      <w:szCs w:val="21"/>
    </w:rPr>
  </w:style>
  <w:style w:type="table" w:styleId="afc">
    <w:name w:val="Table Grid"/>
    <w:basedOn w:val="a4"/>
    <w:uiPriority w:val="59"/>
    <w:qFormat/>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1">
    <w:name w:val="Table Grid 8"/>
    <w:basedOn w:val="a4"/>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afd">
    <w:name w:val="Table Professional"/>
    <w:basedOn w:val="a4"/>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customStyle="1" w:styleId="afe">
    <w:name w:val="封面"/>
    <w:basedOn w:val="a2"/>
    <w:semiHidden/>
    <w:qFormat/>
    <w:pPr>
      <w:jc w:val="right"/>
    </w:pPr>
    <w:rPr>
      <w:rFonts w:ascii="Arial" w:hAnsi="Arial"/>
    </w:rPr>
  </w:style>
  <w:style w:type="paragraph" w:customStyle="1" w:styleId="aff">
    <w:name w:val="文档日期"/>
    <w:basedOn w:val="a2"/>
    <w:qFormat/>
    <w:pPr>
      <w:jc w:val="center"/>
    </w:pPr>
    <w:rPr>
      <w:rFonts w:eastAsia="隶书"/>
      <w:b/>
      <w:sz w:val="24"/>
    </w:rPr>
  </w:style>
  <w:style w:type="paragraph" w:customStyle="1" w:styleId="aff0">
    <w:name w:val="封面标题"/>
    <w:basedOn w:val="a2"/>
    <w:qFormat/>
    <w:pPr>
      <w:spacing w:before="120" w:line="360" w:lineRule="auto"/>
      <w:jc w:val="center"/>
    </w:pPr>
    <w:rPr>
      <w:rFonts w:eastAsia="黑体" w:cs="宋体"/>
      <w:sz w:val="48"/>
    </w:rPr>
  </w:style>
  <w:style w:type="paragraph" w:customStyle="1" w:styleId="aff1">
    <w:name w:val="一级正文"/>
    <w:basedOn w:val="a2"/>
    <w:qFormat/>
    <w:pPr>
      <w:spacing w:before="120" w:line="288" w:lineRule="auto"/>
      <w:ind w:firstLine="420"/>
    </w:pPr>
    <w:rPr>
      <w:rFonts w:cs="宋体"/>
    </w:rPr>
  </w:style>
  <w:style w:type="paragraph" w:customStyle="1" w:styleId="aff2">
    <w:name w:val="变更历史"/>
    <w:basedOn w:val="a2"/>
    <w:qFormat/>
    <w:rPr>
      <w:rFonts w:eastAsia="黑体" w:cs="宋体"/>
      <w:sz w:val="30"/>
    </w:rPr>
  </w:style>
  <w:style w:type="paragraph" w:customStyle="1" w:styleId="aff3">
    <w:name w:val="公司名称"/>
    <w:basedOn w:val="a2"/>
    <w:qFormat/>
    <w:pPr>
      <w:jc w:val="center"/>
    </w:pPr>
    <w:rPr>
      <w:rFonts w:ascii="隶书" w:eastAsia="隶书" w:hAnsi="隶书" w:cs="宋体"/>
      <w:b/>
      <w:bCs/>
      <w:sz w:val="30"/>
    </w:rPr>
  </w:style>
  <w:style w:type="paragraph" w:customStyle="1" w:styleId="a">
    <w:name w:val="附录"/>
    <w:basedOn w:val="7"/>
    <w:semiHidden/>
    <w:qFormat/>
    <w:pPr>
      <w:widowControl/>
      <w:numPr>
        <w:numId w:val="6"/>
      </w:numPr>
      <w:spacing w:before="60" w:after="60" w:line="240" w:lineRule="auto"/>
      <w:jc w:val="left"/>
      <w:outlineLvl w:val="9"/>
    </w:pPr>
    <w:rPr>
      <w:rFonts w:ascii="Arial" w:hAnsi="Arial"/>
      <w:bCs w:val="0"/>
      <w:kern w:val="0"/>
      <w:szCs w:val="20"/>
    </w:rPr>
  </w:style>
  <w:style w:type="character" w:customStyle="1" w:styleId="aff4">
    <w:name w:val="项目文档"/>
    <w:basedOn w:val="a3"/>
    <w:qFormat/>
    <w:rPr>
      <w:rFonts w:eastAsia="黑体"/>
      <w:sz w:val="44"/>
    </w:rPr>
  </w:style>
  <w:style w:type="paragraph" w:customStyle="1" w:styleId="TableSmHeading">
    <w:name w:val="Table_Sm_Heading"/>
    <w:basedOn w:val="a2"/>
    <w:qFormat/>
    <w:pPr>
      <w:keepNext/>
      <w:keepLines/>
      <w:widowControl/>
      <w:spacing w:before="60" w:after="40"/>
    </w:pPr>
    <w:rPr>
      <w:rFonts w:ascii="Futura Hv" w:hAnsi="Futura Hv"/>
      <w:sz w:val="16"/>
      <w:lang w:eastAsia="en-US"/>
    </w:rPr>
  </w:style>
  <w:style w:type="paragraph" w:customStyle="1" w:styleId="aff5">
    <w:name w:val="二级正文"/>
    <w:basedOn w:val="a2"/>
    <w:qFormat/>
    <w:pPr>
      <w:spacing w:before="120" w:line="288" w:lineRule="auto"/>
      <w:ind w:left="420" w:firstLine="420"/>
    </w:pPr>
    <w:rPr>
      <w:rFonts w:cs="宋体"/>
    </w:rPr>
  </w:style>
  <w:style w:type="paragraph" w:customStyle="1" w:styleId="aff6">
    <w:name w:val="表格中的样式"/>
    <w:basedOn w:val="a2"/>
    <w:qFormat/>
    <w:pPr>
      <w:spacing w:line="288" w:lineRule="auto"/>
    </w:pPr>
    <w:rPr>
      <w:rFonts w:cs="宋体"/>
    </w:rPr>
  </w:style>
  <w:style w:type="paragraph" w:customStyle="1" w:styleId="TableMedium">
    <w:name w:val="Table_Medium"/>
    <w:basedOn w:val="a2"/>
    <w:qFormat/>
    <w:pPr>
      <w:widowControl/>
      <w:spacing w:before="40" w:after="40"/>
    </w:pPr>
    <w:rPr>
      <w:rFonts w:ascii="Futura Bk" w:hAnsi="Futura Bk"/>
      <w:sz w:val="18"/>
      <w:lang w:eastAsia="en-US"/>
    </w:rPr>
  </w:style>
  <w:style w:type="paragraph" w:customStyle="1" w:styleId="HPTableTitle">
    <w:name w:val="HP_Table_Title"/>
    <w:basedOn w:val="a2"/>
    <w:next w:val="a2"/>
    <w:qFormat/>
    <w:pPr>
      <w:keepNext/>
      <w:keepLines/>
      <w:widowControl/>
      <w:spacing w:before="240" w:after="60"/>
    </w:pPr>
    <w:rPr>
      <w:rFonts w:ascii="Futura Hv" w:hAnsi="Futura Hv"/>
      <w:sz w:val="18"/>
      <w:lang w:eastAsia="en-US"/>
    </w:rPr>
  </w:style>
  <w:style w:type="paragraph" w:customStyle="1" w:styleId="Header2">
    <w:name w:val="Header 2"/>
    <w:basedOn w:val="a2"/>
    <w:next w:val="a2"/>
    <w:qFormat/>
    <w:pPr>
      <w:keepLines/>
      <w:widowControl/>
      <w:spacing w:before="80" w:after="80"/>
      <w:jc w:val="right"/>
    </w:pPr>
    <w:rPr>
      <w:rFonts w:ascii="Futura Bk" w:hAnsi="Futura Bk"/>
      <w:sz w:val="20"/>
      <w:lang w:eastAsia="en-US"/>
    </w:rPr>
  </w:style>
  <w:style w:type="paragraph" w:customStyle="1" w:styleId="Header3">
    <w:name w:val="Header 3"/>
    <w:basedOn w:val="a2"/>
    <w:next w:val="a2"/>
    <w:qFormat/>
    <w:pPr>
      <w:keepLines/>
      <w:widowControl/>
      <w:spacing w:before="80" w:after="80"/>
    </w:pPr>
    <w:rPr>
      <w:rFonts w:ascii="Futura Bk" w:hAnsi="Futura Bk"/>
      <w:sz w:val="20"/>
      <w:lang w:eastAsia="en-US"/>
    </w:rPr>
  </w:style>
  <w:style w:type="paragraph" w:customStyle="1" w:styleId="Numberedlist21">
    <w:name w:val="Numbered list 2.1"/>
    <w:basedOn w:val="1"/>
    <w:next w:val="a2"/>
    <w:qFormat/>
    <w:pPr>
      <w:keepLines w:val="0"/>
      <w:widowControl/>
      <w:numPr>
        <w:numId w:val="7"/>
      </w:numPr>
      <w:tabs>
        <w:tab w:val="left" w:pos="720"/>
      </w:tabs>
      <w:spacing w:before="240" w:after="60" w:line="240" w:lineRule="auto"/>
      <w:jc w:val="left"/>
    </w:pPr>
    <w:rPr>
      <w:rFonts w:ascii="Futura Hv" w:eastAsia="宋体" w:hAnsi="Futura Hv"/>
      <w:b w:val="0"/>
      <w:kern w:val="28"/>
      <w:sz w:val="28"/>
      <w:lang w:eastAsia="en-US"/>
    </w:rPr>
  </w:style>
  <w:style w:type="paragraph" w:customStyle="1" w:styleId="Numberedlist22">
    <w:name w:val="Numbered list 2.2"/>
    <w:basedOn w:val="2"/>
    <w:next w:val="a2"/>
    <w:qFormat/>
    <w:pPr>
      <w:keepLines w:val="0"/>
      <w:widowControl/>
      <w:numPr>
        <w:numId w:val="0"/>
      </w:numPr>
      <w:tabs>
        <w:tab w:val="left" w:pos="360"/>
        <w:tab w:val="left" w:pos="720"/>
      </w:tabs>
      <w:spacing w:before="240" w:after="60" w:line="240" w:lineRule="auto"/>
      <w:ind w:left="360" w:hanging="360"/>
    </w:pPr>
    <w:rPr>
      <w:rFonts w:ascii="Futura Hv" w:eastAsia="宋体" w:hAnsi="Futura Hv"/>
      <w:b w:val="0"/>
      <w:sz w:val="24"/>
      <w:lang w:eastAsia="en-US"/>
    </w:rPr>
  </w:style>
  <w:style w:type="paragraph" w:customStyle="1" w:styleId="Numberedlist23">
    <w:name w:val="Numbered list 2.3"/>
    <w:basedOn w:val="30"/>
    <w:next w:val="a2"/>
    <w:qFormat/>
    <w:pPr>
      <w:keepLines w:val="0"/>
      <w:widowControl/>
      <w:numPr>
        <w:ilvl w:val="0"/>
        <w:numId w:val="0"/>
      </w:numPr>
      <w:tabs>
        <w:tab w:val="left" w:pos="1080"/>
        <w:tab w:val="left" w:pos="1440"/>
      </w:tabs>
      <w:spacing w:before="240" w:after="60" w:line="240" w:lineRule="auto"/>
      <w:ind w:left="1080" w:hanging="1080"/>
    </w:pPr>
    <w:rPr>
      <w:rFonts w:ascii="Futura Hv" w:hAnsi="Futura Hv"/>
      <w:b w:val="0"/>
      <w:sz w:val="22"/>
      <w:lang w:eastAsia="en-US"/>
    </w:rPr>
  </w:style>
  <w:style w:type="paragraph" w:customStyle="1" w:styleId="Numberedlist24">
    <w:name w:val="Numbered list 2.4"/>
    <w:basedOn w:val="4"/>
    <w:next w:val="a2"/>
    <w:qFormat/>
    <w:pPr>
      <w:keepNext/>
      <w:widowControl/>
      <w:numPr>
        <w:ilvl w:val="0"/>
        <w:numId w:val="0"/>
      </w:numPr>
      <w:tabs>
        <w:tab w:val="left" w:pos="1080"/>
        <w:tab w:val="left" w:pos="1440"/>
        <w:tab w:val="left" w:pos="1800"/>
      </w:tabs>
      <w:spacing w:before="240" w:after="60"/>
      <w:ind w:left="1080" w:hanging="1080"/>
    </w:pPr>
    <w:rPr>
      <w:rFonts w:ascii="Futura Hv" w:eastAsia="宋体" w:hAnsi="Futura Hv"/>
      <w:b w:val="0"/>
      <w:sz w:val="20"/>
      <w:lang w:eastAsia="en-US"/>
    </w:rPr>
  </w:style>
  <w:style w:type="paragraph" w:customStyle="1" w:styleId="TitlePageTopBorder">
    <w:name w:val="TitlePage_TopBorder"/>
    <w:basedOn w:val="a2"/>
    <w:next w:val="a2"/>
    <w:qFormat/>
    <w:pPr>
      <w:widowControl/>
      <w:pBdr>
        <w:top w:val="single" w:sz="18" w:space="1" w:color="auto"/>
      </w:pBdr>
      <w:spacing w:before="240" w:after="240"/>
      <w:ind w:left="3240"/>
    </w:pPr>
    <w:rPr>
      <w:rFonts w:ascii="Futura Hv" w:hAnsi="Futura Hv"/>
      <w:sz w:val="32"/>
      <w:lang w:eastAsia="en-US"/>
    </w:rPr>
  </w:style>
  <w:style w:type="paragraph" w:customStyle="1" w:styleId="TOC1">
    <w:name w:val="TOC 标题1"/>
    <w:basedOn w:val="1"/>
    <w:next w:val="a2"/>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aff7">
    <w:name w:val="List Paragraph"/>
    <w:basedOn w:val="a2"/>
    <w:link w:val="aff8"/>
    <w:uiPriority w:val="34"/>
    <w:qFormat/>
    <w:pPr>
      <w:ind w:firstLineChars="200" w:firstLine="420"/>
    </w:pPr>
    <w:rPr>
      <w:szCs w:val="24"/>
    </w:rPr>
  </w:style>
  <w:style w:type="character" w:customStyle="1" w:styleId="aff8">
    <w:name w:val="列出段落 字符"/>
    <w:basedOn w:val="a3"/>
    <w:link w:val="aff7"/>
    <w:uiPriority w:val="34"/>
    <w:rsid w:val="0001155E"/>
    <w:rPr>
      <w:rFonts w:asciiTheme="minorHAnsi" w:eastAsiaTheme="minorEastAsia" w:hAnsiTheme="minorHAnsi" w:cstheme="minorBidi"/>
      <w:kern w:val="2"/>
      <w:sz w:val="21"/>
      <w:szCs w:val="24"/>
    </w:rPr>
  </w:style>
  <w:style w:type="character" w:styleId="aff9">
    <w:name w:val="Placeholder Text"/>
    <w:basedOn w:val="a3"/>
    <w:uiPriority w:val="99"/>
    <w:semiHidden/>
    <w:qFormat/>
    <w:rPr>
      <w:color w:val="808080"/>
    </w:rPr>
  </w:style>
  <w:style w:type="character" w:customStyle="1" w:styleId="shorttext">
    <w:name w:val="short_text"/>
    <w:qFormat/>
  </w:style>
  <w:style w:type="paragraph" w:customStyle="1" w:styleId="12">
    <w:name w:val="修订1"/>
    <w:hidden/>
    <w:uiPriority w:val="99"/>
    <w:semiHidden/>
    <w:qFormat/>
    <w:rPr>
      <w:sz w:val="21"/>
    </w:rPr>
  </w:style>
  <w:style w:type="paragraph" w:customStyle="1" w:styleId="zw1">
    <w:name w:val="zw1"/>
    <w:basedOn w:val="a2"/>
    <w:qFormat/>
    <w:rsid w:val="0001155E"/>
    <w:pPr>
      <w:tabs>
        <w:tab w:val="left" w:pos="60"/>
      </w:tabs>
      <w:spacing w:line="320" w:lineRule="exact"/>
    </w:pPr>
    <w:rPr>
      <w:rFonts w:ascii="Arial Unicode MS" w:eastAsia="新宋体" w:hAnsi="Arial Unicode MS" w:cs="宋体"/>
      <w:sz w:val="24"/>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6B17089930428DB9D31B0EE7CD9833"/>
        <w:category>
          <w:name w:val="常规"/>
          <w:gallery w:val="placeholder"/>
        </w:category>
        <w:types>
          <w:type w:val="bbPlcHdr"/>
        </w:types>
        <w:behaviors>
          <w:behavior w:val="content"/>
        </w:behaviors>
        <w:guid w:val="{CF86066C-DC13-4245-BB6F-330FD657D1FD}"/>
      </w:docPartPr>
      <w:docPartBody>
        <w:p w:rsidR="009A7886" w:rsidRDefault="009A7886">
          <w:pPr>
            <w:pStyle w:val="276B17089930428DB9D31B0EE7CD9833"/>
          </w:pPr>
          <w:r>
            <w:rPr>
              <w:rStyle w:val="a3"/>
              <w:rFonts w:hint="eastAsia"/>
            </w:rPr>
            <w:t>单击此处输入文字。</w:t>
          </w:r>
        </w:p>
      </w:docPartBody>
    </w:docPart>
    <w:docPart>
      <w:docPartPr>
        <w:name w:val="931FA548CB4F4C23A5525618B520379B"/>
        <w:category>
          <w:name w:val="常规"/>
          <w:gallery w:val="placeholder"/>
        </w:category>
        <w:types>
          <w:type w:val="bbPlcHdr"/>
        </w:types>
        <w:behaviors>
          <w:behavior w:val="content"/>
        </w:behaviors>
        <w:guid w:val="{814C8943-1BB5-474B-B4BA-64460CB8BE09}"/>
      </w:docPartPr>
      <w:docPartBody>
        <w:p w:rsidR="009A7886" w:rsidRDefault="009A7886">
          <w:pPr>
            <w:pStyle w:val="931FA548CB4F4C23A5525618B520379B"/>
          </w:pPr>
          <w:r>
            <w:rPr>
              <w:rStyle w:val="a3"/>
              <w:rFonts w:hint="eastAsia"/>
            </w:rPr>
            <w:t>请输入版本号</w:t>
          </w:r>
        </w:p>
      </w:docPartBody>
    </w:docPart>
    <w:docPart>
      <w:docPartPr>
        <w:name w:val="0133B1CC2F144A888A8614F3A5CC639D"/>
        <w:category>
          <w:name w:val="常规"/>
          <w:gallery w:val="placeholder"/>
        </w:category>
        <w:types>
          <w:type w:val="bbPlcHdr"/>
        </w:types>
        <w:behaviors>
          <w:behavior w:val="content"/>
        </w:behaviors>
        <w:guid w:val="{7CFFB37B-4998-4EF6-B682-6368FF45F53D}"/>
      </w:docPartPr>
      <w:docPartBody>
        <w:p w:rsidR="009A7886" w:rsidRDefault="009A7886">
          <w:pPr>
            <w:pStyle w:val="0133B1CC2F144A888A8614F3A5CC639D"/>
          </w:pPr>
          <w:r>
            <w:rPr>
              <w:rStyle w:val="a3"/>
              <w:rFonts w:hint="eastAsia"/>
              <w:u w:val="single"/>
            </w:rPr>
            <w:t>输入你的姓名。</w:t>
          </w:r>
        </w:p>
      </w:docPartBody>
    </w:docPart>
    <w:docPart>
      <w:docPartPr>
        <w:name w:val="89369B77FBDD46EEB441A0B64F048714"/>
        <w:category>
          <w:name w:val="常规"/>
          <w:gallery w:val="placeholder"/>
        </w:category>
        <w:types>
          <w:type w:val="bbPlcHdr"/>
        </w:types>
        <w:behaviors>
          <w:behavior w:val="content"/>
        </w:behaviors>
        <w:guid w:val="{4899CBDF-DD38-4B59-90D6-86F53404B5FD}"/>
      </w:docPartPr>
      <w:docPartBody>
        <w:p w:rsidR="009A7886" w:rsidRDefault="009A7886">
          <w:pPr>
            <w:pStyle w:val="89369B77FBDD46EEB441A0B64F048714"/>
          </w:pPr>
          <w:r>
            <w:rPr>
              <w:rStyle w:val="a3"/>
              <w:rFonts w:hint="eastAsia"/>
              <w:sz w:val="20"/>
              <w:szCs w:val="20"/>
              <w:u w:val="single"/>
            </w:rPr>
            <w:t>选择日期。</w:t>
          </w:r>
        </w:p>
      </w:docPartBody>
    </w:docPart>
    <w:docPart>
      <w:docPartPr>
        <w:name w:val="16FBF9E5582B4E439C1BF447E20D5889"/>
        <w:category>
          <w:name w:val="常规"/>
          <w:gallery w:val="placeholder"/>
        </w:category>
        <w:types>
          <w:type w:val="bbPlcHdr"/>
        </w:types>
        <w:behaviors>
          <w:behavior w:val="content"/>
        </w:behaviors>
        <w:guid w:val="{6003D114-BF1C-4D68-8108-BC2AFF0FB8B9}"/>
      </w:docPartPr>
      <w:docPartBody>
        <w:p w:rsidR="009A7886" w:rsidRDefault="009A7886">
          <w:pPr>
            <w:pStyle w:val="16FBF9E5582B4E439C1BF447E20D5889"/>
          </w:pPr>
          <w:r>
            <w:rPr>
              <w:rStyle w:val="a3"/>
              <w:rFonts w:hint="eastAsia"/>
              <w:sz w:val="20"/>
              <w:szCs w:val="20"/>
              <w:u w:val="single"/>
            </w:rPr>
            <w:t>选择日期。</w:t>
          </w:r>
        </w:p>
      </w:docPartBody>
    </w:docPart>
    <w:docPart>
      <w:docPartPr>
        <w:name w:val="3C33428B38924B6A848E904276532F0E"/>
        <w:category>
          <w:name w:val="常规"/>
          <w:gallery w:val="placeholder"/>
        </w:category>
        <w:types>
          <w:type w:val="bbPlcHdr"/>
        </w:types>
        <w:behaviors>
          <w:behavior w:val="content"/>
        </w:behaviors>
        <w:guid w:val="{1ADF3614-038A-45B7-B6AC-E5DBC8839671}"/>
      </w:docPartPr>
      <w:docPartBody>
        <w:p w:rsidR="009A7886" w:rsidRDefault="009A7886">
          <w:pPr>
            <w:pStyle w:val="3C33428B38924B6A848E904276532F0E"/>
          </w:pPr>
          <w:r>
            <w:rPr>
              <w:rStyle w:val="a3"/>
              <w:rFonts w:hint="eastAsia"/>
              <w:sz w:val="20"/>
              <w:szCs w:val="20"/>
              <w:u w:val="single"/>
            </w:rPr>
            <w:t>选择日期。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Futura Hv">
    <w:altName w:val="Trebuchet MS"/>
    <w:charset w:val="00"/>
    <w:family w:val="swiss"/>
    <w:pitch w:val="default"/>
    <w:sig w:usb0="00000000" w:usb1="00000000" w:usb2="00000000" w:usb3="00000000" w:csb0="0000009F" w:csb1="00000000"/>
  </w:font>
  <w:font w:name="Futura Bk">
    <w:altName w:val="Trebuchet MS"/>
    <w:charset w:val="00"/>
    <w:family w:val="swiss"/>
    <w:pitch w:val="default"/>
    <w:sig w:usb0="00000000"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4DF"/>
    <w:rsid w:val="000014CD"/>
    <w:rsid w:val="000136D4"/>
    <w:rsid w:val="00023B78"/>
    <w:rsid w:val="0004254A"/>
    <w:rsid w:val="00056BBF"/>
    <w:rsid w:val="00064CA8"/>
    <w:rsid w:val="00073AFE"/>
    <w:rsid w:val="00073FB6"/>
    <w:rsid w:val="000838D0"/>
    <w:rsid w:val="00093D37"/>
    <w:rsid w:val="000955C5"/>
    <w:rsid w:val="00095D69"/>
    <w:rsid w:val="000A741B"/>
    <w:rsid w:val="000B2702"/>
    <w:rsid w:val="0011482E"/>
    <w:rsid w:val="00123064"/>
    <w:rsid w:val="001319AE"/>
    <w:rsid w:val="00144E11"/>
    <w:rsid w:val="0017331B"/>
    <w:rsid w:val="00183BF5"/>
    <w:rsid w:val="001D4328"/>
    <w:rsid w:val="001F2658"/>
    <w:rsid w:val="001F3194"/>
    <w:rsid w:val="001F60A5"/>
    <w:rsid w:val="002023E7"/>
    <w:rsid w:val="00284989"/>
    <w:rsid w:val="002902CE"/>
    <w:rsid w:val="00291E68"/>
    <w:rsid w:val="002A75E1"/>
    <w:rsid w:val="002C2180"/>
    <w:rsid w:val="002D0C3A"/>
    <w:rsid w:val="00306FD5"/>
    <w:rsid w:val="003306F4"/>
    <w:rsid w:val="0034344B"/>
    <w:rsid w:val="00345C0A"/>
    <w:rsid w:val="00352499"/>
    <w:rsid w:val="00353EB6"/>
    <w:rsid w:val="00354D76"/>
    <w:rsid w:val="00363CF6"/>
    <w:rsid w:val="00376CE5"/>
    <w:rsid w:val="00380915"/>
    <w:rsid w:val="003A6988"/>
    <w:rsid w:val="003B5B97"/>
    <w:rsid w:val="003C19AD"/>
    <w:rsid w:val="003D1FF4"/>
    <w:rsid w:val="003E4E05"/>
    <w:rsid w:val="003E779A"/>
    <w:rsid w:val="00436B47"/>
    <w:rsid w:val="00437545"/>
    <w:rsid w:val="00444973"/>
    <w:rsid w:val="004642EA"/>
    <w:rsid w:val="00470382"/>
    <w:rsid w:val="00484152"/>
    <w:rsid w:val="00492FFD"/>
    <w:rsid w:val="004B02AA"/>
    <w:rsid w:val="004B6462"/>
    <w:rsid w:val="004B74F0"/>
    <w:rsid w:val="004D1D12"/>
    <w:rsid w:val="004D6858"/>
    <w:rsid w:val="004E49F2"/>
    <w:rsid w:val="004E5BF0"/>
    <w:rsid w:val="00506732"/>
    <w:rsid w:val="0051706C"/>
    <w:rsid w:val="005178A3"/>
    <w:rsid w:val="0054036B"/>
    <w:rsid w:val="0054221F"/>
    <w:rsid w:val="005470A5"/>
    <w:rsid w:val="00571C6A"/>
    <w:rsid w:val="005C3187"/>
    <w:rsid w:val="005D7B5F"/>
    <w:rsid w:val="005E2C8D"/>
    <w:rsid w:val="005E754A"/>
    <w:rsid w:val="005F302F"/>
    <w:rsid w:val="005F621C"/>
    <w:rsid w:val="005F6C58"/>
    <w:rsid w:val="00601D37"/>
    <w:rsid w:val="00605ACB"/>
    <w:rsid w:val="00613F46"/>
    <w:rsid w:val="00615B05"/>
    <w:rsid w:val="00643097"/>
    <w:rsid w:val="0065160B"/>
    <w:rsid w:val="00655102"/>
    <w:rsid w:val="00666B6C"/>
    <w:rsid w:val="006A6B61"/>
    <w:rsid w:val="006D52C9"/>
    <w:rsid w:val="006D5B43"/>
    <w:rsid w:val="006E7CA0"/>
    <w:rsid w:val="006F11C0"/>
    <w:rsid w:val="00711CF1"/>
    <w:rsid w:val="00717F8C"/>
    <w:rsid w:val="00750815"/>
    <w:rsid w:val="00751A71"/>
    <w:rsid w:val="00754441"/>
    <w:rsid w:val="007566CE"/>
    <w:rsid w:val="00757AD9"/>
    <w:rsid w:val="007649DE"/>
    <w:rsid w:val="00790FE2"/>
    <w:rsid w:val="007C0BEE"/>
    <w:rsid w:val="007C2216"/>
    <w:rsid w:val="007D54D7"/>
    <w:rsid w:val="007E7166"/>
    <w:rsid w:val="0080748B"/>
    <w:rsid w:val="008135F1"/>
    <w:rsid w:val="00820E53"/>
    <w:rsid w:val="0083521B"/>
    <w:rsid w:val="00840595"/>
    <w:rsid w:val="00852EF4"/>
    <w:rsid w:val="008639BA"/>
    <w:rsid w:val="00890F60"/>
    <w:rsid w:val="008A4010"/>
    <w:rsid w:val="008C4178"/>
    <w:rsid w:val="008E54B7"/>
    <w:rsid w:val="00916D63"/>
    <w:rsid w:val="00927E9C"/>
    <w:rsid w:val="00937B8C"/>
    <w:rsid w:val="00961ACA"/>
    <w:rsid w:val="00982819"/>
    <w:rsid w:val="009937C8"/>
    <w:rsid w:val="009A7886"/>
    <w:rsid w:val="009C12F1"/>
    <w:rsid w:val="009C2299"/>
    <w:rsid w:val="009D0C2F"/>
    <w:rsid w:val="009E10D4"/>
    <w:rsid w:val="009F35B2"/>
    <w:rsid w:val="00A15094"/>
    <w:rsid w:val="00A16521"/>
    <w:rsid w:val="00A17ADE"/>
    <w:rsid w:val="00A21ABB"/>
    <w:rsid w:val="00A245E9"/>
    <w:rsid w:val="00A25869"/>
    <w:rsid w:val="00A45317"/>
    <w:rsid w:val="00A64B53"/>
    <w:rsid w:val="00A7173A"/>
    <w:rsid w:val="00A71C70"/>
    <w:rsid w:val="00A964DD"/>
    <w:rsid w:val="00AA342F"/>
    <w:rsid w:val="00B02DB9"/>
    <w:rsid w:val="00B11D86"/>
    <w:rsid w:val="00B200E1"/>
    <w:rsid w:val="00B24AD9"/>
    <w:rsid w:val="00B5503B"/>
    <w:rsid w:val="00B763E2"/>
    <w:rsid w:val="00B804DF"/>
    <w:rsid w:val="00B86C40"/>
    <w:rsid w:val="00BA016C"/>
    <w:rsid w:val="00BE122B"/>
    <w:rsid w:val="00BE4576"/>
    <w:rsid w:val="00C36C0A"/>
    <w:rsid w:val="00C4589A"/>
    <w:rsid w:val="00C62DEE"/>
    <w:rsid w:val="00C7787D"/>
    <w:rsid w:val="00C81178"/>
    <w:rsid w:val="00CC3086"/>
    <w:rsid w:val="00CC4FF8"/>
    <w:rsid w:val="00CD0575"/>
    <w:rsid w:val="00CE0ABA"/>
    <w:rsid w:val="00CF1BA9"/>
    <w:rsid w:val="00CF5BD1"/>
    <w:rsid w:val="00CF77C6"/>
    <w:rsid w:val="00D06EC4"/>
    <w:rsid w:val="00D20561"/>
    <w:rsid w:val="00D25CBD"/>
    <w:rsid w:val="00D436F6"/>
    <w:rsid w:val="00D46EED"/>
    <w:rsid w:val="00D4794F"/>
    <w:rsid w:val="00D53BC3"/>
    <w:rsid w:val="00D725A4"/>
    <w:rsid w:val="00D74AD4"/>
    <w:rsid w:val="00D86C5F"/>
    <w:rsid w:val="00DB07B0"/>
    <w:rsid w:val="00DD67F3"/>
    <w:rsid w:val="00DD7119"/>
    <w:rsid w:val="00DE32CC"/>
    <w:rsid w:val="00DE332D"/>
    <w:rsid w:val="00DF581C"/>
    <w:rsid w:val="00DF6E27"/>
    <w:rsid w:val="00E013BB"/>
    <w:rsid w:val="00E0321D"/>
    <w:rsid w:val="00E05390"/>
    <w:rsid w:val="00E2137C"/>
    <w:rsid w:val="00E23F54"/>
    <w:rsid w:val="00E247CC"/>
    <w:rsid w:val="00E315C9"/>
    <w:rsid w:val="00E327BA"/>
    <w:rsid w:val="00E42997"/>
    <w:rsid w:val="00E57DEB"/>
    <w:rsid w:val="00E64A5B"/>
    <w:rsid w:val="00E6731E"/>
    <w:rsid w:val="00E847AE"/>
    <w:rsid w:val="00EA6F47"/>
    <w:rsid w:val="00EE4336"/>
    <w:rsid w:val="00EE4974"/>
    <w:rsid w:val="00EE750B"/>
    <w:rsid w:val="00EE7761"/>
    <w:rsid w:val="00F2303F"/>
    <w:rsid w:val="00F24678"/>
    <w:rsid w:val="00F33515"/>
    <w:rsid w:val="00F71EBF"/>
    <w:rsid w:val="00F90EDD"/>
    <w:rsid w:val="00F94ED4"/>
    <w:rsid w:val="00F9787E"/>
    <w:rsid w:val="00FB1CF7"/>
    <w:rsid w:val="00FC3CEC"/>
    <w:rsid w:val="00FC6129"/>
    <w:rsid w:val="00FC6572"/>
    <w:rsid w:val="00FD0F75"/>
    <w:rsid w:val="00FD1ADD"/>
    <w:rsid w:val="00FF04D8"/>
    <w:rsid w:val="00FF0616"/>
    <w:rsid w:val="00FF1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276B17089930428DB9D31B0EE7CD9833">
    <w:name w:val="276B17089930428DB9D31B0EE7CD9833"/>
    <w:qFormat/>
    <w:pPr>
      <w:widowControl w:val="0"/>
      <w:jc w:val="both"/>
    </w:pPr>
    <w:rPr>
      <w:kern w:val="2"/>
      <w:sz w:val="21"/>
      <w:szCs w:val="22"/>
    </w:rPr>
  </w:style>
  <w:style w:type="paragraph" w:customStyle="1" w:styleId="931FA548CB4F4C23A5525618B520379B">
    <w:name w:val="931FA548CB4F4C23A5525618B520379B"/>
    <w:qFormat/>
    <w:pPr>
      <w:widowControl w:val="0"/>
      <w:jc w:val="both"/>
    </w:pPr>
    <w:rPr>
      <w:kern w:val="2"/>
      <w:sz w:val="21"/>
      <w:szCs w:val="22"/>
    </w:rPr>
  </w:style>
  <w:style w:type="paragraph" w:customStyle="1" w:styleId="0133B1CC2F144A888A8614F3A5CC639D">
    <w:name w:val="0133B1CC2F144A888A8614F3A5CC639D"/>
    <w:qFormat/>
    <w:pPr>
      <w:widowControl w:val="0"/>
      <w:jc w:val="both"/>
    </w:pPr>
    <w:rPr>
      <w:kern w:val="2"/>
      <w:sz w:val="21"/>
      <w:szCs w:val="22"/>
    </w:rPr>
  </w:style>
  <w:style w:type="paragraph" w:customStyle="1" w:styleId="89369B77FBDD46EEB441A0B64F048714">
    <w:name w:val="89369B77FBDD46EEB441A0B64F048714"/>
    <w:qFormat/>
    <w:pPr>
      <w:widowControl w:val="0"/>
      <w:jc w:val="both"/>
    </w:pPr>
    <w:rPr>
      <w:kern w:val="2"/>
      <w:sz w:val="21"/>
      <w:szCs w:val="22"/>
    </w:rPr>
  </w:style>
  <w:style w:type="paragraph" w:customStyle="1" w:styleId="16FBF9E5582B4E439C1BF447E20D5889">
    <w:name w:val="16FBF9E5582B4E439C1BF447E20D5889"/>
    <w:qFormat/>
    <w:pPr>
      <w:widowControl w:val="0"/>
      <w:jc w:val="both"/>
    </w:pPr>
    <w:rPr>
      <w:kern w:val="2"/>
      <w:sz w:val="21"/>
      <w:szCs w:val="22"/>
    </w:rPr>
  </w:style>
  <w:style w:type="paragraph" w:customStyle="1" w:styleId="6E74C88785D241CC9830A5D78AF146EC">
    <w:name w:val="6E74C88785D241CC9830A5D78AF146EC"/>
    <w:qFormat/>
    <w:pPr>
      <w:widowControl w:val="0"/>
      <w:jc w:val="both"/>
    </w:pPr>
    <w:rPr>
      <w:kern w:val="2"/>
      <w:sz w:val="21"/>
      <w:szCs w:val="22"/>
    </w:rPr>
  </w:style>
  <w:style w:type="paragraph" w:customStyle="1" w:styleId="73F9AC4C308A4467908E31459AC2D341">
    <w:name w:val="73F9AC4C308A4467908E31459AC2D341"/>
    <w:qFormat/>
    <w:pPr>
      <w:widowControl w:val="0"/>
      <w:jc w:val="both"/>
    </w:pPr>
    <w:rPr>
      <w:kern w:val="2"/>
      <w:sz w:val="21"/>
      <w:szCs w:val="22"/>
    </w:rPr>
  </w:style>
  <w:style w:type="paragraph" w:customStyle="1" w:styleId="D8A03108D7064FBB9763B2FE759AB436">
    <w:name w:val="D8A03108D7064FBB9763B2FE759AB436"/>
    <w:qFormat/>
    <w:pPr>
      <w:widowControl w:val="0"/>
      <w:jc w:val="both"/>
    </w:pPr>
    <w:rPr>
      <w:kern w:val="2"/>
      <w:sz w:val="21"/>
      <w:szCs w:val="22"/>
    </w:rPr>
  </w:style>
  <w:style w:type="paragraph" w:customStyle="1" w:styleId="B559A4CBB17744D78535526F56FE1DD4">
    <w:name w:val="B559A4CBB17744D78535526F56FE1DD4"/>
    <w:qFormat/>
    <w:pPr>
      <w:widowControl w:val="0"/>
      <w:jc w:val="both"/>
    </w:pPr>
    <w:rPr>
      <w:kern w:val="2"/>
      <w:sz w:val="21"/>
      <w:szCs w:val="22"/>
    </w:rPr>
  </w:style>
  <w:style w:type="paragraph" w:customStyle="1" w:styleId="958D2395CB104C8D851F249E5F518057">
    <w:name w:val="958D2395CB104C8D851F249E5F518057"/>
    <w:qFormat/>
    <w:pPr>
      <w:widowControl w:val="0"/>
      <w:jc w:val="both"/>
    </w:pPr>
    <w:rPr>
      <w:kern w:val="2"/>
      <w:sz w:val="21"/>
      <w:szCs w:val="22"/>
    </w:rPr>
  </w:style>
  <w:style w:type="paragraph" w:customStyle="1" w:styleId="3CC7F2C6128C4DC1954FC581147A4B03">
    <w:name w:val="3CC7F2C6128C4DC1954FC581147A4B03"/>
    <w:qFormat/>
    <w:pPr>
      <w:widowControl w:val="0"/>
      <w:jc w:val="both"/>
    </w:pPr>
    <w:rPr>
      <w:kern w:val="2"/>
      <w:sz w:val="21"/>
      <w:szCs w:val="22"/>
    </w:rPr>
  </w:style>
  <w:style w:type="paragraph" w:customStyle="1" w:styleId="9319BB666ADE441999EE572B460A4A1F">
    <w:name w:val="9319BB666ADE441999EE572B460A4A1F"/>
    <w:qFormat/>
    <w:pPr>
      <w:widowControl w:val="0"/>
      <w:jc w:val="both"/>
    </w:pPr>
    <w:rPr>
      <w:kern w:val="2"/>
      <w:sz w:val="21"/>
      <w:szCs w:val="22"/>
    </w:rPr>
  </w:style>
  <w:style w:type="paragraph" w:customStyle="1" w:styleId="CB072C7FBB3A4FECAC7BF16F12B46C02">
    <w:name w:val="CB072C7FBB3A4FECAC7BF16F12B46C02"/>
    <w:qFormat/>
    <w:pPr>
      <w:widowControl w:val="0"/>
      <w:jc w:val="both"/>
    </w:pPr>
    <w:rPr>
      <w:kern w:val="2"/>
      <w:sz w:val="21"/>
      <w:szCs w:val="22"/>
    </w:rPr>
  </w:style>
  <w:style w:type="paragraph" w:customStyle="1" w:styleId="845EB5540D4C49818E7F97436FA82668">
    <w:name w:val="845EB5540D4C49818E7F97436FA82668"/>
    <w:qFormat/>
    <w:pPr>
      <w:widowControl w:val="0"/>
      <w:jc w:val="both"/>
    </w:pPr>
    <w:rPr>
      <w:kern w:val="2"/>
      <w:sz w:val="21"/>
      <w:szCs w:val="22"/>
    </w:rPr>
  </w:style>
  <w:style w:type="paragraph" w:customStyle="1" w:styleId="61958035CCFB4B66B329B2FEE3EEAF66">
    <w:name w:val="61958035CCFB4B66B329B2FEE3EEAF66"/>
    <w:qFormat/>
    <w:pPr>
      <w:widowControl w:val="0"/>
      <w:jc w:val="both"/>
    </w:pPr>
    <w:rPr>
      <w:kern w:val="2"/>
      <w:sz w:val="21"/>
      <w:szCs w:val="22"/>
    </w:rPr>
  </w:style>
  <w:style w:type="paragraph" w:customStyle="1" w:styleId="3A7019A38E6E4034AEE0B1430166AF81">
    <w:name w:val="3A7019A38E6E4034AEE0B1430166AF81"/>
    <w:qFormat/>
    <w:pPr>
      <w:widowControl w:val="0"/>
      <w:jc w:val="both"/>
    </w:pPr>
    <w:rPr>
      <w:kern w:val="2"/>
      <w:sz w:val="21"/>
      <w:szCs w:val="22"/>
    </w:rPr>
  </w:style>
  <w:style w:type="paragraph" w:customStyle="1" w:styleId="11C20AAF584B45458D52C5BD0E69D08C">
    <w:name w:val="11C20AAF584B45458D52C5BD0E69D08C"/>
    <w:qFormat/>
    <w:pPr>
      <w:widowControl w:val="0"/>
      <w:jc w:val="both"/>
    </w:pPr>
    <w:rPr>
      <w:kern w:val="2"/>
      <w:sz w:val="21"/>
      <w:szCs w:val="22"/>
    </w:rPr>
  </w:style>
  <w:style w:type="paragraph" w:customStyle="1" w:styleId="33AD5786E4284FBD93D4B5E9438B74DD">
    <w:name w:val="33AD5786E4284FBD93D4B5E9438B74DD"/>
    <w:qFormat/>
    <w:pPr>
      <w:widowControl w:val="0"/>
      <w:jc w:val="both"/>
    </w:pPr>
    <w:rPr>
      <w:kern w:val="2"/>
      <w:sz w:val="21"/>
      <w:szCs w:val="22"/>
    </w:rPr>
  </w:style>
  <w:style w:type="paragraph" w:customStyle="1" w:styleId="82B4F2896A53494CBB0ACC300ECC9959">
    <w:name w:val="82B4F2896A53494CBB0ACC300ECC9959"/>
    <w:qFormat/>
    <w:pPr>
      <w:widowControl w:val="0"/>
      <w:jc w:val="both"/>
    </w:pPr>
    <w:rPr>
      <w:kern w:val="2"/>
      <w:sz w:val="21"/>
      <w:szCs w:val="22"/>
    </w:rPr>
  </w:style>
  <w:style w:type="paragraph" w:customStyle="1" w:styleId="7A9F6E2499454D67B610B2489B5FF526">
    <w:name w:val="7A9F6E2499454D67B610B2489B5FF526"/>
    <w:qFormat/>
    <w:pPr>
      <w:widowControl w:val="0"/>
      <w:jc w:val="both"/>
    </w:pPr>
    <w:rPr>
      <w:kern w:val="2"/>
      <w:sz w:val="21"/>
      <w:szCs w:val="22"/>
    </w:rPr>
  </w:style>
  <w:style w:type="paragraph" w:customStyle="1" w:styleId="61897B218442442F8779233D843B93EA">
    <w:name w:val="61897B218442442F8779233D843B93EA"/>
    <w:qFormat/>
    <w:pPr>
      <w:widowControl w:val="0"/>
      <w:jc w:val="both"/>
    </w:pPr>
    <w:rPr>
      <w:kern w:val="2"/>
      <w:sz w:val="21"/>
      <w:szCs w:val="22"/>
    </w:rPr>
  </w:style>
  <w:style w:type="paragraph" w:customStyle="1" w:styleId="9DD0DA77B427445B8F5E1D4CEB083909">
    <w:name w:val="9DD0DA77B427445B8F5E1D4CEB083909"/>
    <w:qFormat/>
    <w:pPr>
      <w:widowControl w:val="0"/>
      <w:jc w:val="both"/>
    </w:pPr>
    <w:rPr>
      <w:kern w:val="2"/>
      <w:sz w:val="21"/>
      <w:szCs w:val="22"/>
    </w:rPr>
  </w:style>
  <w:style w:type="paragraph" w:customStyle="1" w:styleId="61D281290DEE4BEE86F04C3B71F7C51B">
    <w:name w:val="61D281290DEE4BEE86F04C3B71F7C51B"/>
    <w:qFormat/>
    <w:pPr>
      <w:widowControl w:val="0"/>
      <w:jc w:val="both"/>
    </w:pPr>
    <w:rPr>
      <w:kern w:val="2"/>
      <w:sz w:val="21"/>
      <w:szCs w:val="22"/>
    </w:rPr>
  </w:style>
  <w:style w:type="paragraph" w:customStyle="1" w:styleId="8986527B1D234155B48BA87D44F65D9C">
    <w:name w:val="8986527B1D234155B48BA87D44F65D9C"/>
    <w:qFormat/>
    <w:pPr>
      <w:widowControl w:val="0"/>
      <w:jc w:val="both"/>
    </w:pPr>
    <w:rPr>
      <w:kern w:val="2"/>
      <w:sz w:val="21"/>
      <w:szCs w:val="22"/>
    </w:rPr>
  </w:style>
  <w:style w:type="paragraph" w:customStyle="1" w:styleId="7563204595F6485EA1B85ED47319F8D1">
    <w:name w:val="7563204595F6485EA1B85ED47319F8D1"/>
    <w:qFormat/>
    <w:pPr>
      <w:widowControl w:val="0"/>
      <w:jc w:val="both"/>
    </w:pPr>
    <w:rPr>
      <w:kern w:val="2"/>
      <w:sz w:val="21"/>
      <w:szCs w:val="22"/>
    </w:rPr>
  </w:style>
  <w:style w:type="paragraph" w:customStyle="1" w:styleId="3C33428B38924B6A848E904276532F0E">
    <w:name w:val="3C33428B38924B6A848E904276532F0E"/>
    <w:qFormat/>
    <w:pPr>
      <w:widowControl w:val="0"/>
      <w:jc w:val="both"/>
    </w:pPr>
    <w:rPr>
      <w:kern w:val="2"/>
      <w:sz w:val="21"/>
      <w:szCs w:val="22"/>
    </w:rPr>
  </w:style>
  <w:style w:type="paragraph" w:customStyle="1" w:styleId="41D379AFF5384867AC4A6934A811218F">
    <w:name w:val="41D379AFF5384867AC4A6934A811218F"/>
    <w:qFormat/>
    <w:pPr>
      <w:widowControl w:val="0"/>
      <w:jc w:val="both"/>
    </w:pPr>
    <w:rPr>
      <w:kern w:val="2"/>
      <w:sz w:val="21"/>
      <w:szCs w:val="22"/>
    </w:rPr>
  </w:style>
  <w:style w:type="paragraph" w:customStyle="1" w:styleId="02FF4FF332ED43AEBE2CD8428937AE8B">
    <w:name w:val="02FF4FF332ED43AEBE2CD8428937AE8B"/>
    <w:qFormat/>
    <w:pPr>
      <w:widowControl w:val="0"/>
      <w:jc w:val="both"/>
    </w:pPr>
    <w:rPr>
      <w:kern w:val="2"/>
      <w:sz w:val="21"/>
      <w:szCs w:val="22"/>
    </w:rPr>
  </w:style>
  <w:style w:type="paragraph" w:customStyle="1" w:styleId="57487F3899464D1F9095DA0A5BFFEE64">
    <w:name w:val="57487F3899464D1F9095DA0A5BFFEE64"/>
    <w:qFormat/>
    <w:pPr>
      <w:widowControl w:val="0"/>
      <w:jc w:val="both"/>
    </w:pPr>
    <w:rPr>
      <w:kern w:val="2"/>
      <w:sz w:val="21"/>
      <w:szCs w:val="22"/>
    </w:rPr>
  </w:style>
  <w:style w:type="paragraph" w:customStyle="1" w:styleId="D03DD97DF52146A18C699D322E3C91ED">
    <w:name w:val="D03DD97DF52146A18C699D322E3C91ED"/>
    <w:qFormat/>
    <w:pPr>
      <w:widowControl w:val="0"/>
      <w:jc w:val="both"/>
    </w:pPr>
    <w:rPr>
      <w:kern w:val="2"/>
      <w:sz w:val="21"/>
      <w:szCs w:val="22"/>
    </w:rPr>
  </w:style>
  <w:style w:type="paragraph" w:customStyle="1" w:styleId="C55EA6D76AD34454BE4688E19BF894A0">
    <w:name w:val="C55EA6D76AD34454BE4688E19BF894A0"/>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38E1F3-2929-4954-A572-6277AF97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9486</TotalTime>
  <Pages>233</Pages>
  <Words>44423</Words>
  <Characters>253212</Characters>
  <Application>Microsoft Office Word</Application>
  <DocSecurity>0</DocSecurity>
  <Lines>2110</Lines>
  <Paragraphs>594</Paragraphs>
  <ScaleCrop>false</ScaleCrop>
  <Company>PTS</Company>
  <LinksUpToDate>false</LinksUpToDate>
  <CharactersWithSpaces>297041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Leo.zhang</dc:creator>
  <cp:keywords/>
  <dc:description/>
  <cp:lastModifiedBy>吴亚文</cp:lastModifiedBy>
  <cp:revision>245</cp:revision>
  <cp:lastPrinted>2411-12-31T15:59:00Z</cp:lastPrinted>
  <dcterms:created xsi:type="dcterms:W3CDTF">2016-02-16T04:26:00Z</dcterms:created>
  <dcterms:modified xsi:type="dcterms:W3CDTF">2018-03-20T03:06:00Z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